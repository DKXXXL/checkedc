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298F" w14:textId="77777777" w:rsidR="00AF434A" w:rsidRDefault="00AF434A">
      <w:pPr>
        <w:pStyle w:val="BodyText"/>
        <w:spacing w:before="5"/>
        <w:rPr>
          <w:sz w:val="24"/>
        </w:rPr>
      </w:pPr>
    </w:p>
    <w:p w14:paraId="59C00659" w14:textId="77777777" w:rsidR="00AF434A" w:rsidRDefault="00000000">
      <w:pPr>
        <w:spacing w:before="107" w:line="254" w:lineRule="auto"/>
        <w:ind w:left="3304" w:hanging="2602"/>
        <w:rPr>
          <w:b/>
          <w:sz w:val="24"/>
        </w:rPr>
      </w:pPr>
      <w:proofErr w:type="spellStart"/>
      <w:r>
        <w:rPr>
          <w:b/>
          <w:sz w:val="28"/>
        </w:rPr>
        <w:t>C</w:t>
      </w:r>
      <w:r>
        <w:rPr>
          <w:b/>
        </w:rPr>
        <w:t>HECKED</w:t>
      </w:r>
      <w:r>
        <w:rPr>
          <w:b/>
          <w:sz w:val="28"/>
        </w:rPr>
        <w:t>CB</w:t>
      </w:r>
      <w:r>
        <w:rPr>
          <w:b/>
        </w:rPr>
        <w:t>OX</w:t>
      </w:r>
      <w:proofErr w:type="spellEnd"/>
      <w:r>
        <w:rPr>
          <w:b/>
          <w:sz w:val="28"/>
        </w:rPr>
        <w:t xml:space="preserve">: Formalizing </w:t>
      </w:r>
      <w:proofErr w:type="spellStart"/>
      <w:r>
        <w:rPr>
          <w:b/>
          <w:sz w:val="28"/>
        </w:rPr>
        <w:t>RLBox</w:t>
      </w:r>
      <w:proofErr w:type="spellEnd"/>
      <w:r>
        <w:rPr>
          <w:b/>
          <w:sz w:val="28"/>
        </w:rPr>
        <w:t xml:space="preserve"> in Checked C for Incremental Spatial Memory Safety </w:t>
      </w:r>
      <w:r>
        <w:rPr>
          <w:b/>
          <w:sz w:val="24"/>
        </w:rPr>
        <w:t>(Extended Version)</w:t>
      </w:r>
    </w:p>
    <w:p w14:paraId="36C07567" w14:textId="77777777" w:rsidR="00AF434A" w:rsidRDefault="00AF434A">
      <w:pPr>
        <w:pStyle w:val="BodyText"/>
        <w:rPr>
          <w:b/>
        </w:rPr>
      </w:pPr>
    </w:p>
    <w:p w14:paraId="1064B308" w14:textId="77777777" w:rsidR="00AF434A" w:rsidRDefault="00AF434A">
      <w:pPr>
        <w:pStyle w:val="BodyText"/>
        <w:rPr>
          <w:b/>
        </w:rPr>
      </w:pPr>
    </w:p>
    <w:p w14:paraId="0234FFBE" w14:textId="195ABAC9" w:rsidR="00AF434A" w:rsidRDefault="006D066A">
      <w:pPr>
        <w:pStyle w:val="BodyText"/>
        <w:rPr>
          <w:b/>
        </w:rPr>
      </w:pPr>
      <w:ins w:id="0" w:author="SC9986" w:date="2022-08-04T09:37:00Z">
        <w:r>
          <w:rPr>
            <w:b/>
          </w:rPr>
          <w:t>]</w:t>
        </w:r>
      </w:ins>
    </w:p>
    <w:p w14:paraId="4643DA97" w14:textId="77777777" w:rsidR="00AF434A" w:rsidRDefault="00AF434A">
      <w:pPr>
        <w:pStyle w:val="BodyText"/>
        <w:rPr>
          <w:b/>
        </w:rPr>
      </w:pPr>
    </w:p>
    <w:p w14:paraId="3425A009" w14:textId="77777777" w:rsidR="00AF434A" w:rsidRDefault="00AF434A">
      <w:pPr>
        <w:pStyle w:val="BodyText"/>
        <w:spacing w:before="5"/>
        <w:rPr>
          <w:b/>
          <w:sz w:val="23"/>
        </w:rPr>
      </w:pPr>
    </w:p>
    <w:p w14:paraId="22794732" w14:textId="77777777" w:rsidR="00AF434A" w:rsidRDefault="00AF434A">
      <w:pPr>
        <w:rPr>
          <w:sz w:val="23"/>
        </w:rPr>
        <w:sectPr w:rsidR="00AF434A">
          <w:type w:val="continuous"/>
          <w:pgSz w:w="12240" w:h="15840"/>
          <w:pgMar w:top="1500" w:right="860" w:bottom="280" w:left="860" w:header="720" w:footer="720" w:gutter="0"/>
          <w:cols w:space="720"/>
        </w:sectPr>
      </w:pPr>
    </w:p>
    <w:p w14:paraId="21AD1F69" w14:textId="77777777" w:rsidR="00AF434A" w:rsidRDefault="00000000">
      <w:pPr>
        <w:spacing w:before="117" w:line="259" w:lineRule="auto"/>
        <w:ind w:left="220" w:right="38" w:firstLine="300"/>
        <w:jc w:val="both"/>
        <w:rPr>
          <w:sz w:val="18"/>
        </w:rPr>
      </w:pPr>
      <w:r>
        <w:rPr>
          <w:sz w:val="18"/>
        </w:rPr>
        <w:t>This is an extended version of a paper that appears at the 2022 Computer Security Foundations Symposium.</w:t>
      </w:r>
    </w:p>
    <w:p w14:paraId="099AB53F" w14:textId="77777777" w:rsidR="00AF434A" w:rsidRDefault="00AF434A">
      <w:pPr>
        <w:pStyle w:val="BodyText"/>
        <w:spacing w:before="4"/>
        <w:rPr>
          <w:sz w:val="17"/>
        </w:rPr>
      </w:pPr>
    </w:p>
    <w:p w14:paraId="0F27EAE9" w14:textId="77777777" w:rsidR="00AF434A" w:rsidRDefault="00000000">
      <w:pPr>
        <w:pStyle w:val="Heading1"/>
        <w:numPr>
          <w:ilvl w:val="0"/>
          <w:numId w:val="10"/>
        </w:numPr>
        <w:tabs>
          <w:tab w:val="left" w:pos="520"/>
        </w:tabs>
        <w:spacing w:before="1"/>
      </w:pPr>
      <w:r>
        <w:t>Introduction</w:t>
      </w:r>
    </w:p>
    <w:p w14:paraId="096BA8E4" w14:textId="79E9597A" w:rsidR="00AF434A" w:rsidDel="00265780" w:rsidRDefault="00000000">
      <w:pPr>
        <w:pStyle w:val="BodyText"/>
        <w:spacing w:before="190" w:line="232" w:lineRule="auto"/>
        <w:ind w:left="219" w:right="38" w:firstLine="300"/>
        <w:jc w:val="both"/>
        <w:rPr>
          <w:del w:id="1" w:author="SC9986" w:date="2022-08-04T09:21:00Z"/>
        </w:rPr>
      </w:pPr>
      <w:r>
        <w:t xml:space="preserve">Vulnerabilities due to memory corruption, especially spatial memory corruptions, are still a major issue for C pro- grams [2, 25, 26] despite a large body of work that tries to prevent them [24]. </w:t>
      </w:r>
      <w:ins w:id="2" w:author="SC9986" w:date="2022-08-04T09:19:00Z">
        <w:r w:rsidR="00265780" w:rsidRPr="00265780">
          <w:t xml:space="preserve">Several industry and research efforts, including </w:t>
        </w:r>
        <w:proofErr w:type="spellStart"/>
        <w:r w:rsidR="00265780" w:rsidRPr="00265780">
          <w:t>CCured</w:t>
        </w:r>
        <w:proofErr w:type="spellEnd"/>
        <w:r w:rsidR="00265780" w:rsidRPr="00265780">
          <w:t xml:space="preserve"> [20], Softbound [19], and ASAN [22], have investigated ways to compile C programs to automate spatial safety enforcement.</w:t>
        </w:r>
      </w:ins>
      <w:del w:id="3" w:author="SC9986" w:date="2022-08-04T09:19:00Z">
        <w:r w:rsidDel="00265780">
          <w:delText>Several industrial and research efforts</w:delText>
        </w:r>
      </w:del>
      <w:del w:id="4" w:author="SC9986" w:date="2022-08-04T09:18:00Z">
        <w:r w:rsidDel="00265780">
          <w:delText>—</w:delText>
        </w:r>
      </w:del>
      <w:del w:id="5" w:author="SC9986" w:date="2022-08-04T09:19:00Z">
        <w:r w:rsidDel="00265780">
          <w:delText xml:space="preserve"> including CCured [20], Softbound [19], and ASAN [22]— have explored means to compile C programs to automat- ically enforce spatial safety.</w:delText>
        </w:r>
      </w:del>
      <w:r>
        <w:t xml:space="preserve"> These approaches all impose performance overheads deemed too high for deployment use. Recently, Elliott et al. [5]</w:t>
      </w:r>
      <w:ins w:id="6" w:author="SC9986" w:date="2022-08-04T09:19:00Z">
        <w:r w:rsidR="00265780">
          <w:t xml:space="preserve"> </w:t>
        </w:r>
      </w:ins>
      <w:ins w:id="7" w:author="SC9986" w:date="2022-08-04T09:20:00Z">
        <w:r w:rsidR="00265780">
          <w:t>and</w:t>
        </w:r>
      </w:ins>
      <w:del w:id="8" w:author="SC9986" w:date="2022-08-04T09:19:00Z">
        <w:r w:rsidDel="00265780">
          <w:delText>,</w:delText>
        </w:r>
      </w:del>
      <w:r>
        <w:t xml:space="preserve"> Li et al. [14] introduced </w:t>
      </w:r>
      <w:del w:id="9" w:author="SC9986" w:date="2022-08-04T09:19:00Z">
        <w:r w:rsidDel="00265780">
          <w:delText xml:space="preserve">   </w:delText>
        </w:r>
      </w:del>
      <w:r>
        <w:t>and formalized Checked C, an open-source extension to C with new types and annotations whose use can ensure a program’s spatial safety. Importantly, Checked C supports development that is incremental and compositional. Code regions (e.g., functions or whole files) designated as</w:t>
      </w:r>
      <w:r>
        <w:rPr>
          <w:spacing w:val="-15"/>
        </w:rPr>
        <w:t xml:space="preserve"> </w:t>
      </w:r>
      <w:r>
        <w:rPr>
          <w:i/>
        </w:rPr>
        <w:t xml:space="preserve">checked </w:t>
      </w:r>
      <w:r>
        <w:t>enforce spatial safety in a manner preserved by composi</w:t>
      </w:r>
      <w:del w:id="10" w:author="SC9986" w:date="2022-08-04T09:20:00Z">
        <w:r w:rsidDel="00265780">
          <w:delText xml:space="preserve">- </w:delText>
        </w:r>
      </w:del>
      <w:r>
        <w:t xml:space="preserve">tion with other checked regions. But not all regions must </w:t>
      </w:r>
      <w:del w:id="11" w:author="SC9986" w:date="2022-08-04T09:20:00Z">
        <w:r w:rsidDel="00265780">
          <w:delText xml:space="preserve">  </w:delText>
        </w:r>
      </w:del>
      <w:r>
        <w:t xml:space="preserve">be checked: Checked </w:t>
      </w:r>
      <w:r>
        <w:rPr>
          <w:spacing w:val="-4"/>
        </w:rPr>
        <w:t xml:space="preserve">C’s </w:t>
      </w:r>
      <w:r>
        <w:t xml:space="preserve">annotated </w:t>
      </w:r>
      <w:r>
        <w:rPr>
          <w:i/>
        </w:rPr>
        <w:t xml:space="preserve">checked pointers </w:t>
      </w:r>
      <w:r>
        <w:t xml:space="preserve">are binary-compatible with legacy </w:t>
      </w:r>
      <w:del w:id="12" w:author="SC9986" w:date="2022-08-04T09:20:00Z">
        <w:r w:rsidDel="00265780">
          <w:delText>pointers,  and</w:delText>
        </w:r>
      </w:del>
      <w:ins w:id="13" w:author="SC9986" w:date="2022-08-04T09:20:00Z">
        <w:r w:rsidR="00265780">
          <w:t>pointers, and</w:t>
        </w:r>
      </w:ins>
      <w:del w:id="14" w:author="SC9986" w:date="2022-08-04T09:20:00Z">
        <w:r w:rsidDel="00265780">
          <w:delText xml:space="preserve"> </w:delText>
        </w:r>
      </w:del>
      <w:r>
        <w:t xml:space="preserve"> may</w:t>
      </w:r>
      <w:del w:id="15" w:author="SC9986" w:date="2022-08-04T09:20:00Z">
        <w:r w:rsidDel="00265780">
          <w:delText xml:space="preserve"> </w:delText>
        </w:r>
      </w:del>
      <w:r>
        <w:t xml:space="preserve"> coexist in the same code, which permits a deliberate (and semi- automated) refactoring process. </w:t>
      </w:r>
      <w:ins w:id="16" w:author="SC9986" w:date="2022-08-04T09:21:00Z">
        <w:r w:rsidR="00265780" w:rsidRPr="00265780">
          <w:t xml:space="preserve">Parts of the FreeBSD kernel have been successfully migrated to Checked C [4], and the overall performance </w:t>
        </w:r>
      </w:ins>
      <w:ins w:id="17" w:author="SC9986" w:date="2022-08-04T09:34:00Z">
        <w:r w:rsidR="006D066A" w:rsidRPr="00265780">
          <w:t>overhead is</w:t>
        </w:r>
      </w:ins>
      <w:ins w:id="18" w:author="SC9986" w:date="2022-08-04T09:21:00Z">
        <w:r w:rsidR="00265780" w:rsidRPr="00265780">
          <w:t xml:space="preserve"> minimal enough to allow for practical deployment.</w:t>
        </w:r>
        <w:r w:rsidR="00265780">
          <w:t xml:space="preserve"> </w:t>
        </w:r>
      </w:ins>
      <w:del w:id="19" w:author="SC9986" w:date="2022-08-04T09:21:00Z">
        <w:r w:rsidDel="00265780">
          <w:delText>Parts of the FreeBSD kernel have been successfully ported to Checked C [4], and over- all, performance overhead seems low enough for practical deployment.</w:delText>
        </w:r>
      </w:del>
    </w:p>
    <w:p w14:paraId="023AE7CE" w14:textId="40448A2D" w:rsidR="00AF434A" w:rsidRDefault="00000000" w:rsidP="00265780">
      <w:pPr>
        <w:pStyle w:val="BodyText"/>
        <w:spacing w:before="190" w:line="232" w:lineRule="auto"/>
        <w:ind w:left="219" w:right="38" w:firstLine="300"/>
        <w:jc w:val="both"/>
      </w:pPr>
      <w:r>
        <w:t>The guarantee Checked C provides focuses on checked code regions, where any stuck (i.e., ill-defined) state</w:t>
      </w:r>
      <w:r>
        <w:rPr>
          <w:spacing w:val="-9"/>
        </w:rPr>
        <w:t xml:space="preserve"> </w:t>
      </w:r>
      <w:r>
        <w:t xml:space="preserve">reached by a well-typed program amounts to a spatial safety viola- </w:t>
      </w:r>
      <w:proofErr w:type="spellStart"/>
      <w:r>
        <w:t>tion</w:t>
      </w:r>
      <w:proofErr w:type="spellEnd"/>
      <w:ins w:id="20" w:author="SC9986" w:date="2022-08-04T09:35:00Z">
        <w:r w:rsidR="006D066A">
          <w:t>.</w:t>
        </w:r>
      </w:ins>
      <w:del w:id="21" w:author="SC9986" w:date="2022-08-04T09:35:00Z">
        <w:r w:rsidDel="006D066A">
          <w:delText>;</w:delText>
        </w:r>
      </w:del>
      <w:r>
        <w:t xml:space="preserve"> </w:t>
      </w:r>
      <w:del w:id="22" w:author="SC9986" w:date="2022-08-04T09:35:00Z">
        <w:r w:rsidDel="006D066A">
          <w:delText xml:space="preserve">such </w:delText>
        </w:r>
      </w:del>
      <w:ins w:id="23" w:author="SC9986" w:date="2022-08-04T09:35:00Z">
        <w:r w:rsidR="006D066A">
          <w:t>S</w:t>
        </w:r>
        <w:r w:rsidR="006D066A">
          <w:t xml:space="preserve">uch </w:t>
        </w:r>
      </w:ins>
      <w:r>
        <w:t xml:space="preserve">a state can always be attributed to, i.e., </w:t>
      </w:r>
      <w:r>
        <w:rPr>
          <w:i/>
        </w:rPr>
        <w:t>blamed on</w:t>
      </w:r>
      <w:r>
        <w:t xml:space="preserve">, the execution of code that is not in a checked core region. </w:t>
      </w:r>
      <w:ins w:id="24" w:author="SC9986" w:date="2022-08-04T09:36:00Z">
        <w:r w:rsidR="006D066A" w:rsidRPr="006D066A">
          <w:t>However, what are the guarantees that unchecked code regions are safe?</w:t>
        </w:r>
      </w:ins>
      <w:del w:id="25" w:author="SC9986" w:date="2022-08-04T09:36:00Z">
        <w:r w:rsidDel="006D066A">
          <w:delText>But what are the guarantees of unchecked (unsafe) code regions?</w:delText>
        </w:r>
      </w:del>
      <w:r>
        <w:t xml:space="preserve"> Programmers might not expect to convert every code to Checked C, but leave some functions in unsafe regions, in which case the unsafe region executions should not affect other parts. In this paper, we cover this</w:t>
      </w:r>
      <w:del w:id="26" w:author="SC9986" w:date="2022-08-04T09:37:00Z">
        <w:r w:rsidDel="006D066A">
          <w:delText xml:space="preserve"> </w:delText>
        </w:r>
      </w:del>
      <w:r>
        <w:t xml:space="preserve"> gap by introducing </w:t>
      </w:r>
      <w:proofErr w:type="spellStart"/>
      <w:r>
        <w:rPr>
          <w:spacing w:val="7"/>
        </w:rPr>
        <w:t>C</w:t>
      </w:r>
      <w:r>
        <w:rPr>
          <w:spacing w:val="7"/>
          <w:sz w:val="16"/>
        </w:rPr>
        <w:t>HECKED</w:t>
      </w:r>
      <w:r>
        <w:rPr>
          <w:spacing w:val="7"/>
        </w:rPr>
        <w:t>CB</w:t>
      </w:r>
      <w:r>
        <w:rPr>
          <w:spacing w:val="7"/>
          <w:sz w:val="16"/>
        </w:rPr>
        <w:t>OX</w:t>
      </w:r>
      <w:proofErr w:type="spellEnd"/>
      <w:r>
        <w:rPr>
          <w:spacing w:val="7"/>
        </w:rPr>
        <w:t xml:space="preserve">, </w:t>
      </w:r>
      <w:r>
        <w:t>combining Checked C with program partitioning mechanism, making three main contributions.</w:t>
      </w:r>
    </w:p>
    <w:p w14:paraId="28DB8D6C" w14:textId="41B34C25" w:rsidR="00AF434A" w:rsidRDefault="00000000">
      <w:pPr>
        <w:pStyle w:val="BodyText"/>
        <w:spacing w:before="8" w:line="232" w:lineRule="auto"/>
        <w:ind w:left="219" w:right="38"/>
        <w:jc w:val="both"/>
      </w:pPr>
      <w:r>
        <w:rPr>
          <w:b/>
        </w:rPr>
        <w:t>Executions Cannot Crash</w:t>
      </w:r>
      <w:r>
        <w:t xml:space="preserve">. Our first contribution is a clear program partition between checked and unchecked code </w:t>
      </w:r>
      <w:del w:id="27" w:author="SC9986" w:date="2022-08-04T09:37:00Z">
        <w:r w:rsidDel="006D066A">
          <w:delText>regions, and</w:delText>
        </w:r>
      </w:del>
      <w:ins w:id="28" w:author="SC9986" w:date="2022-08-04T09:37:00Z">
        <w:r w:rsidR="006D066A">
          <w:t>regions and</w:t>
        </w:r>
      </w:ins>
      <w:r>
        <w:t xml:space="preserve"> ensures that a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program ex</w:t>
      </w:r>
      <w:del w:id="29" w:author="SC9986" w:date="2022-08-04T09:37:00Z">
        <w:r w:rsidDel="006D066A">
          <w:delText xml:space="preserve">- </w:delText>
        </w:r>
      </w:del>
      <w:r>
        <w:t xml:space="preserve">ecution </w:t>
      </w:r>
      <w:r>
        <w:rPr>
          <w:i/>
        </w:rPr>
        <w:t xml:space="preserve">cannot crash </w:t>
      </w:r>
      <w:r>
        <w:t xml:space="preserve">due to spatial safety violations. </w:t>
      </w:r>
      <w:r>
        <w:rPr>
          <w:spacing w:val="-8"/>
        </w:rPr>
        <w:t xml:space="preserve">We </w:t>
      </w:r>
      <w:r>
        <w:t xml:space="preserve">restrict the </w:t>
      </w:r>
      <w:del w:id="30" w:author="SC9986" w:date="2022-08-04T09:38:00Z">
        <w:r w:rsidDel="006D066A">
          <w:delText>checked  and</w:delText>
        </w:r>
      </w:del>
      <w:ins w:id="31" w:author="SC9986" w:date="2022-08-04T09:38:00Z">
        <w:r w:rsidR="006D066A">
          <w:t>checked and</w:t>
        </w:r>
      </w:ins>
      <w:r>
        <w:t xml:space="preserve"> </w:t>
      </w:r>
      <w:del w:id="32" w:author="SC9986" w:date="2022-08-04T09:38:00Z">
        <w:r w:rsidDel="006D066A">
          <w:delText xml:space="preserve"> </w:delText>
        </w:r>
      </w:del>
      <w:r>
        <w:t>unchecked</w:t>
      </w:r>
      <w:del w:id="33" w:author="SC9986" w:date="2022-08-04T09:38:00Z">
        <w:r w:rsidDel="006D066A">
          <w:delText xml:space="preserve"> </w:delText>
        </w:r>
      </w:del>
      <w:r>
        <w:t xml:space="preserve"> pointers</w:t>
      </w:r>
      <w:del w:id="34" w:author="SC9986" w:date="2022-08-04T09:38:00Z">
        <w:r w:rsidDel="006D066A">
          <w:delText xml:space="preserve"> </w:delText>
        </w:r>
      </w:del>
      <w:r>
        <w:t xml:space="preserve"> usage</w:t>
      </w:r>
      <w:del w:id="35" w:author="SC9986" w:date="2022-08-04T09:38:00Z">
        <w:r w:rsidDel="006D066A">
          <w:delText xml:space="preserve"> </w:delText>
        </w:r>
      </w:del>
      <w:r>
        <w:t xml:space="preserve"> only</w:t>
      </w:r>
      <w:del w:id="36" w:author="SC9986" w:date="2022-08-04T09:38:00Z">
        <w:r w:rsidDel="006D066A">
          <w:delText xml:space="preserve"> </w:delText>
        </w:r>
      </w:del>
      <w:r>
        <w:t xml:space="preserve"> in</w:t>
      </w:r>
      <w:r>
        <w:rPr>
          <w:spacing w:val="31"/>
        </w:rPr>
        <w:t xml:space="preserve"> </w:t>
      </w:r>
      <w:r>
        <w:t>checked</w:t>
      </w:r>
      <w:r>
        <w:rPr>
          <w:spacing w:val="32"/>
        </w:rPr>
        <w:t xml:space="preserve"> </w:t>
      </w:r>
      <w:r>
        <w:t>and</w:t>
      </w:r>
      <w:r>
        <w:rPr>
          <w:spacing w:val="32"/>
        </w:rPr>
        <w:t xml:space="preserve"> </w:t>
      </w:r>
      <w:r>
        <w:t>unchecked</w:t>
      </w:r>
      <w:r>
        <w:rPr>
          <w:spacing w:val="32"/>
        </w:rPr>
        <w:t xml:space="preserve"> </w:t>
      </w:r>
      <w:r>
        <w:t>code</w:t>
      </w:r>
      <w:r>
        <w:rPr>
          <w:spacing w:val="32"/>
        </w:rPr>
        <w:t xml:space="preserve"> </w:t>
      </w:r>
      <w:r>
        <w:t>regions,</w:t>
      </w:r>
      <w:r>
        <w:rPr>
          <w:spacing w:val="32"/>
        </w:rPr>
        <w:t xml:space="preserve"> </w:t>
      </w:r>
      <w:r>
        <w:t>respectively;</w:t>
      </w:r>
      <w:r>
        <w:rPr>
          <w:spacing w:val="31"/>
        </w:rPr>
        <w:t xml:space="preserve"> </w:t>
      </w:r>
      <w:r>
        <w:t>and</w:t>
      </w:r>
    </w:p>
    <w:p w14:paraId="09CD3BEF" w14:textId="2B40289B" w:rsidR="00AF434A" w:rsidDel="006D066A" w:rsidRDefault="00000000">
      <w:pPr>
        <w:pStyle w:val="BodyText"/>
        <w:spacing w:before="104" w:line="232" w:lineRule="auto"/>
        <w:ind w:left="219" w:right="217"/>
        <w:jc w:val="both"/>
        <w:rPr>
          <w:del w:id="37" w:author="SC9986" w:date="2022-08-04T09:39:00Z"/>
        </w:rPr>
      </w:pPr>
      <w:r>
        <w:br w:type="column"/>
      </w:r>
      <w:r>
        <w:lastRenderedPageBreak/>
        <w:t xml:space="preserve">develop tainted pointers for </w:t>
      </w:r>
      <w:del w:id="38" w:author="SC9986" w:date="2022-08-04T09:38:00Z">
        <w:r w:rsidDel="006D066A">
          <w:delText>the  communication</w:delText>
        </w:r>
      </w:del>
      <w:ins w:id="39" w:author="SC9986" w:date="2022-08-04T09:38:00Z">
        <w:r w:rsidR="006D066A">
          <w:t>the communication</w:t>
        </w:r>
      </w:ins>
      <w:r>
        <w:t xml:space="preserve"> </w:t>
      </w:r>
      <w:del w:id="40" w:author="SC9986" w:date="2022-08-04T09:38:00Z">
        <w:r w:rsidDel="006D066A">
          <w:delText xml:space="preserve"> </w:delText>
        </w:r>
      </w:del>
      <w:r>
        <w:t xml:space="preserve">between the two regions. Heap is partitioned into two parts: a </w:t>
      </w:r>
      <w:r>
        <w:rPr>
          <w:i/>
        </w:rPr>
        <w:t xml:space="preserve">checked memory </w:t>
      </w:r>
      <w:r>
        <w:rPr>
          <w:i/>
          <w:spacing w:val="-3"/>
        </w:rPr>
        <w:t xml:space="preserve">region </w:t>
      </w:r>
      <w:r>
        <w:t xml:space="preserve">containing all checked pointers and an </w:t>
      </w:r>
      <w:r>
        <w:rPr>
          <w:i/>
        </w:rPr>
        <w:t xml:space="preserve">unchecked memory </w:t>
      </w:r>
      <w:r>
        <w:rPr>
          <w:i/>
          <w:spacing w:val="-3"/>
        </w:rPr>
        <w:t xml:space="preserve">region </w:t>
      </w:r>
      <w:r>
        <w:t xml:space="preserve">that is sandboxed. </w:t>
      </w:r>
      <w:ins w:id="41" w:author="SC9986" w:date="2022-08-04T09:39:00Z">
        <w:r w:rsidR="006D066A" w:rsidRPr="006D066A">
          <w:rPr>
            <w:spacing w:val="-3"/>
          </w:rPr>
          <w:t>Tainted pointers exist in the unchecked memory zone and must be confirmed each time they are used.</w:t>
        </w:r>
        <w:r w:rsidR="006D066A">
          <w:rPr>
            <w:spacing w:val="-3"/>
          </w:rPr>
          <w:t xml:space="preserve"> </w:t>
        </w:r>
      </w:ins>
      <w:del w:id="42" w:author="SC9986" w:date="2022-08-04T09:39:00Z">
        <w:r w:rsidDel="006D066A">
          <w:rPr>
            <w:spacing w:val="-3"/>
          </w:rPr>
          <w:delText xml:space="preserve">Tainted </w:delText>
        </w:r>
        <w:r w:rsidDel="006D066A">
          <w:delText xml:space="preserve">pointers live in the unchecked memory region and </w:delText>
        </w:r>
      </w:del>
      <w:del w:id="43" w:author="SC9986" w:date="2022-08-04T09:38:00Z">
        <w:r w:rsidDel="006D066A">
          <w:delText>is</w:delText>
        </w:r>
        <w:r w:rsidDel="006D066A">
          <w:rPr>
            <w:spacing w:val="-17"/>
          </w:rPr>
          <w:delText xml:space="preserve"> </w:delText>
        </w:r>
      </w:del>
      <w:del w:id="44" w:author="SC9986" w:date="2022-08-04T09:39:00Z">
        <w:r w:rsidDel="006D066A">
          <w:delText>verified every time when</w:delText>
        </w:r>
        <w:r w:rsidDel="006D066A">
          <w:rPr>
            <w:spacing w:val="9"/>
          </w:rPr>
          <w:delText xml:space="preserve"> </w:delText>
        </w:r>
        <w:r w:rsidDel="006D066A">
          <w:delText>using.</w:delText>
        </w:r>
      </w:del>
    </w:p>
    <w:p w14:paraId="2181062F" w14:textId="7D3AA041" w:rsidR="00AF434A" w:rsidRDefault="00000000" w:rsidP="006D066A">
      <w:pPr>
        <w:pStyle w:val="BodyText"/>
        <w:spacing w:before="104" w:line="232" w:lineRule="auto"/>
        <w:ind w:left="219" w:right="217"/>
        <w:jc w:val="both"/>
      </w:pPr>
      <w:del w:id="45" w:author="SC9986" w:date="2022-08-04T09:39:00Z">
        <w:r w:rsidDel="006D066A">
          <w:rPr>
            <w:b/>
          </w:rPr>
          <w:delText>Formaling</w:delText>
        </w:r>
      </w:del>
      <w:ins w:id="46" w:author="SC9986" w:date="2022-08-04T09:39:00Z">
        <w:r w:rsidR="006D066A">
          <w:rPr>
            <w:b/>
          </w:rPr>
          <w:t>Formalizing</w:t>
        </w:r>
      </w:ins>
      <w:r>
        <w:rPr>
          <w:b/>
        </w:rPr>
        <w:t xml:space="preserve"> the </w:t>
      </w:r>
      <w:r>
        <w:rPr>
          <w:b/>
          <w:spacing w:val="-4"/>
        </w:rPr>
        <w:t>Type</w:t>
      </w:r>
      <w:del w:id="47" w:author="SC9986" w:date="2022-08-04T09:39:00Z">
        <w:r w:rsidDel="006D066A">
          <w:rPr>
            <w:b/>
            <w:spacing w:val="-4"/>
          </w:rPr>
          <w:delText xml:space="preserve"> </w:delText>
        </w:r>
      </w:del>
      <w:r>
        <w:rPr>
          <w:b/>
          <w:spacing w:val="-4"/>
        </w:rPr>
        <w:t xml:space="preserve"> </w:t>
      </w:r>
      <w:r>
        <w:rPr>
          <w:b/>
        </w:rPr>
        <w:t>System,</w:t>
      </w:r>
      <w:del w:id="48" w:author="SC9986" w:date="2022-08-04T09:39:00Z">
        <w:r w:rsidDel="006D066A">
          <w:rPr>
            <w:b/>
          </w:rPr>
          <w:delText xml:space="preserve"> </w:delText>
        </w:r>
      </w:del>
      <w:r>
        <w:rPr>
          <w:b/>
        </w:rPr>
        <w:t xml:space="preserve"> Semantics</w:t>
      </w:r>
      <w:del w:id="49" w:author="SC9986" w:date="2022-08-04T09:39:00Z">
        <w:r w:rsidDel="006D066A">
          <w:rPr>
            <w:b/>
          </w:rPr>
          <w:delText xml:space="preserve"> </w:delText>
        </w:r>
      </w:del>
      <w:r>
        <w:rPr>
          <w:b/>
        </w:rPr>
        <w:t xml:space="preserve"> and</w:t>
      </w:r>
      <w:del w:id="50" w:author="SC9986" w:date="2022-08-04T09:39:00Z">
        <w:r w:rsidDel="006D066A">
          <w:rPr>
            <w:b/>
          </w:rPr>
          <w:delText xml:space="preserve"> </w:delText>
        </w:r>
      </w:del>
      <w:r>
        <w:rPr>
          <w:b/>
        </w:rPr>
        <w:t xml:space="preserve"> Com- piler</w:t>
      </w:r>
      <w:r>
        <w:t xml:space="preserve">. Our second contribution is a core formalism named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rPr>
        <w:t xml:space="preserve">, </w:t>
      </w:r>
      <w:r>
        <w:t xml:space="preserve">which extends Li et al. [14] with the non-crashing guarantee and other new features </w:t>
      </w:r>
      <w:r>
        <w:rPr>
          <w:spacing w:val="-3"/>
        </w:rPr>
        <w:t xml:space="preserve">below. </w:t>
      </w:r>
      <w:r>
        <w:rPr>
          <w:spacing w:val="-8"/>
        </w:rPr>
        <w:t xml:space="preserve">We </w:t>
      </w:r>
      <w:r>
        <w:t xml:space="preserve">prove formally the </w:t>
      </w:r>
      <w:r>
        <w:rPr>
          <w:i/>
        </w:rPr>
        <w:t>non-crashing theorem</w:t>
      </w:r>
      <w:r>
        <w:t xml:space="preserve">, i.e., a well-typed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sz w:val="16"/>
        </w:rPr>
        <w:t xml:space="preserve"> </w:t>
      </w:r>
      <w:r>
        <w:t xml:space="preserve">program can never crash due to spatial safety violations. </w:t>
      </w:r>
      <w:r>
        <w:rPr>
          <w:spacing w:val="-8"/>
        </w:rPr>
        <w:t xml:space="preserve">We </w:t>
      </w:r>
      <w:r>
        <w:t xml:space="preserve">maintain the compiler formalism with the new features extended in </w:t>
      </w:r>
      <w:proofErr w:type="spellStart"/>
      <w:r>
        <w:rPr>
          <w:spacing w:val="7"/>
        </w:rPr>
        <w:t>C</w:t>
      </w:r>
      <w:r>
        <w:rPr>
          <w:spacing w:val="7"/>
          <w:sz w:val="16"/>
        </w:rPr>
        <w:t>HECKED</w:t>
      </w:r>
      <w:r>
        <w:rPr>
          <w:spacing w:val="7"/>
        </w:rPr>
        <w:t>CB</w:t>
      </w:r>
      <w:r>
        <w:rPr>
          <w:spacing w:val="7"/>
          <w:sz w:val="16"/>
        </w:rPr>
        <w:t>OX</w:t>
      </w:r>
      <w:proofErr w:type="spellEnd"/>
      <w:r>
        <w:rPr>
          <w:spacing w:val="7"/>
        </w:rPr>
        <w:t xml:space="preserve">. </w:t>
      </w:r>
      <w:r>
        <w:t xml:space="preserve">Especially, we maintain the bound-check insertions for array accesses without “fat” pointer compilation scheme, while keeping the non-crashing guarantee. </w:t>
      </w:r>
      <w:r>
        <w:rPr>
          <w:spacing w:val="-8"/>
        </w:rPr>
        <w:t xml:space="preserve">To </w:t>
      </w:r>
      <w:r>
        <w:t xml:space="preserve">certify the simulation relation between the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sz w:val="16"/>
        </w:rPr>
        <w:t xml:space="preserve"> </w:t>
      </w:r>
      <w:r>
        <w:t>semantics and the compiler, we utilize the model-based randomized testing. This</w:t>
      </w:r>
      <w:del w:id="51" w:author="SC9986" w:date="2022-08-04T09:46:00Z">
        <w:r w:rsidDel="00171B91">
          <w:delText xml:space="preserve"> </w:delText>
        </w:r>
      </w:del>
      <w:r>
        <w:t xml:space="preserve"> is</w:t>
      </w:r>
      <w:del w:id="52" w:author="SC9986" w:date="2022-08-04T09:46:00Z">
        <w:r w:rsidDel="00171B91">
          <w:delText xml:space="preserve"> </w:delText>
        </w:r>
      </w:del>
      <w:r>
        <w:t xml:space="preserve"> done by a conversion tool that converts expressions from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sz w:val="16"/>
        </w:rPr>
        <w:t xml:space="preserve"> </w:t>
      </w:r>
      <w:r>
        <w:t xml:space="preserve">into actual Checked C code that can be compiled by the Clang Checked C compiler. </w:t>
      </w:r>
      <w:ins w:id="53" w:author="SC9986" w:date="2022-08-04T09:47:00Z">
        <w:r w:rsidR="0065320D" w:rsidRPr="0065320D">
          <w:rPr>
            <w:spacing w:val="-8"/>
          </w:rPr>
          <w:t xml:space="preserve">We created a random program generator based on the typing rules of </w:t>
        </w:r>
        <w:proofErr w:type="spellStart"/>
        <w:r w:rsidR="0065320D" w:rsidRPr="0065320D">
          <w:rPr>
            <w:spacing w:val="-8"/>
          </w:rPr>
          <w:t>CORECHKCBOX</w:t>
        </w:r>
        <w:proofErr w:type="spellEnd"/>
        <w:r w:rsidR="0065320D" w:rsidRPr="0065320D">
          <w:rPr>
            <w:spacing w:val="-8"/>
          </w:rPr>
          <w:t xml:space="preserve"> and ensured that </w:t>
        </w:r>
        <w:proofErr w:type="spellStart"/>
        <w:r w:rsidR="0065320D" w:rsidRPr="0065320D">
          <w:rPr>
            <w:spacing w:val="-8"/>
          </w:rPr>
          <w:t>CORECHKCBOX</w:t>
        </w:r>
        <w:proofErr w:type="spellEnd"/>
        <w:r w:rsidR="0065320D" w:rsidRPr="0065320D">
          <w:rPr>
            <w:spacing w:val="-8"/>
          </w:rPr>
          <w:t xml:space="preserve"> and Clang Checked C were consistent after conversion, both statically and dynamically.</w:t>
        </w:r>
      </w:ins>
      <w:del w:id="54" w:author="SC9986" w:date="2022-08-04T09:47:00Z">
        <w:r w:rsidDel="0065320D">
          <w:rPr>
            <w:spacing w:val="-8"/>
          </w:rPr>
          <w:delText xml:space="preserve">We </w:delText>
        </w:r>
      </w:del>
      <w:del w:id="55" w:author="SC9986" w:date="2022-08-04T09:46:00Z">
        <w:r w:rsidDel="00171B91">
          <w:delText xml:space="preserve">build </w:delText>
        </w:r>
      </w:del>
      <w:del w:id="56" w:author="SC9986" w:date="2022-08-04T09:47:00Z">
        <w:r w:rsidDel="0065320D">
          <w:delText xml:space="preserve">a random generator of programs largely based on the typing rules of </w:delText>
        </w:r>
        <w:r w:rsidDel="0065320D">
          <w:rPr>
            <w:spacing w:val="7"/>
          </w:rPr>
          <w:delText>C</w:delText>
        </w:r>
        <w:r w:rsidDel="0065320D">
          <w:rPr>
            <w:spacing w:val="7"/>
            <w:sz w:val="16"/>
          </w:rPr>
          <w:delText>ORE</w:delText>
        </w:r>
        <w:r w:rsidDel="0065320D">
          <w:rPr>
            <w:spacing w:val="7"/>
          </w:rPr>
          <w:delText>C</w:delText>
        </w:r>
        <w:r w:rsidDel="0065320D">
          <w:rPr>
            <w:spacing w:val="7"/>
            <w:sz w:val="16"/>
          </w:rPr>
          <w:delText>HK</w:delText>
        </w:r>
        <w:r w:rsidDel="0065320D">
          <w:rPr>
            <w:spacing w:val="7"/>
          </w:rPr>
          <w:delText>CB</w:delText>
        </w:r>
        <w:r w:rsidDel="0065320D">
          <w:rPr>
            <w:spacing w:val="7"/>
            <w:sz w:val="16"/>
          </w:rPr>
          <w:delText xml:space="preserve">OX </w:delText>
        </w:r>
        <w:r w:rsidDel="0065320D">
          <w:delText xml:space="preserve">and make sure that, both statically and dynamically, </w:delText>
        </w:r>
        <w:r w:rsidDel="0065320D">
          <w:rPr>
            <w:spacing w:val="8"/>
          </w:rPr>
          <w:delText>C</w:delText>
        </w:r>
        <w:r w:rsidDel="0065320D">
          <w:rPr>
            <w:spacing w:val="8"/>
            <w:sz w:val="16"/>
          </w:rPr>
          <w:delText>ORE</w:delText>
        </w:r>
        <w:r w:rsidDel="0065320D">
          <w:rPr>
            <w:spacing w:val="8"/>
          </w:rPr>
          <w:delText>C</w:delText>
        </w:r>
        <w:r w:rsidDel="0065320D">
          <w:rPr>
            <w:spacing w:val="8"/>
            <w:sz w:val="16"/>
          </w:rPr>
          <w:delText>HK</w:delText>
        </w:r>
        <w:r w:rsidDel="0065320D">
          <w:rPr>
            <w:spacing w:val="8"/>
          </w:rPr>
          <w:delText>CB</w:delText>
        </w:r>
        <w:r w:rsidDel="0065320D">
          <w:rPr>
            <w:spacing w:val="8"/>
            <w:sz w:val="16"/>
          </w:rPr>
          <w:delText xml:space="preserve">OX </w:delText>
        </w:r>
        <w:r w:rsidDel="0065320D">
          <w:delText>and Clang Checked C are consistent after conversion.</w:delText>
        </w:r>
      </w:del>
      <w:r>
        <w:t xml:space="preserve"> </w:t>
      </w:r>
      <w:r>
        <w:rPr>
          <w:spacing w:val="-8"/>
        </w:rPr>
        <w:t xml:space="preserve">To </w:t>
      </w:r>
      <w:r>
        <w:t xml:space="preserve">the best of our </w:t>
      </w:r>
      <w:proofErr w:type="spellStart"/>
      <w:r>
        <w:t>knowl</w:t>
      </w:r>
      <w:proofErr w:type="spellEnd"/>
      <w:r>
        <w:t xml:space="preserve">- edge,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sz w:val="16"/>
        </w:rPr>
        <w:t xml:space="preserve"> </w:t>
      </w:r>
      <w:r>
        <w:t>is the first language and compiler formalism</w:t>
      </w:r>
      <w:r>
        <w:rPr>
          <w:spacing w:val="20"/>
        </w:rPr>
        <w:t xml:space="preserve"> </w:t>
      </w:r>
      <w:r>
        <w:t>with</w:t>
      </w:r>
      <w:r>
        <w:rPr>
          <w:spacing w:val="20"/>
        </w:rPr>
        <w:t xml:space="preserve"> </w:t>
      </w:r>
      <w:r>
        <w:t>the</w:t>
      </w:r>
      <w:r>
        <w:rPr>
          <w:spacing w:val="20"/>
        </w:rPr>
        <w:t xml:space="preserve"> </w:t>
      </w:r>
      <w:r>
        <w:t>program</w:t>
      </w:r>
      <w:r>
        <w:rPr>
          <w:spacing w:val="20"/>
        </w:rPr>
        <w:t xml:space="preserve"> </w:t>
      </w:r>
      <w:r>
        <w:t>partitioning</w:t>
      </w:r>
      <w:r>
        <w:rPr>
          <w:spacing w:val="20"/>
        </w:rPr>
        <w:t xml:space="preserve"> </w:t>
      </w:r>
      <w:r>
        <w:t>mechanism.</w:t>
      </w:r>
    </w:p>
    <w:p w14:paraId="6DD7020D" w14:textId="6346E464" w:rsidR="00AF434A" w:rsidRDefault="00000000">
      <w:pPr>
        <w:pStyle w:val="BodyText"/>
        <w:spacing w:before="21" w:line="232" w:lineRule="auto"/>
        <w:ind w:left="220" w:right="217"/>
        <w:jc w:val="both"/>
      </w:pPr>
      <w:r>
        <w:rPr>
          <w:b/>
        </w:rPr>
        <w:t>Supporting Checked Pointer Callbacks and No Checked Pointer Exposure</w:t>
      </w:r>
      <w:r>
        <w:t xml:space="preserve">. Our third contribution is an </w:t>
      </w:r>
      <w:del w:id="57" w:author="SC9986" w:date="2022-08-04T09:48:00Z">
        <w:r w:rsidDel="0065320D">
          <w:delText>added up</w:delText>
        </w:r>
      </w:del>
      <w:ins w:id="58" w:author="SC9986" w:date="2022-08-04T09:48:00Z">
        <w:r w:rsidR="0065320D">
          <w:t>added-up</w:t>
        </w:r>
      </w:ins>
      <w:r>
        <w:t xml:space="preserve"> feature to support checked (function) pointer callbacks in unchecked code regions. </w:t>
      </w:r>
      <w:ins w:id="59" w:author="SC9986" w:date="2022-08-04T09:49:00Z">
        <w:r w:rsidR="0065320D" w:rsidRPr="0065320D">
          <w:t xml:space="preserve">When designing a multi-threaded system, users may want to give a third-party interface that allows third-party developers to create new program features while keeping those programs in unchecked code </w:t>
        </w:r>
        <w:proofErr w:type="spellStart"/>
        <w:r w:rsidR="0065320D" w:rsidRPr="0065320D">
          <w:t>sections.</w:t>
        </w:r>
      </w:ins>
      <w:del w:id="60" w:author="SC9986" w:date="2022-08-04T09:49:00Z">
        <w:r w:rsidDel="0065320D">
          <w:delText>In implementing a multi-threaded system, users might want to provide third party interface permitting third parties to write implement some new pro</w:delText>
        </w:r>
      </w:del>
      <w:del w:id="61" w:author="SC9986" w:date="2022-08-04T09:48:00Z">
        <w:r w:rsidDel="0065320D">
          <w:delText xml:space="preserve">- </w:delText>
        </w:r>
      </w:del>
      <w:del w:id="62" w:author="SC9986" w:date="2022-08-04T09:49:00Z">
        <w:r w:rsidDel="0065320D">
          <w:delText xml:space="preserve">gram features, while keeping those programs in unchecked code regions. </w:delText>
        </w:r>
      </w:del>
      <w:r>
        <w:t>Moreover</w:t>
      </w:r>
      <w:proofErr w:type="spellEnd"/>
      <w:r>
        <w:t xml:space="preserve">, they do want to provide them a (function) pointer </w:t>
      </w:r>
      <w:ins w:id="63" w:author="SC9986" w:date="2022-08-04T09:49:00Z">
        <w:r w:rsidR="0065320D">
          <w:t>aiming</w:t>
        </w:r>
        <w:r w:rsidR="0065320D" w:rsidDel="0065320D">
          <w:t xml:space="preserve"> </w:t>
        </w:r>
      </w:ins>
      <w:del w:id="64" w:author="SC9986" w:date="2022-08-04T09:49:00Z">
        <w:r w:rsidDel="0065320D">
          <w:delText xml:space="preserve">pointing </w:delText>
        </w:r>
      </w:del>
      <w:r>
        <w:t xml:space="preserve">to checked data fields. </w:t>
      </w:r>
      <w:r>
        <w:rPr>
          <w:spacing w:val="-8"/>
        </w:rPr>
        <w:t xml:space="preserve">To </w:t>
      </w:r>
      <w:r>
        <w:t xml:space="preserve">the best of our knowledge,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is the first work of formalizing</w:t>
      </w:r>
      <w:r>
        <w:rPr>
          <w:spacing w:val="20"/>
        </w:rPr>
        <w:t xml:space="preserve"> </w:t>
      </w:r>
      <w:r>
        <w:t>C</w:t>
      </w:r>
      <w:r>
        <w:rPr>
          <w:spacing w:val="20"/>
        </w:rPr>
        <w:t xml:space="preserve"> </w:t>
      </w:r>
      <w:r>
        <w:t>function</w:t>
      </w:r>
      <w:r>
        <w:rPr>
          <w:spacing w:val="20"/>
        </w:rPr>
        <w:t xml:space="preserve"> </w:t>
      </w:r>
      <w:r>
        <w:t>pointers</w:t>
      </w:r>
      <w:r>
        <w:rPr>
          <w:spacing w:val="20"/>
        </w:rPr>
        <w:t xml:space="preserve"> </w:t>
      </w:r>
      <w:r>
        <w:t>with</w:t>
      </w:r>
      <w:r>
        <w:rPr>
          <w:spacing w:val="20"/>
        </w:rPr>
        <w:t xml:space="preserve"> </w:t>
      </w:r>
      <w:r>
        <w:t>security</w:t>
      </w:r>
      <w:r>
        <w:rPr>
          <w:spacing w:val="20"/>
        </w:rPr>
        <w:t xml:space="preserve"> </w:t>
      </w:r>
      <w:r>
        <w:t>guarantee.</w:t>
      </w:r>
    </w:p>
    <w:p w14:paraId="6C76A9C7" w14:textId="5DE3E07C" w:rsidR="00AF434A" w:rsidRDefault="00000000">
      <w:pPr>
        <w:pStyle w:val="BodyText"/>
        <w:spacing w:before="10" w:line="232" w:lineRule="auto"/>
        <w:ind w:left="220" w:right="219" w:firstLine="300"/>
        <w:jc w:val="both"/>
      </w:pPr>
      <w:r>
        <w:rPr>
          <w:spacing w:val="-3"/>
        </w:rPr>
        <w:t>However,</w:t>
      </w:r>
      <w:r>
        <w:rPr>
          <w:spacing w:val="24"/>
        </w:rPr>
        <w:t xml:space="preserve"> </w:t>
      </w:r>
      <w:r>
        <w:t>accessing</w:t>
      </w:r>
      <w:r>
        <w:rPr>
          <w:spacing w:val="25"/>
        </w:rPr>
        <w:t xml:space="preserve"> </w:t>
      </w:r>
      <w:r>
        <w:t>a</w:t>
      </w:r>
      <w:r>
        <w:rPr>
          <w:spacing w:val="25"/>
        </w:rPr>
        <w:t xml:space="preserve"> </w:t>
      </w:r>
      <w:r>
        <w:t>checked</w:t>
      </w:r>
      <w:r>
        <w:rPr>
          <w:spacing w:val="25"/>
        </w:rPr>
        <w:t xml:space="preserve"> </w:t>
      </w:r>
      <w:r>
        <w:t>pointer</w:t>
      </w:r>
      <w:r>
        <w:rPr>
          <w:spacing w:val="25"/>
        </w:rPr>
        <w:t xml:space="preserve"> </w:t>
      </w:r>
      <w:r>
        <w:t>in</w:t>
      </w:r>
      <w:r>
        <w:rPr>
          <w:spacing w:val="25"/>
        </w:rPr>
        <w:t xml:space="preserve"> </w:t>
      </w:r>
      <w:r>
        <w:t>an</w:t>
      </w:r>
      <w:r>
        <w:rPr>
          <w:spacing w:val="25"/>
        </w:rPr>
        <w:t xml:space="preserve"> </w:t>
      </w:r>
      <w:r>
        <w:t>unchecked region violates the program partition principle of</w:t>
      </w:r>
      <w:r>
        <w:rPr>
          <w:spacing w:val="-26"/>
        </w:rPr>
        <w:t xml:space="preserve"> </w:t>
      </w:r>
      <w:proofErr w:type="spellStart"/>
      <w:r>
        <w:rPr>
          <w:spacing w:val="8"/>
        </w:rPr>
        <w:t>C</w:t>
      </w:r>
      <w:r>
        <w:rPr>
          <w:spacing w:val="8"/>
          <w:sz w:val="16"/>
        </w:rPr>
        <w:t>HECKED</w:t>
      </w:r>
      <w:del w:id="65" w:author="SC9986" w:date="2022-08-04T09:50:00Z">
        <w:r w:rsidDel="0065320D">
          <w:rPr>
            <w:spacing w:val="8"/>
          </w:rPr>
          <w:delText xml:space="preserve">- </w:delText>
        </w:r>
      </w:del>
      <w:r>
        <w:rPr>
          <w:spacing w:val="5"/>
        </w:rPr>
        <w:t>CB</w:t>
      </w:r>
      <w:r>
        <w:rPr>
          <w:spacing w:val="5"/>
          <w:sz w:val="16"/>
        </w:rPr>
        <w:t>OX</w:t>
      </w:r>
      <w:proofErr w:type="spellEnd"/>
      <w:r>
        <w:rPr>
          <w:spacing w:val="5"/>
        </w:rPr>
        <w:t xml:space="preserve">. </w:t>
      </w:r>
      <w:ins w:id="66" w:author="SC9986" w:date="2022-08-04T09:50:00Z">
        <w:r w:rsidR="0065320D" w:rsidRPr="0065320D">
          <w:rPr>
            <w:spacing w:val="-8"/>
          </w:rPr>
          <w:t xml:space="preserve">To resolve the conflict, we implemented two mechanisms in </w:t>
        </w:r>
        <w:proofErr w:type="spellStart"/>
        <w:r w:rsidR="0065320D" w:rsidRPr="0065320D">
          <w:rPr>
            <w:spacing w:val="-8"/>
          </w:rPr>
          <w:t>CHECKEDCBOX</w:t>
        </w:r>
        <w:proofErr w:type="spellEnd"/>
        <w:r w:rsidR="0065320D" w:rsidRPr="0065320D">
          <w:rPr>
            <w:spacing w:val="-8"/>
          </w:rPr>
          <w:t xml:space="preserve"> and maintained a stronger </w:t>
        </w:r>
        <w:r w:rsidR="0065320D" w:rsidRPr="0065320D">
          <w:rPr>
            <w:i/>
            <w:iCs/>
            <w:spacing w:val="-8"/>
            <w:rPrChange w:id="67" w:author="SC9986" w:date="2022-08-04T09:50:00Z">
              <w:rPr>
                <w:spacing w:val="-8"/>
              </w:rPr>
            </w:rPrChange>
          </w:rPr>
          <w:t>non-exposure</w:t>
        </w:r>
        <w:r w:rsidR="0065320D" w:rsidRPr="0065320D">
          <w:rPr>
            <w:spacing w:val="-8"/>
          </w:rPr>
          <w:t xml:space="preserve"> guarantee on top of the non-crashing promise; that is, no checked pointer addresses can be observed in an unchecked zone.</w:t>
        </w:r>
      </w:ins>
      <w:del w:id="68" w:author="SC9986" w:date="2022-08-04T09:50:00Z">
        <w:r w:rsidDel="0065320D">
          <w:rPr>
            <w:spacing w:val="-8"/>
          </w:rPr>
          <w:delText xml:space="preserve">To </w:delText>
        </w:r>
        <w:r w:rsidDel="0065320D">
          <w:delText xml:space="preserve">overcome the discord, we develop two mech- anisms in </w:delText>
        </w:r>
        <w:r w:rsidDel="0065320D">
          <w:rPr>
            <w:spacing w:val="7"/>
          </w:rPr>
          <w:delText>C</w:delText>
        </w:r>
        <w:r w:rsidDel="0065320D">
          <w:rPr>
            <w:spacing w:val="7"/>
            <w:sz w:val="16"/>
          </w:rPr>
          <w:delText>HECKED</w:delText>
        </w:r>
        <w:r w:rsidDel="0065320D">
          <w:rPr>
            <w:spacing w:val="7"/>
          </w:rPr>
          <w:delText>CB</w:delText>
        </w:r>
        <w:r w:rsidDel="0065320D">
          <w:rPr>
            <w:spacing w:val="7"/>
            <w:sz w:val="16"/>
          </w:rPr>
          <w:delText xml:space="preserve">OX </w:delText>
        </w:r>
        <w:r w:rsidDel="0065320D">
          <w:delText xml:space="preserve">and maintain a stronger </w:delText>
        </w:r>
        <w:r w:rsidDel="0065320D">
          <w:rPr>
            <w:i/>
          </w:rPr>
          <w:delText xml:space="preserve">non- exposure </w:delText>
        </w:r>
        <w:r w:rsidDel="0065320D">
          <w:delText>guarantee on of the non-crashing guarantee; i.e., no checked pointer addresses can be observed</w:delText>
        </w:r>
        <w:r w:rsidDel="0065320D">
          <w:rPr>
            <w:spacing w:val="47"/>
          </w:rPr>
          <w:delText xml:space="preserve"> </w:delText>
        </w:r>
        <w:r w:rsidDel="0065320D">
          <w:delText>in</w:delText>
        </w:r>
        <w:r w:rsidDel="0065320D">
          <w:rPr>
            <w:spacing w:val="42"/>
          </w:rPr>
          <w:delText xml:space="preserve"> </w:delText>
        </w:r>
        <w:r w:rsidDel="0065320D">
          <w:delText>an unchecked region.</w:delText>
        </w:r>
      </w:del>
      <w:r>
        <w:t xml:space="preserve"> The first </w:t>
      </w:r>
      <w:r>
        <w:t>mechanism is nested checked and</w:t>
      </w:r>
      <w:r>
        <w:rPr>
          <w:spacing w:val="21"/>
        </w:rPr>
        <w:t xml:space="preserve"> </w:t>
      </w:r>
      <w:r>
        <w:t>unchecked</w:t>
      </w:r>
      <w:r>
        <w:rPr>
          <w:spacing w:val="22"/>
        </w:rPr>
        <w:t xml:space="preserve"> </w:t>
      </w:r>
      <w:r>
        <w:t>code</w:t>
      </w:r>
      <w:r>
        <w:rPr>
          <w:spacing w:val="22"/>
        </w:rPr>
        <w:t xml:space="preserve"> </w:t>
      </w:r>
      <w:r>
        <w:t>regions.</w:t>
      </w:r>
      <w:r>
        <w:rPr>
          <w:spacing w:val="22"/>
        </w:rPr>
        <w:t xml:space="preserve"> </w:t>
      </w:r>
      <w:r>
        <w:t>Users</w:t>
      </w:r>
      <w:r>
        <w:rPr>
          <w:spacing w:val="22"/>
        </w:rPr>
        <w:t xml:space="preserve"> </w:t>
      </w:r>
      <w:r>
        <w:t>can</w:t>
      </w:r>
      <w:r>
        <w:rPr>
          <w:spacing w:val="22"/>
        </w:rPr>
        <w:t xml:space="preserve"> </w:t>
      </w:r>
      <w:r>
        <w:t>context</w:t>
      </w:r>
      <w:r>
        <w:rPr>
          <w:spacing w:val="22"/>
        </w:rPr>
        <w:t xml:space="preserve"> </w:t>
      </w:r>
      <w:r>
        <w:t>switch</w:t>
      </w:r>
    </w:p>
    <w:p w14:paraId="1F5C1747" w14:textId="77777777" w:rsidR="00AF434A" w:rsidRDefault="00AF434A">
      <w:pPr>
        <w:spacing w:line="232" w:lineRule="auto"/>
        <w:jc w:val="both"/>
        <w:sectPr w:rsidR="00AF434A">
          <w:type w:val="continuous"/>
          <w:pgSz w:w="12240" w:h="15840"/>
          <w:pgMar w:top="1500" w:right="860" w:bottom="280" w:left="860" w:header="720" w:footer="720" w:gutter="0"/>
          <w:cols w:num="2" w:space="720" w:equalWidth="0">
            <w:col w:w="5121" w:space="99"/>
            <w:col w:w="5300"/>
          </w:cols>
        </w:sectPr>
      </w:pPr>
    </w:p>
    <w:p w14:paraId="2AF5CC7F" w14:textId="50B1CFA5" w:rsidR="00AF434A" w:rsidRDefault="00000000">
      <w:pPr>
        <w:pStyle w:val="BodyText"/>
        <w:spacing w:before="78" w:line="235" w:lineRule="auto"/>
        <w:ind w:left="220" w:right="38"/>
        <w:jc w:val="right"/>
      </w:pPr>
      <w:r>
        <w:lastRenderedPageBreak/>
        <w:t>between checked and unchecked code regions</w:t>
      </w:r>
      <w:r>
        <w:rPr>
          <w:spacing w:val="12"/>
        </w:rPr>
        <w:t xml:space="preserve"> </w:t>
      </w:r>
      <w:r>
        <w:t>by</w:t>
      </w:r>
      <w:r>
        <w:rPr>
          <w:spacing w:val="2"/>
        </w:rPr>
        <w:t xml:space="preserve"> </w:t>
      </w:r>
      <w:r>
        <w:t>nested using the keywords checked unchecked. The</w:t>
      </w:r>
      <w:r>
        <w:rPr>
          <w:spacing w:val="-9"/>
        </w:rPr>
        <w:t xml:space="preserve"> </w:t>
      </w:r>
      <w:r>
        <w:t>type</w:t>
      </w:r>
      <w:r>
        <w:rPr>
          <w:spacing w:val="40"/>
        </w:rPr>
        <w:t xml:space="preserve"> </w:t>
      </w:r>
      <w:r>
        <w:t>system ensures</w:t>
      </w:r>
      <w:r>
        <w:rPr>
          <w:spacing w:val="10"/>
        </w:rPr>
        <w:t xml:space="preserve"> </w:t>
      </w:r>
      <w:r>
        <w:t>that</w:t>
      </w:r>
      <w:r>
        <w:rPr>
          <w:spacing w:val="11"/>
        </w:rPr>
        <w:t xml:space="preserve"> </w:t>
      </w:r>
      <w:r>
        <w:t>no</w:t>
      </w:r>
      <w:r>
        <w:rPr>
          <w:spacing w:val="11"/>
        </w:rPr>
        <w:t xml:space="preserve"> </w:t>
      </w:r>
      <w:r>
        <w:t>checked</w:t>
      </w:r>
      <w:r>
        <w:rPr>
          <w:spacing w:val="11"/>
        </w:rPr>
        <w:t xml:space="preserve"> </w:t>
      </w:r>
      <w:r>
        <w:t>pointers</w:t>
      </w:r>
      <w:r>
        <w:rPr>
          <w:spacing w:val="11"/>
        </w:rPr>
        <w:t xml:space="preserve"> </w:t>
      </w:r>
      <w:r>
        <w:t>can</w:t>
      </w:r>
      <w:r>
        <w:rPr>
          <w:spacing w:val="10"/>
        </w:rPr>
        <w:t xml:space="preserve"> </w:t>
      </w:r>
      <w:r>
        <w:t>be</w:t>
      </w:r>
      <w:r>
        <w:rPr>
          <w:spacing w:val="11"/>
        </w:rPr>
        <w:t xml:space="preserve"> </w:t>
      </w:r>
      <w:r>
        <w:t>accessed</w:t>
      </w:r>
      <w:r>
        <w:rPr>
          <w:spacing w:val="11"/>
        </w:rPr>
        <w:t xml:space="preserve"> </w:t>
      </w:r>
      <w:r>
        <w:t>across</w:t>
      </w:r>
      <w:r>
        <w:rPr>
          <w:spacing w:val="11"/>
        </w:rPr>
        <w:t xml:space="preserve"> </w:t>
      </w:r>
      <w:r>
        <w:t>the context switching. The second one is that a call to</w:t>
      </w:r>
      <w:r>
        <w:rPr>
          <w:spacing w:val="24"/>
        </w:rPr>
        <w:t xml:space="preserve"> </w:t>
      </w:r>
      <w:r>
        <w:t>a</w:t>
      </w:r>
      <w:r>
        <w:rPr>
          <w:spacing w:val="2"/>
        </w:rPr>
        <w:t xml:space="preserve"> </w:t>
      </w:r>
      <w:r>
        <w:t>checked pointer</w:t>
      </w:r>
      <w:r>
        <w:rPr>
          <w:spacing w:val="29"/>
        </w:rPr>
        <w:t xml:space="preserve"> </w:t>
      </w:r>
      <w:r>
        <w:t>in</w:t>
      </w:r>
      <w:r>
        <w:rPr>
          <w:spacing w:val="29"/>
        </w:rPr>
        <w:t xml:space="preserve"> </w:t>
      </w:r>
      <w:r>
        <w:t>unchecked</w:t>
      </w:r>
      <w:r>
        <w:rPr>
          <w:spacing w:val="29"/>
        </w:rPr>
        <w:t xml:space="preserve"> </w:t>
      </w:r>
      <w:r>
        <w:t>code</w:t>
      </w:r>
      <w:r>
        <w:rPr>
          <w:spacing w:val="30"/>
        </w:rPr>
        <w:t xml:space="preserve"> </w:t>
      </w:r>
      <w:r>
        <w:t>regions</w:t>
      </w:r>
      <w:r>
        <w:rPr>
          <w:spacing w:val="29"/>
        </w:rPr>
        <w:t xml:space="preserve"> </w:t>
      </w:r>
      <w:r>
        <w:t>must</w:t>
      </w:r>
      <w:r>
        <w:rPr>
          <w:spacing w:val="29"/>
        </w:rPr>
        <w:t xml:space="preserve"> </w:t>
      </w:r>
      <w:r>
        <w:t>be</w:t>
      </w:r>
      <w:r>
        <w:rPr>
          <w:spacing w:val="30"/>
        </w:rPr>
        <w:t xml:space="preserve"> </w:t>
      </w:r>
      <w:r>
        <w:t>surrounded</w:t>
      </w:r>
      <w:r>
        <w:rPr>
          <w:spacing w:val="29"/>
        </w:rPr>
        <w:t xml:space="preserve"> </w:t>
      </w:r>
      <w:r>
        <w:t xml:space="preserve">by a </w:t>
      </w:r>
      <w:r>
        <w:rPr>
          <w:i/>
        </w:rPr>
        <w:t>tainted shell</w:t>
      </w:r>
      <w:del w:id="69" w:author="SC9986" w:date="2022-08-04T09:52:00Z">
        <w:r w:rsidDel="005F2574">
          <w:delText>;</w:delText>
        </w:r>
      </w:del>
      <w:r>
        <w:t xml:space="preserve"> i.e.,</w:t>
      </w:r>
      <w:del w:id="70" w:author="SC9986" w:date="2022-08-04T09:51:00Z">
        <w:r w:rsidDel="0065320D">
          <w:delText xml:space="preserve"> </w:delText>
        </w:r>
      </w:del>
      <w:r>
        <w:t xml:space="preserve"> a</w:t>
      </w:r>
      <w:del w:id="71" w:author="SC9986" w:date="2022-08-04T09:51:00Z">
        <w:r w:rsidDel="0065320D">
          <w:delText xml:space="preserve"> </w:delText>
        </w:r>
      </w:del>
      <w:r>
        <w:t xml:space="preserve"> tainted</w:t>
      </w:r>
      <w:del w:id="72" w:author="SC9986" w:date="2022-08-04T09:51:00Z">
        <w:r w:rsidDel="0065320D">
          <w:delText xml:space="preserve"> </w:delText>
        </w:r>
      </w:del>
      <w:r>
        <w:t xml:space="preserve"> function</w:t>
      </w:r>
      <w:del w:id="73" w:author="SC9986" w:date="2022-08-04T09:51:00Z">
        <w:r w:rsidDel="0065320D">
          <w:delText xml:space="preserve"> </w:delText>
        </w:r>
      </w:del>
      <w:r>
        <w:t xml:space="preserve"> pointer</w:t>
      </w:r>
      <w:r>
        <w:rPr>
          <w:spacing w:val="-14"/>
        </w:rPr>
        <w:t xml:space="preserve"> </w:t>
      </w:r>
      <w:r>
        <w:t>that</w:t>
      </w:r>
      <w:r>
        <w:rPr>
          <w:spacing w:val="42"/>
        </w:rPr>
        <w:t xml:space="preserve"> </w:t>
      </w:r>
      <w:r>
        <w:t xml:space="preserve">points to a </w:t>
      </w:r>
      <w:del w:id="74" w:author="SC9986" w:date="2022-08-04T09:52:00Z">
        <w:r w:rsidDel="005F2574">
          <w:delText>checked regions</w:delText>
        </w:r>
      </w:del>
      <w:ins w:id="75" w:author="SC9986" w:date="2022-08-04T09:52:00Z">
        <w:r w:rsidR="005F2574">
          <w:t>checked region</w:t>
        </w:r>
      </w:ins>
      <w:del w:id="76" w:author="SC9986" w:date="2022-08-04T09:51:00Z">
        <w:r w:rsidDel="0065320D">
          <w:delText xml:space="preserve"> </w:delText>
        </w:r>
      </w:del>
      <w:r>
        <w:t xml:space="preserve"> possibly </w:t>
      </w:r>
      <w:del w:id="77" w:author="SC9986" w:date="2022-08-04T09:51:00Z">
        <w:r w:rsidDel="0065320D">
          <w:delText xml:space="preserve"> </w:delText>
        </w:r>
      </w:del>
      <w:r>
        <w:t>holding</w:t>
      </w:r>
      <w:del w:id="78" w:author="SC9986" w:date="2022-08-04T09:51:00Z">
        <w:r w:rsidDel="0065320D">
          <w:delText xml:space="preserve"> </w:delText>
        </w:r>
      </w:del>
      <w:r>
        <w:rPr>
          <w:spacing w:val="36"/>
        </w:rPr>
        <w:t xml:space="preserve"> </w:t>
      </w:r>
      <w:r>
        <w:t>checked</w:t>
      </w:r>
      <w:del w:id="79" w:author="SC9986" w:date="2022-08-04T09:51:00Z">
        <w:r w:rsidDel="0065320D">
          <w:delText xml:space="preserve"> </w:delText>
        </w:r>
      </w:del>
      <w:r>
        <w:rPr>
          <w:spacing w:val="6"/>
        </w:rPr>
        <w:t xml:space="preserve"> </w:t>
      </w:r>
      <w:r>
        <w:t>pointers. In</w:t>
      </w:r>
      <w:r>
        <w:rPr>
          <w:spacing w:val="38"/>
        </w:rPr>
        <w:t xml:space="preserve"> </w:t>
      </w:r>
      <w:r>
        <w:t>this</w:t>
      </w:r>
      <w:r>
        <w:rPr>
          <w:spacing w:val="38"/>
        </w:rPr>
        <w:t xml:space="preserve"> </w:t>
      </w:r>
      <w:r>
        <w:t>case,</w:t>
      </w:r>
      <w:r>
        <w:rPr>
          <w:spacing w:val="39"/>
        </w:rPr>
        <w:t xml:space="preserve"> </w:t>
      </w:r>
      <w:r>
        <w:t>no</w:t>
      </w:r>
      <w:r>
        <w:rPr>
          <w:spacing w:val="38"/>
        </w:rPr>
        <w:t xml:space="preserve"> </w:t>
      </w:r>
      <w:r>
        <w:t>checked</w:t>
      </w:r>
      <w:r>
        <w:rPr>
          <w:spacing w:val="39"/>
        </w:rPr>
        <w:t xml:space="preserve"> </w:t>
      </w:r>
      <w:r>
        <w:t>pointer</w:t>
      </w:r>
      <w:r>
        <w:rPr>
          <w:spacing w:val="38"/>
        </w:rPr>
        <w:t xml:space="preserve"> </w:t>
      </w:r>
      <w:r>
        <w:t>address</w:t>
      </w:r>
      <w:r>
        <w:rPr>
          <w:spacing w:val="39"/>
        </w:rPr>
        <w:t xml:space="preserve"> </w:t>
      </w:r>
      <w:r>
        <w:t>can</w:t>
      </w:r>
      <w:r>
        <w:rPr>
          <w:spacing w:val="38"/>
        </w:rPr>
        <w:t xml:space="preserve"> </w:t>
      </w:r>
      <w:r>
        <w:t>be</w:t>
      </w:r>
      <w:r>
        <w:rPr>
          <w:spacing w:val="39"/>
        </w:rPr>
        <w:t xml:space="preserve"> </w:t>
      </w:r>
      <w:r>
        <w:t>observed in the unchecked code regions. In</w:t>
      </w:r>
      <w:r>
        <w:rPr>
          <w:spacing w:val="4"/>
        </w:rPr>
        <w:t xml:space="preserve"> </w:t>
      </w:r>
      <w:proofErr w:type="spellStart"/>
      <w:r>
        <w:rPr>
          <w:spacing w:val="7"/>
        </w:rPr>
        <w:t>C</w:t>
      </w:r>
      <w:r>
        <w:rPr>
          <w:spacing w:val="7"/>
          <w:sz w:val="16"/>
        </w:rPr>
        <w:t>HECKED</w:t>
      </w:r>
      <w:r>
        <w:rPr>
          <w:spacing w:val="7"/>
        </w:rPr>
        <w:t>CB</w:t>
      </w:r>
      <w:r>
        <w:rPr>
          <w:spacing w:val="7"/>
          <w:sz w:val="16"/>
        </w:rPr>
        <w:t>OX</w:t>
      </w:r>
      <w:proofErr w:type="spellEnd"/>
      <w:r>
        <w:rPr>
          <w:spacing w:val="7"/>
        </w:rPr>
        <w:t>,</w:t>
      </w:r>
      <w:r>
        <w:rPr>
          <w:spacing w:val="58"/>
        </w:rPr>
        <w:t xml:space="preserve"> </w:t>
      </w:r>
      <w:r>
        <w:t xml:space="preserve">for every checked function, we automatically </w:t>
      </w:r>
      <w:del w:id="80" w:author="SC9986" w:date="2022-08-04T09:52:00Z">
        <w:r w:rsidDel="005F2574">
          <w:delText>compiler</w:delText>
        </w:r>
        <w:r w:rsidDel="005F2574">
          <w:rPr>
            <w:spacing w:val="22"/>
          </w:rPr>
          <w:delText xml:space="preserve"> </w:delText>
        </w:r>
      </w:del>
      <w:ins w:id="81" w:author="SC9986" w:date="2022-08-04T09:52:00Z">
        <w:r w:rsidR="005F2574">
          <w:t>compile</w:t>
        </w:r>
        <w:r w:rsidR="005F2574">
          <w:t>d</w:t>
        </w:r>
        <w:r w:rsidR="005F2574">
          <w:rPr>
            <w:spacing w:val="22"/>
          </w:rPr>
          <w:t xml:space="preserve"> </w:t>
        </w:r>
      </w:ins>
      <w:r>
        <w:t>a</w:t>
      </w:r>
      <w:r>
        <w:rPr>
          <w:spacing w:val="3"/>
        </w:rPr>
        <w:t xml:space="preserve"> </w:t>
      </w:r>
      <w:r>
        <w:t>tainted version</w:t>
      </w:r>
      <w:r>
        <w:rPr>
          <w:spacing w:val="14"/>
        </w:rPr>
        <w:t xml:space="preserve"> </w:t>
      </w:r>
      <w:r>
        <w:t>by</w:t>
      </w:r>
      <w:r>
        <w:rPr>
          <w:spacing w:val="15"/>
        </w:rPr>
        <w:t xml:space="preserve"> </w:t>
      </w:r>
      <w:r>
        <w:t>surrounding</w:t>
      </w:r>
      <w:r>
        <w:rPr>
          <w:spacing w:val="15"/>
        </w:rPr>
        <w:t xml:space="preserve"> </w:t>
      </w:r>
      <w:r>
        <w:t>the</w:t>
      </w:r>
      <w:r>
        <w:rPr>
          <w:spacing w:val="14"/>
        </w:rPr>
        <w:t xml:space="preserve"> </w:t>
      </w:r>
      <w:r>
        <w:t>function</w:t>
      </w:r>
      <w:r>
        <w:rPr>
          <w:spacing w:val="15"/>
        </w:rPr>
        <w:t xml:space="preserve"> </w:t>
      </w:r>
      <w:r>
        <w:t>without</w:t>
      </w:r>
      <w:r>
        <w:rPr>
          <w:spacing w:val="15"/>
        </w:rPr>
        <w:t xml:space="preserve"> </w:t>
      </w:r>
      <w:r>
        <w:t>a</w:t>
      </w:r>
      <w:r>
        <w:rPr>
          <w:spacing w:val="14"/>
        </w:rPr>
        <w:t xml:space="preserve"> </w:t>
      </w:r>
      <w:r>
        <w:t>tainted</w:t>
      </w:r>
      <w:r>
        <w:rPr>
          <w:spacing w:val="15"/>
        </w:rPr>
        <w:t xml:space="preserve"> </w:t>
      </w:r>
      <w:r>
        <w:t xml:space="preserve">shell. </w:t>
      </w:r>
      <w:r>
        <w:rPr>
          <w:spacing w:val="-8"/>
        </w:rPr>
        <w:t xml:space="preserve">We </w:t>
      </w:r>
      <w:r>
        <w:t>begin with a review of Checked C (Section 2)</w:t>
      </w:r>
      <w:r>
        <w:rPr>
          <w:spacing w:val="-22"/>
        </w:rPr>
        <w:t xml:space="preserve"> </w:t>
      </w:r>
      <w:r>
        <w:t>and</w:t>
      </w:r>
      <w:r>
        <w:rPr>
          <w:spacing w:val="-5"/>
        </w:rPr>
        <w:t xml:space="preserve"> </w:t>
      </w:r>
      <w:r>
        <w:t>in</w:t>
      </w:r>
      <w:del w:id="82" w:author="SC9986" w:date="2022-08-04T09:53:00Z">
        <w:r w:rsidDel="005F2574">
          <w:delText xml:space="preserve">- </w:delText>
        </w:r>
      </w:del>
      <w:r>
        <w:t xml:space="preserve">troduce new features in </w:t>
      </w:r>
      <w:proofErr w:type="spellStart"/>
      <w:r>
        <w:rPr>
          <w:spacing w:val="7"/>
        </w:rPr>
        <w:t>C</w:t>
      </w:r>
      <w:r>
        <w:rPr>
          <w:spacing w:val="7"/>
          <w:sz w:val="16"/>
        </w:rPr>
        <w:t>HECKED</w:t>
      </w:r>
      <w:r>
        <w:rPr>
          <w:spacing w:val="7"/>
        </w:rPr>
        <w:t>CB</w:t>
      </w:r>
      <w:r>
        <w:rPr>
          <w:spacing w:val="7"/>
          <w:sz w:val="16"/>
        </w:rPr>
        <w:t>OX</w:t>
      </w:r>
      <w:proofErr w:type="spellEnd"/>
      <w:r>
        <w:rPr>
          <w:spacing w:val="7"/>
        </w:rPr>
        <w:t xml:space="preserve">, </w:t>
      </w:r>
      <w:r>
        <w:t>present</w:t>
      </w:r>
      <w:r>
        <w:rPr>
          <w:spacing w:val="45"/>
        </w:rPr>
        <w:t xml:space="preserve"> </w:t>
      </w:r>
      <w:r>
        <w:t>our</w:t>
      </w:r>
      <w:r>
        <w:rPr>
          <w:spacing w:val="17"/>
        </w:rPr>
        <w:t xml:space="preserve"> </w:t>
      </w:r>
      <w:r>
        <w:t>main contributions (Sections 3–5), and conclude with</w:t>
      </w:r>
      <w:r>
        <w:rPr>
          <w:spacing w:val="2"/>
        </w:rPr>
        <w:t xml:space="preserve"> </w:t>
      </w:r>
      <w:r>
        <w:t>a</w:t>
      </w:r>
      <w:r>
        <w:rPr>
          <w:spacing w:val="1"/>
        </w:rPr>
        <w:t xml:space="preserve"> </w:t>
      </w:r>
      <w:r>
        <w:t>discussion of related and future work (Sections 6, 7). All</w:t>
      </w:r>
      <w:r>
        <w:rPr>
          <w:spacing w:val="-6"/>
        </w:rPr>
        <w:t xml:space="preserve"> </w:t>
      </w:r>
      <w:r>
        <w:t>code</w:t>
      </w:r>
      <w:r>
        <w:rPr>
          <w:spacing w:val="44"/>
        </w:rPr>
        <w:t xml:space="preserve"> </w:t>
      </w:r>
      <w:r>
        <w:t>and proof</w:t>
      </w:r>
      <w:r>
        <w:rPr>
          <w:spacing w:val="34"/>
        </w:rPr>
        <w:t xml:space="preserve"> </w:t>
      </w:r>
      <w:r>
        <w:t>artifacts</w:t>
      </w:r>
      <w:r>
        <w:rPr>
          <w:spacing w:val="34"/>
        </w:rPr>
        <w:t xml:space="preserve"> </w:t>
      </w:r>
      <w:r>
        <w:t>(both</w:t>
      </w:r>
      <w:r>
        <w:rPr>
          <w:spacing w:val="35"/>
        </w:rPr>
        <w:t xml:space="preserve"> </w:t>
      </w:r>
      <w:r>
        <w:t>for</w:t>
      </w:r>
      <w:r>
        <w:rPr>
          <w:spacing w:val="34"/>
        </w:rPr>
        <w:t xml:space="preserve"> </w:t>
      </w:r>
      <w:r>
        <w:t>Coq</w:t>
      </w:r>
      <w:r>
        <w:rPr>
          <w:spacing w:val="34"/>
        </w:rPr>
        <w:t xml:space="preserve"> </w:t>
      </w:r>
      <w:r>
        <w:t>and</w:t>
      </w:r>
      <w:r>
        <w:rPr>
          <w:spacing w:val="35"/>
        </w:rPr>
        <w:t xml:space="preserve"> </w:t>
      </w:r>
      <w:r>
        <w:t>Redex)</w:t>
      </w:r>
      <w:r>
        <w:rPr>
          <w:spacing w:val="34"/>
        </w:rPr>
        <w:t xml:space="preserve"> </w:t>
      </w:r>
      <w:r>
        <w:t>can</w:t>
      </w:r>
      <w:r>
        <w:rPr>
          <w:spacing w:val="34"/>
        </w:rPr>
        <w:t xml:space="preserve"> </w:t>
      </w:r>
      <w:r>
        <w:t>be</w:t>
      </w:r>
      <w:r>
        <w:rPr>
          <w:spacing w:val="35"/>
        </w:rPr>
        <w:t xml:space="preserve"> </w:t>
      </w:r>
      <w:r>
        <w:t>found</w:t>
      </w:r>
      <w:r>
        <w:rPr>
          <w:spacing w:val="34"/>
        </w:rPr>
        <w:t xml:space="preserve"> </w:t>
      </w:r>
      <w:r>
        <w:t>at</w:t>
      </w:r>
    </w:p>
    <w:p w14:paraId="32B2E57A" w14:textId="77777777" w:rsidR="00AF434A" w:rsidRDefault="00000000">
      <w:pPr>
        <w:pStyle w:val="BodyText"/>
        <w:spacing w:line="213" w:lineRule="exact"/>
        <w:ind w:left="220"/>
      </w:pPr>
      <w:r>
        <w:t>https://github.com/plum-umd/checkedc.</w:t>
      </w:r>
    </w:p>
    <w:p w14:paraId="141A3BC9" w14:textId="77777777" w:rsidR="00AF434A" w:rsidRDefault="00AF434A">
      <w:pPr>
        <w:pStyle w:val="BodyText"/>
        <w:spacing w:before="9"/>
        <w:rPr>
          <w:sz w:val="23"/>
        </w:rPr>
      </w:pPr>
    </w:p>
    <w:p w14:paraId="4D7445EA" w14:textId="77777777" w:rsidR="00AF434A" w:rsidRDefault="00000000">
      <w:pPr>
        <w:pStyle w:val="Heading1"/>
        <w:numPr>
          <w:ilvl w:val="0"/>
          <w:numId w:val="10"/>
        </w:numPr>
        <w:tabs>
          <w:tab w:val="left" w:pos="520"/>
        </w:tabs>
        <w:spacing w:before="1"/>
      </w:pPr>
      <w:r>
        <w:t>Overview and</w:t>
      </w:r>
      <w:r>
        <w:rPr>
          <w:spacing w:val="-3"/>
        </w:rPr>
        <w:t xml:space="preserve"> </w:t>
      </w:r>
      <w:r>
        <w:t>Transcendence</w:t>
      </w:r>
    </w:p>
    <w:p w14:paraId="00AB0F2F" w14:textId="77777777" w:rsidR="00AF434A" w:rsidRDefault="00000000">
      <w:pPr>
        <w:pStyle w:val="BodyText"/>
        <w:spacing w:before="252" w:line="232" w:lineRule="auto"/>
        <w:ind w:left="225" w:right="38" w:firstLine="295"/>
        <w:jc w:val="both"/>
      </w:pPr>
      <w:r>
        <w:t xml:space="preserve">This section describes Checked C and new features </w:t>
      </w:r>
      <w:proofErr w:type="spellStart"/>
      <w:r>
        <w:t>C</w:t>
      </w:r>
      <w:r>
        <w:rPr>
          <w:sz w:val="16"/>
        </w:rPr>
        <w:t>HECKED</w:t>
      </w:r>
      <w:r>
        <w:t>CB</w:t>
      </w:r>
      <w:r>
        <w:rPr>
          <w:sz w:val="16"/>
        </w:rPr>
        <w:t>OX</w:t>
      </w:r>
      <w:proofErr w:type="spellEnd"/>
      <w:r>
        <w:rPr>
          <w:sz w:val="16"/>
        </w:rPr>
        <w:t xml:space="preserve"> </w:t>
      </w:r>
      <w:r>
        <w:t>provides.</w:t>
      </w:r>
    </w:p>
    <w:p w14:paraId="3D722423" w14:textId="77777777" w:rsidR="00AF434A" w:rsidRDefault="00AF434A">
      <w:pPr>
        <w:pStyle w:val="BodyText"/>
        <w:spacing w:before="9"/>
        <w:rPr>
          <w:sz w:val="24"/>
        </w:rPr>
      </w:pPr>
    </w:p>
    <w:p w14:paraId="5EE1370B" w14:textId="77777777" w:rsidR="00AF434A" w:rsidRDefault="00000000">
      <w:pPr>
        <w:pStyle w:val="Heading2"/>
        <w:numPr>
          <w:ilvl w:val="1"/>
          <w:numId w:val="10"/>
        </w:numPr>
        <w:tabs>
          <w:tab w:val="left" w:pos="660"/>
        </w:tabs>
      </w:pPr>
      <w:r>
        <w:t>Checked C</w:t>
      </w:r>
      <w:r>
        <w:rPr>
          <w:spacing w:val="-2"/>
        </w:rPr>
        <w:t xml:space="preserve"> </w:t>
      </w:r>
      <w:r>
        <w:t>Overview</w:t>
      </w:r>
    </w:p>
    <w:p w14:paraId="01098E9F" w14:textId="77777777" w:rsidR="00AF434A" w:rsidRDefault="00AF434A">
      <w:pPr>
        <w:pStyle w:val="BodyText"/>
        <w:spacing w:before="4"/>
        <w:rPr>
          <w:b/>
          <w:sz w:val="22"/>
        </w:rPr>
      </w:pPr>
    </w:p>
    <w:p w14:paraId="66B11345" w14:textId="68021A50" w:rsidR="00AF434A" w:rsidRDefault="005F2574">
      <w:pPr>
        <w:pStyle w:val="BodyText"/>
        <w:spacing w:line="232" w:lineRule="auto"/>
        <w:ind w:left="220" w:right="38" w:firstLine="300"/>
        <w:jc w:val="both"/>
      </w:pPr>
      <w:ins w:id="83" w:author="SC9986" w:date="2022-08-04T09:53:00Z">
        <w:r w:rsidRPr="005F2574">
          <w:t>Checked C development began in 2015 by Microsoft Research, but it was forked in late 2021 and is currently actively controlled by the Secure Software Development Project (SSDP).</w:t>
        </w:r>
      </w:ins>
      <w:del w:id="84" w:author="SC9986" w:date="2022-08-04T09:53:00Z">
        <w:r w:rsidR="00000000" w:rsidDel="005F2574">
          <w:delText>Development of Checked C was initiated by Microsoft Research in 2015 but starting in late 2021 was forked and is now actively managed by the Secure Software Development Project (SSDP).</w:delText>
        </w:r>
      </w:del>
      <w:r w:rsidR="00000000">
        <w:t xml:space="preserve"> Details can be found in a prior overview [5] or the formalism [14].</w:t>
      </w:r>
    </w:p>
    <w:p w14:paraId="323D3009" w14:textId="77777777" w:rsidR="00AF434A" w:rsidRDefault="00000000">
      <w:pPr>
        <w:spacing w:before="14" w:line="232" w:lineRule="auto"/>
        <w:ind w:left="219"/>
        <w:rPr>
          <w:sz w:val="20"/>
        </w:rPr>
      </w:pPr>
      <w:r>
        <w:rPr>
          <w:b/>
          <w:sz w:val="20"/>
        </w:rPr>
        <w:t>Checked Pointer Types</w:t>
      </w:r>
      <w:r>
        <w:rPr>
          <w:sz w:val="20"/>
        </w:rPr>
        <w:t xml:space="preserve">. Checked C introduces three </w:t>
      </w:r>
      <w:proofErr w:type="spellStart"/>
      <w:r>
        <w:rPr>
          <w:sz w:val="20"/>
        </w:rPr>
        <w:t>vari</w:t>
      </w:r>
      <w:proofErr w:type="spellEnd"/>
      <w:r>
        <w:rPr>
          <w:sz w:val="20"/>
        </w:rPr>
        <w:t xml:space="preserve">- </w:t>
      </w:r>
      <w:proofErr w:type="spellStart"/>
      <w:r>
        <w:rPr>
          <w:sz w:val="20"/>
        </w:rPr>
        <w:t>eties</w:t>
      </w:r>
      <w:proofErr w:type="spellEnd"/>
      <w:r>
        <w:rPr>
          <w:sz w:val="20"/>
        </w:rPr>
        <w:t xml:space="preserve"> of </w:t>
      </w:r>
      <w:r>
        <w:rPr>
          <w:i/>
          <w:sz w:val="20"/>
        </w:rPr>
        <w:t>checked pointer</w:t>
      </w:r>
      <w:r>
        <w:rPr>
          <w:sz w:val="20"/>
        </w:rPr>
        <w:t>:</w:t>
      </w:r>
    </w:p>
    <w:p w14:paraId="706892C6" w14:textId="77777777" w:rsidR="00AF434A" w:rsidRDefault="00000000">
      <w:pPr>
        <w:pStyle w:val="ListParagraph"/>
        <w:numPr>
          <w:ilvl w:val="0"/>
          <w:numId w:val="9"/>
        </w:numPr>
        <w:tabs>
          <w:tab w:val="left" w:pos="620"/>
        </w:tabs>
        <w:spacing w:before="61" w:line="232" w:lineRule="auto"/>
        <w:ind w:right="38"/>
        <w:rPr>
          <w:sz w:val="20"/>
        </w:rPr>
      </w:pPr>
      <w:proofErr w:type="spellStart"/>
      <w:r>
        <w:rPr>
          <w:color w:val="0000CC"/>
          <w:w w:val="105"/>
          <w:sz w:val="20"/>
        </w:rPr>
        <w:t>ptr</w:t>
      </w:r>
      <w:proofErr w:type="spellEnd"/>
      <w:r>
        <w:rPr>
          <w:w w:val="105"/>
          <w:sz w:val="20"/>
        </w:rPr>
        <w:t>&lt;</w:t>
      </w:r>
      <w:r>
        <w:rPr>
          <w:i/>
          <w:w w:val="105"/>
          <w:sz w:val="20"/>
        </w:rPr>
        <w:t xml:space="preserve">T </w:t>
      </w:r>
      <w:r>
        <w:rPr>
          <w:w w:val="105"/>
          <w:sz w:val="20"/>
        </w:rPr>
        <w:t>&gt; types a pointer that is either null or points to a single object of type</w:t>
      </w:r>
      <w:r>
        <w:rPr>
          <w:spacing w:val="49"/>
          <w:w w:val="105"/>
          <w:sz w:val="20"/>
        </w:rPr>
        <w:t xml:space="preserve"> </w:t>
      </w:r>
      <w:r>
        <w:rPr>
          <w:i/>
          <w:w w:val="105"/>
          <w:sz w:val="20"/>
        </w:rPr>
        <w:t>T</w:t>
      </w:r>
      <w:del w:id="85" w:author="SC9986" w:date="2022-08-04T09:54:00Z">
        <w:r w:rsidDel="005F2574">
          <w:rPr>
            <w:i/>
            <w:w w:val="105"/>
            <w:sz w:val="20"/>
          </w:rPr>
          <w:delText xml:space="preserve"> </w:delText>
        </w:r>
      </w:del>
      <w:r>
        <w:rPr>
          <w:w w:val="105"/>
          <w:sz w:val="20"/>
        </w:rPr>
        <w:t>.</w:t>
      </w:r>
    </w:p>
    <w:p w14:paraId="76D39709" w14:textId="77777777" w:rsidR="00AF434A" w:rsidRDefault="00000000">
      <w:pPr>
        <w:pStyle w:val="ListParagraph"/>
        <w:numPr>
          <w:ilvl w:val="0"/>
          <w:numId w:val="9"/>
        </w:numPr>
        <w:tabs>
          <w:tab w:val="left" w:pos="620"/>
        </w:tabs>
        <w:spacing w:before="2" w:line="232" w:lineRule="auto"/>
        <w:ind w:right="38"/>
        <w:rPr>
          <w:sz w:val="20"/>
        </w:rPr>
      </w:pPr>
      <w:proofErr w:type="spellStart"/>
      <w:r>
        <w:rPr>
          <w:color w:val="0000CC"/>
          <w:w w:val="105"/>
          <w:sz w:val="20"/>
        </w:rPr>
        <w:t>array_ptr</w:t>
      </w:r>
      <w:proofErr w:type="spellEnd"/>
      <w:r>
        <w:rPr>
          <w:w w:val="105"/>
          <w:sz w:val="20"/>
        </w:rPr>
        <w:t>&lt;</w:t>
      </w:r>
      <w:r>
        <w:rPr>
          <w:i/>
          <w:w w:val="105"/>
          <w:sz w:val="20"/>
        </w:rPr>
        <w:t xml:space="preserve">T </w:t>
      </w:r>
      <w:r>
        <w:rPr>
          <w:w w:val="105"/>
          <w:sz w:val="20"/>
        </w:rPr>
        <w:t xml:space="preserve">&gt; types a pointer that is either null or points to an array of </w:t>
      </w:r>
      <w:r>
        <w:rPr>
          <w:i/>
          <w:w w:val="105"/>
          <w:sz w:val="20"/>
        </w:rPr>
        <w:t xml:space="preserve">T </w:t>
      </w:r>
      <w:r>
        <w:rPr>
          <w:w w:val="105"/>
          <w:sz w:val="20"/>
        </w:rPr>
        <w:t xml:space="preserve">objects. The array width is defined by a </w:t>
      </w:r>
      <w:r>
        <w:rPr>
          <w:i/>
          <w:w w:val="105"/>
          <w:sz w:val="20"/>
        </w:rPr>
        <w:t xml:space="preserve">bounds </w:t>
      </w:r>
      <w:r>
        <w:rPr>
          <w:w w:val="105"/>
          <w:sz w:val="20"/>
        </w:rPr>
        <w:t>expression, discussed</w:t>
      </w:r>
      <w:r>
        <w:rPr>
          <w:spacing w:val="3"/>
          <w:w w:val="105"/>
          <w:sz w:val="20"/>
        </w:rPr>
        <w:t xml:space="preserve"> </w:t>
      </w:r>
      <w:r>
        <w:rPr>
          <w:spacing w:val="-3"/>
          <w:w w:val="105"/>
          <w:sz w:val="20"/>
        </w:rPr>
        <w:t>below.</w:t>
      </w:r>
    </w:p>
    <w:p w14:paraId="2E561DB2" w14:textId="77777777" w:rsidR="00AF434A" w:rsidRDefault="00000000">
      <w:pPr>
        <w:pStyle w:val="ListParagraph"/>
        <w:numPr>
          <w:ilvl w:val="0"/>
          <w:numId w:val="9"/>
        </w:numPr>
        <w:tabs>
          <w:tab w:val="left" w:pos="620"/>
        </w:tabs>
        <w:spacing w:before="3" w:line="232" w:lineRule="auto"/>
        <w:ind w:right="38"/>
        <w:rPr>
          <w:sz w:val="20"/>
        </w:rPr>
      </w:pPr>
      <w:proofErr w:type="spellStart"/>
      <w:r>
        <w:rPr>
          <w:color w:val="0000CC"/>
          <w:w w:val="105"/>
          <w:sz w:val="20"/>
        </w:rPr>
        <w:t>nt_array_ptr</w:t>
      </w:r>
      <w:proofErr w:type="spellEnd"/>
      <w:r>
        <w:rPr>
          <w:w w:val="105"/>
          <w:sz w:val="20"/>
        </w:rPr>
        <w:t>&lt;</w:t>
      </w:r>
      <w:r>
        <w:rPr>
          <w:i/>
          <w:w w:val="105"/>
          <w:sz w:val="20"/>
        </w:rPr>
        <w:t xml:space="preserve">T </w:t>
      </w:r>
      <w:r>
        <w:rPr>
          <w:w w:val="105"/>
          <w:sz w:val="20"/>
        </w:rPr>
        <w:t xml:space="preserve">&gt; is like </w:t>
      </w:r>
      <w:proofErr w:type="spellStart"/>
      <w:r>
        <w:rPr>
          <w:color w:val="0000CC"/>
          <w:w w:val="105"/>
          <w:sz w:val="20"/>
        </w:rPr>
        <w:t>array_ptr</w:t>
      </w:r>
      <w:proofErr w:type="spellEnd"/>
      <w:r>
        <w:rPr>
          <w:w w:val="105"/>
          <w:sz w:val="20"/>
        </w:rPr>
        <w:t>&lt;</w:t>
      </w:r>
      <w:r>
        <w:rPr>
          <w:i/>
          <w:w w:val="105"/>
          <w:sz w:val="20"/>
        </w:rPr>
        <w:t xml:space="preserve">T </w:t>
      </w:r>
      <w:r>
        <w:rPr>
          <w:w w:val="105"/>
          <w:sz w:val="20"/>
        </w:rPr>
        <w:t>&gt; except</w:t>
      </w:r>
      <w:r>
        <w:rPr>
          <w:spacing w:val="39"/>
          <w:w w:val="105"/>
          <w:sz w:val="20"/>
        </w:rPr>
        <w:t xml:space="preserve"> </w:t>
      </w:r>
      <w:r>
        <w:rPr>
          <w:w w:val="105"/>
          <w:sz w:val="20"/>
        </w:rPr>
        <w:t xml:space="preserve">that the bounds expression defines the </w:t>
      </w:r>
      <w:r>
        <w:rPr>
          <w:i/>
          <w:w w:val="105"/>
          <w:sz w:val="20"/>
        </w:rPr>
        <w:t>minimum</w:t>
      </w:r>
      <w:r>
        <w:rPr>
          <w:i/>
          <w:spacing w:val="43"/>
          <w:w w:val="105"/>
          <w:sz w:val="20"/>
        </w:rPr>
        <w:t xml:space="preserve"> </w:t>
      </w:r>
      <w:r>
        <w:rPr>
          <w:w w:val="105"/>
          <w:sz w:val="20"/>
        </w:rPr>
        <w:t>array width—additional objects may be available past the upper bound, up to a null</w:t>
      </w:r>
      <w:r>
        <w:rPr>
          <w:spacing w:val="19"/>
          <w:w w:val="105"/>
          <w:sz w:val="20"/>
        </w:rPr>
        <w:t xml:space="preserve"> </w:t>
      </w:r>
      <w:r>
        <w:rPr>
          <w:w w:val="105"/>
          <w:sz w:val="20"/>
        </w:rPr>
        <w:t>terminator.</w:t>
      </w:r>
    </w:p>
    <w:p w14:paraId="38BDFF05" w14:textId="77777777" w:rsidR="00AF434A" w:rsidRDefault="00000000">
      <w:pPr>
        <w:pStyle w:val="BodyText"/>
        <w:spacing w:before="62" w:line="232" w:lineRule="auto"/>
        <w:ind w:left="219"/>
      </w:pPr>
      <w:r>
        <w:t>A bounds expression used with the latter two pointer types has three forms:</w:t>
      </w:r>
    </w:p>
    <w:p w14:paraId="6BED35FC" w14:textId="4320F957" w:rsidR="00AF434A" w:rsidRDefault="00000000">
      <w:pPr>
        <w:pStyle w:val="ListParagraph"/>
        <w:numPr>
          <w:ilvl w:val="0"/>
          <w:numId w:val="9"/>
        </w:numPr>
        <w:tabs>
          <w:tab w:val="left" w:pos="620"/>
        </w:tabs>
        <w:spacing w:before="63" w:line="230" w:lineRule="auto"/>
        <w:ind w:right="38"/>
        <w:rPr>
          <w:sz w:val="20"/>
        </w:rPr>
      </w:pPr>
      <w:r>
        <w:rPr>
          <w:color w:val="0000CC"/>
          <w:w w:val="120"/>
          <w:sz w:val="20"/>
        </w:rPr>
        <w:t>count</w:t>
      </w:r>
      <w:r>
        <w:rPr>
          <w:w w:val="120"/>
          <w:sz w:val="20"/>
        </w:rPr>
        <w:t>(</w:t>
      </w:r>
      <w:r>
        <w:rPr>
          <w:i/>
          <w:w w:val="120"/>
          <w:sz w:val="20"/>
        </w:rPr>
        <w:t>e</w:t>
      </w:r>
      <w:r>
        <w:rPr>
          <w:w w:val="120"/>
          <w:sz w:val="20"/>
        </w:rPr>
        <w:t xml:space="preserve">) </w:t>
      </w:r>
      <w:r>
        <w:rPr>
          <w:sz w:val="20"/>
        </w:rPr>
        <w:t xml:space="preserve">where </w:t>
      </w:r>
      <w:proofErr w:type="spellStart"/>
      <w:r>
        <w:rPr>
          <w:i/>
          <w:sz w:val="20"/>
        </w:rPr>
        <w:t>e</w:t>
      </w:r>
      <w:proofErr w:type="spellEnd"/>
      <w:r>
        <w:rPr>
          <w:i/>
          <w:sz w:val="20"/>
        </w:rPr>
        <w:t xml:space="preserve"> </w:t>
      </w:r>
      <w:del w:id="86" w:author="SC9986" w:date="2022-08-04T09:55:00Z">
        <w:r w:rsidDel="005F2574">
          <w:rPr>
            <w:sz w:val="20"/>
          </w:rPr>
          <w:delText>defines  the</w:delText>
        </w:r>
      </w:del>
      <w:ins w:id="87" w:author="SC9986" w:date="2022-08-04T09:55:00Z">
        <w:r w:rsidR="005F2574">
          <w:rPr>
            <w:sz w:val="20"/>
          </w:rPr>
          <w:t>defines the</w:t>
        </w:r>
      </w:ins>
      <w:r>
        <w:rPr>
          <w:sz w:val="20"/>
        </w:rPr>
        <w:t xml:space="preserve"> </w:t>
      </w:r>
      <w:del w:id="88" w:author="SC9986" w:date="2022-08-04T09:55:00Z">
        <w:r w:rsidDel="005F2574">
          <w:rPr>
            <w:sz w:val="20"/>
          </w:rPr>
          <w:delText xml:space="preserve"> </w:delText>
        </w:r>
      </w:del>
      <w:r>
        <w:rPr>
          <w:sz w:val="20"/>
        </w:rPr>
        <w:t xml:space="preserve">array’s </w:t>
      </w:r>
      <w:del w:id="89" w:author="SC9986" w:date="2022-08-04T09:55:00Z">
        <w:r w:rsidDel="005F2574">
          <w:rPr>
            <w:sz w:val="20"/>
          </w:rPr>
          <w:delText xml:space="preserve"> </w:delText>
        </w:r>
      </w:del>
      <w:r>
        <w:rPr>
          <w:sz w:val="20"/>
        </w:rPr>
        <w:t xml:space="preserve">length. </w:t>
      </w:r>
      <w:del w:id="90" w:author="SC9986" w:date="2022-08-04T09:55:00Z">
        <w:r w:rsidDel="005F2574">
          <w:rPr>
            <w:sz w:val="20"/>
          </w:rPr>
          <w:delText xml:space="preserve"> </w:delText>
        </w:r>
      </w:del>
      <w:r>
        <w:rPr>
          <w:sz w:val="20"/>
        </w:rPr>
        <w:t xml:space="preserve">Thus, if pointer </w:t>
      </w:r>
      <w:r>
        <w:rPr>
          <w:i/>
          <w:sz w:val="20"/>
        </w:rPr>
        <w:t xml:space="preserve">p </w:t>
      </w:r>
      <w:r>
        <w:rPr>
          <w:sz w:val="20"/>
        </w:rPr>
        <w:t xml:space="preserve">has bounds </w:t>
      </w:r>
      <w:r>
        <w:rPr>
          <w:color w:val="0000CC"/>
          <w:w w:val="120"/>
          <w:sz w:val="20"/>
        </w:rPr>
        <w:t>count</w:t>
      </w:r>
      <w:r>
        <w:rPr>
          <w:w w:val="120"/>
          <w:sz w:val="20"/>
        </w:rPr>
        <w:t>(</w:t>
      </w:r>
      <w:r>
        <w:rPr>
          <w:color w:val="0000CC"/>
          <w:w w:val="120"/>
          <w:sz w:val="20"/>
        </w:rPr>
        <w:t>n</w:t>
      </w:r>
      <w:r>
        <w:rPr>
          <w:w w:val="120"/>
          <w:sz w:val="20"/>
        </w:rPr>
        <w:t>)</w:t>
      </w:r>
      <w:ins w:id="91" w:author="SC9986" w:date="2022-08-04T09:55:00Z">
        <w:r w:rsidR="005F2574">
          <w:rPr>
            <w:w w:val="120"/>
            <w:sz w:val="20"/>
          </w:rPr>
          <w:t>,</w:t>
        </w:r>
      </w:ins>
      <w:r>
        <w:rPr>
          <w:w w:val="120"/>
          <w:sz w:val="20"/>
        </w:rPr>
        <w:t xml:space="preserve"> </w:t>
      </w:r>
      <w:r>
        <w:rPr>
          <w:sz w:val="20"/>
        </w:rPr>
        <w:t xml:space="preserve">then the accessible memory is in the range </w:t>
      </w:r>
      <w:r>
        <w:rPr>
          <w:rFonts w:ascii="Tahoma" w:hAnsi="Tahoma"/>
          <w:sz w:val="20"/>
        </w:rPr>
        <w:t>[</w:t>
      </w:r>
      <w:r>
        <w:rPr>
          <w:i/>
          <w:sz w:val="20"/>
        </w:rPr>
        <w:t xml:space="preserve">p, </w:t>
      </w:r>
      <w:proofErr w:type="spellStart"/>
      <w:r>
        <w:rPr>
          <w:i/>
          <w:sz w:val="20"/>
        </w:rPr>
        <w:t>p</w:t>
      </w:r>
      <w:r>
        <w:rPr>
          <w:rFonts w:ascii="Tahoma" w:hAnsi="Tahoma"/>
          <w:sz w:val="20"/>
        </w:rPr>
        <w:t>+</w:t>
      </w:r>
      <w:r>
        <w:rPr>
          <w:color w:val="0000CC"/>
          <w:sz w:val="20"/>
        </w:rPr>
        <w:t>n</w:t>
      </w:r>
      <w:proofErr w:type="spellEnd"/>
      <w:r>
        <w:rPr>
          <w:rFonts w:ascii="Tahoma" w:hAnsi="Tahoma"/>
          <w:sz w:val="20"/>
        </w:rPr>
        <w:t>]</w:t>
      </w:r>
      <w:r>
        <w:rPr>
          <w:sz w:val="20"/>
        </w:rPr>
        <w:t xml:space="preserve">. Bounds expression </w:t>
      </w:r>
      <w:r>
        <w:rPr>
          <w:i/>
          <w:sz w:val="20"/>
        </w:rPr>
        <w:t xml:space="preserve">e </w:t>
      </w:r>
      <w:r>
        <w:rPr>
          <w:sz w:val="20"/>
        </w:rPr>
        <w:t xml:space="preserve">must be side-effect free and may only refer to variables whose addresses are not taken, or adjacent </w:t>
      </w:r>
      <w:r>
        <w:rPr>
          <w:color w:val="006600"/>
          <w:w w:val="120"/>
          <w:sz w:val="20"/>
        </w:rPr>
        <w:t>struct</w:t>
      </w:r>
      <w:r>
        <w:rPr>
          <w:w w:val="120"/>
          <w:sz w:val="20"/>
        </w:rPr>
        <w:t xml:space="preserve"> </w:t>
      </w:r>
      <w:r>
        <w:rPr>
          <w:sz w:val="20"/>
        </w:rPr>
        <w:t>fields.</w:t>
      </w:r>
    </w:p>
    <w:p w14:paraId="063CF638" w14:textId="77777777" w:rsidR="00AF434A" w:rsidRDefault="00000000">
      <w:pPr>
        <w:pStyle w:val="ListParagraph"/>
        <w:numPr>
          <w:ilvl w:val="0"/>
          <w:numId w:val="9"/>
        </w:numPr>
        <w:tabs>
          <w:tab w:val="left" w:pos="620"/>
        </w:tabs>
        <w:spacing w:before="7" w:line="230" w:lineRule="auto"/>
        <w:ind w:right="38"/>
        <w:jc w:val="left"/>
        <w:rPr>
          <w:sz w:val="20"/>
        </w:rPr>
      </w:pPr>
      <w:r>
        <w:pict w14:anchorId="137E93C5">
          <v:shapetype id="_x0000_t202" coordsize="21600,21600" o:spt="202" path="m,l,21600r21600,l21600,xe">
            <v:stroke joinstyle="miter"/>
            <v:path gradientshapeok="t" o:connecttype="rect"/>
          </v:shapetype>
          <v:shape id="_x0000_s1444" type="#_x0000_t202" style="position:absolute;left:0;text-align:left;margin-left:289.25pt;margin-top:24pt;width:7.75pt;height:17.3pt;z-index:-58120;mso-position-horizontal-relative:page" filled="f" stroked="f">
            <v:textbox inset="0,0,0,0">
              <w:txbxContent>
                <w:p w14:paraId="42B17DE8"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proofErr w:type="spellStart"/>
      <w:r>
        <w:rPr>
          <w:color w:val="0000CC"/>
          <w:w w:val="110"/>
          <w:sz w:val="20"/>
        </w:rPr>
        <w:t>byte_count</w:t>
      </w:r>
      <w:proofErr w:type="spellEnd"/>
      <w:r>
        <w:rPr>
          <w:w w:val="110"/>
          <w:sz w:val="20"/>
        </w:rPr>
        <w:t>(</w:t>
      </w:r>
      <w:r>
        <w:rPr>
          <w:i/>
          <w:w w:val="110"/>
          <w:sz w:val="20"/>
        </w:rPr>
        <w:t>e</w:t>
      </w:r>
      <w:r>
        <w:rPr>
          <w:w w:val="110"/>
          <w:sz w:val="20"/>
        </w:rPr>
        <w:t xml:space="preserve">) is like </w:t>
      </w:r>
      <w:r>
        <w:rPr>
          <w:color w:val="0000CC"/>
          <w:w w:val="110"/>
          <w:sz w:val="20"/>
        </w:rPr>
        <w:t>count</w:t>
      </w:r>
      <w:r>
        <w:rPr>
          <w:w w:val="110"/>
          <w:sz w:val="20"/>
        </w:rPr>
        <w:t xml:space="preserve">, but expresses </w:t>
      </w:r>
      <w:proofErr w:type="spellStart"/>
      <w:r>
        <w:rPr>
          <w:w w:val="110"/>
          <w:sz w:val="20"/>
        </w:rPr>
        <w:t>arith</w:t>
      </w:r>
      <w:proofErr w:type="spellEnd"/>
      <w:r>
        <w:rPr>
          <w:w w:val="110"/>
          <w:sz w:val="20"/>
        </w:rPr>
        <w:t xml:space="preserve">- </w:t>
      </w:r>
      <w:proofErr w:type="spellStart"/>
      <w:r>
        <w:rPr>
          <w:w w:val="110"/>
          <w:sz w:val="20"/>
        </w:rPr>
        <w:t>metic</w:t>
      </w:r>
      <w:proofErr w:type="spellEnd"/>
      <w:r>
        <w:rPr>
          <w:w w:val="110"/>
          <w:sz w:val="20"/>
        </w:rPr>
        <w:t xml:space="preserve"> using bytes, no objects; i.e., </w:t>
      </w:r>
      <w:r>
        <w:rPr>
          <w:color w:val="0000CC"/>
          <w:w w:val="110"/>
          <w:sz w:val="20"/>
        </w:rPr>
        <w:t>count</w:t>
      </w:r>
      <w:r>
        <w:rPr>
          <w:w w:val="110"/>
          <w:sz w:val="20"/>
        </w:rPr>
        <w:t>(</w:t>
      </w:r>
      <w:r>
        <w:rPr>
          <w:i/>
          <w:w w:val="110"/>
          <w:sz w:val="20"/>
        </w:rPr>
        <w:t>e</w:t>
      </w:r>
      <w:r>
        <w:rPr>
          <w:w w:val="110"/>
          <w:sz w:val="20"/>
        </w:rPr>
        <w:t xml:space="preserve">) used for </w:t>
      </w:r>
      <w:proofErr w:type="spellStart"/>
      <w:r>
        <w:rPr>
          <w:color w:val="0000CC"/>
          <w:w w:val="110"/>
          <w:sz w:val="20"/>
        </w:rPr>
        <w:t>array_ptr</w:t>
      </w:r>
      <w:proofErr w:type="spellEnd"/>
      <w:r>
        <w:rPr>
          <w:w w:val="110"/>
          <w:sz w:val="20"/>
        </w:rPr>
        <w:t>&lt;</w:t>
      </w:r>
      <w:r>
        <w:rPr>
          <w:i/>
          <w:w w:val="110"/>
          <w:sz w:val="20"/>
        </w:rPr>
        <w:t xml:space="preserve">T </w:t>
      </w:r>
      <w:r>
        <w:rPr>
          <w:w w:val="110"/>
          <w:sz w:val="20"/>
        </w:rPr>
        <w:t xml:space="preserve">&gt; is equivalent to </w:t>
      </w:r>
      <w:proofErr w:type="spellStart"/>
      <w:r>
        <w:rPr>
          <w:color w:val="0000CC"/>
          <w:w w:val="110"/>
          <w:sz w:val="20"/>
        </w:rPr>
        <w:t>byte_count</w:t>
      </w:r>
      <w:proofErr w:type="spellEnd"/>
      <w:r>
        <w:rPr>
          <w:w w:val="110"/>
          <w:sz w:val="20"/>
        </w:rPr>
        <w:t>(</w:t>
      </w:r>
      <w:r>
        <w:rPr>
          <w:i/>
          <w:w w:val="110"/>
          <w:sz w:val="20"/>
        </w:rPr>
        <w:t xml:space="preserve">e </w:t>
      </w:r>
      <w:proofErr w:type="spellStart"/>
      <w:r>
        <w:rPr>
          <w:w w:val="110"/>
          <w:sz w:val="20"/>
        </w:rPr>
        <w:t>sizeof</w:t>
      </w:r>
      <w:proofErr w:type="spellEnd"/>
      <w:r>
        <w:rPr>
          <w:rFonts w:ascii="Tahoma"/>
          <w:w w:val="110"/>
          <w:sz w:val="20"/>
        </w:rPr>
        <w:t>(</w:t>
      </w:r>
      <w:r>
        <w:rPr>
          <w:i/>
          <w:w w:val="110"/>
          <w:sz w:val="20"/>
        </w:rPr>
        <w:t>T</w:t>
      </w:r>
      <w:r>
        <w:rPr>
          <w:i/>
          <w:spacing w:val="-28"/>
          <w:w w:val="110"/>
          <w:sz w:val="20"/>
        </w:rPr>
        <w:t xml:space="preserve"> </w:t>
      </w:r>
      <w:r>
        <w:rPr>
          <w:rFonts w:ascii="Tahoma"/>
          <w:w w:val="110"/>
          <w:sz w:val="20"/>
        </w:rPr>
        <w:t>)</w:t>
      </w:r>
      <w:r>
        <w:rPr>
          <w:w w:val="110"/>
          <w:sz w:val="20"/>
        </w:rPr>
        <w:t>)</w:t>
      </w:r>
    </w:p>
    <w:p w14:paraId="6BBE6495" w14:textId="77777777" w:rsidR="00AF434A" w:rsidRDefault="00000000">
      <w:pPr>
        <w:pStyle w:val="ListParagraph"/>
        <w:numPr>
          <w:ilvl w:val="0"/>
          <w:numId w:val="9"/>
        </w:numPr>
        <w:tabs>
          <w:tab w:val="left" w:pos="620"/>
        </w:tabs>
        <w:spacing w:before="4" w:line="223" w:lineRule="auto"/>
        <w:ind w:right="38"/>
        <w:rPr>
          <w:sz w:val="20"/>
        </w:rPr>
      </w:pPr>
      <w:r>
        <w:rPr>
          <w:color w:val="0000CC"/>
          <w:w w:val="105"/>
          <w:sz w:val="20"/>
        </w:rPr>
        <w:t>bounds</w:t>
      </w:r>
      <w:r>
        <w:rPr>
          <w:w w:val="105"/>
          <w:sz w:val="20"/>
        </w:rPr>
        <w:t>(</w:t>
      </w:r>
      <w:proofErr w:type="spellStart"/>
      <w:r>
        <w:rPr>
          <w:i/>
          <w:w w:val="105"/>
          <w:sz w:val="20"/>
        </w:rPr>
        <w:t>e</w:t>
      </w:r>
      <w:r>
        <w:rPr>
          <w:rFonts w:ascii="Bookman Old Style"/>
          <w:i/>
          <w:w w:val="105"/>
          <w:sz w:val="20"/>
          <w:vertAlign w:val="subscript"/>
        </w:rPr>
        <w:t>l</w:t>
      </w:r>
      <w:r>
        <w:rPr>
          <w:w w:val="105"/>
          <w:sz w:val="20"/>
        </w:rPr>
        <w:t>,</w:t>
      </w:r>
      <w:r>
        <w:rPr>
          <w:i/>
          <w:w w:val="105"/>
          <w:sz w:val="20"/>
        </w:rPr>
        <w:t>e</w:t>
      </w:r>
      <w:r>
        <w:rPr>
          <w:rFonts w:ascii="Bookman Old Style"/>
          <w:i/>
          <w:w w:val="105"/>
          <w:sz w:val="20"/>
          <w:vertAlign w:val="subscript"/>
        </w:rPr>
        <w:t>h</w:t>
      </w:r>
      <w:proofErr w:type="spellEnd"/>
      <w:r>
        <w:rPr>
          <w:w w:val="105"/>
          <w:sz w:val="20"/>
        </w:rPr>
        <w:t xml:space="preserve">) where </w:t>
      </w:r>
      <w:proofErr w:type="spellStart"/>
      <w:r>
        <w:rPr>
          <w:i/>
          <w:w w:val="105"/>
          <w:sz w:val="20"/>
        </w:rPr>
        <w:t>e</w:t>
      </w:r>
      <w:r>
        <w:rPr>
          <w:rFonts w:ascii="Bookman Old Style"/>
          <w:i/>
          <w:w w:val="105"/>
          <w:sz w:val="20"/>
          <w:vertAlign w:val="subscript"/>
        </w:rPr>
        <w:t>l</w:t>
      </w:r>
      <w:proofErr w:type="spellEnd"/>
      <w:r>
        <w:rPr>
          <w:rFonts w:ascii="Bookman Old Style"/>
          <w:i/>
          <w:w w:val="105"/>
          <w:sz w:val="20"/>
        </w:rPr>
        <w:t xml:space="preserve"> </w:t>
      </w:r>
      <w:r>
        <w:rPr>
          <w:w w:val="105"/>
          <w:sz w:val="20"/>
        </w:rPr>
        <w:t xml:space="preserve">and </w:t>
      </w:r>
      <w:r>
        <w:rPr>
          <w:i/>
          <w:w w:val="105"/>
          <w:sz w:val="20"/>
        </w:rPr>
        <w:t>e</w:t>
      </w:r>
      <w:r>
        <w:rPr>
          <w:rFonts w:ascii="Bookman Old Style"/>
          <w:i/>
          <w:w w:val="105"/>
          <w:sz w:val="20"/>
          <w:vertAlign w:val="subscript"/>
        </w:rPr>
        <w:t>h</w:t>
      </w:r>
      <w:r>
        <w:rPr>
          <w:rFonts w:ascii="Bookman Old Style"/>
          <w:i/>
          <w:w w:val="105"/>
          <w:sz w:val="20"/>
        </w:rPr>
        <w:t xml:space="preserve"> </w:t>
      </w:r>
      <w:r>
        <w:rPr>
          <w:w w:val="105"/>
          <w:sz w:val="20"/>
        </w:rPr>
        <w:t>are pointers that bound the</w:t>
      </w:r>
      <w:r>
        <w:rPr>
          <w:spacing w:val="-9"/>
          <w:w w:val="105"/>
          <w:sz w:val="20"/>
        </w:rPr>
        <w:t xml:space="preserve"> </w:t>
      </w:r>
      <w:r>
        <w:rPr>
          <w:w w:val="105"/>
          <w:sz w:val="20"/>
        </w:rPr>
        <w:t>accessible</w:t>
      </w:r>
      <w:r>
        <w:rPr>
          <w:spacing w:val="-9"/>
          <w:w w:val="105"/>
          <w:sz w:val="20"/>
        </w:rPr>
        <w:t xml:space="preserve"> </w:t>
      </w:r>
      <w:r>
        <w:rPr>
          <w:w w:val="105"/>
          <w:sz w:val="20"/>
        </w:rPr>
        <w:t>region</w:t>
      </w:r>
      <w:r>
        <w:rPr>
          <w:spacing w:val="-9"/>
          <w:w w:val="105"/>
          <w:sz w:val="20"/>
        </w:rPr>
        <w:t xml:space="preserve"> </w:t>
      </w:r>
      <w:r>
        <w:rPr>
          <w:rFonts w:ascii="Tahoma"/>
          <w:spacing w:val="2"/>
          <w:w w:val="105"/>
          <w:sz w:val="20"/>
        </w:rPr>
        <w:t>[</w:t>
      </w:r>
      <w:proofErr w:type="spellStart"/>
      <w:r>
        <w:rPr>
          <w:i/>
          <w:spacing w:val="2"/>
          <w:w w:val="105"/>
          <w:sz w:val="20"/>
        </w:rPr>
        <w:t>e</w:t>
      </w:r>
      <w:r>
        <w:rPr>
          <w:rFonts w:ascii="Bookman Old Style"/>
          <w:i/>
          <w:spacing w:val="2"/>
          <w:w w:val="105"/>
          <w:sz w:val="20"/>
          <w:vertAlign w:val="subscript"/>
        </w:rPr>
        <w:t>l</w:t>
      </w:r>
      <w:proofErr w:type="spellEnd"/>
      <w:r>
        <w:rPr>
          <w:i/>
          <w:spacing w:val="2"/>
          <w:w w:val="105"/>
          <w:sz w:val="20"/>
        </w:rPr>
        <w:t>,</w:t>
      </w:r>
      <w:r>
        <w:rPr>
          <w:i/>
          <w:spacing w:val="-32"/>
          <w:w w:val="105"/>
          <w:sz w:val="20"/>
        </w:rPr>
        <w:t xml:space="preserve"> </w:t>
      </w:r>
      <w:r>
        <w:rPr>
          <w:i/>
          <w:spacing w:val="3"/>
          <w:w w:val="105"/>
          <w:sz w:val="20"/>
        </w:rPr>
        <w:t>e</w:t>
      </w:r>
      <w:r>
        <w:rPr>
          <w:rFonts w:ascii="Bookman Old Style"/>
          <w:i/>
          <w:spacing w:val="3"/>
          <w:w w:val="105"/>
          <w:sz w:val="20"/>
          <w:vertAlign w:val="subscript"/>
        </w:rPr>
        <w:t>h</w:t>
      </w:r>
      <w:r>
        <w:rPr>
          <w:rFonts w:ascii="Tahoma"/>
          <w:spacing w:val="3"/>
          <w:w w:val="105"/>
          <w:sz w:val="20"/>
        </w:rPr>
        <w:t>)</w:t>
      </w:r>
      <w:r>
        <w:rPr>
          <w:rFonts w:ascii="Tahoma"/>
          <w:spacing w:val="-22"/>
          <w:w w:val="105"/>
          <w:sz w:val="20"/>
        </w:rPr>
        <w:t xml:space="preserve"> </w:t>
      </w:r>
      <w:r>
        <w:rPr>
          <w:w w:val="105"/>
          <w:sz w:val="20"/>
        </w:rPr>
        <w:t>(the</w:t>
      </w:r>
      <w:r>
        <w:rPr>
          <w:spacing w:val="-9"/>
          <w:w w:val="105"/>
          <w:sz w:val="20"/>
        </w:rPr>
        <w:t xml:space="preserve"> </w:t>
      </w:r>
      <w:r>
        <w:rPr>
          <w:w w:val="105"/>
          <w:sz w:val="20"/>
        </w:rPr>
        <w:t>expressions</w:t>
      </w:r>
      <w:r>
        <w:rPr>
          <w:spacing w:val="-9"/>
          <w:w w:val="105"/>
          <w:sz w:val="20"/>
        </w:rPr>
        <w:t xml:space="preserve"> </w:t>
      </w:r>
      <w:r>
        <w:rPr>
          <w:w w:val="105"/>
          <w:sz w:val="20"/>
        </w:rPr>
        <w:t>are</w:t>
      </w:r>
      <w:r>
        <w:rPr>
          <w:spacing w:val="-8"/>
          <w:w w:val="105"/>
          <w:sz w:val="20"/>
        </w:rPr>
        <w:t xml:space="preserve"> </w:t>
      </w:r>
      <w:r>
        <w:rPr>
          <w:w w:val="105"/>
          <w:sz w:val="20"/>
        </w:rPr>
        <w:t xml:space="preserve">sim- </w:t>
      </w:r>
      <w:proofErr w:type="spellStart"/>
      <w:r>
        <w:rPr>
          <w:w w:val="105"/>
          <w:sz w:val="20"/>
        </w:rPr>
        <w:t>ilarly</w:t>
      </w:r>
      <w:proofErr w:type="spellEnd"/>
      <w:r>
        <w:rPr>
          <w:w w:val="105"/>
          <w:sz w:val="20"/>
        </w:rPr>
        <w:t xml:space="preserve"> restricted). Bounds </w:t>
      </w:r>
      <w:r>
        <w:rPr>
          <w:color w:val="0000CC"/>
          <w:w w:val="105"/>
          <w:sz w:val="20"/>
        </w:rPr>
        <w:t>count</w:t>
      </w:r>
      <w:r>
        <w:rPr>
          <w:w w:val="105"/>
          <w:sz w:val="20"/>
        </w:rPr>
        <w:t>(</w:t>
      </w:r>
      <w:r>
        <w:rPr>
          <w:i/>
          <w:w w:val="105"/>
          <w:sz w:val="20"/>
        </w:rPr>
        <w:t>e</w:t>
      </w:r>
      <w:r>
        <w:rPr>
          <w:w w:val="105"/>
          <w:sz w:val="20"/>
        </w:rPr>
        <w:t>) is shorthand</w:t>
      </w:r>
      <w:r>
        <w:rPr>
          <w:spacing w:val="-23"/>
          <w:w w:val="105"/>
          <w:sz w:val="20"/>
        </w:rPr>
        <w:t xml:space="preserve"> </w:t>
      </w:r>
      <w:r>
        <w:rPr>
          <w:w w:val="105"/>
          <w:sz w:val="20"/>
        </w:rPr>
        <w:t>for</w:t>
      </w:r>
    </w:p>
    <w:p w14:paraId="0225A8B6" w14:textId="4ABFF13E" w:rsidR="00AF434A" w:rsidRDefault="00000000">
      <w:pPr>
        <w:pStyle w:val="BodyText"/>
        <w:spacing w:before="67" w:line="232" w:lineRule="auto"/>
        <w:ind w:left="219" w:right="219" w:firstLine="400"/>
        <w:jc w:val="right"/>
      </w:pPr>
      <w:r>
        <w:br w:type="column"/>
      </w:r>
      <w:r>
        <w:rPr>
          <w:color w:val="0000CC"/>
        </w:rPr>
        <w:t>bounds</w:t>
      </w:r>
      <w:ins w:id="92" w:author="SC9986" w:date="2022-08-04T09:57:00Z">
        <w:r w:rsidR="002C6A6A">
          <w:rPr>
            <w:color w:val="0000CC"/>
          </w:rPr>
          <w:t xml:space="preserve"> </w:t>
        </w:r>
      </w:ins>
      <w:r>
        <w:t>(</w:t>
      </w:r>
      <w:r>
        <w:rPr>
          <w:i/>
        </w:rPr>
        <w:t xml:space="preserve">p, p </w:t>
      </w:r>
      <w:r>
        <w:rPr>
          <w:rFonts w:ascii="Tahoma"/>
        </w:rPr>
        <w:t xml:space="preserve">+ </w:t>
      </w:r>
      <w:r>
        <w:rPr>
          <w:i/>
        </w:rPr>
        <w:t>e</w:t>
      </w:r>
      <w:r>
        <w:t>). This most general form of bounds expression is useful for supporting pointer arithmetic.</w:t>
      </w:r>
    </w:p>
    <w:p w14:paraId="79C5F5E7" w14:textId="2C858BEB" w:rsidR="00AF434A" w:rsidRDefault="00000000">
      <w:pPr>
        <w:pStyle w:val="BodyText"/>
        <w:spacing w:before="44" w:line="232" w:lineRule="auto"/>
        <w:ind w:left="219" w:right="219"/>
        <w:jc w:val="both"/>
      </w:pPr>
      <w:r>
        <w:rPr>
          <w:w w:val="110"/>
        </w:rPr>
        <w:t xml:space="preserve">Dropping the bounds expression on an </w:t>
      </w:r>
      <w:proofErr w:type="spellStart"/>
      <w:r>
        <w:rPr>
          <w:color w:val="0000CC"/>
          <w:w w:val="110"/>
        </w:rPr>
        <w:t>nt_array_ptr</w:t>
      </w:r>
      <w:proofErr w:type="spellEnd"/>
      <w:r>
        <w:rPr>
          <w:color w:val="0000CC"/>
          <w:w w:val="110"/>
        </w:rPr>
        <w:t xml:space="preserve"> </w:t>
      </w:r>
      <w:r>
        <w:rPr>
          <w:w w:val="110"/>
        </w:rPr>
        <w:t xml:space="preserve">is equivalent to the bounds being </w:t>
      </w:r>
      <w:r>
        <w:rPr>
          <w:color w:val="0000CC"/>
          <w:w w:val="110"/>
        </w:rPr>
        <w:t>count</w:t>
      </w:r>
      <w:ins w:id="93" w:author="SC9986" w:date="2022-08-04T09:57:00Z">
        <w:r w:rsidR="002C6A6A">
          <w:rPr>
            <w:color w:val="0000CC"/>
            <w:w w:val="110"/>
          </w:rPr>
          <w:t xml:space="preserve"> </w:t>
        </w:r>
      </w:ins>
      <w:r>
        <w:rPr>
          <w:w w:val="110"/>
        </w:rPr>
        <w:t>(0).</w:t>
      </w:r>
    </w:p>
    <w:p w14:paraId="26C9B1C5" w14:textId="2EE7BD34" w:rsidR="002C6A6A" w:rsidRDefault="00000000">
      <w:pPr>
        <w:pStyle w:val="BodyText"/>
        <w:spacing w:before="4" w:line="230" w:lineRule="auto"/>
        <w:ind w:left="219" w:right="217" w:firstLine="300"/>
        <w:jc w:val="both"/>
        <w:rPr>
          <w:ins w:id="94" w:author="SC9986" w:date="2022-08-04T09:57:00Z"/>
          <w:w w:val="105"/>
        </w:rPr>
      </w:pPr>
      <w:r>
        <w:rPr>
          <w:w w:val="105"/>
        </w:rPr>
        <w:t>The Checked C compiler will instrument loads and stores</w:t>
      </w:r>
      <w:r>
        <w:rPr>
          <w:spacing w:val="-25"/>
          <w:w w:val="105"/>
        </w:rPr>
        <w:t xml:space="preserve"> </w:t>
      </w:r>
      <w:r>
        <w:rPr>
          <w:w w:val="105"/>
        </w:rPr>
        <w:t>of</w:t>
      </w:r>
      <w:r>
        <w:rPr>
          <w:spacing w:val="-25"/>
          <w:w w:val="105"/>
        </w:rPr>
        <w:t xml:space="preserve"> </w:t>
      </w:r>
      <w:r>
        <w:rPr>
          <w:w w:val="105"/>
        </w:rPr>
        <w:t>checked</w:t>
      </w:r>
      <w:r>
        <w:rPr>
          <w:spacing w:val="-25"/>
          <w:w w:val="105"/>
        </w:rPr>
        <w:t xml:space="preserve"> </w:t>
      </w:r>
      <w:r>
        <w:rPr>
          <w:w w:val="105"/>
        </w:rPr>
        <w:t>pointers</w:t>
      </w:r>
      <w:r>
        <w:rPr>
          <w:spacing w:val="-25"/>
          <w:w w:val="105"/>
        </w:rPr>
        <w:t xml:space="preserve"> </w:t>
      </w:r>
      <w:r>
        <w:rPr>
          <w:w w:val="105"/>
        </w:rPr>
        <w:t>to</w:t>
      </w:r>
      <w:r>
        <w:rPr>
          <w:spacing w:val="-25"/>
          <w:w w:val="105"/>
        </w:rPr>
        <w:t xml:space="preserve"> </w:t>
      </w:r>
      <w:r>
        <w:rPr>
          <w:w w:val="105"/>
        </w:rPr>
        <w:t>confirm</w:t>
      </w:r>
      <w:r>
        <w:rPr>
          <w:spacing w:val="-25"/>
          <w:w w:val="105"/>
        </w:rPr>
        <w:t xml:space="preserve"> </w:t>
      </w:r>
      <w:r>
        <w:rPr>
          <w:w w:val="105"/>
        </w:rPr>
        <w:t>the</w:t>
      </w:r>
      <w:r>
        <w:rPr>
          <w:spacing w:val="-25"/>
          <w:w w:val="105"/>
        </w:rPr>
        <w:t xml:space="preserve"> </w:t>
      </w:r>
      <w:r>
        <w:rPr>
          <w:w w:val="105"/>
        </w:rPr>
        <w:t>pointer</w:t>
      </w:r>
      <w:r>
        <w:rPr>
          <w:spacing w:val="-25"/>
          <w:w w:val="105"/>
        </w:rPr>
        <w:t xml:space="preserve"> </w:t>
      </w:r>
      <w:r>
        <w:rPr>
          <w:w w:val="105"/>
        </w:rPr>
        <w:t>is</w:t>
      </w:r>
      <w:r>
        <w:rPr>
          <w:spacing w:val="-25"/>
          <w:w w:val="105"/>
        </w:rPr>
        <w:t xml:space="preserve"> </w:t>
      </w:r>
      <w:r>
        <w:rPr>
          <w:w w:val="105"/>
        </w:rPr>
        <w:t>non-null, and</w:t>
      </w:r>
      <w:r>
        <w:rPr>
          <w:spacing w:val="-19"/>
          <w:w w:val="105"/>
        </w:rPr>
        <w:t xml:space="preserve"> </w:t>
      </w:r>
      <w:r>
        <w:rPr>
          <w:w w:val="105"/>
        </w:rPr>
        <w:t>the</w:t>
      </w:r>
      <w:r>
        <w:rPr>
          <w:spacing w:val="-19"/>
          <w:w w:val="105"/>
        </w:rPr>
        <w:t xml:space="preserve"> </w:t>
      </w:r>
      <w:r>
        <w:rPr>
          <w:w w:val="105"/>
        </w:rPr>
        <w:t>access</w:t>
      </w:r>
      <w:r>
        <w:rPr>
          <w:spacing w:val="-18"/>
          <w:w w:val="105"/>
        </w:rPr>
        <w:t xml:space="preserve"> </w:t>
      </w:r>
      <w:r>
        <w:rPr>
          <w:w w:val="105"/>
        </w:rPr>
        <w:t>is</w:t>
      </w:r>
      <w:r>
        <w:rPr>
          <w:spacing w:val="-19"/>
          <w:w w:val="105"/>
        </w:rPr>
        <w:t xml:space="preserve"> </w:t>
      </w:r>
      <w:r>
        <w:rPr>
          <w:w w:val="105"/>
        </w:rPr>
        <w:t>within</w:t>
      </w:r>
      <w:r>
        <w:rPr>
          <w:spacing w:val="-19"/>
          <w:w w:val="105"/>
        </w:rPr>
        <w:t xml:space="preserve"> </w:t>
      </w:r>
      <w:r>
        <w:rPr>
          <w:w w:val="105"/>
        </w:rPr>
        <w:t>the</w:t>
      </w:r>
      <w:r>
        <w:rPr>
          <w:spacing w:val="-18"/>
          <w:w w:val="105"/>
        </w:rPr>
        <w:t xml:space="preserve"> </w:t>
      </w:r>
      <w:r>
        <w:rPr>
          <w:w w:val="105"/>
        </w:rPr>
        <w:t>specified</w:t>
      </w:r>
      <w:r>
        <w:rPr>
          <w:spacing w:val="-19"/>
          <w:w w:val="105"/>
        </w:rPr>
        <w:t xml:space="preserve"> </w:t>
      </w:r>
      <w:r>
        <w:rPr>
          <w:w w:val="105"/>
        </w:rPr>
        <w:t>bounds.</w:t>
      </w:r>
      <w:r>
        <w:rPr>
          <w:spacing w:val="-18"/>
          <w:w w:val="105"/>
        </w:rPr>
        <w:t xml:space="preserve"> </w:t>
      </w:r>
      <w:r>
        <w:rPr>
          <w:w w:val="105"/>
        </w:rPr>
        <w:t>For</w:t>
      </w:r>
      <w:r>
        <w:rPr>
          <w:spacing w:val="-19"/>
          <w:w w:val="105"/>
        </w:rPr>
        <w:t xml:space="preserve"> </w:t>
      </w:r>
      <w:r>
        <w:rPr>
          <w:w w:val="105"/>
        </w:rPr>
        <w:t>pointers</w:t>
      </w:r>
      <w:r>
        <w:rPr>
          <w:spacing w:val="-19"/>
          <w:w w:val="105"/>
        </w:rPr>
        <w:t xml:space="preserve"> </w:t>
      </w:r>
      <w:r>
        <w:rPr>
          <w:i/>
          <w:w w:val="105"/>
        </w:rPr>
        <w:t xml:space="preserve">p </w:t>
      </w:r>
      <w:r>
        <w:rPr>
          <w:w w:val="105"/>
        </w:rPr>
        <w:t xml:space="preserve">of type </w:t>
      </w:r>
      <w:proofErr w:type="spellStart"/>
      <w:r>
        <w:rPr>
          <w:color w:val="0000CC"/>
          <w:w w:val="105"/>
        </w:rPr>
        <w:t>nt_array_ptr</w:t>
      </w:r>
      <w:proofErr w:type="spellEnd"/>
      <w:r>
        <w:rPr>
          <w:w w:val="105"/>
        </w:rPr>
        <w:t>&lt;</w:t>
      </w:r>
      <w:r>
        <w:rPr>
          <w:i/>
          <w:w w:val="105"/>
        </w:rPr>
        <w:t xml:space="preserve">T </w:t>
      </w:r>
      <w:r>
        <w:rPr>
          <w:w w:val="105"/>
        </w:rPr>
        <w:t xml:space="preserve">&gt;, such a check could spuriously fail if the index is past </w:t>
      </w:r>
      <w:r>
        <w:rPr>
          <w:i/>
          <w:spacing w:val="-4"/>
          <w:w w:val="105"/>
        </w:rPr>
        <w:t>p</w:t>
      </w:r>
      <w:r>
        <w:rPr>
          <w:spacing w:val="-4"/>
          <w:w w:val="105"/>
        </w:rPr>
        <w:t xml:space="preserve">’s </w:t>
      </w:r>
      <w:r>
        <w:rPr>
          <w:w w:val="105"/>
        </w:rPr>
        <w:t>specified upper bound, but before</w:t>
      </w:r>
      <w:r>
        <w:rPr>
          <w:spacing w:val="-31"/>
          <w:w w:val="105"/>
        </w:rPr>
        <w:t xml:space="preserve"> </w:t>
      </w:r>
      <w:r>
        <w:rPr>
          <w:w w:val="105"/>
        </w:rPr>
        <w:t>the</w:t>
      </w:r>
      <w:r>
        <w:rPr>
          <w:spacing w:val="-31"/>
          <w:w w:val="105"/>
        </w:rPr>
        <w:t xml:space="preserve"> </w:t>
      </w:r>
      <w:r>
        <w:rPr>
          <w:w w:val="105"/>
        </w:rPr>
        <w:t>null</w:t>
      </w:r>
      <w:r>
        <w:rPr>
          <w:spacing w:val="-30"/>
          <w:w w:val="105"/>
        </w:rPr>
        <w:t xml:space="preserve"> </w:t>
      </w:r>
      <w:r>
        <w:rPr>
          <w:w w:val="105"/>
        </w:rPr>
        <w:t>terminator.</w:t>
      </w:r>
      <w:r>
        <w:rPr>
          <w:spacing w:val="-31"/>
          <w:w w:val="105"/>
        </w:rPr>
        <w:t xml:space="preserve"> </w:t>
      </w:r>
      <w:r>
        <w:rPr>
          <w:spacing w:val="-8"/>
          <w:w w:val="105"/>
        </w:rPr>
        <w:t>To</w:t>
      </w:r>
      <w:r>
        <w:rPr>
          <w:spacing w:val="-30"/>
          <w:w w:val="105"/>
        </w:rPr>
        <w:t xml:space="preserve"> </w:t>
      </w:r>
      <w:r>
        <w:rPr>
          <w:w w:val="105"/>
        </w:rPr>
        <w:t>address</w:t>
      </w:r>
      <w:r>
        <w:rPr>
          <w:spacing w:val="-31"/>
          <w:w w:val="105"/>
        </w:rPr>
        <w:t xml:space="preserve"> </w:t>
      </w:r>
      <w:r>
        <w:rPr>
          <w:w w:val="105"/>
        </w:rPr>
        <w:t>this</w:t>
      </w:r>
      <w:r>
        <w:rPr>
          <w:spacing w:val="-30"/>
          <w:w w:val="105"/>
        </w:rPr>
        <w:t xml:space="preserve"> </w:t>
      </w:r>
      <w:r>
        <w:rPr>
          <w:w w:val="105"/>
        </w:rPr>
        <w:t>problem,</w:t>
      </w:r>
      <w:r>
        <w:rPr>
          <w:spacing w:val="-31"/>
          <w:w w:val="105"/>
        </w:rPr>
        <w:t xml:space="preserve"> </w:t>
      </w:r>
      <w:r>
        <w:rPr>
          <w:w w:val="105"/>
        </w:rPr>
        <w:t xml:space="preserve">Checked C supports </w:t>
      </w:r>
      <w:r>
        <w:rPr>
          <w:i/>
          <w:w w:val="105"/>
        </w:rPr>
        <w:t>bounds widening</w:t>
      </w:r>
      <w:r>
        <w:rPr>
          <w:w w:val="105"/>
        </w:rPr>
        <w:t xml:space="preserve">. If </w:t>
      </w:r>
      <w:r>
        <w:rPr>
          <w:i/>
          <w:spacing w:val="-4"/>
          <w:w w:val="105"/>
        </w:rPr>
        <w:t>p</w:t>
      </w:r>
      <w:r>
        <w:rPr>
          <w:spacing w:val="-4"/>
          <w:w w:val="105"/>
        </w:rPr>
        <w:t xml:space="preserve">’s </w:t>
      </w:r>
      <w:r>
        <w:rPr>
          <w:w w:val="105"/>
        </w:rPr>
        <w:t xml:space="preserve">bounds expression is </w:t>
      </w:r>
      <w:r>
        <w:rPr>
          <w:color w:val="0000CC"/>
          <w:w w:val="105"/>
        </w:rPr>
        <w:t>bounds</w:t>
      </w:r>
      <w:ins w:id="95" w:author="SC9986" w:date="2022-08-04T09:57:00Z">
        <w:r w:rsidR="002C6A6A">
          <w:rPr>
            <w:color w:val="0000CC"/>
            <w:w w:val="105"/>
          </w:rPr>
          <w:t xml:space="preserve"> </w:t>
        </w:r>
      </w:ins>
      <w:r>
        <w:rPr>
          <w:rFonts w:ascii="Tahoma" w:hAnsi="Tahoma"/>
          <w:w w:val="105"/>
        </w:rPr>
        <w:t>(</w:t>
      </w:r>
      <w:proofErr w:type="spellStart"/>
      <w:r>
        <w:rPr>
          <w:i/>
          <w:w w:val="105"/>
        </w:rPr>
        <w:t>e</w:t>
      </w:r>
      <w:r>
        <w:rPr>
          <w:rFonts w:ascii="Bookman Old Style" w:hAnsi="Bookman Old Style"/>
          <w:i/>
          <w:w w:val="105"/>
          <w:vertAlign w:val="subscript"/>
        </w:rPr>
        <w:t>l</w:t>
      </w:r>
      <w:r>
        <w:rPr>
          <w:w w:val="105"/>
        </w:rPr>
        <w:t>,</w:t>
      </w:r>
      <w:r>
        <w:rPr>
          <w:i/>
          <w:w w:val="105"/>
        </w:rPr>
        <w:t>e</w:t>
      </w:r>
      <w:r>
        <w:rPr>
          <w:rFonts w:ascii="Bookman Old Style" w:hAnsi="Bookman Old Style"/>
          <w:i/>
          <w:w w:val="105"/>
          <w:vertAlign w:val="subscript"/>
        </w:rPr>
        <w:t>h</w:t>
      </w:r>
      <w:proofErr w:type="spellEnd"/>
      <w:r>
        <w:rPr>
          <w:rFonts w:ascii="Tahoma" w:hAnsi="Tahoma"/>
          <w:w w:val="105"/>
        </w:rPr>
        <w:t>)</w:t>
      </w:r>
      <w:ins w:id="96" w:author="SC9986" w:date="2022-08-04T09:56:00Z">
        <w:r w:rsidR="005F2574">
          <w:rPr>
            <w:rFonts w:ascii="Tahoma" w:hAnsi="Tahoma"/>
            <w:w w:val="105"/>
          </w:rPr>
          <w:t>,</w:t>
        </w:r>
      </w:ins>
      <w:r>
        <w:rPr>
          <w:rFonts w:ascii="Tahoma" w:hAnsi="Tahoma"/>
          <w:w w:val="105"/>
        </w:rPr>
        <w:t xml:space="preserve"> </w:t>
      </w:r>
      <w:r>
        <w:rPr>
          <w:w w:val="105"/>
        </w:rPr>
        <w:t xml:space="preserve">a program may read from (but not write to) </w:t>
      </w:r>
      <w:r>
        <w:rPr>
          <w:i/>
          <w:spacing w:val="3"/>
          <w:w w:val="105"/>
        </w:rPr>
        <w:t>e</w:t>
      </w:r>
      <w:r>
        <w:rPr>
          <w:rFonts w:ascii="Bookman Old Style" w:hAnsi="Bookman Old Style"/>
          <w:i/>
          <w:spacing w:val="3"/>
          <w:w w:val="105"/>
          <w:vertAlign w:val="subscript"/>
        </w:rPr>
        <w:t>h</w:t>
      </w:r>
      <w:r>
        <w:rPr>
          <w:spacing w:val="3"/>
          <w:w w:val="105"/>
        </w:rPr>
        <w:t xml:space="preserve">; </w:t>
      </w:r>
      <w:r>
        <w:rPr>
          <w:w w:val="105"/>
        </w:rPr>
        <w:t>when the compiler notices that a non-null character is read</w:t>
      </w:r>
      <w:r>
        <w:rPr>
          <w:spacing w:val="-10"/>
          <w:w w:val="105"/>
        </w:rPr>
        <w:t xml:space="preserve"> </w:t>
      </w:r>
      <w:r>
        <w:rPr>
          <w:w w:val="105"/>
        </w:rPr>
        <w:t>at</w:t>
      </w:r>
      <w:r>
        <w:rPr>
          <w:spacing w:val="-9"/>
          <w:w w:val="105"/>
        </w:rPr>
        <w:t xml:space="preserve"> </w:t>
      </w:r>
      <w:r>
        <w:rPr>
          <w:w w:val="105"/>
        </w:rPr>
        <w:t>the</w:t>
      </w:r>
      <w:r>
        <w:rPr>
          <w:spacing w:val="-9"/>
          <w:w w:val="105"/>
        </w:rPr>
        <w:t xml:space="preserve"> </w:t>
      </w:r>
      <w:r>
        <w:rPr>
          <w:w w:val="105"/>
        </w:rPr>
        <w:t>upper</w:t>
      </w:r>
      <w:r>
        <w:rPr>
          <w:spacing w:val="-9"/>
          <w:w w:val="105"/>
        </w:rPr>
        <w:t xml:space="preserve"> </w:t>
      </w:r>
      <w:r>
        <w:rPr>
          <w:w w:val="105"/>
        </w:rPr>
        <w:t>bound,</w:t>
      </w:r>
      <w:r>
        <w:rPr>
          <w:spacing w:val="-9"/>
          <w:w w:val="105"/>
        </w:rPr>
        <w:t xml:space="preserve"> </w:t>
      </w:r>
      <w:r>
        <w:rPr>
          <w:w w:val="105"/>
        </w:rPr>
        <w:t>it</w:t>
      </w:r>
      <w:r>
        <w:rPr>
          <w:spacing w:val="-9"/>
          <w:w w:val="105"/>
        </w:rPr>
        <w:t xml:space="preserve"> </w:t>
      </w:r>
      <w:r>
        <w:rPr>
          <w:w w:val="105"/>
        </w:rPr>
        <w:t>will</w:t>
      </w:r>
      <w:r>
        <w:rPr>
          <w:spacing w:val="-10"/>
          <w:w w:val="105"/>
        </w:rPr>
        <w:t xml:space="preserve"> </w:t>
      </w:r>
      <w:r>
        <w:rPr>
          <w:w w:val="105"/>
        </w:rPr>
        <w:t>extend</w:t>
      </w:r>
      <w:r>
        <w:rPr>
          <w:spacing w:val="-9"/>
          <w:w w:val="105"/>
        </w:rPr>
        <w:t xml:space="preserve"> </w:t>
      </w:r>
      <w:r>
        <w:rPr>
          <w:w w:val="105"/>
        </w:rPr>
        <w:t>that</w:t>
      </w:r>
      <w:r>
        <w:rPr>
          <w:spacing w:val="-9"/>
          <w:w w:val="105"/>
        </w:rPr>
        <w:t xml:space="preserve"> </w:t>
      </w:r>
      <w:r>
        <w:rPr>
          <w:w w:val="105"/>
        </w:rPr>
        <w:t>bound</w:t>
      </w:r>
      <w:r>
        <w:rPr>
          <w:spacing w:val="-9"/>
          <w:w w:val="105"/>
        </w:rPr>
        <w:t xml:space="preserve"> </w:t>
      </w:r>
      <w:r>
        <w:rPr>
          <w:w w:val="105"/>
        </w:rPr>
        <w:t>to</w:t>
      </w:r>
      <w:r>
        <w:rPr>
          <w:spacing w:val="-9"/>
          <w:w w:val="105"/>
        </w:rPr>
        <w:t xml:space="preserve"> </w:t>
      </w:r>
      <w:r>
        <w:rPr>
          <w:i/>
          <w:w w:val="105"/>
        </w:rPr>
        <w:t>e</w:t>
      </w:r>
      <w:r>
        <w:rPr>
          <w:rFonts w:ascii="Bookman Old Style" w:hAnsi="Bookman Old Style"/>
          <w:i/>
          <w:w w:val="105"/>
          <w:vertAlign w:val="subscript"/>
        </w:rPr>
        <w:t>h</w:t>
      </w:r>
      <w:r>
        <w:rPr>
          <w:rFonts w:ascii="Bookman Old Style" w:hAnsi="Bookman Old Style"/>
          <w:i/>
          <w:spacing w:val="-37"/>
          <w:w w:val="105"/>
        </w:rPr>
        <w:t xml:space="preserve"> </w:t>
      </w:r>
      <w:r>
        <w:rPr>
          <w:rFonts w:ascii="Tahoma" w:hAnsi="Tahoma"/>
          <w:w w:val="105"/>
        </w:rPr>
        <w:t>+</w:t>
      </w:r>
      <w:r>
        <w:rPr>
          <w:rFonts w:ascii="Tahoma" w:hAnsi="Tahoma"/>
          <w:spacing w:val="-47"/>
          <w:w w:val="105"/>
        </w:rPr>
        <w:t xml:space="preserve"> </w:t>
      </w:r>
      <w:r>
        <w:rPr>
          <w:rFonts w:ascii="Tahoma" w:hAnsi="Tahoma"/>
          <w:w w:val="105"/>
        </w:rPr>
        <w:t>1</w:t>
      </w:r>
      <w:r>
        <w:rPr>
          <w:w w:val="105"/>
        </w:rPr>
        <w:t xml:space="preserve">. </w:t>
      </w:r>
    </w:p>
    <w:p w14:paraId="3A778A12" w14:textId="2D564065" w:rsidR="00AF434A" w:rsidRDefault="00000000">
      <w:pPr>
        <w:pStyle w:val="BodyText"/>
        <w:spacing w:before="4" w:line="230" w:lineRule="auto"/>
        <w:ind w:left="219" w:right="217" w:firstLine="300"/>
        <w:jc w:val="both"/>
      </w:pPr>
      <w:r>
        <w:rPr>
          <w:b/>
          <w:w w:val="105"/>
        </w:rPr>
        <w:t>Spatial</w:t>
      </w:r>
      <w:r>
        <w:rPr>
          <w:b/>
          <w:spacing w:val="-13"/>
          <w:w w:val="105"/>
        </w:rPr>
        <w:t xml:space="preserve"> </w:t>
      </w:r>
      <w:r>
        <w:rPr>
          <w:b/>
          <w:w w:val="105"/>
        </w:rPr>
        <w:t>Safety</w:t>
      </w:r>
      <w:r>
        <w:rPr>
          <w:b/>
          <w:spacing w:val="-12"/>
          <w:w w:val="105"/>
        </w:rPr>
        <w:t xml:space="preserve"> </w:t>
      </w:r>
      <w:r>
        <w:rPr>
          <w:b/>
          <w:w w:val="105"/>
        </w:rPr>
        <w:t>and</w:t>
      </w:r>
      <w:r>
        <w:rPr>
          <w:b/>
          <w:spacing w:val="-12"/>
          <w:w w:val="105"/>
        </w:rPr>
        <w:t xml:space="preserve"> </w:t>
      </w:r>
      <w:r>
        <w:rPr>
          <w:b/>
          <w:w w:val="105"/>
        </w:rPr>
        <w:t>Backward</w:t>
      </w:r>
      <w:r>
        <w:rPr>
          <w:b/>
          <w:spacing w:val="-13"/>
          <w:w w:val="105"/>
        </w:rPr>
        <w:t xml:space="preserve"> </w:t>
      </w:r>
      <w:r>
        <w:rPr>
          <w:b/>
          <w:w w:val="105"/>
        </w:rPr>
        <w:t>Compatibility</w:t>
      </w:r>
      <w:r>
        <w:rPr>
          <w:w w:val="105"/>
        </w:rPr>
        <w:t>.</w:t>
      </w:r>
      <w:r>
        <w:rPr>
          <w:spacing w:val="-15"/>
          <w:w w:val="105"/>
        </w:rPr>
        <w:t xml:space="preserve"> </w:t>
      </w:r>
      <w:r>
        <w:rPr>
          <w:w w:val="105"/>
        </w:rPr>
        <w:t>Checked</w:t>
      </w:r>
      <w:r>
        <w:rPr>
          <w:spacing w:val="-16"/>
          <w:w w:val="105"/>
        </w:rPr>
        <w:t xml:space="preserve"> </w:t>
      </w:r>
      <w:r>
        <w:rPr>
          <w:w w:val="105"/>
        </w:rPr>
        <w:t>C is backward compatible with legacy C in the sense that</w:t>
      </w:r>
      <w:r>
        <w:rPr>
          <w:spacing w:val="-18"/>
          <w:w w:val="105"/>
        </w:rPr>
        <w:t xml:space="preserve"> </w:t>
      </w:r>
      <w:r>
        <w:rPr>
          <w:w w:val="105"/>
        </w:rPr>
        <w:t>all legacy code will type-check and compile</w:t>
      </w:r>
      <w:ins w:id="97" w:author="SC9986" w:date="2022-08-04T09:57:00Z">
        <w:r w:rsidR="002C6A6A">
          <w:rPr>
            <w:w w:val="105"/>
          </w:rPr>
          <w:t>d</w:t>
        </w:r>
      </w:ins>
      <w:r>
        <w:rPr>
          <w:w w:val="105"/>
        </w:rPr>
        <w:t xml:space="preserve">. </w:t>
      </w:r>
      <w:r>
        <w:rPr>
          <w:spacing w:val="-3"/>
          <w:w w:val="105"/>
        </w:rPr>
        <w:t xml:space="preserve">However, </w:t>
      </w:r>
      <w:r>
        <w:rPr>
          <w:w w:val="105"/>
        </w:rPr>
        <w:t xml:space="preserve">only code that appears in </w:t>
      </w:r>
      <w:r>
        <w:rPr>
          <w:i/>
          <w:w w:val="105"/>
        </w:rPr>
        <w:t>checked code regions</w:t>
      </w:r>
      <w:r>
        <w:rPr>
          <w:w w:val="105"/>
        </w:rPr>
        <w:t xml:space="preserve">, which we call </w:t>
      </w:r>
      <w:r>
        <w:rPr>
          <w:i/>
          <w:w w:val="105"/>
        </w:rPr>
        <w:t>checked code</w:t>
      </w:r>
      <w:r>
        <w:rPr>
          <w:w w:val="105"/>
        </w:rPr>
        <w:t>, is spatially safe. Checked regions can be designated</w:t>
      </w:r>
      <w:r>
        <w:rPr>
          <w:spacing w:val="-19"/>
          <w:w w:val="105"/>
        </w:rPr>
        <w:t xml:space="preserve"> </w:t>
      </w:r>
      <w:r>
        <w:rPr>
          <w:w w:val="105"/>
        </w:rPr>
        <w:t>at</w:t>
      </w:r>
      <w:r>
        <w:rPr>
          <w:spacing w:val="-20"/>
          <w:w w:val="105"/>
        </w:rPr>
        <w:t xml:space="preserve"> </w:t>
      </w:r>
      <w:r>
        <w:rPr>
          <w:w w:val="105"/>
        </w:rPr>
        <w:t>the</w:t>
      </w:r>
      <w:r>
        <w:rPr>
          <w:spacing w:val="-19"/>
          <w:w w:val="105"/>
        </w:rPr>
        <w:t xml:space="preserve"> </w:t>
      </w:r>
      <w:r>
        <w:rPr>
          <w:w w:val="105"/>
        </w:rPr>
        <w:t>level</w:t>
      </w:r>
      <w:r>
        <w:rPr>
          <w:spacing w:val="-19"/>
          <w:w w:val="105"/>
        </w:rPr>
        <w:t xml:space="preserve"> </w:t>
      </w:r>
      <w:r>
        <w:rPr>
          <w:w w:val="105"/>
        </w:rPr>
        <w:t>of</w:t>
      </w:r>
      <w:r>
        <w:rPr>
          <w:spacing w:val="-19"/>
          <w:w w:val="105"/>
        </w:rPr>
        <w:t xml:space="preserve"> </w:t>
      </w:r>
      <w:r>
        <w:rPr>
          <w:w w:val="105"/>
        </w:rPr>
        <w:t>files,</w:t>
      </w:r>
      <w:r>
        <w:rPr>
          <w:spacing w:val="-19"/>
          <w:w w:val="105"/>
        </w:rPr>
        <w:t xml:space="preserve"> </w:t>
      </w:r>
      <w:r>
        <w:rPr>
          <w:w w:val="105"/>
        </w:rPr>
        <w:t>functions,</w:t>
      </w:r>
      <w:r>
        <w:rPr>
          <w:spacing w:val="-19"/>
          <w:w w:val="105"/>
        </w:rPr>
        <w:t xml:space="preserve"> </w:t>
      </w:r>
      <w:r>
        <w:rPr>
          <w:w w:val="105"/>
        </w:rPr>
        <w:t>or</w:t>
      </w:r>
      <w:r>
        <w:rPr>
          <w:spacing w:val="-19"/>
          <w:w w:val="105"/>
        </w:rPr>
        <w:t xml:space="preserve"> </w:t>
      </w:r>
      <w:r>
        <w:rPr>
          <w:w w:val="105"/>
        </w:rPr>
        <w:t>individual</w:t>
      </w:r>
      <w:r>
        <w:rPr>
          <w:spacing w:val="-19"/>
          <w:w w:val="105"/>
        </w:rPr>
        <w:t xml:space="preserve"> </w:t>
      </w:r>
      <w:r>
        <w:rPr>
          <w:w w:val="105"/>
        </w:rPr>
        <w:t xml:space="preserve">code blocks, the first with a </w:t>
      </w:r>
      <w:r>
        <w:rPr>
          <w:color w:val="006600"/>
          <w:w w:val="105"/>
        </w:rPr>
        <w:t xml:space="preserve">#pragma </w:t>
      </w:r>
      <w:r>
        <w:rPr>
          <w:w w:val="105"/>
        </w:rPr>
        <w:t>and the latter two using the</w:t>
      </w:r>
      <w:r>
        <w:rPr>
          <w:spacing w:val="-26"/>
          <w:w w:val="105"/>
        </w:rPr>
        <w:t xml:space="preserve"> </w:t>
      </w:r>
      <w:r>
        <w:rPr>
          <w:color w:val="0000CC"/>
          <w:w w:val="105"/>
        </w:rPr>
        <w:t>checked</w:t>
      </w:r>
      <w:r>
        <w:rPr>
          <w:color w:val="0000CC"/>
          <w:spacing w:val="-26"/>
          <w:w w:val="105"/>
        </w:rPr>
        <w:t xml:space="preserve"> </w:t>
      </w:r>
      <w:r>
        <w:rPr>
          <w:w w:val="105"/>
        </w:rPr>
        <w:t>keyword</w:t>
      </w:r>
      <w:del w:id="98" w:author="SC9986" w:date="2022-08-04T09:58:00Z">
        <w:r w:rsidDel="002C6A6A">
          <w:rPr>
            <w:w w:val="105"/>
          </w:rPr>
          <w:delText>.</w:delText>
        </w:r>
      </w:del>
      <w:r>
        <w:rPr>
          <w:w w:val="105"/>
          <w:position w:val="7"/>
          <w:sz w:val="14"/>
        </w:rPr>
        <w:t>1</w:t>
      </w:r>
      <w:ins w:id="99" w:author="SC9986" w:date="2022-08-04T09:58:00Z">
        <w:r w:rsidR="002C6A6A">
          <w:rPr>
            <w:w w:val="105"/>
          </w:rPr>
          <w:t>. W</w:t>
        </w:r>
      </w:ins>
      <w:del w:id="100" w:author="SC9986" w:date="2022-08-04T09:58:00Z">
        <w:r w:rsidDel="002C6A6A">
          <w:rPr>
            <w:spacing w:val="-5"/>
            <w:w w:val="105"/>
            <w:position w:val="7"/>
            <w:sz w:val="14"/>
          </w:rPr>
          <w:delText xml:space="preserve"> </w:delText>
        </w:r>
        <w:r w:rsidDel="002C6A6A">
          <w:rPr>
            <w:w w:val="105"/>
          </w:rPr>
          <w:delText>W</w:delText>
        </w:r>
      </w:del>
      <w:r>
        <w:rPr>
          <w:w w:val="105"/>
        </w:rPr>
        <w:t>ithin</w:t>
      </w:r>
      <w:r>
        <w:rPr>
          <w:spacing w:val="-26"/>
          <w:w w:val="105"/>
        </w:rPr>
        <w:t xml:space="preserve"> </w:t>
      </w:r>
      <w:r>
        <w:rPr>
          <w:w w:val="105"/>
        </w:rPr>
        <w:t>checked</w:t>
      </w:r>
      <w:r>
        <w:rPr>
          <w:spacing w:val="-26"/>
          <w:w w:val="105"/>
        </w:rPr>
        <w:t xml:space="preserve"> </w:t>
      </w:r>
      <w:r>
        <w:rPr>
          <w:w w:val="105"/>
        </w:rPr>
        <w:t>regions,</w:t>
      </w:r>
      <w:r>
        <w:rPr>
          <w:spacing w:val="-26"/>
          <w:w w:val="105"/>
        </w:rPr>
        <w:t xml:space="preserve"> </w:t>
      </w:r>
      <w:r>
        <w:rPr>
          <w:w w:val="105"/>
        </w:rPr>
        <w:t>both</w:t>
      </w:r>
      <w:r>
        <w:rPr>
          <w:spacing w:val="-25"/>
          <w:w w:val="105"/>
        </w:rPr>
        <w:t xml:space="preserve"> </w:t>
      </w:r>
      <w:r>
        <w:rPr>
          <w:w w:val="105"/>
        </w:rPr>
        <w:t xml:space="preserve">legacy pointers and certain unsafe idioms (e.g., </w:t>
      </w:r>
      <w:r>
        <w:rPr>
          <w:i/>
          <w:w w:val="105"/>
        </w:rPr>
        <w:t>variadic</w:t>
      </w:r>
      <w:r>
        <w:rPr>
          <w:i/>
          <w:spacing w:val="-5"/>
          <w:w w:val="105"/>
        </w:rPr>
        <w:t xml:space="preserve"> </w:t>
      </w:r>
      <w:r>
        <w:rPr>
          <w:w w:val="105"/>
        </w:rPr>
        <w:t xml:space="preserve">function calls) are disallowed. The code in </w:t>
      </w:r>
      <w:r w:rsidRPr="002C6A6A">
        <w:rPr>
          <w:w w:val="105"/>
          <w:highlight w:val="yellow"/>
          <w:rPrChange w:id="101" w:author="SC9986" w:date="2022-08-04T09:59:00Z">
            <w:rPr>
              <w:w w:val="105"/>
            </w:rPr>
          </w:rPrChange>
        </w:rPr>
        <w:t xml:space="preserve">Fig. </w:t>
      </w:r>
      <w:r w:rsidRPr="002C6A6A">
        <w:rPr>
          <w:b/>
          <w:w w:val="105"/>
          <w:highlight w:val="yellow"/>
          <w:rPrChange w:id="102" w:author="SC9986" w:date="2022-08-04T09:59:00Z">
            <w:rPr>
              <w:b/>
              <w:w w:val="105"/>
            </w:rPr>
          </w:rPrChange>
        </w:rPr>
        <w:t>??</w:t>
      </w:r>
      <w:r>
        <w:rPr>
          <w:b/>
          <w:w w:val="105"/>
        </w:rPr>
        <w:t xml:space="preserve"> </w:t>
      </w:r>
      <w:r>
        <w:rPr>
          <w:w w:val="105"/>
        </w:rPr>
        <w:t xml:space="preserve">satisfies these </w:t>
      </w:r>
      <w:del w:id="103" w:author="SC9986" w:date="2022-08-04T09:59:00Z">
        <w:r w:rsidDel="002C6A6A">
          <w:rPr>
            <w:w w:val="105"/>
          </w:rPr>
          <w:delText>conditions, and</w:delText>
        </w:r>
      </w:del>
      <w:ins w:id="104" w:author="SC9986" w:date="2022-08-04T09:59:00Z">
        <w:r w:rsidR="002C6A6A">
          <w:rPr>
            <w:w w:val="105"/>
          </w:rPr>
          <w:t>conditions and</w:t>
        </w:r>
      </w:ins>
      <w:r>
        <w:rPr>
          <w:w w:val="105"/>
        </w:rPr>
        <w:t xml:space="preserve"> will type-check in a checked</w:t>
      </w:r>
      <w:r>
        <w:rPr>
          <w:spacing w:val="31"/>
          <w:w w:val="105"/>
        </w:rPr>
        <w:t xml:space="preserve"> </w:t>
      </w:r>
      <w:r>
        <w:rPr>
          <w:w w:val="105"/>
        </w:rPr>
        <w:t>region.</w:t>
      </w:r>
    </w:p>
    <w:p w14:paraId="16F8955B" w14:textId="4D2E0CCE" w:rsidR="00AF434A" w:rsidRDefault="002C6A6A">
      <w:pPr>
        <w:pStyle w:val="BodyText"/>
        <w:spacing w:before="18" w:line="232" w:lineRule="auto"/>
        <w:ind w:left="220" w:right="219" w:firstLine="300"/>
        <w:jc w:val="both"/>
      </w:pPr>
      <w:ins w:id="105" w:author="SC9986" w:date="2022-08-04T09:59:00Z">
        <w:r w:rsidRPr="002C6A6A">
          <w:t>How should we approach code that has both checked and legacy components?</w:t>
        </w:r>
      </w:ins>
      <w:del w:id="106" w:author="SC9986" w:date="2022-08-04T09:59:00Z">
        <w:r w:rsidR="00000000" w:rsidDel="002C6A6A">
          <w:delText>How should we think about code that contains both checked and legacy components?</w:delText>
        </w:r>
      </w:del>
      <w:r w:rsidR="00000000">
        <w:t xml:space="preserve"> Li et al. [14] proved, for </w:t>
      </w:r>
      <w:del w:id="107" w:author="SC9986" w:date="2022-08-04T09:59:00Z">
        <w:r w:rsidR="00000000" w:rsidDel="002C6A6A">
          <w:delText xml:space="preserve">  </w:delText>
        </w:r>
      </w:del>
      <w:r w:rsidR="00000000">
        <w:t xml:space="preserve">a simple formalization of Checked C, that </w:t>
      </w:r>
      <w:r w:rsidR="00000000">
        <w:rPr>
          <w:i/>
        </w:rPr>
        <w:t>checked code cannot be blamed</w:t>
      </w:r>
      <w:r w:rsidR="00000000">
        <w:t xml:space="preserve">: Any spatial safety violation is caused </w:t>
      </w:r>
      <w:del w:id="108" w:author="SC9986" w:date="2022-08-04T10:00:00Z">
        <w:r w:rsidR="00000000" w:rsidDel="002C6A6A">
          <w:delText xml:space="preserve">   </w:delText>
        </w:r>
      </w:del>
      <w:r w:rsidR="00000000">
        <w:t>by</w:t>
      </w:r>
      <w:r w:rsidR="00000000">
        <w:rPr>
          <w:spacing w:val="19"/>
        </w:rPr>
        <w:t xml:space="preserve"> </w:t>
      </w:r>
      <w:r w:rsidR="00000000">
        <w:t>the</w:t>
      </w:r>
      <w:r w:rsidR="00000000">
        <w:rPr>
          <w:spacing w:val="20"/>
        </w:rPr>
        <w:t xml:space="preserve"> </w:t>
      </w:r>
      <w:r w:rsidR="00000000">
        <w:t>execution</w:t>
      </w:r>
      <w:r w:rsidR="00000000">
        <w:rPr>
          <w:spacing w:val="20"/>
        </w:rPr>
        <w:t xml:space="preserve"> </w:t>
      </w:r>
      <w:r w:rsidR="00000000">
        <w:t>of</w:t>
      </w:r>
      <w:r w:rsidR="00000000">
        <w:rPr>
          <w:spacing w:val="20"/>
        </w:rPr>
        <w:t xml:space="preserve"> </w:t>
      </w:r>
      <w:r w:rsidR="00000000">
        <w:t>unchecked</w:t>
      </w:r>
      <w:r w:rsidR="00000000">
        <w:rPr>
          <w:spacing w:val="19"/>
        </w:rPr>
        <w:t xml:space="preserve"> </w:t>
      </w:r>
      <w:r w:rsidR="00000000">
        <w:t>code.</w:t>
      </w:r>
    </w:p>
    <w:p w14:paraId="59867C1B" w14:textId="77777777" w:rsidR="00AF434A" w:rsidRDefault="00000000">
      <w:pPr>
        <w:pStyle w:val="BodyText"/>
        <w:spacing w:before="5" w:line="232" w:lineRule="auto"/>
        <w:ind w:left="220" w:right="219"/>
        <w:jc w:val="both"/>
      </w:pPr>
      <w:r>
        <w:rPr>
          <w:b/>
        </w:rPr>
        <w:t>Converting C to Checked C</w:t>
      </w:r>
      <w:r>
        <w:t xml:space="preserve">. The safety guarantees of Checked C come with certain restrictions. For instance, as shown </w:t>
      </w:r>
      <w:r>
        <w:rPr>
          <w:spacing w:val="-3"/>
        </w:rPr>
        <w:t xml:space="preserve">below, </w:t>
      </w:r>
      <w:r>
        <w:t>Checked C programs cannot use</w:t>
      </w:r>
      <w:r>
        <w:rPr>
          <w:spacing w:val="-20"/>
        </w:rPr>
        <w:t xml:space="preserve"> </w:t>
      </w:r>
      <w:r>
        <w:t>address-taken variables in a bounds expression as the bounds relations</w:t>
      </w:r>
      <w:r>
        <w:rPr>
          <w:spacing w:val="-17"/>
        </w:rPr>
        <w:t xml:space="preserve"> </w:t>
      </w:r>
      <w:r>
        <w:t>may not hold because of possible modifications through</w:t>
      </w:r>
      <w:r>
        <w:rPr>
          <w:spacing w:val="24"/>
        </w:rPr>
        <w:t xml:space="preserve"> </w:t>
      </w:r>
      <w:r>
        <w:t>pointers.</w:t>
      </w:r>
    </w:p>
    <w:p w14:paraId="1753EC8E" w14:textId="77777777" w:rsidR="00AF434A" w:rsidRDefault="00000000">
      <w:pPr>
        <w:spacing w:before="35" w:line="182" w:lineRule="exact"/>
        <w:ind w:left="817"/>
        <w:rPr>
          <w:sz w:val="16"/>
        </w:rPr>
      </w:pPr>
      <w:r>
        <w:rPr>
          <w:w w:val="210"/>
          <w:sz w:val="16"/>
        </w:rPr>
        <w:t>...</w:t>
      </w:r>
    </w:p>
    <w:p w14:paraId="09A6C7C6" w14:textId="77777777" w:rsidR="00AF434A" w:rsidRDefault="00000000">
      <w:pPr>
        <w:spacing w:line="167" w:lineRule="exact"/>
        <w:ind w:left="817"/>
        <w:rPr>
          <w:sz w:val="16"/>
        </w:rPr>
      </w:pPr>
      <w:proofErr w:type="spellStart"/>
      <w:r>
        <w:rPr>
          <w:w w:val="129"/>
          <w:sz w:val="16"/>
        </w:rPr>
        <w:t>array_ptr</w:t>
      </w:r>
      <w:proofErr w:type="spellEnd"/>
      <w:r>
        <w:rPr>
          <w:color w:val="666666"/>
          <w:w w:val="93"/>
          <w:sz w:val="16"/>
        </w:rPr>
        <w:t>&lt;</w:t>
      </w:r>
      <w:r>
        <w:rPr>
          <w:color w:val="00BA00"/>
          <w:w w:val="136"/>
          <w:sz w:val="16"/>
        </w:rPr>
        <w:t>i</w:t>
      </w:r>
      <w:r>
        <w:rPr>
          <w:color w:val="00BA00"/>
          <w:spacing w:val="-1"/>
          <w:w w:val="136"/>
          <w:sz w:val="16"/>
        </w:rPr>
        <w:t>n</w:t>
      </w:r>
      <w:r>
        <w:rPr>
          <w:color w:val="00BA00"/>
          <w:w w:val="190"/>
          <w:sz w:val="16"/>
        </w:rPr>
        <w:t>t</w:t>
      </w:r>
      <w:r>
        <w:rPr>
          <w:color w:val="666666"/>
          <w:w w:val="93"/>
          <w:sz w:val="16"/>
        </w:rPr>
        <w:t>&gt;</w:t>
      </w:r>
      <w:r>
        <w:rPr>
          <w:color w:val="666666"/>
          <w:sz w:val="16"/>
        </w:rPr>
        <w:t xml:space="preserve"> </w:t>
      </w:r>
      <w:r>
        <w:rPr>
          <w:color w:val="666666"/>
          <w:spacing w:val="4"/>
          <w:sz w:val="16"/>
        </w:rPr>
        <w:t xml:space="preserve"> </w:t>
      </w:r>
      <w:r>
        <w:rPr>
          <w:color w:val="A0A000"/>
          <w:w w:val="105"/>
          <w:sz w:val="16"/>
        </w:rPr>
        <w:t>p</w:t>
      </w:r>
      <w:r>
        <w:rPr>
          <w:color w:val="A0A000"/>
          <w:sz w:val="16"/>
        </w:rPr>
        <w:t xml:space="preserve"> </w:t>
      </w:r>
      <w:r>
        <w:rPr>
          <w:color w:val="A0A000"/>
          <w:spacing w:val="4"/>
          <w:sz w:val="16"/>
        </w:rPr>
        <w:t xml:space="preserve"> </w:t>
      </w:r>
      <w:r>
        <w:rPr>
          <w:w w:val="190"/>
          <w:sz w:val="16"/>
        </w:rPr>
        <w:t>:</w:t>
      </w:r>
      <w:r>
        <w:rPr>
          <w:sz w:val="16"/>
        </w:rPr>
        <w:t xml:space="preserve"> </w:t>
      </w:r>
      <w:r>
        <w:rPr>
          <w:spacing w:val="4"/>
          <w:sz w:val="16"/>
        </w:rPr>
        <w:t xml:space="preserve"> </w:t>
      </w:r>
      <w:r>
        <w:rPr>
          <w:w w:val="119"/>
          <w:sz w:val="16"/>
        </w:rPr>
        <w:t>count</w:t>
      </w:r>
      <w:r>
        <w:rPr>
          <w:sz w:val="16"/>
        </w:rPr>
        <w:t xml:space="preserve"> </w:t>
      </w:r>
      <w:r>
        <w:rPr>
          <w:spacing w:val="4"/>
          <w:sz w:val="16"/>
        </w:rPr>
        <w:t xml:space="preserve"> </w:t>
      </w:r>
      <w:r>
        <w:rPr>
          <w:w w:val="136"/>
          <w:sz w:val="16"/>
        </w:rPr>
        <w:t>(n)</w:t>
      </w:r>
      <w:r>
        <w:rPr>
          <w:sz w:val="16"/>
        </w:rPr>
        <w:t xml:space="preserve"> </w:t>
      </w:r>
      <w:r>
        <w:rPr>
          <w:spacing w:val="4"/>
          <w:sz w:val="16"/>
        </w:rPr>
        <w:t xml:space="preserve"> </w:t>
      </w:r>
      <w:r>
        <w:rPr>
          <w:color w:val="666666"/>
          <w:w w:val="93"/>
          <w:sz w:val="16"/>
        </w:rPr>
        <w:t>=</w:t>
      </w:r>
      <w:r>
        <w:rPr>
          <w:color w:val="666666"/>
          <w:sz w:val="16"/>
        </w:rPr>
        <w:t xml:space="preserve"> </w:t>
      </w:r>
      <w:r>
        <w:rPr>
          <w:color w:val="666666"/>
          <w:spacing w:val="4"/>
          <w:sz w:val="16"/>
        </w:rPr>
        <w:t xml:space="preserve"> </w:t>
      </w:r>
      <w:r>
        <w:rPr>
          <w:color w:val="AA21FF"/>
          <w:w w:val="79"/>
          <w:sz w:val="16"/>
        </w:rPr>
        <w:t>NULL</w:t>
      </w:r>
      <w:r>
        <w:rPr>
          <w:w w:val="190"/>
          <w:sz w:val="16"/>
        </w:rPr>
        <w:t>;</w:t>
      </w:r>
    </w:p>
    <w:p w14:paraId="5E4AB5A5" w14:textId="77777777" w:rsidR="00AF434A" w:rsidRDefault="00000000">
      <w:pPr>
        <w:spacing w:line="210" w:lineRule="exact"/>
        <w:ind w:left="817"/>
        <w:rPr>
          <w:sz w:val="16"/>
        </w:rPr>
      </w:pPr>
      <w:proofErr w:type="spellStart"/>
      <w:r>
        <w:rPr>
          <w:rFonts w:ascii="Arial Black"/>
          <w:color w:val="FF0000"/>
          <w:sz w:val="16"/>
        </w:rPr>
        <w:t>X</w:t>
      </w:r>
      <w:r>
        <w:rPr>
          <w:w w:val="211"/>
          <w:sz w:val="16"/>
        </w:rPr>
        <w:t>..,</w:t>
      </w:r>
      <w:r>
        <w:rPr>
          <w:color w:val="666666"/>
          <w:w w:val="68"/>
          <w:sz w:val="16"/>
        </w:rPr>
        <w:t>&amp;</w:t>
      </w:r>
      <w:r>
        <w:rPr>
          <w:w w:val="158"/>
          <w:sz w:val="16"/>
        </w:rPr>
        <w:t>n</w:t>
      </w:r>
      <w:proofErr w:type="spellEnd"/>
      <w:r>
        <w:rPr>
          <w:w w:val="158"/>
          <w:sz w:val="16"/>
        </w:rPr>
        <w:t>,.</w:t>
      </w:r>
    </w:p>
    <w:p w14:paraId="7327560D" w14:textId="0767B047" w:rsidR="00AF434A" w:rsidRDefault="00000000">
      <w:pPr>
        <w:pStyle w:val="BodyText"/>
        <w:spacing w:before="35" w:line="232" w:lineRule="auto"/>
        <w:ind w:left="219" w:right="219"/>
        <w:jc w:val="both"/>
      </w:pPr>
      <w:r>
        <w:t>Consequently, converting existing C programs to Checked</w:t>
      </w:r>
      <w:r>
        <w:rPr>
          <w:spacing w:val="-8"/>
        </w:rPr>
        <w:t xml:space="preserve"> </w:t>
      </w:r>
      <w:r>
        <w:t>C might require refactoring, e.g., modifying the above</w:t>
      </w:r>
      <w:r>
        <w:rPr>
          <w:spacing w:val="-24"/>
        </w:rPr>
        <w:t xml:space="preserve"> </w:t>
      </w:r>
      <w:r>
        <w:t xml:space="preserve">program to not use </w:t>
      </w:r>
      <w:r>
        <w:rPr>
          <w:color w:val="666666"/>
          <w:sz w:val="16"/>
        </w:rPr>
        <w:t>&amp;</w:t>
      </w:r>
      <w:r>
        <w:rPr>
          <w:sz w:val="16"/>
        </w:rPr>
        <w:t xml:space="preserve">n </w:t>
      </w:r>
      <w:r>
        <w:t xml:space="preserve">expression, which might require considerable effort [4] depending on the program’s complexity. Recently, </w:t>
      </w:r>
      <w:proofErr w:type="spellStart"/>
      <w:r>
        <w:t>Machiry</w:t>
      </w:r>
      <w:proofErr w:type="spellEnd"/>
      <w:r>
        <w:t xml:space="preserve"> et al. developed </w:t>
      </w:r>
      <w:r>
        <w:rPr>
          <w:spacing w:val="5"/>
        </w:rPr>
        <w:t xml:space="preserve">3C </w:t>
      </w:r>
      <w:r>
        <w:t xml:space="preserve">[15] that tries to automatically convert a program to Checked C by adding appropriate pointer annotations. </w:t>
      </w:r>
      <w:r>
        <w:rPr>
          <w:spacing w:val="-3"/>
        </w:rPr>
        <w:t xml:space="preserve">However, </w:t>
      </w:r>
      <w:r>
        <w:t xml:space="preserve">as described in </w:t>
      </w:r>
      <w:r>
        <w:rPr>
          <w:spacing w:val="5"/>
        </w:rPr>
        <w:t xml:space="preserve">3C, </w:t>
      </w:r>
      <w:r>
        <w:t xml:space="preserve">com- </w:t>
      </w:r>
      <w:proofErr w:type="spellStart"/>
      <w:r>
        <w:t>plete</w:t>
      </w:r>
      <w:proofErr w:type="spellEnd"/>
      <w:r>
        <w:t xml:space="preserve"> automated conversion is infeasible and requires the developer to convert some code regions manually.</w:t>
      </w:r>
      <w:r>
        <w:rPr>
          <w:spacing w:val="-27"/>
        </w:rPr>
        <w:t xml:space="preserve"> </w:t>
      </w:r>
      <w:r>
        <w:t xml:space="preserve">Although, the backward compatibility of Checked C helps a partially annotated program to enjoy spatial memory safety on those regions using only Checked pointers (i.e., </w:t>
      </w:r>
      <w:del w:id="109" w:author="SC9986" w:date="2022-08-04T10:01:00Z">
        <w:r w:rsidDel="002C6A6A">
          <w:delText>checked</w:delText>
        </w:r>
      </w:del>
      <w:ins w:id="110" w:author="SC9986" w:date="2022-08-04T10:01:00Z">
        <w:r w:rsidR="002C6A6A">
          <w:t>checked,</w:t>
        </w:r>
      </w:ins>
      <w:r>
        <w:t xml:space="preserve"> or safe regions).</w:t>
      </w:r>
    </w:p>
    <w:p w14:paraId="471D2C21" w14:textId="77777777" w:rsidR="00AF434A" w:rsidRDefault="00AF434A">
      <w:pPr>
        <w:pStyle w:val="BodyText"/>
        <w:spacing w:before="9"/>
        <w:rPr>
          <w:sz w:val="22"/>
        </w:rPr>
      </w:pPr>
    </w:p>
    <w:p w14:paraId="4532CE1F" w14:textId="77777777" w:rsidR="00AF434A" w:rsidRDefault="00000000">
      <w:pPr>
        <w:pStyle w:val="ListParagraph"/>
        <w:numPr>
          <w:ilvl w:val="1"/>
          <w:numId w:val="10"/>
        </w:numPr>
        <w:tabs>
          <w:tab w:val="left" w:pos="666"/>
        </w:tabs>
        <w:spacing w:before="1"/>
        <w:ind w:left="665" w:hanging="445"/>
        <w:rPr>
          <w:b/>
        </w:rPr>
      </w:pPr>
      <w:proofErr w:type="spellStart"/>
      <w:r>
        <w:rPr>
          <w:b/>
          <w:spacing w:val="8"/>
        </w:rPr>
        <w:t>C</w:t>
      </w:r>
      <w:r>
        <w:rPr>
          <w:b/>
          <w:spacing w:val="8"/>
          <w:sz w:val="17"/>
        </w:rPr>
        <w:t>HECKED</w:t>
      </w:r>
      <w:r>
        <w:rPr>
          <w:b/>
          <w:spacing w:val="8"/>
        </w:rPr>
        <w:t>CB</w:t>
      </w:r>
      <w:r>
        <w:rPr>
          <w:b/>
          <w:spacing w:val="8"/>
          <w:sz w:val="17"/>
        </w:rPr>
        <w:t>OX</w:t>
      </w:r>
      <w:proofErr w:type="spellEnd"/>
      <w:r>
        <w:rPr>
          <w:b/>
          <w:spacing w:val="45"/>
          <w:sz w:val="17"/>
        </w:rPr>
        <w:t xml:space="preserve"> </w:t>
      </w:r>
      <w:r>
        <w:rPr>
          <w:b/>
        </w:rPr>
        <w:t>Transcendence</w:t>
      </w:r>
    </w:p>
    <w:p w14:paraId="491A56D3" w14:textId="77777777" w:rsidR="00AF434A" w:rsidRDefault="00000000">
      <w:pPr>
        <w:pStyle w:val="BodyText"/>
        <w:spacing w:before="223" w:line="232" w:lineRule="auto"/>
        <w:ind w:left="225" w:right="224" w:firstLine="295"/>
        <w:jc w:val="both"/>
      </w:pPr>
      <w:r>
        <w:t>Here, we discuss three key new features in C</w:t>
      </w:r>
      <w:r>
        <w:rPr>
          <w:sz w:val="16"/>
        </w:rPr>
        <w:t>HECKED</w:t>
      </w:r>
      <w:r>
        <w:t xml:space="preserve">- </w:t>
      </w:r>
      <w:proofErr w:type="spellStart"/>
      <w:r>
        <w:t>CB</w:t>
      </w:r>
      <w:r>
        <w:rPr>
          <w:sz w:val="16"/>
        </w:rPr>
        <w:t>OX</w:t>
      </w:r>
      <w:proofErr w:type="spellEnd"/>
      <w:r>
        <w:rPr>
          <w:sz w:val="16"/>
        </w:rPr>
        <w:t xml:space="preserve"> </w:t>
      </w:r>
      <w:r>
        <w:t>with examples.</w:t>
      </w:r>
    </w:p>
    <w:p w14:paraId="1281B525" w14:textId="77777777" w:rsidR="00AF434A" w:rsidRDefault="00000000">
      <w:pPr>
        <w:spacing w:before="204"/>
        <w:ind w:left="380"/>
        <w:rPr>
          <w:sz w:val="16"/>
        </w:rPr>
      </w:pPr>
      <w:r>
        <w:rPr>
          <w:sz w:val="16"/>
        </w:rPr>
        <w:t xml:space="preserve">1. You can also designate </w:t>
      </w:r>
      <w:r>
        <w:rPr>
          <w:i/>
          <w:sz w:val="16"/>
        </w:rPr>
        <w:t xml:space="preserve">unchecked </w:t>
      </w:r>
      <w:r>
        <w:rPr>
          <w:sz w:val="16"/>
        </w:rPr>
        <w:t>regions within checked ones.</w:t>
      </w:r>
    </w:p>
    <w:p w14:paraId="150F13C7" w14:textId="77777777" w:rsidR="00AF434A" w:rsidRDefault="00AF434A">
      <w:pPr>
        <w:rPr>
          <w:sz w:val="16"/>
        </w:rPr>
        <w:sectPr w:rsidR="00AF434A">
          <w:pgSz w:w="12240" w:h="15840"/>
          <w:pgMar w:top="1320" w:right="860" w:bottom="280" w:left="860" w:header="720" w:footer="720" w:gutter="0"/>
          <w:cols w:num="2" w:space="720" w:equalWidth="0">
            <w:col w:w="5121" w:space="99"/>
            <w:col w:w="5300"/>
          </w:cols>
        </w:sectPr>
      </w:pPr>
    </w:p>
    <w:p w14:paraId="7E7669C5" w14:textId="77777777" w:rsidR="00AF434A" w:rsidRDefault="00000000">
      <w:pPr>
        <w:spacing w:before="56"/>
        <w:ind w:left="197"/>
        <w:rPr>
          <w:sz w:val="18"/>
        </w:rPr>
      </w:pPr>
      <w:r>
        <w:rPr>
          <w:w w:val="125"/>
          <w:sz w:val="10"/>
        </w:rPr>
        <w:lastRenderedPageBreak/>
        <w:t xml:space="preserve">1 </w:t>
      </w:r>
      <w:r>
        <w:rPr>
          <w:color w:val="4C0019"/>
          <w:w w:val="140"/>
          <w:sz w:val="18"/>
        </w:rPr>
        <w:t xml:space="preserve">//in </w:t>
      </w:r>
      <w:r>
        <w:rPr>
          <w:color w:val="4C0019"/>
          <w:w w:val="125"/>
          <w:sz w:val="18"/>
        </w:rPr>
        <w:t>checked region</w:t>
      </w:r>
    </w:p>
    <w:p w14:paraId="1FC4986A" w14:textId="77777777" w:rsidR="00AF434A" w:rsidRDefault="00000000">
      <w:pPr>
        <w:spacing w:before="67"/>
        <w:ind w:left="197"/>
        <w:rPr>
          <w:sz w:val="10"/>
        </w:rPr>
      </w:pPr>
      <w:r>
        <w:rPr>
          <w:sz w:val="10"/>
        </w:rPr>
        <w:t>2</w:t>
      </w:r>
    </w:p>
    <w:p w14:paraId="5417D912" w14:textId="77777777" w:rsidR="00AF434A" w:rsidRDefault="00000000">
      <w:pPr>
        <w:spacing w:before="11" w:line="203" w:lineRule="exact"/>
        <w:ind w:left="197"/>
        <w:rPr>
          <w:sz w:val="18"/>
        </w:rPr>
      </w:pPr>
      <w:r>
        <w:rPr>
          <w:w w:val="130"/>
          <w:sz w:val="10"/>
        </w:rPr>
        <w:t xml:space="preserve">3 </w:t>
      </w:r>
      <w:r>
        <w:rPr>
          <w:color w:val="006600"/>
          <w:w w:val="130"/>
          <w:sz w:val="18"/>
        </w:rPr>
        <w:t xml:space="preserve">int </w:t>
      </w:r>
      <w:r>
        <w:rPr>
          <w:color w:val="0000CC"/>
          <w:w w:val="130"/>
          <w:sz w:val="18"/>
        </w:rPr>
        <w:t>compare_1</w:t>
      </w:r>
      <w:r>
        <w:rPr>
          <w:w w:val="130"/>
          <w:sz w:val="18"/>
        </w:rPr>
        <w:t>(</w:t>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 </w:t>
      </w:r>
      <w:r>
        <w:rPr>
          <w:color w:val="0000CC"/>
          <w:w w:val="130"/>
          <w:sz w:val="18"/>
        </w:rPr>
        <w:t>x</w:t>
      </w:r>
      <w:r>
        <w:rPr>
          <w:w w:val="130"/>
          <w:sz w:val="18"/>
        </w:rPr>
        <w:t xml:space="preserve">: </w:t>
      </w:r>
      <w:r>
        <w:rPr>
          <w:color w:val="0000CC"/>
          <w:w w:val="130"/>
          <w:sz w:val="18"/>
        </w:rPr>
        <w:t xml:space="preserve">count </w:t>
      </w:r>
      <w:r>
        <w:rPr>
          <w:w w:val="130"/>
          <w:sz w:val="18"/>
        </w:rPr>
        <w:t>(0),</w:t>
      </w:r>
    </w:p>
    <w:p w14:paraId="31EF7B14" w14:textId="77777777" w:rsidR="00AF434A" w:rsidRDefault="00000000">
      <w:pPr>
        <w:tabs>
          <w:tab w:val="left" w:pos="616"/>
        </w:tabs>
        <w:spacing w:line="200" w:lineRule="exact"/>
        <w:ind w:left="197"/>
        <w:rPr>
          <w:sz w:val="18"/>
        </w:rPr>
      </w:pPr>
      <w:r>
        <w:rPr>
          <w:w w:val="125"/>
          <w:sz w:val="10"/>
        </w:rPr>
        <w:t>4</w:t>
      </w:r>
      <w:r>
        <w:rPr>
          <w:w w:val="125"/>
          <w:sz w:val="10"/>
        </w:rPr>
        <w:tab/>
      </w:r>
      <w:proofErr w:type="spellStart"/>
      <w:r>
        <w:rPr>
          <w:color w:val="0000CC"/>
          <w:w w:val="125"/>
          <w:sz w:val="18"/>
        </w:rPr>
        <w:t>nt_array_ptr</w:t>
      </w:r>
      <w:proofErr w:type="spellEnd"/>
      <w:r>
        <w:rPr>
          <w:w w:val="125"/>
          <w:sz w:val="18"/>
        </w:rPr>
        <w:t>&lt;</w:t>
      </w:r>
      <w:r>
        <w:rPr>
          <w:color w:val="006600"/>
          <w:w w:val="125"/>
          <w:sz w:val="18"/>
        </w:rPr>
        <w:t>char</w:t>
      </w:r>
      <w:r>
        <w:rPr>
          <w:w w:val="125"/>
          <w:sz w:val="18"/>
        </w:rPr>
        <w:t xml:space="preserve">&gt; </w:t>
      </w:r>
      <w:r>
        <w:rPr>
          <w:color w:val="0000CC"/>
          <w:w w:val="125"/>
          <w:sz w:val="18"/>
        </w:rPr>
        <w:t xml:space="preserve">y </w:t>
      </w:r>
      <w:r>
        <w:rPr>
          <w:w w:val="160"/>
          <w:sz w:val="18"/>
        </w:rPr>
        <w:t xml:space="preserve">: </w:t>
      </w:r>
      <w:r>
        <w:rPr>
          <w:color w:val="0000CC"/>
          <w:w w:val="125"/>
          <w:sz w:val="18"/>
        </w:rPr>
        <w:t xml:space="preserve">count </w:t>
      </w:r>
      <w:r>
        <w:rPr>
          <w:w w:val="125"/>
          <w:sz w:val="18"/>
        </w:rPr>
        <w:t>(0))</w:t>
      </w:r>
      <w:r>
        <w:rPr>
          <w:spacing w:val="-16"/>
          <w:w w:val="125"/>
          <w:sz w:val="18"/>
        </w:rPr>
        <w:t xml:space="preserve"> </w:t>
      </w:r>
      <w:r>
        <w:rPr>
          <w:w w:val="125"/>
          <w:sz w:val="18"/>
        </w:rPr>
        <w:t>{</w:t>
      </w:r>
    </w:p>
    <w:p w14:paraId="4B518B8D" w14:textId="77777777" w:rsidR="00AF434A" w:rsidRPr="00265780" w:rsidRDefault="00000000">
      <w:pPr>
        <w:tabs>
          <w:tab w:val="left" w:pos="616"/>
        </w:tabs>
        <w:spacing w:line="200" w:lineRule="exact"/>
        <w:ind w:left="197"/>
        <w:rPr>
          <w:sz w:val="18"/>
          <w:lang w:val="de-DE"/>
        </w:rPr>
      </w:pPr>
      <w:r w:rsidRPr="00265780">
        <w:rPr>
          <w:w w:val="120"/>
          <w:sz w:val="10"/>
          <w:lang w:val="de-DE"/>
        </w:rPr>
        <w:t>5</w:t>
      </w:r>
      <w:r w:rsidRPr="00265780">
        <w:rPr>
          <w:w w:val="120"/>
          <w:sz w:val="10"/>
          <w:lang w:val="de-DE"/>
        </w:rPr>
        <w:tab/>
      </w:r>
      <w:proofErr w:type="spellStart"/>
      <w:r w:rsidRPr="00265780">
        <w:rPr>
          <w:color w:val="006600"/>
          <w:w w:val="125"/>
          <w:sz w:val="18"/>
          <w:lang w:val="de-DE"/>
        </w:rPr>
        <w:t>int</w:t>
      </w:r>
      <w:proofErr w:type="spellEnd"/>
      <w:r w:rsidRPr="00265780">
        <w:rPr>
          <w:color w:val="006600"/>
          <w:w w:val="125"/>
          <w:sz w:val="18"/>
          <w:lang w:val="de-DE"/>
        </w:rPr>
        <w:t xml:space="preserve">  </w:t>
      </w:r>
      <w:proofErr w:type="spellStart"/>
      <w:r w:rsidRPr="00265780">
        <w:rPr>
          <w:color w:val="0000CC"/>
          <w:w w:val="125"/>
          <w:sz w:val="18"/>
          <w:lang w:val="de-DE"/>
        </w:rPr>
        <w:t>len_x</w:t>
      </w:r>
      <w:proofErr w:type="spellEnd"/>
      <w:r w:rsidRPr="00265780">
        <w:rPr>
          <w:color w:val="0000CC"/>
          <w:w w:val="125"/>
          <w:sz w:val="18"/>
          <w:lang w:val="de-DE"/>
        </w:rPr>
        <w:t xml:space="preserve">  </w:t>
      </w:r>
      <w:r w:rsidRPr="00265780">
        <w:rPr>
          <w:w w:val="120"/>
          <w:sz w:val="18"/>
          <w:lang w:val="de-DE"/>
        </w:rPr>
        <w:t xml:space="preserve">= </w:t>
      </w:r>
      <w:r w:rsidRPr="00265780">
        <w:rPr>
          <w:spacing w:val="53"/>
          <w:w w:val="120"/>
          <w:sz w:val="18"/>
          <w:lang w:val="de-DE"/>
        </w:rPr>
        <w:t xml:space="preserve"> </w:t>
      </w:r>
      <w:proofErr w:type="spellStart"/>
      <w:r w:rsidRPr="00265780">
        <w:rPr>
          <w:color w:val="0000CC"/>
          <w:w w:val="125"/>
          <w:sz w:val="18"/>
          <w:lang w:val="de-DE"/>
        </w:rPr>
        <w:t>strlen</w:t>
      </w:r>
      <w:proofErr w:type="spellEnd"/>
      <w:r w:rsidRPr="00265780">
        <w:rPr>
          <w:w w:val="125"/>
          <w:sz w:val="18"/>
          <w:lang w:val="de-DE"/>
        </w:rPr>
        <w:t>(</w:t>
      </w:r>
      <w:r w:rsidRPr="00265780">
        <w:rPr>
          <w:color w:val="0000CC"/>
          <w:w w:val="125"/>
          <w:sz w:val="18"/>
          <w:lang w:val="de-DE"/>
        </w:rPr>
        <w:t>x</w:t>
      </w:r>
      <w:r w:rsidRPr="00265780">
        <w:rPr>
          <w:w w:val="125"/>
          <w:sz w:val="18"/>
          <w:lang w:val="de-DE"/>
        </w:rPr>
        <w:t>);</w:t>
      </w:r>
    </w:p>
    <w:p w14:paraId="12637F89" w14:textId="77777777" w:rsidR="00AF434A" w:rsidRDefault="00000000">
      <w:pPr>
        <w:tabs>
          <w:tab w:val="left" w:pos="616"/>
        </w:tabs>
        <w:spacing w:line="200" w:lineRule="exact"/>
        <w:ind w:left="197"/>
        <w:rPr>
          <w:sz w:val="18"/>
        </w:rPr>
      </w:pPr>
      <w:r>
        <w:rPr>
          <w:w w:val="120"/>
          <w:sz w:val="10"/>
        </w:rPr>
        <w:t>6</w:t>
      </w:r>
      <w:r>
        <w:rPr>
          <w:w w:val="120"/>
          <w:sz w:val="10"/>
        </w:rPr>
        <w:tab/>
      </w:r>
      <w:r>
        <w:rPr>
          <w:color w:val="006600"/>
          <w:w w:val="125"/>
          <w:sz w:val="18"/>
        </w:rPr>
        <w:t xml:space="preserve">int  </w:t>
      </w:r>
      <w:proofErr w:type="spellStart"/>
      <w:r>
        <w:rPr>
          <w:color w:val="0000CC"/>
          <w:w w:val="125"/>
          <w:sz w:val="18"/>
        </w:rPr>
        <w:t>len_y</w:t>
      </w:r>
      <w:proofErr w:type="spellEnd"/>
      <w:r>
        <w:rPr>
          <w:color w:val="0000CC"/>
          <w:w w:val="125"/>
          <w:sz w:val="18"/>
        </w:rPr>
        <w:t xml:space="preserve">  </w:t>
      </w:r>
      <w:r>
        <w:rPr>
          <w:w w:val="120"/>
          <w:sz w:val="18"/>
        </w:rPr>
        <w:t xml:space="preserve">= </w:t>
      </w:r>
      <w:r>
        <w:rPr>
          <w:spacing w:val="53"/>
          <w:w w:val="120"/>
          <w:sz w:val="18"/>
        </w:rPr>
        <w:t xml:space="preserve"> </w:t>
      </w:r>
      <w:proofErr w:type="spellStart"/>
      <w:r>
        <w:rPr>
          <w:color w:val="0000CC"/>
          <w:w w:val="125"/>
          <w:sz w:val="18"/>
        </w:rPr>
        <w:t>strlen</w:t>
      </w:r>
      <w:proofErr w:type="spellEnd"/>
      <w:r>
        <w:rPr>
          <w:w w:val="125"/>
          <w:sz w:val="18"/>
        </w:rPr>
        <w:t>(</w:t>
      </w:r>
      <w:r>
        <w:rPr>
          <w:color w:val="0000CC"/>
          <w:w w:val="125"/>
          <w:sz w:val="18"/>
        </w:rPr>
        <w:t>y</w:t>
      </w:r>
      <w:r>
        <w:rPr>
          <w:w w:val="125"/>
          <w:sz w:val="18"/>
        </w:rPr>
        <w:t>);</w:t>
      </w:r>
    </w:p>
    <w:p w14:paraId="0E20600C" w14:textId="77777777" w:rsidR="00AF434A" w:rsidRDefault="00000000">
      <w:pPr>
        <w:tabs>
          <w:tab w:val="left" w:pos="616"/>
        </w:tabs>
        <w:spacing w:line="200" w:lineRule="exact"/>
        <w:ind w:left="197"/>
        <w:rPr>
          <w:sz w:val="18"/>
        </w:rPr>
      </w:pPr>
      <w:r>
        <w:rPr>
          <w:sz w:val="10"/>
        </w:rPr>
        <w:t>7</w:t>
      </w:r>
      <w:r>
        <w:rPr>
          <w:sz w:val="10"/>
        </w:rPr>
        <w:tab/>
      </w:r>
      <w:r>
        <w:rPr>
          <w:color w:val="006600"/>
          <w:w w:val="131"/>
          <w:sz w:val="18"/>
        </w:rPr>
        <w:t>return</w:t>
      </w:r>
      <w:r>
        <w:rPr>
          <w:color w:val="006600"/>
          <w:sz w:val="18"/>
        </w:rPr>
        <w:t xml:space="preserve"> </w:t>
      </w:r>
      <w:r>
        <w:rPr>
          <w:color w:val="006600"/>
          <w:spacing w:val="4"/>
          <w:sz w:val="18"/>
        </w:rPr>
        <w:t xml:space="preserve"> </w:t>
      </w:r>
      <w:r>
        <w:rPr>
          <w:color w:val="0000CC"/>
          <w:w w:val="94"/>
          <w:sz w:val="18"/>
        </w:rPr>
        <w:t>sum</w:t>
      </w:r>
      <w:r>
        <w:rPr>
          <w:w w:val="157"/>
          <w:sz w:val="18"/>
        </w:rPr>
        <w:t>(</w:t>
      </w:r>
      <w:proofErr w:type="spellStart"/>
      <w:r>
        <w:rPr>
          <w:color w:val="0000CC"/>
          <w:w w:val="104"/>
          <w:sz w:val="18"/>
        </w:rPr>
        <w:t>x</w:t>
      </w:r>
      <w:r>
        <w:rPr>
          <w:w w:val="209"/>
          <w:sz w:val="18"/>
        </w:rPr>
        <w:t>,</w:t>
      </w:r>
      <w:r>
        <w:rPr>
          <w:color w:val="0000CC"/>
          <w:w w:val="117"/>
          <w:sz w:val="18"/>
        </w:rPr>
        <w:t>len_x</w:t>
      </w:r>
      <w:proofErr w:type="spellEnd"/>
      <w:r>
        <w:rPr>
          <w:w w:val="157"/>
          <w:sz w:val="18"/>
        </w:rPr>
        <w:t>)</w:t>
      </w:r>
      <w:r>
        <w:rPr>
          <w:sz w:val="18"/>
        </w:rPr>
        <w:t xml:space="preserve"> </w:t>
      </w:r>
      <w:r>
        <w:rPr>
          <w:spacing w:val="4"/>
          <w:sz w:val="18"/>
        </w:rPr>
        <w:t xml:space="preserve"> </w:t>
      </w:r>
      <w:r>
        <w:rPr>
          <w:w w:val="92"/>
          <w:sz w:val="18"/>
        </w:rPr>
        <w:t>&lt;</w:t>
      </w:r>
      <w:r>
        <w:rPr>
          <w:sz w:val="18"/>
        </w:rPr>
        <w:t xml:space="preserve"> </w:t>
      </w:r>
      <w:r>
        <w:rPr>
          <w:spacing w:val="4"/>
          <w:sz w:val="18"/>
        </w:rPr>
        <w:t xml:space="preserve"> </w:t>
      </w:r>
      <w:r>
        <w:rPr>
          <w:color w:val="0000CC"/>
          <w:w w:val="94"/>
          <w:sz w:val="18"/>
        </w:rPr>
        <w:t>sum</w:t>
      </w:r>
      <w:r>
        <w:rPr>
          <w:w w:val="157"/>
          <w:sz w:val="18"/>
        </w:rPr>
        <w:t>(</w:t>
      </w:r>
      <w:proofErr w:type="spellStart"/>
      <w:r>
        <w:rPr>
          <w:color w:val="0000CC"/>
          <w:w w:val="104"/>
          <w:sz w:val="18"/>
        </w:rPr>
        <w:t>y</w:t>
      </w:r>
      <w:r>
        <w:rPr>
          <w:w w:val="209"/>
          <w:sz w:val="18"/>
        </w:rPr>
        <w:t>,</w:t>
      </w:r>
      <w:r>
        <w:rPr>
          <w:color w:val="0000CC"/>
          <w:w w:val="117"/>
          <w:sz w:val="18"/>
        </w:rPr>
        <w:t>len_y</w:t>
      </w:r>
      <w:proofErr w:type="spellEnd"/>
      <w:r>
        <w:rPr>
          <w:w w:val="171"/>
          <w:sz w:val="18"/>
        </w:rPr>
        <w:t>);</w:t>
      </w:r>
    </w:p>
    <w:p w14:paraId="0B116575" w14:textId="77777777" w:rsidR="00AF434A" w:rsidRDefault="00000000">
      <w:pPr>
        <w:tabs>
          <w:tab w:val="left" w:pos="616"/>
        </w:tabs>
        <w:spacing w:line="200" w:lineRule="exact"/>
        <w:ind w:left="197"/>
        <w:rPr>
          <w:sz w:val="18"/>
        </w:rPr>
      </w:pPr>
      <w:r>
        <w:rPr>
          <w:w w:val="105"/>
          <w:sz w:val="10"/>
        </w:rPr>
        <w:t>8</w:t>
      </w:r>
      <w:r>
        <w:rPr>
          <w:w w:val="105"/>
          <w:sz w:val="10"/>
        </w:rPr>
        <w:tab/>
      </w:r>
      <w:r>
        <w:rPr>
          <w:w w:val="105"/>
          <w:sz w:val="18"/>
        </w:rPr>
        <w:t>}</w:t>
      </w:r>
    </w:p>
    <w:p w14:paraId="356DFCB7" w14:textId="77777777" w:rsidR="00AF434A" w:rsidRDefault="00000000">
      <w:pPr>
        <w:spacing w:line="203" w:lineRule="exact"/>
        <w:ind w:left="197"/>
        <w:rPr>
          <w:sz w:val="18"/>
        </w:rPr>
      </w:pPr>
      <w:r>
        <w:rPr>
          <w:w w:val="130"/>
          <w:sz w:val="10"/>
        </w:rPr>
        <w:t xml:space="preserve">9     </w:t>
      </w:r>
      <w:r>
        <w:rPr>
          <w:spacing w:val="14"/>
          <w:w w:val="130"/>
          <w:sz w:val="10"/>
        </w:rPr>
        <w:t xml:space="preserve"> </w:t>
      </w:r>
      <w:r>
        <w:rPr>
          <w:w w:val="190"/>
          <w:sz w:val="18"/>
        </w:rPr>
        <w:t>...</w:t>
      </w:r>
    </w:p>
    <w:p w14:paraId="5784CFB2" w14:textId="77777777" w:rsidR="00AF434A" w:rsidRDefault="00000000">
      <w:pPr>
        <w:spacing w:before="67"/>
        <w:ind w:left="147"/>
        <w:rPr>
          <w:sz w:val="10"/>
        </w:rPr>
      </w:pPr>
      <w:r>
        <w:rPr>
          <w:sz w:val="10"/>
        </w:rPr>
        <w:t>10</w:t>
      </w:r>
    </w:p>
    <w:p w14:paraId="1D20C9FD" w14:textId="77777777" w:rsidR="00AF434A" w:rsidRDefault="00000000">
      <w:pPr>
        <w:spacing w:before="11" w:line="203" w:lineRule="exact"/>
        <w:ind w:left="147"/>
        <w:rPr>
          <w:sz w:val="18"/>
        </w:rPr>
      </w:pPr>
      <w:r>
        <w:rPr>
          <w:w w:val="130"/>
          <w:sz w:val="10"/>
        </w:rPr>
        <w:t xml:space="preserve">11 </w:t>
      </w:r>
      <w:r>
        <w:rPr>
          <w:color w:val="006600"/>
          <w:w w:val="130"/>
          <w:sz w:val="18"/>
        </w:rPr>
        <w:t xml:space="preserve">int </w:t>
      </w:r>
      <w:proofErr w:type="spellStart"/>
      <w:r>
        <w:rPr>
          <w:color w:val="0000CC"/>
          <w:w w:val="130"/>
          <w:sz w:val="18"/>
        </w:rPr>
        <w:t>stringsort</w:t>
      </w:r>
      <w:proofErr w:type="spellEnd"/>
      <w:r>
        <w:rPr>
          <w:w w:val="130"/>
          <w:sz w:val="18"/>
        </w:rPr>
        <w:t>(</w:t>
      </w:r>
    </w:p>
    <w:p w14:paraId="0DF1BF16" w14:textId="77777777" w:rsidR="00AF434A" w:rsidRDefault="00000000">
      <w:pPr>
        <w:tabs>
          <w:tab w:val="left" w:pos="531"/>
        </w:tabs>
        <w:spacing w:line="200" w:lineRule="exact"/>
        <w:ind w:left="147"/>
        <w:rPr>
          <w:sz w:val="18"/>
        </w:rPr>
      </w:pPr>
      <w:r>
        <w:rPr>
          <w:w w:val="130"/>
          <w:sz w:val="10"/>
        </w:rPr>
        <w:t>12</w:t>
      </w:r>
      <w:r>
        <w:rPr>
          <w:w w:val="130"/>
          <w:sz w:val="10"/>
        </w:rPr>
        <w:tab/>
      </w:r>
      <w:proofErr w:type="spellStart"/>
      <w:r>
        <w:rPr>
          <w:color w:val="0000CC"/>
          <w:w w:val="130"/>
          <w:sz w:val="18"/>
        </w:rPr>
        <w:t>nt_array_ptr</w:t>
      </w:r>
      <w:proofErr w:type="spellEnd"/>
      <w:r>
        <w:rPr>
          <w:w w:val="130"/>
          <w:sz w:val="18"/>
        </w:rPr>
        <w:t>&lt;</w:t>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&gt;&gt; </w:t>
      </w:r>
      <w:r>
        <w:rPr>
          <w:color w:val="0000CC"/>
          <w:w w:val="130"/>
          <w:sz w:val="18"/>
        </w:rPr>
        <w:t xml:space="preserve">s </w:t>
      </w:r>
      <w:r>
        <w:rPr>
          <w:w w:val="130"/>
          <w:sz w:val="18"/>
        </w:rPr>
        <w:t xml:space="preserve">: </w:t>
      </w:r>
      <w:r>
        <w:rPr>
          <w:color w:val="0000CC"/>
          <w:w w:val="130"/>
          <w:sz w:val="18"/>
        </w:rPr>
        <w:t>count</w:t>
      </w:r>
      <w:r>
        <w:rPr>
          <w:color w:val="0000CC"/>
          <w:spacing w:val="-41"/>
          <w:w w:val="130"/>
          <w:sz w:val="18"/>
        </w:rPr>
        <w:t xml:space="preserve"> </w:t>
      </w:r>
      <w:r>
        <w:rPr>
          <w:w w:val="130"/>
          <w:sz w:val="18"/>
        </w:rPr>
        <w:t>(</w:t>
      </w:r>
      <w:r>
        <w:rPr>
          <w:color w:val="0000CC"/>
          <w:w w:val="130"/>
          <w:sz w:val="18"/>
        </w:rPr>
        <w:t>n</w:t>
      </w:r>
      <w:r>
        <w:rPr>
          <w:w w:val="130"/>
          <w:sz w:val="18"/>
        </w:rPr>
        <w:t>),</w:t>
      </w:r>
    </w:p>
    <w:p w14:paraId="0E3C701C" w14:textId="77777777" w:rsidR="00AF434A" w:rsidRDefault="00000000">
      <w:pPr>
        <w:tabs>
          <w:tab w:val="left" w:pos="531"/>
        </w:tabs>
        <w:spacing w:line="200" w:lineRule="exact"/>
        <w:ind w:left="147"/>
        <w:rPr>
          <w:sz w:val="18"/>
        </w:rPr>
      </w:pPr>
      <w:r>
        <w:rPr>
          <w:w w:val="120"/>
          <w:sz w:val="10"/>
        </w:rPr>
        <w:t>13</w:t>
      </w:r>
      <w:r>
        <w:rPr>
          <w:w w:val="120"/>
          <w:sz w:val="10"/>
        </w:rPr>
        <w:tab/>
      </w:r>
      <w:proofErr w:type="spellStart"/>
      <w:r>
        <w:rPr>
          <w:color w:val="0000CC"/>
          <w:w w:val="120"/>
          <w:sz w:val="18"/>
        </w:rPr>
        <w:t>ptr</w:t>
      </w:r>
      <w:proofErr w:type="spellEnd"/>
      <w:r>
        <w:rPr>
          <w:w w:val="120"/>
          <w:sz w:val="18"/>
        </w:rPr>
        <w:t>&lt;(</w:t>
      </w:r>
      <w:r>
        <w:rPr>
          <w:color w:val="006600"/>
          <w:w w:val="120"/>
          <w:sz w:val="18"/>
        </w:rPr>
        <w:t>int</w:t>
      </w:r>
      <w:r>
        <w:rPr>
          <w:w w:val="120"/>
          <w:sz w:val="18"/>
        </w:rPr>
        <w:t>)(</w:t>
      </w:r>
      <w:proofErr w:type="spellStart"/>
      <w:r>
        <w:rPr>
          <w:color w:val="0000CC"/>
          <w:w w:val="120"/>
          <w:sz w:val="18"/>
        </w:rPr>
        <w:t>nt_array_ptr</w:t>
      </w:r>
      <w:proofErr w:type="spellEnd"/>
      <w:r>
        <w:rPr>
          <w:w w:val="120"/>
          <w:sz w:val="18"/>
        </w:rPr>
        <w:t>&lt;</w:t>
      </w:r>
      <w:r>
        <w:rPr>
          <w:color w:val="006600"/>
          <w:w w:val="120"/>
          <w:sz w:val="18"/>
        </w:rPr>
        <w:t>char</w:t>
      </w:r>
      <w:r>
        <w:rPr>
          <w:w w:val="120"/>
          <w:sz w:val="18"/>
        </w:rPr>
        <w:t>&gt;,</w:t>
      </w:r>
    </w:p>
    <w:p w14:paraId="3FA58FBB" w14:textId="77777777" w:rsidR="00AF434A" w:rsidRDefault="00000000">
      <w:pPr>
        <w:tabs>
          <w:tab w:val="left" w:pos="616"/>
        </w:tabs>
        <w:spacing w:line="200" w:lineRule="exact"/>
        <w:ind w:left="147"/>
        <w:rPr>
          <w:sz w:val="18"/>
        </w:rPr>
      </w:pPr>
      <w:r>
        <w:rPr>
          <w:sz w:val="10"/>
        </w:rPr>
        <w:t>14</w:t>
      </w:r>
      <w:r>
        <w:rPr>
          <w:sz w:val="10"/>
        </w:rPr>
        <w:tab/>
      </w:r>
      <w:proofErr w:type="spellStart"/>
      <w:r>
        <w:rPr>
          <w:color w:val="0000CC"/>
          <w:w w:val="126"/>
          <w:sz w:val="18"/>
        </w:rPr>
        <w:t>nt_array_ptr</w:t>
      </w:r>
      <w:proofErr w:type="spellEnd"/>
      <w:r>
        <w:rPr>
          <w:w w:val="92"/>
          <w:sz w:val="18"/>
        </w:rPr>
        <w:t>&lt;</w:t>
      </w:r>
      <w:r>
        <w:rPr>
          <w:color w:val="006600"/>
          <w:w w:val="121"/>
          <w:sz w:val="18"/>
        </w:rPr>
        <w:t>char</w:t>
      </w:r>
      <w:r>
        <w:rPr>
          <w:w w:val="107"/>
          <w:sz w:val="18"/>
        </w:rPr>
        <w:t>&gt;)&gt;</w:t>
      </w:r>
      <w:r>
        <w:rPr>
          <w:sz w:val="18"/>
        </w:rPr>
        <w:t xml:space="preserve"> </w:t>
      </w:r>
      <w:r>
        <w:rPr>
          <w:spacing w:val="4"/>
          <w:sz w:val="18"/>
        </w:rPr>
        <w:t xml:space="preserve"> </w:t>
      </w:r>
      <w:proofErr w:type="spellStart"/>
      <w:r>
        <w:rPr>
          <w:color w:val="0000CC"/>
          <w:w w:val="91"/>
          <w:sz w:val="18"/>
        </w:rPr>
        <w:t>cmp</w:t>
      </w:r>
      <w:proofErr w:type="spellEnd"/>
      <w:r>
        <w:rPr>
          <w:w w:val="209"/>
          <w:sz w:val="18"/>
        </w:rPr>
        <w:t>,</w:t>
      </w:r>
      <w:r>
        <w:rPr>
          <w:sz w:val="18"/>
        </w:rPr>
        <w:t xml:space="preserve"> </w:t>
      </w:r>
      <w:r>
        <w:rPr>
          <w:spacing w:val="4"/>
          <w:sz w:val="18"/>
        </w:rPr>
        <w:t xml:space="preserve"> </w:t>
      </w:r>
      <w:r>
        <w:rPr>
          <w:color w:val="006600"/>
          <w:w w:val="148"/>
          <w:sz w:val="18"/>
        </w:rPr>
        <w:t>int</w:t>
      </w:r>
      <w:r>
        <w:rPr>
          <w:color w:val="006600"/>
          <w:sz w:val="18"/>
        </w:rPr>
        <w:t xml:space="preserve"> </w:t>
      </w:r>
      <w:r>
        <w:rPr>
          <w:color w:val="006600"/>
          <w:spacing w:val="4"/>
          <w:sz w:val="18"/>
        </w:rPr>
        <w:t xml:space="preserve"> </w:t>
      </w:r>
      <w:r>
        <w:rPr>
          <w:color w:val="0000CC"/>
          <w:w w:val="104"/>
          <w:sz w:val="18"/>
        </w:rPr>
        <w:t>n</w:t>
      </w:r>
      <w:r>
        <w:rPr>
          <w:w w:val="157"/>
          <w:sz w:val="18"/>
        </w:rPr>
        <w:t>)</w:t>
      </w:r>
      <w:r>
        <w:rPr>
          <w:sz w:val="18"/>
        </w:rPr>
        <w:t xml:space="preserve"> </w:t>
      </w:r>
      <w:r>
        <w:rPr>
          <w:spacing w:val="4"/>
          <w:sz w:val="18"/>
        </w:rPr>
        <w:t xml:space="preserve"> </w:t>
      </w:r>
      <w:r>
        <w:rPr>
          <w:w w:val="108"/>
          <w:sz w:val="18"/>
        </w:rPr>
        <w:t>{</w:t>
      </w:r>
    </w:p>
    <w:p w14:paraId="4D87BD31" w14:textId="77777777" w:rsidR="00AF434A" w:rsidRDefault="00000000">
      <w:pPr>
        <w:tabs>
          <w:tab w:val="left" w:pos="616"/>
        </w:tabs>
        <w:spacing w:line="200" w:lineRule="exact"/>
        <w:ind w:left="147"/>
        <w:rPr>
          <w:sz w:val="18"/>
        </w:rPr>
      </w:pPr>
      <w:r>
        <w:rPr>
          <w:w w:val="120"/>
          <w:sz w:val="10"/>
        </w:rPr>
        <w:t>15</w:t>
      </w:r>
      <w:r>
        <w:rPr>
          <w:w w:val="120"/>
          <w:sz w:val="10"/>
        </w:rPr>
        <w:tab/>
      </w:r>
      <w:r>
        <w:rPr>
          <w:color w:val="006600"/>
          <w:w w:val="140"/>
          <w:sz w:val="18"/>
        </w:rPr>
        <w:t xml:space="preserve">int </w:t>
      </w:r>
      <w:proofErr w:type="spellStart"/>
      <w:r>
        <w:rPr>
          <w:color w:val="0000CC"/>
          <w:w w:val="180"/>
          <w:sz w:val="18"/>
        </w:rPr>
        <w:t>i</w:t>
      </w:r>
      <w:proofErr w:type="spellEnd"/>
      <w:r>
        <w:rPr>
          <w:w w:val="180"/>
          <w:sz w:val="18"/>
        </w:rPr>
        <w:t xml:space="preserve">, </w:t>
      </w:r>
      <w:r>
        <w:rPr>
          <w:color w:val="0000CC"/>
          <w:w w:val="180"/>
          <w:sz w:val="18"/>
        </w:rPr>
        <w:t>j</w:t>
      </w:r>
      <w:r>
        <w:rPr>
          <w:w w:val="180"/>
          <w:sz w:val="18"/>
        </w:rPr>
        <w:t>,</w:t>
      </w:r>
      <w:r>
        <w:rPr>
          <w:spacing w:val="-7"/>
          <w:w w:val="180"/>
          <w:sz w:val="18"/>
        </w:rPr>
        <w:t xml:space="preserve"> </w:t>
      </w:r>
      <w:r>
        <w:rPr>
          <w:color w:val="0000CC"/>
          <w:w w:val="140"/>
          <w:sz w:val="18"/>
        </w:rPr>
        <w:t>gap</w:t>
      </w:r>
      <w:r>
        <w:rPr>
          <w:w w:val="140"/>
          <w:sz w:val="18"/>
        </w:rPr>
        <w:t>;</w:t>
      </w:r>
    </w:p>
    <w:p w14:paraId="6B71ECD8" w14:textId="77777777" w:rsidR="00AF434A" w:rsidRDefault="00000000">
      <w:pPr>
        <w:tabs>
          <w:tab w:val="left" w:pos="616"/>
        </w:tabs>
        <w:spacing w:line="203" w:lineRule="exact"/>
        <w:ind w:left="147"/>
        <w:rPr>
          <w:sz w:val="18"/>
        </w:rPr>
      </w:pPr>
      <w:r>
        <w:rPr>
          <w:w w:val="125"/>
          <w:sz w:val="10"/>
        </w:rPr>
        <w:t>16</w:t>
      </w:r>
      <w:r>
        <w:rPr>
          <w:w w:val="125"/>
          <w:sz w:val="10"/>
        </w:rPr>
        <w:tab/>
      </w:r>
      <w:r>
        <w:rPr>
          <w:color w:val="006600"/>
          <w:w w:val="125"/>
          <w:sz w:val="18"/>
        </w:rPr>
        <w:t>int</w:t>
      </w:r>
      <w:r>
        <w:rPr>
          <w:color w:val="006600"/>
          <w:spacing w:val="37"/>
          <w:w w:val="125"/>
          <w:sz w:val="18"/>
        </w:rPr>
        <w:t xml:space="preserve"> </w:t>
      </w:r>
      <w:proofErr w:type="spellStart"/>
      <w:r>
        <w:rPr>
          <w:color w:val="0000CC"/>
          <w:w w:val="125"/>
          <w:sz w:val="18"/>
        </w:rPr>
        <w:t>didswap</w:t>
      </w:r>
      <w:proofErr w:type="spellEnd"/>
      <w:r>
        <w:rPr>
          <w:w w:val="125"/>
          <w:sz w:val="18"/>
        </w:rPr>
        <w:t>;</w:t>
      </w:r>
    </w:p>
    <w:p w14:paraId="0C9817D4" w14:textId="77777777" w:rsidR="00AF434A" w:rsidRDefault="00000000">
      <w:pPr>
        <w:spacing w:before="67"/>
        <w:ind w:left="147"/>
        <w:rPr>
          <w:sz w:val="10"/>
        </w:rPr>
      </w:pPr>
      <w:r>
        <w:rPr>
          <w:sz w:val="10"/>
        </w:rPr>
        <w:t>17</w:t>
      </w:r>
    </w:p>
    <w:p w14:paraId="41D6CF25" w14:textId="77777777" w:rsidR="00AF434A" w:rsidRDefault="00000000">
      <w:pPr>
        <w:tabs>
          <w:tab w:val="left" w:pos="616"/>
        </w:tabs>
        <w:spacing w:before="11" w:line="203" w:lineRule="exact"/>
        <w:ind w:left="147"/>
        <w:rPr>
          <w:sz w:val="18"/>
        </w:rPr>
      </w:pPr>
      <w:r>
        <w:rPr>
          <w:w w:val="115"/>
          <w:sz w:val="10"/>
        </w:rPr>
        <w:t>18</w:t>
      </w:r>
      <w:r>
        <w:rPr>
          <w:w w:val="115"/>
          <w:sz w:val="10"/>
        </w:rPr>
        <w:tab/>
      </w:r>
      <w:r>
        <w:rPr>
          <w:color w:val="006600"/>
          <w:w w:val="115"/>
          <w:sz w:val="18"/>
        </w:rPr>
        <w:t>for</w:t>
      </w:r>
      <w:r>
        <w:rPr>
          <w:w w:val="115"/>
          <w:sz w:val="18"/>
        </w:rPr>
        <w:t>(</w:t>
      </w:r>
      <w:r>
        <w:rPr>
          <w:color w:val="0000CC"/>
          <w:w w:val="115"/>
          <w:sz w:val="18"/>
        </w:rPr>
        <w:t xml:space="preserve">gap </w:t>
      </w:r>
      <w:r>
        <w:rPr>
          <w:w w:val="115"/>
          <w:sz w:val="18"/>
        </w:rPr>
        <w:t xml:space="preserve">= </w:t>
      </w:r>
      <w:r>
        <w:rPr>
          <w:color w:val="0000CC"/>
          <w:w w:val="115"/>
          <w:sz w:val="18"/>
        </w:rPr>
        <w:t xml:space="preserve">n </w:t>
      </w:r>
      <w:r>
        <w:rPr>
          <w:w w:val="160"/>
          <w:sz w:val="18"/>
        </w:rPr>
        <w:t xml:space="preserve">/ </w:t>
      </w:r>
      <w:r>
        <w:rPr>
          <w:w w:val="115"/>
          <w:sz w:val="18"/>
        </w:rPr>
        <w:t xml:space="preserve">2; </w:t>
      </w:r>
      <w:r>
        <w:rPr>
          <w:color w:val="0000CC"/>
          <w:w w:val="115"/>
          <w:sz w:val="18"/>
        </w:rPr>
        <w:t xml:space="preserve">gap </w:t>
      </w:r>
      <w:r>
        <w:rPr>
          <w:w w:val="115"/>
          <w:sz w:val="18"/>
        </w:rPr>
        <w:t xml:space="preserve">&gt; 0; </w:t>
      </w:r>
      <w:r>
        <w:rPr>
          <w:color w:val="0000CC"/>
          <w:w w:val="115"/>
          <w:sz w:val="18"/>
        </w:rPr>
        <w:t xml:space="preserve">gap </w:t>
      </w:r>
      <w:r>
        <w:rPr>
          <w:w w:val="115"/>
          <w:sz w:val="18"/>
        </w:rPr>
        <w:t>/= 2)</w:t>
      </w:r>
      <w:r>
        <w:rPr>
          <w:spacing w:val="8"/>
          <w:w w:val="115"/>
          <w:sz w:val="18"/>
        </w:rPr>
        <w:t xml:space="preserve"> </w:t>
      </w:r>
      <w:r>
        <w:rPr>
          <w:w w:val="115"/>
          <w:sz w:val="18"/>
        </w:rPr>
        <w:t>{</w:t>
      </w:r>
    </w:p>
    <w:p w14:paraId="68D5A1F2" w14:textId="77777777" w:rsidR="00AF434A" w:rsidRDefault="00000000">
      <w:pPr>
        <w:tabs>
          <w:tab w:val="left" w:pos="785"/>
        </w:tabs>
        <w:spacing w:line="200" w:lineRule="exact"/>
        <w:ind w:left="147"/>
        <w:rPr>
          <w:sz w:val="18"/>
        </w:rPr>
      </w:pPr>
      <w:r>
        <w:rPr>
          <w:w w:val="105"/>
          <w:sz w:val="10"/>
        </w:rPr>
        <w:t>19</w:t>
      </w:r>
      <w:r>
        <w:rPr>
          <w:w w:val="105"/>
          <w:sz w:val="10"/>
        </w:rPr>
        <w:tab/>
      </w:r>
      <w:r>
        <w:rPr>
          <w:w w:val="105"/>
          <w:sz w:val="18"/>
        </w:rPr>
        <w:t>{</w:t>
      </w:r>
    </w:p>
    <w:p w14:paraId="66B2A325" w14:textId="77777777" w:rsidR="00AF434A" w:rsidRDefault="00000000">
      <w:pPr>
        <w:tabs>
          <w:tab w:val="left" w:pos="785"/>
        </w:tabs>
        <w:spacing w:line="200" w:lineRule="exact"/>
        <w:ind w:left="147"/>
        <w:rPr>
          <w:sz w:val="18"/>
        </w:rPr>
      </w:pPr>
      <w:r>
        <w:rPr>
          <w:w w:val="105"/>
          <w:sz w:val="10"/>
        </w:rPr>
        <w:t>20</w:t>
      </w:r>
      <w:r>
        <w:rPr>
          <w:w w:val="105"/>
          <w:sz w:val="10"/>
        </w:rPr>
        <w:tab/>
      </w:r>
      <w:r>
        <w:rPr>
          <w:color w:val="006600"/>
          <w:w w:val="105"/>
          <w:sz w:val="18"/>
        </w:rPr>
        <w:t>do</w:t>
      </w:r>
      <w:r>
        <w:rPr>
          <w:color w:val="006600"/>
          <w:spacing w:val="8"/>
          <w:w w:val="105"/>
          <w:sz w:val="18"/>
        </w:rPr>
        <w:t xml:space="preserve"> </w:t>
      </w:r>
      <w:r>
        <w:rPr>
          <w:w w:val="105"/>
          <w:sz w:val="18"/>
        </w:rPr>
        <w:t>{</w:t>
      </w:r>
    </w:p>
    <w:p w14:paraId="6E29A14C" w14:textId="77777777" w:rsidR="00AF434A" w:rsidRDefault="00000000">
      <w:pPr>
        <w:tabs>
          <w:tab w:val="left" w:pos="1124"/>
        </w:tabs>
        <w:spacing w:line="200" w:lineRule="exact"/>
        <w:ind w:left="147"/>
        <w:rPr>
          <w:sz w:val="18"/>
        </w:rPr>
      </w:pPr>
      <w:r>
        <w:rPr>
          <w:w w:val="110"/>
          <w:sz w:val="10"/>
        </w:rPr>
        <w:t>21</w:t>
      </w:r>
      <w:r>
        <w:rPr>
          <w:w w:val="110"/>
          <w:sz w:val="10"/>
        </w:rPr>
        <w:tab/>
      </w:r>
      <w:proofErr w:type="spellStart"/>
      <w:r>
        <w:rPr>
          <w:color w:val="0000CC"/>
          <w:w w:val="110"/>
          <w:sz w:val="18"/>
        </w:rPr>
        <w:t>didswap</w:t>
      </w:r>
      <w:proofErr w:type="spellEnd"/>
      <w:r>
        <w:rPr>
          <w:color w:val="0000CC"/>
          <w:w w:val="110"/>
          <w:sz w:val="18"/>
        </w:rPr>
        <w:t xml:space="preserve"> </w:t>
      </w:r>
      <w:r>
        <w:rPr>
          <w:w w:val="110"/>
          <w:sz w:val="18"/>
        </w:rPr>
        <w:t>=</w:t>
      </w:r>
      <w:r>
        <w:rPr>
          <w:spacing w:val="40"/>
          <w:w w:val="110"/>
          <w:sz w:val="18"/>
        </w:rPr>
        <w:t xml:space="preserve"> </w:t>
      </w:r>
      <w:r>
        <w:rPr>
          <w:w w:val="110"/>
          <w:sz w:val="18"/>
        </w:rPr>
        <w:t>0;</w:t>
      </w:r>
    </w:p>
    <w:p w14:paraId="4E1DDF2A" w14:textId="77777777" w:rsidR="00AF434A" w:rsidRDefault="00000000">
      <w:pPr>
        <w:tabs>
          <w:tab w:val="left" w:pos="1124"/>
        </w:tabs>
        <w:spacing w:line="200" w:lineRule="exact"/>
        <w:ind w:left="147"/>
        <w:rPr>
          <w:sz w:val="18"/>
        </w:rPr>
      </w:pPr>
      <w:r>
        <w:rPr>
          <w:w w:val="115"/>
          <w:sz w:val="10"/>
        </w:rPr>
        <w:t>22</w:t>
      </w:r>
      <w:r>
        <w:rPr>
          <w:w w:val="115"/>
          <w:sz w:val="10"/>
        </w:rPr>
        <w:tab/>
      </w:r>
      <w:r>
        <w:rPr>
          <w:color w:val="006600"/>
          <w:w w:val="140"/>
          <w:sz w:val="18"/>
        </w:rPr>
        <w:t>for</w:t>
      </w:r>
      <w:r>
        <w:rPr>
          <w:w w:val="140"/>
          <w:sz w:val="18"/>
        </w:rPr>
        <w:t>(</w:t>
      </w:r>
      <w:proofErr w:type="spellStart"/>
      <w:r>
        <w:rPr>
          <w:color w:val="0000CC"/>
          <w:w w:val="140"/>
          <w:sz w:val="18"/>
        </w:rPr>
        <w:t>i</w:t>
      </w:r>
      <w:proofErr w:type="spellEnd"/>
      <w:r>
        <w:rPr>
          <w:color w:val="0000CC"/>
          <w:w w:val="140"/>
          <w:sz w:val="18"/>
        </w:rPr>
        <w:t xml:space="preserve"> </w:t>
      </w:r>
      <w:r>
        <w:rPr>
          <w:w w:val="115"/>
          <w:sz w:val="18"/>
        </w:rPr>
        <w:t xml:space="preserve">= </w:t>
      </w:r>
      <w:r>
        <w:rPr>
          <w:w w:val="140"/>
          <w:sz w:val="18"/>
        </w:rPr>
        <w:t xml:space="preserve">0; </w:t>
      </w:r>
      <w:proofErr w:type="spellStart"/>
      <w:r>
        <w:rPr>
          <w:color w:val="0000CC"/>
          <w:w w:val="160"/>
          <w:sz w:val="18"/>
        </w:rPr>
        <w:t>i</w:t>
      </w:r>
      <w:proofErr w:type="spellEnd"/>
      <w:r>
        <w:rPr>
          <w:color w:val="0000CC"/>
          <w:w w:val="160"/>
          <w:sz w:val="18"/>
        </w:rPr>
        <w:t xml:space="preserve"> </w:t>
      </w:r>
      <w:r>
        <w:rPr>
          <w:w w:val="115"/>
          <w:sz w:val="18"/>
        </w:rPr>
        <w:t xml:space="preserve">&lt; </w:t>
      </w:r>
      <w:r>
        <w:rPr>
          <w:color w:val="0000CC"/>
          <w:w w:val="115"/>
          <w:sz w:val="18"/>
        </w:rPr>
        <w:t xml:space="preserve">n </w:t>
      </w:r>
      <w:r>
        <w:rPr>
          <w:w w:val="140"/>
          <w:sz w:val="18"/>
        </w:rPr>
        <w:t xml:space="preserve">- </w:t>
      </w:r>
      <w:r>
        <w:rPr>
          <w:color w:val="0000CC"/>
          <w:w w:val="140"/>
          <w:sz w:val="18"/>
        </w:rPr>
        <w:t>gap</w:t>
      </w:r>
      <w:r>
        <w:rPr>
          <w:w w:val="140"/>
          <w:sz w:val="18"/>
        </w:rPr>
        <w:t>;</w:t>
      </w:r>
      <w:r>
        <w:rPr>
          <w:spacing w:val="3"/>
          <w:w w:val="140"/>
          <w:sz w:val="18"/>
        </w:rPr>
        <w:t xml:space="preserve"> </w:t>
      </w:r>
      <w:proofErr w:type="spellStart"/>
      <w:r>
        <w:rPr>
          <w:color w:val="0000CC"/>
          <w:w w:val="140"/>
          <w:sz w:val="18"/>
        </w:rPr>
        <w:t>i</w:t>
      </w:r>
      <w:proofErr w:type="spellEnd"/>
      <w:r>
        <w:rPr>
          <w:w w:val="140"/>
          <w:sz w:val="18"/>
        </w:rPr>
        <w:t>++)</w:t>
      </w:r>
    </w:p>
    <w:p w14:paraId="6B072027" w14:textId="77777777" w:rsidR="00AF434A" w:rsidRDefault="00000000">
      <w:pPr>
        <w:tabs>
          <w:tab w:val="left" w:pos="1378"/>
        </w:tabs>
        <w:spacing w:line="200" w:lineRule="exact"/>
        <w:ind w:left="147"/>
        <w:rPr>
          <w:sz w:val="18"/>
        </w:rPr>
      </w:pPr>
      <w:r>
        <w:rPr>
          <w:w w:val="105"/>
          <w:sz w:val="10"/>
        </w:rPr>
        <w:t>23</w:t>
      </w:r>
      <w:r>
        <w:rPr>
          <w:w w:val="105"/>
          <w:sz w:val="10"/>
        </w:rPr>
        <w:tab/>
      </w:r>
      <w:r>
        <w:rPr>
          <w:w w:val="105"/>
          <w:sz w:val="18"/>
        </w:rPr>
        <w:t>{</w:t>
      </w:r>
    </w:p>
    <w:p w14:paraId="0B696677" w14:textId="77777777" w:rsidR="00AF434A" w:rsidRDefault="00000000">
      <w:pPr>
        <w:tabs>
          <w:tab w:val="left" w:pos="1548"/>
        </w:tabs>
        <w:spacing w:line="200" w:lineRule="exact"/>
        <w:ind w:left="147"/>
        <w:rPr>
          <w:sz w:val="18"/>
        </w:rPr>
      </w:pPr>
      <w:r>
        <w:rPr>
          <w:w w:val="115"/>
          <w:sz w:val="10"/>
        </w:rPr>
        <w:t>24</w:t>
      </w:r>
      <w:r>
        <w:rPr>
          <w:w w:val="115"/>
          <w:sz w:val="10"/>
        </w:rPr>
        <w:tab/>
      </w:r>
      <w:r>
        <w:rPr>
          <w:color w:val="0000CC"/>
          <w:w w:val="160"/>
          <w:sz w:val="18"/>
        </w:rPr>
        <w:t xml:space="preserve">j </w:t>
      </w:r>
      <w:r>
        <w:rPr>
          <w:w w:val="115"/>
          <w:sz w:val="18"/>
        </w:rPr>
        <w:t xml:space="preserve">= </w:t>
      </w:r>
      <w:proofErr w:type="spellStart"/>
      <w:r>
        <w:rPr>
          <w:color w:val="0000CC"/>
          <w:w w:val="160"/>
          <w:sz w:val="18"/>
        </w:rPr>
        <w:t>i</w:t>
      </w:r>
      <w:proofErr w:type="spellEnd"/>
      <w:r>
        <w:rPr>
          <w:color w:val="0000CC"/>
          <w:w w:val="160"/>
          <w:sz w:val="18"/>
        </w:rPr>
        <w:t xml:space="preserve"> </w:t>
      </w:r>
      <w:r>
        <w:rPr>
          <w:w w:val="115"/>
          <w:sz w:val="18"/>
        </w:rPr>
        <w:t>+</w:t>
      </w:r>
      <w:r>
        <w:rPr>
          <w:spacing w:val="18"/>
          <w:w w:val="115"/>
          <w:sz w:val="18"/>
        </w:rPr>
        <w:t xml:space="preserve"> </w:t>
      </w:r>
      <w:r>
        <w:rPr>
          <w:color w:val="0000CC"/>
          <w:w w:val="130"/>
          <w:sz w:val="18"/>
        </w:rPr>
        <w:t>gap</w:t>
      </w:r>
      <w:r>
        <w:rPr>
          <w:w w:val="130"/>
          <w:sz w:val="18"/>
        </w:rPr>
        <w:t>;</w:t>
      </w:r>
    </w:p>
    <w:p w14:paraId="658CA517" w14:textId="77777777" w:rsidR="00AF434A" w:rsidRDefault="00000000">
      <w:pPr>
        <w:tabs>
          <w:tab w:val="left" w:pos="1548"/>
        </w:tabs>
        <w:spacing w:line="200" w:lineRule="exact"/>
        <w:ind w:left="147"/>
        <w:rPr>
          <w:sz w:val="18"/>
        </w:rPr>
      </w:pPr>
      <w:r>
        <w:rPr>
          <w:sz w:val="10"/>
        </w:rPr>
        <w:t>25</w:t>
      </w:r>
      <w:r>
        <w:rPr>
          <w:sz w:val="10"/>
        </w:rPr>
        <w:tab/>
      </w:r>
      <w:r>
        <w:rPr>
          <w:color w:val="006600"/>
          <w:w w:val="171"/>
          <w:sz w:val="18"/>
        </w:rPr>
        <w:t>if</w:t>
      </w:r>
      <w:r>
        <w:rPr>
          <w:w w:val="134"/>
          <w:sz w:val="18"/>
        </w:rPr>
        <w:t>((*</w:t>
      </w:r>
      <w:proofErr w:type="spellStart"/>
      <w:r>
        <w:rPr>
          <w:color w:val="0000CC"/>
          <w:w w:val="91"/>
          <w:sz w:val="18"/>
        </w:rPr>
        <w:t>cmp</w:t>
      </w:r>
      <w:proofErr w:type="spellEnd"/>
      <w:r>
        <w:rPr>
          <w:w w:val="157"/>
          <w:sz w:val="18"/>
        </w:rPr>
        <w:t>)(</w:t>
      </w:r>
      <w:r>
        <w:rPr>
          <w:color w:val="0000CC"/>
          <w:w w:val="134"/>
          <w:sz w:val="18"/>
        </w:rPr>
        <w:t>s</w:t>
      </w:r>
      <w:r>
        <w:rPr>
          <w:w w:val="157"/>
          <w:sz w:val="18"/>
        </w:rPr>
        <w:t>[</w:t>
      </w:r>
      <w:proofErr w:type="spellStart"/>
      <w:r>
        <w:rPr>
          <w:color w:val="0000CC"/>
          <w:w w:val="188"/>
          <w:sz w:val="18"/>
        </w:rPr>
        <w:t>i</w:t>
      </w:r>
      <w:proofErr w:type="spellEnd"/>
      <w:r>
        <w:rPr>
          <w:w w:val="179"/>
          <w:sz w:val="18"/>
        </w:rPr>
        <w:t>],</w:t>
      </w:r>
      <w:r>
        <w:rPr>
          <w:sz w:val="18"/>
        </w:rPr>
        <w:t xml:space="preserve"> </w:t>
      </w:r>
      <w:r>
        <w:rPr>
          <w:spacing w:val="4"/>
          <w:sz w:val="18"/>
        </w:rPr>
        <w:t xml:space="preserve"> </w:t>
      </w:r>
      <w:r>
        <w:rPr>
          <w:color w:val="0000CC"/>
          <w:w w:val="134"/>
          <w:sz w:val="18"/>
        </w:rPr>
        <w:t>s</w:t>
      </w:r>
      <w:r>
        <w:rPr>
          <w:w w:val="157"/>
          <w:sz w:val="18"/>
        </w:rPr>
        <w:t>[</w:t>
      </w:r>
      <w:r>
        <w:rPr>
          <w:color w:val="0000CC"/>
          <w:w w:val="188"/>
          <w:sz w:val="18"/>
        </w:rPr>
        <w:t>j</w:t>
      </w:r>
      <w:r>
        <w:rPr>
          <w:w w:val="157"/>
          <w:sz w:val="18"/>
        </w:rPr>
        <w:t>])</w:t>
      </w:r>
      <w:r>
        <w:rPr>
          <w:sz w:val="18"/>
        </w:rPr>
        <w:t xml:space="preserve"> </w:t>
      </w:r>
      <w:r>
        <w:rPr>
          <w:spacing w:val="4"/>
          <w:sz w:val="18"/>
        </w:rPr>
        <w:t xml:space="preserve"> </w:t>
      </w:r>
      <w:r>
        <w:rPr>
          <w:w w:val="92"/>
          <w:sz w:val="18"/>
        </w:rPr>
        <w:t>&gt;</w:t>
      </w:r>
      <w:r>
        <w:rPr>
          <w:sz w:val="18"/>
        </w:rPr>
        <w:t xml:space="preserve"> </w:t>
      </w:r>
      <w:r>
        <w:rPr>
          <w:spacing w:val="4"/>
          <w:sz w:val="18"/>
        </w:rPr>
        <w:t xml:space="preserve"> </w:t>
      </w:r>
      <w:r>
        <w:rPr>
          <w:w w:val="125"/>
          <w:sz w:val="18"/>
        </w:rPr>
        <w:t>0)</w:t>
      </w:r>
    </w:p>
    <w:p w14:paraId="5FA65698" w14:textId="77777777" w:rsidR="00AF434A" w:rsidRDefault="00000000">
      <w:pPr>
        <w:tabs>
          <w:tab w:val="left" w:pos="1548"/>
        </w:tabs>
        <w:spacing w:line="200" w:lineRule="exact"/>
        <w:ind w:left="147"/>
        <w:rPr>
          <w:sz w:val="18"/>
        </w:rPr>
      </w:pPr>
      <w:r>
        <w:rPr>
          <w:w w:val="105"/>
          <w:sz w:val="10"/>
        </w:rPr>
        <w:t>26</w:t>
      </w:r>
      <w:r>
        <w:rPr>
          <w:w w:val="105"/>
          <w:sz w:val="10"/>
        </w:rPr>
        <w:tab/>
      </w:r>
      <w:r>
        <w:rPr>
          <w:w w:val="105"/>
          <w:sz w:val="18"/>
        </w:rPr>
        <w:t>{</w:t>
      </w:r>
    </w:p>
    <w:p w14:paraId="0B54ECFF" w14:textId="77777777" w:rsidR="00AF434A" w:rsidRDefault="00000000">
      <w:pPr>
        <w:tabs>
          <w:tab w:val="left" w:pos="1802"/>
        </w:tabs>
        <w:spacing w:line="200" w:lineRule="exact"/>
        <w:ind w:left="147"/>
        <w:rPr>
          <w:sz w:val="18"/>
        </w:rPr>
      </w:pPr>
      <w:r>
        <w:rPr>
          <w:w w:val="120"/>
          <w:sz w:val="10"/>
        </w:rPr>
        <w:t>27</w:t>
      </w:r>
      <w:r>
        <w:rPr>
          <w:w w:val="120"/>
          <w:sz w:val="10"/>
        </w:rPr>
        <w:tab/>
      </w:r>
      <w:r>
        <w:rPr>
          <w:color w:val="006600"/>
          <w:w w:val="135"/>
          <w:sz w:val="18"/>
        </w:rPr>
        <w:t xml:space="preserve">int </w:t>
      </w:r>
      <w:proofErr w:type="spellStart"/>
      <w:r>
        <w:rPr>
          <w:color w:val="0000CC"/>
          <w:w w:val="135"/>
          <w:sz w:val="18"/>
        </w:rPr>
        <w:t>len</w:t>
      </w:r>
      <w:proofErr w:type="spellEnd"/>
      <w:r>
        <w:rPr>
          <w:color w:val="0000CC"/>
          <w:w w:val="135"/>
          <w:sz w:val="18"/>
        </w:rPr>
        <w:t xml:space="preserve"> </w:t>
      </w:r>
      <w:r>
        <w:rPr>
          <w:w w:val="120"/>
          <w:sz w:val="18"/>
        </w:rPr>
        <w:t>=</w:t>
      </w:r>
      <w:r>
        <w:rPr>
          <w:spacing w:val="9"/>
          <w:w w:val="120"/>
          <w:sz w:val="18"/>
        </w:rPr>
        <w:t xml:space="preserve"> </w:t>
      </w:r>
      <w:proofErr w:type="spellStart"/>
      <w:r>
        <w:rPr>
          <w:color w:val="0000CC"/>
          <w:w w:val="135"/>
          <w:sz w:val="18"/>
        </w:rPr>
        <w:t>strlen</w:t>
      </w:r>
      <w:proofErr w:type="spellEnd"/>
      <w:r>
        <w:rPr>
          <w:w w:val="135"/>
          <w:sz w:val="18"/>
        </w:rPr>
        <w:t>(</w:t>
      </w:r>
      <w:r>
        <w:rPr>
          <w:color w:val="0000CC"/>
          <w:w w:val="135"/>
          <w:sz w:val="18"/>
        </w:rPr>
        <w:t>s</w:t>
      </w:r>
      <w:r>
        <w:rPr>
          <w:w w:val="135"/>
          <w:sz w:val="18"/>
        </w:rPr>
        <w:t>[</w:t>
      </w:r>
      <w:proofErr w:type="spellStart"/>
      <w:r>
        <w:rPr>
          <w:color w:val="0000CC"/>
          <w:w w:val="135"/>
          <w:sz w:val="18"/>
        </w:rPr>
        <w:t>i</w:t>
      </w:r>
      <w:proofErr w:type="spellEnd"/>
      <w:r>
        <w:rPr>
          <w:w w:val="135"/>
          <w:sz w:val="18"/>
        </w:rPr>
        <w:t>]);</w:t>
      </w:r>
    </w:p>
    <w:p w14:paraId="5414BC11" w14:textId="77777777" w:rsidR="00AF434A" w:rsidRDefault="00000000">
      <w:pPr>
        <w:tabs>
          <w:tab w:val="left" w:pos="1802"/>
        </w:tabs>
        <w:spacing w:line="200" w:lineRule="exact"/>
        <w:ind w:left="147"/>
        <w:rPr>
          <w:sz w:val="18"/>
        </w:rPr>
      </w:pPr>
      <w:r>
        <w:rPr>
          <w:w w:val="115"/>
          <w:sz w:val="10"/>
        </w:rPr>
        <w:t>28</w:t>
      </w:r>
      <w:r>
        <w:rPr>
          <w:w w:val="115"/>
          <w:sz w:val="10"/>
        </w:rPr>
        <w:tab/>
      </w:r>
      <w:proofErr w:type="spellStart"/>
      <w:r>
        <w:rPr>
          <w:color w:val="0000CC"/>
          <w:w w:val="115"/>
          <w:sz w:val="18"/>
        </w:rPr>
        <w:t>nt_array_ptr</w:t>
      </w:r>
      <w:proofErr w:type="spellEnd"/>
      <w:r>
        <w:rPr>
          <w:w w:val="115"/>
          <w:sz w:val="18"/>
        </w:rPr>
        <w:t>&lt;</w:t>
      </w:r>
      <w:r>
        <w:rPr>
          <w:color w:val="006600"/>
          <w:w w:val="115"/>
          <w:sz w:val="18"/>
        </w:rPr>
        <w:t>char</w:t>
      </w:r>
      <w:r>
        <w:rPr>
          <w:w w:val="115"/>
          <w:sz w:val="18"/>
        </w:rPr>
        <w:t>&gt;</w:t>
      </w:r>
    </w:p>
    <w:p w14:paraId="3A7FB251" w14:textId="77777777" w:rsidR="00AF434A" w:rsidRDefault="00000000">
      <w:pPr>
        <w:tabs>
          <w:tab w:val="left" w:pos="1971"/>
        </w:tabs>
        <w:spacing w:line="200" w:lineRule="exact"/>
        <w:ind w:left="147"/>
        <w:rPr>
          <w:sz w:val="18"/>
        </w:rPr>
      </w:pPr>
      <w:r>
        <w:rPr>
          <w:w w:val="115"/>
          <w:sz w:val="10"/>
        </w:rPr>
        <w:t>29</w:t>
      </w:r>
      <w:r>
        <w:rPr>
          <w:w w:val="115"/>
          <w:sz w:val="10"/>
        </w:rPr>
        <w:tab/>
      </w:r>
      <w:proofErr w:type="spellStart"/>
      <w:r>
        <w:rPr>
          <w:color w:val="0000CC"/>
          <w:w w:val="115"/>
          <w:sz w:val="18"/>
        </w:rPr>
        <w:t>tmp</w:t>
      </w:r>
      <w:proofErr w:type="spellEnd"/>
      <w:r>
        <w:rPr>
          <w:color w:val="0000CC"/>
          <w:w w:val="115"/>
          <w:sz w:val="18"/>
        </w:rPr>
        <w:t xml:space="preserve"> </w:t>
      </w:r>
      <w:r>
        <w:rPr>
          <w:w w:val="160"/>
          <w:sz w:val="18"/>
        </w:rPr>
        <w:t xml:space="preserve">: </w:t>
      </w:r>
      <w:r>
        <w:rPr>
          <w:color w:val="0000CC"/>
          <w:w w:val="130"/>
          <w:sz w:val="18"/>
        </w:rPr>
        <w:t xml:space="preserve">count </w:t>
      </w:r>
      <w:r>
        <w:rPr>
          <w:w w:val="130"/>
          <w:sz w:val="18"/>
        </w:rPr>
        <w:t>(</w:t>
      </w:r>
      <w:proofErr w:type="spellStart"/>
      <w:r>
        <w:rPr>
          <w:color w:val="0000CC"/>
          <w:w w:val="130"/>
          <w:sz w:val="18"/>
        </w:rPr>
        <w:t>len</w:t>
      </w:r>
      <w:proofErr w:type="spellEnd"/>
      <w:r>
        <w:rPr>
          <w:w w:val="130"/>
          <w:sz w:val="18"/>
        </w:rPr>
        <w:t xml:space="preserve">) </w:t>
      </w:r>
      <w:r>
        <w:rPr>
          <w:w w:val="115"/>
          <w:sz w:val="18"/>
        </w:rPr>
        <w:t>=</w:t>
      </w:r>
      <w:r>
        <w:rPr>
          <w:spacing w:val="-17"/>
          <w:w w:val="115"/>
          <w:sz w:val="18"/>
        </w:rPr>
        <w:t xml:space="preserve"> </w:t>
      </w:r>
      <w:r>
        <w:rPr>
          <w:color w:val="0000CC"/>
          <w:w w:val="160"/>
          <w:sz w:val="18"/>
        </w:rPr>
        <w:t>s</w:t>
      </w:r>
      <w:r>
        <w:rPr>
          <w:w w:val="160"/>
          <w:sz w:val="18"/>
        </w:rPr>
        <w:t>[</w:t>
      </w:r>
      <w:proofErr w:type="spellStart"/>
      <w:r>
        <w:rPr>
          <w:color w:val="0000CC"/>
          <w:w w:val="160"/>
          <w:sz w:val="18"/>
        </w:rPr>
        <w:t>i</w:t>
      </w:r>
      <w:proofErr w:type="spellEnd"/>
      <w:r>
        <w:rPr>
          <w:w w:val="160"/>
          <w:sz w:val="18"/>
        </w:rPr>
        <w:t>];</w:t>
      </w:r>
    </w:p>
    <w:p w14:paraId="4FE8949B" w14:textId="77777777" w:rsidR="00AF434A" w:rsidRDefault="00000000">
      <w:pPr>
        <w:tabs>
          <w:tab w:val="left" w:pos="1802"/>
        </w:tabs>
        <w:spacing w:line="200" w:lineRule="exact"/>
        <w:ind w:left="147"/>
        <w:rPr>
          <w:sz w:val="18"/>
        </w:rPr>
      </w:pPr>
      <w:r>
        <w:rPr>
          <w:w w:val="115"/>
          <w:sz w:val="10"/>
        </w:rPr>
        <w:t>30</w:t>
      </w:r>
      <w:r>
        <w:rPr>
          <w:w w:val="115"/>
          <w:sz w:val="10"/>
        </w:rPr>
        <w:tab/>
      </w:r>
      <w:r>
        <w:rPr>
          <w:color w:val="0000CC"/>
          <w:w w:val="145"/>
          <w:sz w:val="18"/>
        </w:rPr>
        <w:t>s</w:t>
      </w:r>
      <w:r>
        <w:rPr>
          <w:w w:val="145"/>
          <w:sz w:val="18"/>
        </w:rPr>
        <w:t>[</w:t>
      </w:r>
      <w:proofErr w:type="spellStart"/>
      <w:r>
        <w:rPr>
          <w:color w:val="0000CC"/>
          <w:w w:val="145"/>
          <w:sz w:val="18"/>
        </w:rPr>
        <w:t>i</w:t>
      </w:r>
      <w:proofErr w:type="spellEnd"/>
      <w:r>
        <w:rPr>
          <w:w w:val="145"/>
          <w:sz w:val="18"/>
        </w:rPr>
        <w:t xml:space="preserve">] </w:t>
      </w:r>
      <w:r>
        <w:rPr>
          <w:w w:val="115"/>
          <w:sz w:val="18"/>
        </w:rPr>
        <w:t>=</w:t>
      </w:r>
      <w:r>
        <w:rPr>
          <w:spacing w:val="10"/>
          <w:w w:val="115"/>
          <w:sz w:val="18"/>
        </w:rPr>
        <w:t xml:space="preserve"> </w:t>
      </w:r>
      <w:r>
        <w:rPr>
          <w:color w:val="0000CC"/>
          <w:w w:val="145"/>
          <w:sz w:val="18"/>
        </w:rPr>
        <w:t>s</w:t>
      </w:r>
      <w:r>
        <w:rPr>
          <w:w w:val="145"/>
          <w:sz w:val="18"/>
        </w:rPr>
        <w:t>[</w:t>
      </w:r>
      <w:r>
        <w:rPr>
          <w:color w:val="0000CC"/>
          <w:w w:val="145"/>
          <w:sz w:val="18"/>
        </w:rPr>
        <w:t>j</w:t>
      </w:r>
      <w:r>
        <w:rPr>
          <w:w w:val="145"/>
          <w:sz w:val="18"/>
        </w:rPr>
        <w:t>];</w:t>
      </w:r>
    </w:p>
    <w:p w14:paraId="2899ED94" w14:textId="77777777" w:rsidR="00AF434A" w:rsidRDefault="00000000">
      <w:pPr>
        <w:tabs>
          <w:tab w:val="left" w:pos="1802"/>
        </w:tabs>
        <w:spacing w:line="200" w:lineRule="exact"/>
        <w:ind w:left="147"/>
        <w:rPr>
          <w:sz w:val="18"/>
        </w:rPr>
      </w:pPr>
      <w:r>
        <w:rPr>
          <w:w w:val="115"/>
          <w:sz w:val="10"/>
        </w:rPr>
        <w:t>31</w:t>
      </w:r>
      <w:r>
        <w:rPr>
          <w:w w:val="115"/>
          <w:sz w:val="10"/>
        </w:rPr>
        <w:tab/>
      </w:r>
      <w:r>
        <w:rPr>
          <w:color w:val="0000CC"/>
          <w:w w:val="140"/>
          <w:sz w:val="18"/>
        </w:rPr>
        <w:t>s</w:t>
      </w:r>
      <w:r>
        <w:rPr>
          <w:w w:val="140"/>
          <w:sz w:val="18"/>
        </w:rPr>
        <w:t>[</w:t>
      </w:r>
      <w:r>
        <w:rPr>
          <w:color w:val="0000CC"/>
          <w:w w:val="140"/>
          <w:sz w:val="18"/>
        </w:rPr>
        <w:t>j</w:t>
      </w:r>
      <w:r>
        <w:rPr>
          <w:w w:val="140"/>
          <w:sz w:val="18"/>
        </w:rPr>
        <w:t xml:space="preserve">] </w:t>
      </w:r>
      <w:r>
        <w:rPr>
          <w:w w:val="115"/>
          <w:sz w:val="18"/>
        </w:rPr>
        <w:t>=</w:t>
      </w:r>
      <w:r>
        <w:rPr>
          <w:spacing w:val="11"/>
          <w:w w:val="115"/>
          <w:sz w:val="18"/>
        </w:rPr>
        <w:t xml:space="preserve"> </w:t>
      </w:r>
      <w:proofErr w:type="spellStart"/>
      <w:r>
        <w:rPr>
          <w:color w:val="0000CC"/>
          <w:w w:val="115"/>
          <w:sz w:val="18"/>
        </w:rPr>
        <w:t>tmp</w:t>
      </w:r>
      <w:proofErr w:type="spellEnd"/>
      <w:r>
        <w:rPr>
          <w:w w:val="115"/>
          <w:sz w:val="18"/>
        </w:rPr>
        <w:t>;</w:t>
      </w:r>
    </w:p>
    <w:p w14:paraId="343C167E" w14:textId="77777777" w:rsidR="00AF434A" w:rsidRDefault="00000000">
      <w:pPr>
        <w:tabs>
          <w:tab w:val="left" w:pos="1802"/>
        </w:tabs>
        <w:spacing w:line="200" w:lineRule="exact"/>
        <w:ind w:left="147"/>
        <w:rPr>
          <w:sz w:val="18"/>
        </w:rPr>
      </w:pPr>
      <w:r>
        <w:rPr>
          <w:w w:val="110"/>
          <w:sz w:val="10"/>
        </w:rPr>
        <w:t>32</w:t>
      </w:r>
      <w:r>
        <w:rPr>
          <w:w w:val="110"/>
          <w:sz w:val="10"/>
        </w:rPr>
        <w:tab/>
      </w:r>
      <w:proofErr w:type="spellStart"/>
      <w:r>
        <w:rPr>
          <w:color w:val="0000CC"/>
          <w:w w:val="110"/>
          <w:sz w:val="18"/>
        </w:rPr>
        <w:t>didswap</w:t>
      </w:r>
      <w:proofErr w:type="spellEnd"/>
      <w:r>
        <w:rPr>
          <w:color w:val="0000CC"/>
          <w:w w:val="110"/>
          <w:sz w:val="18"/>
        </w:rPr>
        <w:t xml:space="preserve"> </w:t>
      </w:r>
      <w:r>
        <w:rPr>
          <w:w w:val="110"/>
          <w:sz w:val="18"/>
        </w:rPr>
        <w:t>=</w:t>
      </w:r>
      <w:r>
        <w:rPr>
          <w:spacing w:val="40"/>
          <w:w w:val="110"/>
          <w:sz w:val="18"/>
        </w:rPr>
        <w:t xml:space="preserve"> </w:t>
      </w:r>
      <w:r>
        <w:rPr>
          <w:w w:val="110"/>
          <w:sz w:val="18"/>
        </w:rPr>
        <w:t>1;</w:t>
      </w:r>
    </w:p>
    <w:p w14:paraId="00379D72" w14:textId="77777777" w:rsidR="00AF434A" w:rsidRDefault="00000000">
      <w:pPr>
        <w:tabs>
          <w:tab w:val="left" w:pos="1548"/>
        </w:tabs>
        <w:spacing w:line="200" w:lineRule="exact"/>
        <w:ind w:left="147"/>
        <w:rPr>
          <w:sz w:val="18"/>
        </w:rPr>
      </w:pPr>
      <w:r>
        <w:rPr>
          <w:w w:val="105"/>
          <w:sz w:val="10"/>
        </w:rPr>
        <w:t>33</w:t>
      </w:r>
      <w:r>
        <w:rPr>
          <w:w w:val="105"/>
          <w:sz w:val="10"/>
        </w:rPr>
        <w:tab/>
      </w:r>
      <w:r>
        <w:rPr>
          <w:w w:val="105"/>
          <w:sz w:val="18"/>
        </w:rPr>
        <w:t>}</w:t>
      </w:r>
    </w:p>
    <w:p w14:paraId="709FBE55" w14:textId="77777777" w:rsidR="00AF434A" w:rsidRDefault="00000000">
      <w:pPr>
        <w:tabs>
          <w:tab w:val="left" w:pos="1378"/>
        </w:tabs>
        <w:spacing w:line="200" w:lineRule="exact"/>
        <w:ind w:left="147"/>
        <w:rPr>
          <w:sz w:val="18"/>
        </w:rPr>
      </w:pPr>
      <w:r>
        <w:rPr>
          <w:w w:val="105"/>
          <w:sz w:val="10"/>
        </w:rPr>
        <w:t>34</w:t>
      </w:r>
      <w:r>
        <w:rPr>
          <w:w w:val="105"/>
          <w:sz w:val="10"/>
        </w:rPr>
        <w:tab/>
      </w:r>
      <w:r>
        <w:rPr>
          <w:w w:val="105"/>
          <w:sz w:val="18"/>
        </w:rPr>
        <w:t>}</w:t>
      </w:r>
    </w:p>
    <w:p w14:paraId="3B55AB42" w14:textId="77777777" w:rsidR="00AF434A" w:rsidRDefault="00000000">
      <w:pPr>
        <w:tabs>
          <w:tab w:val="left" w:pos="1124"/>
        </w:tabs>
        <w:spacing w:line="200" w:lineRule="exact"/>
        <w:ind w:left="147"/>
        <w:rPr>
          <w:sz w:val="18"/>
        </w:rPr>
      </w:pPr>
      <w:r>
        <w:rPr>
          <w:w w:val="115"/>
          <w:sz w:val="10"/>
        </w:rPr>
        <w:t>35</w:t>
      </w:r>
      <w:r>
        <w:rPr>
          <w:w w:val="115"/>
          <w:sz w:val="10"/>
        </w:rPr>
        <w:tab/>
      </w:r>
      <w:r>
        <w:rPr>
          <w:w w:val="115"/>
          <w:sz w:val="18"/>
        </w:rPr>
        <w:t>}</w:t>
      </w:r>
      <w:r>
        <w:rPr>
          <w:spacing w:val="44"/>
          <w:w w:val="115"/>
          <w:sz w:val="18"/>
        </w:rPr>
        <w:t xml:space="preserve"> </w:t>
      </w:r>
      <w:r>
        <w:rPr>
          <w:color w:val="006600"/>
          <w:w w:val="115"/>
          <w:sz w:val="18"/>
        </w:rPr>
        <w:t>while</w:t>
      </w:r>
      <w:r>
        <w:rPr>
          <w:w w:val="115"/>
          <w:sz w:val="18"/>
        </w:rPr>
        <w:t>(</w:t>
      </w:r>
      <w:proofErr w:type="spellStart"/>
      <w:r>
        <w:rPr>
          <w:color w:val="0000CC"/>
          <w:w w:val="115"/>
          <w:sz w:val="18"/>
        </w:rPr>
        <w:t>didswap</w:t>
      </w:r>
      <w:proofErr w:type="spellEnd"/>
      <w:r>
        <w:rPr>
          <w:w w:val="115"/>
          <w:sz w:val="18"/>
        </w:rPr>
        <w:t>);</w:t>
      </w:r>
    </w:p>
    <w:p w14:paraId="6097C5E3" w14:textId="77777777" w:rsidR="00AF434A" w:rsidRDefault="00000000">
      <w:pPr>
        <w:tabs>
          <w:tab w:val="left" w:pos="785"/>
        </w:tabs>
        <w:spacing w:line="200" w:lineRule="exact"/>
        <w:ind w:left="147"/>
        <w:rPr>
          <w:sz w:val="18"/>
        </w:rPr>
      </w:pPr>
      <w:r>
        <w:rPr>
          <w:w w:val="105"/>
          <w:sz w:val="10"/>
        </w:rPr>
        <w:t>36</w:t>
      </w:r>
      <w:r>
        <w:rPr>
          <w:w w:val="105"/>
          <w:sz w:val="10"/>
        </w:rPr>
        <w:tab/>
      </w:r>
      <w:r>
        <w:rPr>
          <w:w w:val="105"/>
          <w:sz w:val="18"/>
        </w:rPr>
        <w:t>}</w:t>
      </w:r>
    </w:p>
    <w:p w14:paraId="398F772C" w14:textId="77777777" w:rsidR="00AF434A" w:rsidRDefault="00000000">
      <w:pPr>
        <w:tabs>
          <w:tab w:val="left" w:pos="616"/>
        </w:tabs>
        <w:spacing w:line="203" w:lineRule="exact"/>
        <w:ind w:left="147"/>
        <w:rPr>
          <w:sz w:val="18"/>
        </w:rPr>
      </w:pPr>
      <w:r>
        <w:rPr>
          <w:w w:val="105"/>
          <w:sz w:val="10"/>
        </w:rPr>
        <w:t>37</w:t>
      </w:r>
      <w:r>
        <w:rPr>
          <w:w w:val="105"/>
          <w:sz w:val="10"/>
        </w:rPr>
        <w:tab/>
      </w:r>
      <w:r>
        <w:rPr>
          <w:w w:val="105"/>
          <w:sz w:val="18"/>
        </w:rPr>
        <w:t>}</w:t>
      </w:r>
    </w:p>
    <w:p w14:paraId="4FDBA76E" w14:textId="77777777" w:rsidR="00AF434A" w:rsidRDefault="00000000">
      <w:pPr>
        <w:spacing w:before="67"/>
        <w:ind w:left="147"/>
        <w:rPr>
          <w:sz w:val="10"/>
        </w:rPr>
      </w:pPr>
      <w:r>
        <w:rPr>
          <w:sz w:val="10"/>
        </w:rPr>
        <w:t>38</w:t>
      </w:r>
    </w:p>
    <w:p w14:paraId="38B2F5A3" w14:textId="77777777" w:rsidR="00AF434A" w:rsidRDefault="00000000">
      <w:pPr>
        <w:tabs>
          <w:tab w:val="left" w:pos="616"/>
        </w:tabs>
        <w:spacing w:before="11" w:line="203" w:lineRule="exact"/>
        <w:ind w:left="147"/>
        <w:rPr>
          <w:sz w:val="18"/>
        </w:rPr>
      </w:pPr>
      <w:r>
        <w:rPr>
          <w:w w:val="125"/>
          <w:sz w:val="10"/>
        </w:rPr>
        <w:t>39</w:t>
      </w:r>
      <w:r>
        <w:rPr>
          <w:w w:val="125"/>
          <w:sz w:val="10"/>
        </w:rPr>
        <w:tab/>
      </w:r>
      <w:r>
        <w:rPr>
          <w:color w:val="006600"/>
          <w:w w:val="125"/>
          <w:sz w:val="18"/>
        </w:rPr>
        <w:t>return</w:t>
      </w:r>
      <w:r>
        <w:rPr>
          <w:color w:val="006600"/>
          <w:spacing w:val="38"/>
          <w:w w:val="125"/>
          <w:sz w:val="18"/>
        </w:rPr>
        <w:t xml:space="preserve"> </w:t>
      </w:r>
      <w:r>
        <w:rPr>
          <w:w w:val="125"/>
          <w:sz w:val="18"/>
        </w:rPr>
        <w:t>0;</w:t>
      </w:r>
    </w:p>
    <w:p w14:paraId="44863D6A" w14:textId="77777777" w:rsidR="00AF434A" w:rsidRDefault="00000000">
      <w:pPr>
        <w:spacing w:line="203" w:lineRule="exact"/>
        <w:ind w:left="147"/>
        <w:rPr>
          <w:sz w:val="18"/>
        </w:rPr>
      </w:pPr>
      <w:r>
        <w:rPr>
          <w:w w:val="105"/>
          <w:sz w:val="10"/>
        </w:rPr>
        <w:t xml:space="preserve">40 </w:t>
      </w:r>
      <w:r>
        <w:rPr>
          <w:w w:val="105"/>
          <w:sz w:val="18"/>
        </w:rPr>
        <w:t>}</w:t>
      </w:r>
    </w:p>
    <w:p w14:paraId="6CEEE51F" w14:textId="77777777" w:rsidR="00AF434A" w:rsidRDefault="00AF434A">
      <w:pPr>
        <w:pStyle w:val="BodyText"/>
        <w:spacing w:before="4"/>
        <w:rPr>
          <w:sz w:val="19"/>
        </w:rPr>
      </w:pPr>
    </w:p>
    <w:p w14:paraId="23D8B965" w14:textId="77777777" w:rsidR="00AF434A" w:rsidRDefault="00000000">
      <w:pPr>
        <w:pStyle w:val="BodyText"/>
        <w:ind w:left="1233"/>
      </w:pPr>
      <w:r>
        <w:t xml:space="preserve">Figure 1: Checked </w:t>
      </w:r>
      <w:proofErr w:type="spellStart"/>
      <w:r>
        <w:t>stringsort</w:t>
      </w:r>
      <w:proofErr w:type="spellEnd"/>
      <w:r>
        <w:t xml:space="preserve"> Code</w:t>
      </w:r>
    </w:p>
    <w:p w14:paraId="4C4D1728" w14:textId="77777777" w:rsidR="00AF434A" w:rsidRDefault="00000000">
      <w:pPr>
        <w:spacing w:before="56" w:line="203" w:lineRule="exact"/>
        <w:ind w:left="197"/>
        <w:rPr>
          <w:sz w:val="18"/>
        </w:rPr>
      </w:pPr>
      <w:r>
        <w:br w:type="column"/>
      </w:r>
      <w:r>
        <w:rPr>
          <w:w w:val="125"/>
          <w:sz w:val="10"/>
        </w:rPr>
        <w:t xml:space="preserve">1 </w:t>
      </w:r>
      <w:r>
        <w:rPr>
          <w:color w:val="4C0019"/>
          <w:w w:val="140"/>
          <w:sz w:val="18"/>
        </w:rPr>
        <w:t xml:space="preserve">//in </w:t>
      </w:r>
      <w:r>
        <w:rPr>
          <w:color w:val="4C0019"/>
          <w:w w:val="125"/>
          <w:sz w:val="18"/>
        </w:rPr>
        <w:t>checked region, tainted version</w:t>
      </w:r>
    </w:p>
    <w:p w14:paraId="447E2D9A" w14:textId="77777777" w:rsidR="00AF434A" w:rsidRDefault="00000000">
      <w:pPr>
        <w:spacing w:line="200" w:lineRule="exact"/>
        <w:ind w:left="197"/>
        <w:rPr>
          <w:sz w:val="18"/>
        </w:rPr>
      </w:pPr>
      <w:r>
        <w:rPr>
          <w:w w:val="125"/>
          <w:sz w:val="10"/>
        </w:rPr>
        <w:t xml:space="preserve">2 </w:t>
      </w:r>
      <w:r>
        <w:rPr>
          <w:color w:val="006600"/>
          <w:w w:val="125"/>
          <w:sz w:val="18"/>
        </w:rPr>
        <w:t xml:space="preserve">int </w:t>
      </w:r>
      <w:r>
        <w:rPr>
          <w:color w:val="0000CC"/>
          <w:w w:val="125"/>
          <w:sz w:val="18"/>
        </w:rPr>
        <w:t>tainted_compare_1</w:t>
      </w:r>
      <w:r>
        <w:rPr>
          <w:w w:val="125"/>
          <w:sz w:val="18"/>
        </w:rPr>
        <w:t>(</w:t>
      </w:r>
    </w:p>
    <w:p w14:paraId="37A83F24" w14:textId="77777777" w:rsidR="00AF434A" w:rsidRDefault="00000000">
      <w:pPr>
        <w:tabs>
          <w:tab w:val="left" w:pos="616"/>
        </w:tabs>
        <w:spacing w:line="200" w:lineRule="exact"/>
        <w:ind w:left="197"/>
        <w:rPr>
          <w:sz w:val="18"/>
        </w:rPr>
      </w:pPr>
      <w:r>
        <w:rPr>
          <w:w w:val="125"/>
          <w:sz w:val="10"/>
        </w:rPr>
        <w:t>3</w:t>
      </w:r>
      <w:r>
        <w:rPr>
          <w:w w:val="125"/>
          <w:sz w:val="10"/>
        </w:rPr>
        <w:tab/>
      </w:r>
      <w:proofErr w:type="spellStart"/>
      <w:r>
        <w:rPr>
          <w:color w:val="0000CC"/>
          <w:w w:val="125"/>
          <w:sz w:val="18"/>
        </w:rPr>
        <w:t>nt_array_tptr</w:t>
      </w:r>
      <w:proofErr w:type="spellEnd"/>
      <w:r>
        <w:rPr>
          <w:w w:val="125"/>
          <w:sz w:val="18"/>
        </w:rPr>
        <w:t>&lt;</w:t>
      </w:r>
      <w:r>
        <w:rPr>
          <w:color w:val="006600"/>
          <w:w w:val="125"/>
          <w:sz w:val="18"/>
        </w:rPr>
        <w:t>char</w:t>
      </w:r>
      <w:r>
        <w:rPr>
          <w:w w:val="125"/>
          <w:sz w:val="18"/>
        </w:rPr>
        <w:t xml:space="preserve">&gt; </w:t>
      </w:r>
      <w:r>
        <w:rPr>
          <w:color w:val="0000CC"/>
          <w:w w:val="125"/>
          <w:sz w:val="18"/>
        </w:rPr>
        <w:t xml:space="preserve">x </w:t>
      </w:r>
      <w:r>
        <w:rPr>
          <w:w w:val="160"/>
          <w:sz w:val="18"/>
        </w:rPr>
        <w:t xml:space="preserve">: </w:t>
      </w:r>
      <w:r>
        <w:rPr>
          <w:color w:val="0000CC"/>
          <w:w w:val="125"/>
          <w:sz w:val="18"/>
        </w:rPr>
        <w:t>count</w:t>
      </w:r>
      <w:r>
        <w:rPr>
          <w:color w:val="0000CC"/>
          <w:spacing w:val="22"/>
          <w:w w:val="125"/>
          <w:sz w:val="18"/>
        </w:rPr>
        <w:t xml:space="preserve"> </w:t>
      </w:r>
      <w:r>
        <w:rPr>
          <w:w w:val="125"/>
          <w:sz w:val="18"/>
        </w:rPr>
        <w:t>(0),</w:t>
      </w:r>
    </w:p>
    <w:p w14:paraId="4C8B2BE2" w14:textId="77777777" w:rsidR="00AF434A" w:rsidRDefault="00000000">
      <w:pPr>
        <w:tabs>
          <w:tab w:val="left" w:pos="616"/>
        </w:tabs>
        <w:spacing w:line="200" w:lineRule="exact"/>
        <w:ind w:left="197"/>
        <w:rPr>
          <w:sz w:val="18"/>
        </w:rPr>
      </w:pPr>
      <w:r>
        <w:rPr>
          <w:w w:val="125"/>
          <w:sz w:val="10"/>
        </w:rPr>
        <w:t>4</w:t>
      </w:r>
      <w:r>
        <w:rPr>
          <w:w w:val="125"/>
          <w:sz w:val="10"/>
        </w:rPr>
        <w:tab/>
      </w:r>
      <w:proofErr w:type="spellStart"/>
      <w:r>
        <w:rPr>
          <w:color w:val="0000CC"/>
          <w:w w:val="125"/>
          <w:sz w:val="18"/>
        </w:rPr>
        <w:t>nt_array_tptr</w:t>
      </w:r>
      <w:proofErr w:type="spellEnd"/>
      <w:r>
        <w:rPr>
          <w:w w:val="125"/>
          <w:sz w:val="18"/>
        </w:rPr>
        <w:t>&lt;</w:t>
      </w:r>
      <w:r>
        <w:rPr>
          <w:color w:val="006600"/>
          <w:w w:val="125"/>
          <w:sz w:val="18"/>
        </w:rPr>
        <w:t>char</w:t>
      </w:r>
      <w:r>
        <w:rPr>
          <w:w w:val="125"/>
          <w:sz w:val="18"/>
        </w:rPr>
        <w:t xml:space="preserve">&gt; </w:t>
      </w:r>
      <w:r>
        <w:rPr>
          <w:color w:val="0000CC"/>
          <w:w w:val="125"/>
          <w:sz w:val="18"/>
        </w:rPr>
        <w:t xml:space="preserve">y </w:t>
      </w:r>
      <w:r>
        <w:rPr>
          <w:w w:val="160"/>
          <w:sz w:val="18"/>
        </w:rPr>
        <w:t xml:space="preserve">: </w:t>
      </w:r>
      <w:r>
        <w:rPr>
          <w:color w:val="0000CC"/>
          <w:w w:val="125"/>
          <w:sz w:val="18"/>
        </w:rPr>
        <w:t xml:space="preserve">count </w:t>
      </w:r>
      <w:r>
        <w:rPr>
          <w:w w:val="125"/>
          <w:sz w:val="18"/>
        </w:rPr>
        <w:t>(0))</w:t>
      </w:r>
      <w:r>
        <w:rPr>
          <w:spacing w:val="-5"/>
          <w:w w:val="125"/>
          <w:sz w:val="18"/>
        </w:rPr>
        <w:t xml:space="preserve"> </w:t>
      </w:r>
      <w:r>
        <w:rPr>
          <w:w w:val="125"/>
          <w:sz w:val="18"/>
        </w:rPr>
        <w:t>{</w:t>
      </w:r>
    </w:p>
    <w:p w14:paraId="121F54D9" w14:textId="77777777" w:rsidR="00AF434A" w:rsidRDefault="00000000">
      <w:pPr>
        <w:tabs>
          <w:tab w:val="left" w:pos="531"/>
        </w:tabs>
        <w:spacing w:line="200" w:lineRule="exact"/>
        <w:ind w:left="197"/>
        <w:rPr>
          <w:sz w:val="18"/>
        </w:rPr>
      </w:pPr>
      <w:r>
        <w:rPr>
          <w:w w:val="120"/>
          <w:sz w:val="10"/>
        </w:rPr>
        <w:t>5</w:t>
      </w:r>
      <w:r>
        <w:rPr>
          <w:w w:val="120"/>
          <w:sz w:val="10"/>
        </w:rPr>
        <w:tab/>
      </w:r>
      <w:r>
        <w:rPr>
          <w:color w:val="0000CC"/>
          <w:w w:val="120"/>
          <w:sz w:val="18"/>
        </w:rPr>
        <w:t xml:space="preserve">checked </w:t>
      </w:r>
      <w:r>
        <w:rPr>
          <w:w w:val="125"/>
          <w:sz w:val="18"/>
        </w:rPr>
        <w:t>(</w:t>
      </w:r>
      <w:proofErr w:type="spellStart"/>
      <w:r>
        <w:rPr>
          <w:color w:val="0000CC"/>
          <w:w w:val="125"/>
          <w:sz w:val="18"/>
        </w:rPr>
        <w:t>x</w:t>
      </w:r>
      <w:r>
        <w:rPr>
          <w:w w:val="125"/>
          <w:sz w:val="18"/>
        </w:rPr>
        <w:t>,</w:t>
      </w:r>
      <w:r>
        <w:rPr>
          <w:color w:val="0000CC"/>
          <w:w w:val="125"/>
          <w:sz w:val="18"/>
        </w:rPr>
        <w:t>y</w:t>
      </w:r>
      <w:proofErr w:type="spellEnd"/>
      <w:r>
        <w:rPr>
          <w:w w:val="125"/>
          <w:sz w:val="18"/>
        </w:rPr>
        <w:t>)</w:t>
      </w:r>
      <w:r>
        <w:rPr>
          <w:spacing w:val="22"/>
          <w:w w:val="125"/>
          <w:sz w:val="18"/>
        </w:rPr>
        <w:t xml:space="preserve"> </w:t>
      </w:r>
      <w:r>
        <w:rPr>
          <w:w w:val="120"/>
          <w:sz w:val="18"/>
        </w:rPr>
        <w:t>{</w:t>
      </w:r>
    </w:p>
    <w:p w14:paraId="5706B0D8" w14:textId="77777777" w:rsidR="00AF434A" w:rsidRDefault="00000000">
      <w:pPr>
        <w:tabs>
          <w:tab w:val="left" w:pos="616"/>
        </w:tabs>
        <w:spacing w:line="200" w:lineRule="exact"/>
        <w:ind w:left="197"/>
        <w:rPr>
          <w:sz w:val="18"/>
        </w:rPr>
      </w:pPr>
      <w:r>
        <w:rPr>
          <w:w w:val="120"/>
          <w:sz w:val="10"/>
        </w:rPr>
        <w:t>6</w:t>
      </w:r>
      <w:r>
        <w:rPr>
          <w:w w:val="120"/>
          <w:sz w:val="10"/>
        </w:rPr>
        <w:tab/>
      </w:r>
      <w:r>
        <w:rPr>
          <w:color w:val="006600"/>
          <w:w w:val="125"/>
          <w:sz w:val="18"/>
        </w:rPr>
        <w:t xml:space="preserve">int  </w:t>
      </w:r>
      <w:proofErr w:type="spellStart"/>
      <w:r>
        <w:rPr>
          <w:color w:val="0000CC"/>
          <w:w w:val="125"/>
          <w:sz w:val="18"/>
        </w:rPr>
        <w:t>len_x</w:t>
      </w:r>
      <w:proofErr w:type="spellEnd"/>
      <w:r>
        <w:rPr>
          <w:color w:val="0000CC"/>
          <w:w w:val="125"/>
          <w:sz w:val="18"/>
        </w:rPr>
        <w:t xml:space="preserve">  </w:t>
      </w:r>
      <w:r>
        <w:rPr>
          <w:w w:val="120"/>
          <w:sz w:val="18"/>
        </w:rPr>
        <w:t xml:space="preserve">= </w:t>
      </w:r>
      <w:r>
        <w:rPr>
          <w:spacing w:val="53"/>
          <w:w w:val="120"/>
          <w:sz w:val="18"/>
        </w:rPr>
        <w:t xml:space="preserve"> </w:t>
      </w:r>
      <w:proofErr w:type="spellStart"/>
      <w:r>
        <w:rPr>
          <w:color w:val="0000CC"/>
          <w:w w:val="125"/>
          <w:sz w:val="18"/>
        </w:rPr>
        <w:t>strlen</w:t>
      </w:r>
      <w:proofErr w:type="spellEnd"/>
      <w:r>
        <w:rPr>
          <w:w w:val="125"/>
          <w:sz w:val="18"/>
        </w:rPr>
        <w:t>(</w:t>
      </w:r>
      <w:r>
        <w:rPr>
          <w:color w:val="0000CC"/>
          <w:w w:val="125"/>
          <w:sz w:val="18"/>
        </w:rPr>
        <w:t>x</w:t>
      </w:r>
      <w:r>
        <w:rPr>
          <w:w w:val="125"/>
          <w:sz w:val="18"/>
        </w:rPr>
        <w:t>);</w:t>
      </w:r>
    </w:p>
    <w:p w14:paraId="36BB2829" w14:textId="77777777" w:rsidR="00AF434A" w:rsidRDefault="00000000">
      <w:pPr>
        <w:tabs>
          <w:tab w:val="left" w:pos="616"/>
        </w:tabs>
        <w:spacing w:line="200" w:lineRule="exact"/>
        <w:ind w:left="197"/>
        <w:rPr>
          <w:sz w:val="18"/>
        </w:rPr>
      </w:pPr>
      <w:r>
        <w:rPr>
          <w:w w:val="120"/>
          <w:sz w:val="10"/>
        </w:rPr>
        <w:t>7</w:t>
      </w:r>
      <w:r>
        <w:rPr>
          <w:w w:val="120"/>
          <w:sz w:val="10"/>
        </w:rPr>
        <w:tab/>
      </w:r>
      <w:r>
        <w:rPr>
          <w:color w:val="006600"/>
          <w:w w:val="125"/>
          <w:sz w:val="18"/>
        </w:rPr>
        <w:t xml:space="preserve">int  </w:t>
      </w:r>
      <w:proofErr w:type="spellStart"/>
      <w:r>
        <w:rPr>
          <w:color w:val="0000CC"/>
          <w:w w:val="125"/>
          <w:sz w:val="18"/>
        </w:rPr>
        <w:t>len_y</w:t>
      </w:r>
      <w:proofErr w:type="spellEnd"/>
      <w:r>
        <w:rPr>
          <w:color w:val="0000CC"/>
          <w:w w:val="125"/>
          <w:sz w:val="18"/>
        </w:rPr>
        <w:t xml:space="preserve">  </w:t>
      </w:r>
      <w:r>
        <w:rPr>
          <w:w w:val="120"/>
          <w:sz w:val="18"/>
        </w:rPr>
        <w:t xml:space="preserve">= </w:t>
      </w:r>
      <w:r>
        <w:rPr>
          <w:spacing w:val="53"/>
          <w:w w:val="120"/>
          <w:sz w:val="18"/>
        </w:rPr>
        <w:t xml:space="preserve"> </w:t>
      </w:r>
      <w:proofErr w:type="spellStart"/>
      <w:r>
        <w:rPr>
          <w:color w:val="0000CC"/>
          <w:w w:val="125"/>
          <w:sz w:val="18"/>
        </w:rPr>
        <w:t>strlen</w:t>
      </w:r>
      <w:proofErr w:type="spellEnd"/>
      <w:r>
        <w:rPr>
          <w:w w:val="125"/>
          <w:sz w:val="18"/>
        </w:rPr>
        <w:t>(</w:t>
      </w:r>
      <w:r>
        <w:rPr>
          <w:color w:val="0000CC"/>
          <w:w w:val="125"/>
          <w:sz w:val="18"/>
        </w:rPr>
        <w:t>y</w:t>
      </w:r>
      <w:r>
        <w:rPr>
          <w:w w:val="125"/>
          <w:sz w:val="18"/>
        </w:rPr>
        <w:t>);</w:t>
      </w:r>
    </w:p>
    <w:p w14:paraId="450070A1" w14:textId="77777777" w:rsidR="00AF434A" w:rsidRDefault="00000000">
      <w:pPr>
        <w:tabs>
          <w:tab w:val="left" w:pos="616"/>
        </w:tabs>
        <w:spacing w:line="200" w:lineRule="exact"/>
        <w:ind w:left="197"/>
        <w:rPr>
          <w:sz w:val="18"/>
        </w:rPr>
      </w:pPr>
      <w:r>
        <w:rPr>
          <w:w w:val="130"/>
          <w:sz w:val="10"/>
        </w:rPr>
        <w:t>8</w:t>
      </w:r>
      <w:r>
        <w:rPr>
          <w:w w:val="130"/>
          <w:sz w:val="10"/>
        </w:rPr>
        <w:tab/>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 </w:t>
      </w:r>
      <w:proofErr w:type="spellStart"/>
      <w:r>
        <w:rPr>
          <w:color w:val="0000CC"/>
          <w:w w:val="130"/>
          <w:sz w:val="18"/>
        </w:rPr>
        <w:t>tx</w:t>
      </w:r>
      <w:proofErr w:type="spellEnd"/>
      <w:r>
        <w:rPr>
          <w:color w:val="0000CC"/>
          <w:w w:val="130"/>
          <w:sz w:val="18"/>
        </w:rPr>
        <w:t xml:space="preserve"> </w:t>
      </w:r>
      <w:r>
        <w:rPr>
          <w:w w:val="160"/>
          <w:sz w:val="18"/>
        </w:rPr>
        <w:t xml:space="preserve">: </w:t>
      </w:r>
      <w:r>
        <w:rPr>
          <w:color w:val="0000CC"/>
          <w:w w:val="130"/>
          <w:sz w:val="18"/>
        </w:rPr>
        <w:t>count</w:t>
      </w:r>
      <w:r>
        <w:rPr>
          <w:color w:val="0000CC"/>
          <w:spacing w:val="-30"/>
          <w:w w:val="130"/>
          <w:sz w:val="18"/>
        </w:rPr>
        <w:t xml:space="preserve"> </w:t>
      </w:r>
      <w:r>
        <w:rPr>
          <w:w w:val="130"/>
          <w:sz w:val="18"/>
        </w:rPr>
        <w:t>(</w:t>
      </w:r>
      <w:proofErr w:type="spellStart"/>
      <w:r>
        <w:rPr>
          <w:color w:val="0000CC"/>
          <w:w w:val="130"/>
          <w:sz w:val="18"/>
        </w:rPr>
        <w:t>len_x</w:t>
      </w:r>
      <w:proofErr w:type="spellEnd"/>
      <w:r>
        <w:rPr>
          <w:w w:val="130"/>
          <w:sz w:val="18"/>
        </w:rPr>
        <w:t>)</w:t>
      </w:r>
    </w:p>
    <w:p w14:paraId="3CEDB21F" w14:textId="77777777" w:rsidR="00AF434A" w:rsidRDefault="00000000">
      <w:pPr>
        <w:tabs>
          <w:tab w:val="left" w:pos="700"/>
        </w:tabs>
        <w:spacing w:line="200" w:lineRule="exact"/>
        <w:ind w:left="197"/>
        <w:rPr>
          <w:sz w:val="18"/>
        </w:rPr>
      </w:pPr>
      <w:r>
        <w:rPr>
          <w:w w:val="110"/>
          <w:sz w:val="10"/>
        </w:rPr>
        <w:t>9</w:t>
      </w:r>
      <w:r>
        <w:rPr>
          <w:w w:val="110"/>
          <w:sz w:val="10"/>
        </w:rPr>
        <w:tab/>
      </w:r>
      <w:r>
        <w:rPr>
          <w:w w:val="110"/>
          <w:sz w:val="18"/>
        </w:rPr>
        <w:t xml:space="preserve">= </w:t>
      </w:r>
      <w:r>
        <w:rPr>
          <w:color w:val="0000CC"/>
          <w:w w:val="110"/>
          <w:sz w:val="18"/>
        </w:rPr>
        <w:t>malloc</w:t>
      </w:r>
      <w:r>
        <w:rPr>
          <w:w w:val="110"/>
          <w:sz w:val="18"/>
        </w:rPr>
        <w:t>(</w:t>
      </w:r>
      <w:proofErr w:type="spellStart"/>
      <w:r>
        <w:rPr>
          <w:color w:val="0000CC"/>
          <w:w w:val="110"/>
          <w:sz w:val="18"/>
        </w:rPr>
        <w:t>nt_array</w:t>
      </w:r>
      <w:proofErr w:type="spellEnd"/>
      <w:r>
        <w:rPr>
          <w:w w:val="110"/>
          <w:sz w:val="18"/>
        </w:rPr>
        <w:t>&lt;</w:t>
      </w:r>
      <w:r>
        <w:rPr>
          <w:color w:val="006600"/>
          <w:w w:val="110"/>
          <w:sz w:val="18"/>
        </w:rPr>
        <w:t>char</w:t>
      </w:r>
      <w:r>
        <w:rPr>
          <w:w w:val="110"/>
          <w:sz w:val="18"/>
        </w:rPr>
        <w:t>&gt;,</w:t>
      </w:r>
      <w:r>
        <w:rPr>
          <w:spacing w:val="19"/>
          <w:w w:val="110"/>
          <w:sz w:val="18"/>
        </w:rPr>
        <w:t xml:space="preserve"> </w:t>
      </w:r>
      <w:proofErr w:type="spellStart"/>
      <w:r>
        <w:rPr>
          <w:color w:val="0000CC"/>
          <w:w w:val="110"/>
          <w:sz w:val="18"/>
        </w:rPr>
        <w:t>len_x</w:t>
      </w:r>
      <w:proofErr w:type="spellEnd"/>
      <w:r>
        <w:rPr>
          <w:w w:val="110"/>
          <w:sz w:val="18"/>
        </w:rPr>
        <w:t>);</w:t>
      </w:r>
    </w:p>
    <w:p w14:paraId="05D71CBE" w14:textId="77777777" w:rsidR="00AF434A" w:rsidRDefault="00000000">
      <w:pPr>
        <w:tabs>
          <w:tab w:val="left" w:pos="616"/>
        </w:tabs>
        <w:spacing w:line="200" w:lineRule="exact"/>
        <w:ind w:left="147"/>
        <w:rPr>
          <w:sz w:val="18"/>
        </w:rPr>
      </w:pPr>
      <w:r>
        <w:rPr>
          <w:w w:val="130"/>
          <w:sz w:val="10"/>
        </w:rPr>
        <w:t>10</w:t>
      </w:r>
      <w:r>
        <w:rPr>
          <w:w w:val="130"/>
          <w:sz w:val="10"/>
        </w:rPr>
        <w:tab/>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 </w:t>
      </w:r>
      <w:r>
        <w:rPr>
          <w:color w:val="0000CC"/>
          <w:w w:val="130"/>
          <w:sz w:val="18"/>
        </w:rPr>
        <w:t xml:space="preserve">ty </w:t>
      </w:r>
      <w:r>
        <w:rPr>
          <w:w w:val="160"/>
          <w:sz w:val="18"/>
        </w:rPr>
        <w:t xml:space="preserve">: </w:t>
      </w:r>
      <w:r>
        <w:rPr>
          <w:color w:val="0000CC"/>
          <w:w w:val="130"/>
          <w:sz w:val="18"/>
        </w:rPr>
        <w:t>count</w:t>
      </w:r>
      <w:r>
        <w:rPr>
          <w:color w:val="0000CC"/>
          <w:spacing w:val="-30"/>
          <w:w w:val="130"/>
          <w:sz w:val="18"/>
        </w:rPr>
        <w:t xml:space="preserve"> </w:t>
      </w:r>
      <w:r>
        <w:rPr>
          <w:w w:val="130"/>
          <w:sz w:val="18"/>
        </w:rPr>
        <w:t>(</w:t>
      </w:r>
      <w:proofErr w:type="spellStart"/>
      <w:r>
        <w:rPr>
          <w:color w:val="0000CC"/>
          <w:w w:val="130"/>
          <w:sz w:val="18"/>
        </w:rPr>
        <w:t>len_y</w:t>
      </w:r>
      <w:proofErr w:type="spellEnd"/>
      <w:r>
        <w:rPr>
          <w:w w:val="130"/>
          <w:sz w:val="18"/>
        </w:rPr>
        <w:t>)</w:t>
      </w:r>
    </w:p>
    <w:p w14:paraId="28765175" w14:textId="77777777" w:rsidR="00AF434A" w:rsidRDefault="00000000">
      <w:pPr>
        <w:tabs>
          <w:tab w:val="left" w:pos="700"/>
        </w:tabs>
        <w:spacing w:line="200" w:lineRule="exact"/>
        <w:ind w:left="147"/>
        <w:rPr>
          <w:sz w:val="18"/>
        </w:rPr>
      </w:pPr>
      <w:r>
        <w:rPr>
          <w:w w:val="110"/>
          <w:sz w:val="10"/>
        </w:rPr>
        <w:t>11</w:t>
      </w:r>
      <w:r>
        <w:rPr>
          <w:w w:val="110"/>
          <w:sz w:val="10"/>
        </w:rPr>
        <w:tab/>
      </w:r>
      <w:r>
        <w:rPr>
          <w:w w:val="110"/>
          <w:sz w:val="18"/>
        </w:rPr>
        <w:t xml:space="preserve">= </w:t>
      </w:r>
      <w:r>
        <w:rPr>
          <w:color w:val="0000CC"/>
          <w:w w:val="110"/>
          <w:sz w:val="18"/>
        </w:rPr>
        <w:t>malloc</w:t>
      </w:r>
      <w:r>
        <w:rPr>
          <w:w w:val="110"/>
          <w:sz w:val="18"/>
        </w:rPr>
        <w:t>(</w:t>
      </w:r>
      <w:proofErr w:type="spellStart"/>
      <w:r>
        <w:rPr>
          <w:color w:val="0000CC"/>
          <w:w w:val="110"/>
          <w:sz w:val="18"/>
        </w:rPr>
        <w:t>nt_array</w:t>
      </w:r>
      <w:proofErr w:type="spellEnd"/>
      <w:r>
        <w:rPr>
          <w:w w:val="110"/>
          <w:sz w:val="18"/>
        </w:rPr>
        <w:t>&lt;</w:t>
      </w:r>
      <w:r>
        <w:rPr>
          <w:color w:val="006600"/>
          <w:w w:val="110"/>
          <w:sz w:val="18"/>
        </w:rPr>
        <w:t>char</w:t>
      </w:r>
      <w:r>
        <w:rPr>
          <w:w w:val="110"/>
          <w:sz w:val="18"/>
        </w:rPr>
        <w:t>&gt;,</w:t>
      </w:r>
      <w:r>
        <w:rPr>
          <w:spacing w:val="19"/>
          <w:w w:val="110"/>
          <w:sz w:val="18"/>
        </w:rPr>
        <w:t xml:space="preserve"> </w:t>
      </w:r>
      <w:proofErr w:type="spellStart"/>
      <w:r>
        <w:rPr>
          <w:color w:val="0000CC"/>
          <w:w w:val="110"/>
          <w:sz w:val="18"/>
        </w:rPr>
        <w:t>len_y</w:t>
      </w:r>
      <w:proofErr w:type="spellEnd"/>
      <w:r>
        <w:rPr>
          <w:w w:val="110"/>
          <w:sz w:val="18"/>
        </w:rPr>
        <w:t>);</w:t>
      </w:r>
    </w:p>
    <w:p w14:paraId="5E1FC454" w14:textId="77777777" w:rsidR="00AF434A" w:rsidRDefault="00000000">
      <w:pPr>
        <w:tabs>
          <w:tab w:val="left" w:pos="616"/>
        </w:tabs>
        <w:spacing w:line="200" w:lineRule="exact"/>
        <w:ind w:left="147"/>
        <w:rPr>
          <w:sz w:val="18"/>
        </w:rPr>
      </w:pPr>
      <w:r>
        <w:rPr>
          <w:sz w:val="10"/>
        </w:rPr>
        <w:t>12</w:t>
      </w:r>
      <w:r>
        <w:rPr>
          <w:sz w:val="10"/>
        </w:rPr>
        <w:tab/>
      </w:r>
      <w:proofErr w:type="spellStart"/>
      <w:r>
        <w:rPr>
          <w:color w:val="0000CC"/>
          <w:w w:val="103"/>
          <w:sz w:val="18"/>
        </w:rPr>
        <w:t>safe_memcpy</w:t>
      </w:r>
      <w:proofErr w:type="spellEnd"/>
      <w:r>
        <w:rPr>
          <w:w w:val="157"/>
          <w:sz w:val="18"/>
        </w:rPr>
        <w:t>(</w:t>
      </w:r>
      <w:proofErr w:type="spellStart"/>
      <w:r>
        <w:rPr>
          <w:color w:val="0000CC"/>
          <w:w w:val="134"/>
          <w:sz w:val="18"/>
        </w:rPr>
        <w:t>tx</w:t>
      </w:r>
      <w:r>
        <w:rPr>
          <w:w w:val="209"/>
          <w:sz w:val="18"/>
        </w:rPr>
        <w:t>,</w:t>
      </w:r>
      <w:r>
        <w:rPr>
          <w:color w:val="0000CC"/>
          <w:w w:val="104"/>
          <w:sz w:val="18"/>
        </w:rPr>
        <w:t>x</w:t>
      </w:r>
      <w:r>
        <w:rPr>
          <w:w w:val="209"/>
          <w:sz w:val="18"/>
        </w:rPr>
        <w:t>,</w:t>
      </w:r>
      <w:r>
        <w:rPr>
          <w:color w:val="0000CC"/>
          <w:w w:val="117"/>
          <w:sz w:val="18"/>
        </w:rPr>
        <w:t>len_x</w:t>
      </w:r>
      <w:proofErr w:type="spellEnd"/>
      <w:r>
        <w:rPr>
          <w:w w:val="171"/>
          <w:sz w:val="18"/>
        </w:rPr>
        <w:t>);</w:t>
      </w:r>
    </w:p>
    <w:p w14:paraId="03BBA7A8" w14:textId="77777777" w:rsidR="00AF434A" w:rsidRDefault="00000000">
      <w:pPr>
        <w:tabs>
          <w:tab w:val="left" w:pos="616"/>
        </w:tabs>
        <w:spacing w:line="200" w:lineRule="exact"/>
        <w:ind w:left="147"/>
        <w:rPr>
          <w:sz w:val="18"/>
        </w:rPr>
      </w:pPr>
      <w:r>
        <w:rPr>
          <w:sz w:val="10"/>
        </w:rPr>
        <w:t>13</w:t>
      </w:r>
      <w:r>
        <w:rPr>
          <w:sz w:val="10"/>
        </w:rPr>
        <w:tab/>
      </w:r>
      <w:proofErr w:type="spellStart"/>
      <w:r>
        <w:rPr>
          <w:color w:val="0000CC"/>
          <w:w w:val="103"/>
          <w:sz w:val="18"/>
        </w:rPr>
        <w:t>safe_memcpy</w:t>
      </w:r>
      <w:proofErr w:type="spellEnd"/>
      <w:r>
        <w:rPr>
          <w:w w:val="157"/>
          <w:sz w:val="18"/>
        </w:rPr>
        <w:t>(</w:t>
      </w:r>
      <w:proofErr w:type="spellStart"/>
      <w:r>
        <w:rPr>
          <w:color w:val="0000CC"/>
          <w:w w:val="134"/>
          <w:sz w:val="18"/>
        </w:rPr>
        <w:t>ty</w:t>
      </w:r>
      <w:r>
        <w:rPr>
          <w:w w:val="209"/>
          <w:sz w:val="18"/>
        </w:rPr>
        <w:t>,</w:t>
      </w:r>
      <w:r>
        <w:rPr>
          <w:color w:val="0000CC"/>
          <w:w w:val="104"/>
          <w:sz w:val="18"/>
        </w:rPr>
        <w:t>y</w:t>
      </w:r>
      <w:r>
        <w:rPr>
          <w:w w:val="209"/>
          <w:sz w:val="18"/>
        </w:rPr>
        <w:t>,</w:t>
      </w:r>
      <w:r>
        <w:rPr>
          <w:color w:val="0000CC"/>
          <w:w w:val="117"/>
          <w:sz w:val="18"/>
        </w:rPr>
        <w:t>len_y</w:t>
      </w:r>
      <w:proofErr w:type="spellEnd"/>
      <w:r>
        <w:rPr>
          <w:w w:val="171"/>
          <w:sz w:val="18"/>
        </w:rPr>
        <w:t>);</w:t>
      </w:r>
    </w:p>
    <w:p w14:paraId="511B830A" w14:textId="77777777" w:rsidR="00AF434A" w:rsidRDefault="00000000">
      <w:pPr>
        <w:tabs>
          <w:tab w:val="left" w:pos="616"/>
        </w:tabs>
        <w:spacing w:line="200" w:lineRule="exact"/>
        <w:ind w:left="147"/>
        <w:rPr>
          <w:sz w:val="18"/>
        </w:rPr>
      </w:pPr>
      <w:r>
        <w:rPr>
          <w:w w:val="125"/>
          <w:sz w:val="10"/>
        </w:rPr>
        <w:t>14</w:t>
      </w:r>
      <w:r>
        <w:rPr>
          <w:w w:val="125"/>
          <w:sz w:val="10"/>
        </w:rPr>
        <w:tab/>
      </w:r>
      <w:r>
        <w:rPr>
          <w:color w:val="006600"/>
          <w:spacing w:val="-1"/>
          <w:w w:val="125"/>
          <w:sz w:val="18"/>
        </w:rPr>
        <w:t xml:space="preserve">return </w:t>
      </w:r>
      <w:r>
        <w:rPr>
          <w:color w:val="006600"/>
          <w:spacing w:val="15"/>
          <w:w w:val="125"/>
          <w:sz w:val="18"/>
        </w:rPr>
        <w:t xml:space="preserve"> </w:t>
      </w:r>
      <w:r>
        <w:rPr>
          <w:color w:val="0000CC"/>
          <w:spacing w:val="-1"/>
          <w:w w:val="125"/>
          <w:sz w:val="18"/>
        </w:rPr>
        <w:t>compare_1</w:t>
      </w:r>
      <w:r>
        <w:rPr>
          <w:spacing w:val="-1"/>
          <w:w w:val="125"/>
          <w:sz w:val="18"/>
        </w:rPr>
        <w:t>(</w:t>
      </w:r>
      <w:proofErr w:type="spellStart"/>
      <w:r>
        <w:rPr>
          <w:color w:val="0000CC"/>
          <w:spacing w:val="-1"/>
          <w:w w:val="125"/>
          <w:sz w:val="18"/>
        </w:rPr>
        <w:t>tx</w:t>
      </w:r>
      <w:r>
        <w:rPr>
          <w:spacing w:val="-1"/>
          <w:w w:val="125"/>
          <w:sz w:val="18"/>
        </w:rPr>
        <w:t>,</w:t>
      </w:r>
      <w:r>
        <w:rPr>
          <w:color w:val="0000CC"/>
          <w:spacing w:val="-1"/>
          <w:w w:val="125"/>
          <w:sz w:val="18"/>
        </w:rPr>
        <w:t>ty</w:t>
      </w:r>
      <w:proofErr w:type="spellEnd"/>
      <w:r>
        <w:rPr>
          <w:spacing w:val="-1"/>
          <w:w w:val="125"/>
          <w:sz w:val="18"/>
        </w:rPr>
        <w:t>);</w:t>
      </w:r>
    </w:p>
    <w:p w14:paraId="277EFA84" w14:textId="77777777" w:rsidR="00AF434A" w:rsidRDefault="00000000">
      <w:pPr>
        <w:tabs>
          <w:tab w:val="left" w:pos="531"/>
        </w:tabs>
        <w:spacing w:line="200" w:lineRule="exact"/>
        <w:ind w:left="147"/>
        <w:rPr>
          <w:sz w:val="18"/>
        </w:rPr>
      </w:pPr>
      <w:r>
        <w:rPr>
          <w:w w:val="105"/>
          <w:sz w:val="10"/>
        </w:rPr>
        <w:t>15</w:t>
      </w:r>
      <w:r>
        <w:rPr>
          <w:w w:val="105"/>
          <w:sz w:val="10"/>
        </w:rPr>
        <w:tab/>
      </w:r>
      <w:r>
        <w:rPr>
          <w:w w:val="105"/>
          <w:sz w:val="18"/>
        </w:rPr>
        <w:t>}</w:t>
      </w:r>
    </w:p>
    <w:p w14:paraId="4D5D524C" w14:textId="77777777" w:rsidR="00AF434A" w:rsidRDefault="00000000">
      <w:pPr>
        <w:spacing w:line="200" w:lineRule="exact"/>
        <w:ind w:left="147"/>
        <w:rPr>
          <w:sz w:val="18"/>
        </w:rPr>
      </w:pPr>
      <w:r>
        <w:rPr>
          <w:w w:val="105"/>
          <w:sz w:val="10"/>
        </w:rPr>
        <w:t xml:space="preserve">16      </w:t>
      </w:r>
      <w:r>
        <w:rPr>
          <w:spacing w:val="13"/>
          <w:w w:val="105"/>
          <w:sz w:val="10"/>
        </w:rPr>
        <w:t xml:space="preserve"> </w:t>
      </w:r>
      <w:r>
        <w:rPr>
          <w:w w:val="105"/>
          <w:sz w:val="18"/>
        </w:rPr>
        <w:t>}</w:t>
      </w:r>
    </w:p>
    <w:p w14:paraId="102B1E3B" w14:textId="77777777" w:rsidR="00AF434A" w:rsidRDefault="00000000">
      <w:pPr>
        <w:spacing w:line="203" w:lineRule="exact"/>
        <w:ind w:left="147"/>
        <w:rPr>
          <w:sz w:val="18"/>
        </w:rPr>
      </w:pPr>
      <w:r>
        <w:rPr>
          <w:w w:val="120"/>
          <w:sz w:val="10"/>
        </w:rPr>
        <w:t xml:space="preserve">17 </w:t>
      </w:r>
      <w:r>
        <w:rPr>
          <w:w w:val="190"/>
          <w:sz w:val="18"/>
        </w:rPr>
        <w:t>...</w:t>
      </w:r>
    </w:p>
    <w:p w14:paraId="61337122" w14:textId="77777777" w:rsidR="00AF434A" w:rsidRDefault="00000000">
      <w:pPr>
        <w:spacing w:before="67"/>
        <w:ind w:left="147"/>
        <w:rPr>
          <w:sz w:val="10"/>
        </w:rPr>
      </w:pPr>
      <w:r>
        <w:rPr>
          <w:sz w:val="10"/>
        </w:rPr>
        <w:t>18</w:t>
      </w:r>
    </w:p>
    <w:p w14:paraId="0D880BEF" w14:textId="77777777" w:rsidR="00AF434A" w:rsidRDefault="00000000">
      <w:pPr>
        <w:spacing w:before="11" w:line="203" w:lineRule="exact"/>
        <w:ind w:left="147"/>
        <w:rPr>
          <w:sz w:val="18"/>
        </w:rPr>
      </w:pPr>
      <w:r>
        <w:rPr>
          <w:w w:val="125"/>
          <w:sz w:val="10"/>
        </w:rPr>
        <w:t xml:space="preserve">19 </w:t>
      </w:r>
      <w:r>
        <w:rPr>
          <w:color w:val="4C0019"/>
          <w:w w:val="130"/>
          <w:sz w:val="18"/>
        </w:rPr>
        <w:t>//calling the function turns</w:t>
      </w:r>
    </w:p>
    <w:p w14:paraId="373E767D" w14:textId="77777777" w:rsidR="00AF434A" w:rsidRDefault="00000000">
      <w:pPr>
        <w:spacing w:line="200" w:lineRule="exact"/>
        <w:ind w:left="147"/>
        <w:rPr>
          <w:sz w:val="18"/>
        </w:rPr>
      </w:pPr>
      <w:r>
        <w:rPr>
          <w:w w:val="120"/>
          <w:sz w:val="10"/>
        </w:rPr>
        <w:t xml:space="preserve">20 </w:t>
      </w:r>
      <w:r>
        <w:rPr>
          <w:color w:val="4C0019"/>
          <w:w w:val="130"/>
          <w:sz w:val="18"/>
        </w:rPr>
        <w:t xml:space="preserve">//an </w:t>
      </w:r>
      <w:r>
        <w:rPr>
          <w:color w:val="4C0019"/>
          <w:w w:val="120"/>
          <w:sz w:val="18"/>
        </w:rPr>
        <w:t>unchecked region to a checked region.</w:t>
      </w:r>
    </w:p>
    <w:p w14:paraId="725468C2" w14:textId="77777777" w:rsidR="00AF434A" w:rsidRDefault="00000000">
      <w:pPr>
        <w:spacing w:line="200" w:lineRule="exact"/>
        <w:ind w:left="147"/>
        <w:rPr>
          <w:sz w:val="18"/>
        </w:rPr>
      </w:pPr>
      <w:r>
        <w:rPr>
          <w:w w:val="130"/>
          <w:sz w:val="10"/>
        </w:rPr>
        <w:t xml:space="preserve">21 </w:t>
      </w:r>
      <w:r>
        <w:rPr>
          <w:color w:val="006600"/>
          <w:w w:val="130"/>
          <w:sz w:val="18"/>
        </w:rPr>
        <w:t xml:space="preserve">int </w:t>
      </w:r>
      <w:proofErr w:type="spellStart"/>
      <w:r>
        <w:rPr>
          <w:color w:val="0000CC"/>
          <w:w w:val="130"/>
          <w:sz w:val="18"/>
        </w:rPr>
        <w:t>tainted_stringsort</w:t>
      </w:r>
      <w:proofErr w:type="spellEnd"/>
      <w:r>
        <w:rPr>
          <w:w w:val="130"/>
          <w:sz w:val="18"/>
        </w:rPr>
        <w:t>(</w:t>
      </w:r>
      <w:proofErr w:type="spellStart"/>
      <w:r>
        <w:rPr>
          <w:color w:val="0000CC"/>
          <w:w w:val="130"/>
          <w:sz w:val="18"/>
        </w:rPr>
        <w:t>nt_array_tptr</w:t>
      </w:r>
      <w:proofErr w:type="spellEnd"/>
    </w:p>
    <w:p w14:paraId="2B43C207" w14:textId="77777777" w:rsidR="00AF434A" w:rsidRDefault="00000000">
      <w:pPr>
        <w:tabs>
          <w:tab w:val="left" w:pos="870"/>
        </w:tabs>
        <w:spacing w:line="200" w:lineRule="exact"/>
        <w:ind w:left="147"/>
        <w:rPr>
          <w:sz w:val="18"/>
        </w:rPr>
      </w:pPr>
      <w:r>
        <w:rPr>
          <w:w w:val="130"/>
          <w:sz w:val="10"/>
        </w:rPr>
        <w:t>22</w:t>
      </w:r>
      <w:r>
        <w:rPr>
          <w:w w:val="130"/>
          <w:sz w:val="10"/>
        </w:rPr>
        <w:tab/>
      </w:r>
      <w:r>
        <w:rPr>
          <w:w w:val="130"/>
          <w:sz w:val="18"/>
        </w:rPr>
        <w:t>&lt;</w:t>
      </w:r>
      <w:proofErr w:type="spellStart"/>
      <w:r>
        <w:rPr>
          <w:color w:val="0000CC"/>
          <w:w w:val="130"/>
          <w:sz w:val="18"/>
        </w:rPr>
        <w:t>nt_array_tptr</w:t>
      </w:r>
      <w:proofErr w:type="spellEnd"/>
      <w:r>
        <w:rPr>
          <w:w w:val="130"/>
          <w:sz w:val="18"/>
        </w:rPr>
        <w:t>&lt;</w:t>
      </w:r>
      <w:r>
        <w:rPr>
          <w:color w:val="006600"/>
          <w:w w:val="130"/>
          <w:sz w:val="18"/>
        </w:rPr>
        <w:t>char</w:t>
      </w:r>
      <w:r>
        <w:rPr>
          <w:w w:val="130"/>
          <w:sz w:val="18"/>
        </w:rPr>
        <w:t xml:space="preserve">&gt;&gt; </w:t>
      </w:r>
      <w:r>
        <w:rPr>
          <w:color w:val="0000CC"/>
          <w:w w:val="130"/>
          <w:sz w:val="18"/>
        </w:rPr>
        <w:t xml:space="preserve">s </w:t>
      </w:r>
      <w:r>
        <w:rPr>
          <w:w w:val="160"/>
          <w:sz w:val="18"/>
        </w:rPr>
        <w:t xml:space="preserve">: </w:t>
      </w:r>
      <w:r>
        <w:rPr>
          <w:color w:val="0000CC"/>
          <w:w w:val="130"/>
          <w:sz w:val="18"/>
        </w:rPr>
        <w:t>count</w:t>
      </w:r>
      <w:r>
        <w:rPr>
          <w:color w:val="0000CC"/>
          <w:spacing w:val="6"/>
          <w:w w:val="130"/>
          <w:sz w:val="18"/>
        </w:rPr>
        <w:t xml:space="preserve"> </w:t>
      </w:r>
      <w:r>
        <w:rPr>
          <w:w w:val="160"/>
          <w:sz w:val="18"/>
        </w:rPr>
        <w:t>(</w:t>
      </w:r>
      <w:r>
        <w:rPr>
          <w:color w:val="0000CC"/>
          <w:w w:val="160"/>
          <w:sz w:val="18"/>
        </w:rPr>
        <w:t>n</w:t>
      </w:r>
      <w:r>
        <w:rPr>
          <w:w w:val="160"/>
          <w:sz w:val="18"/>
        </w:rPr>
        <w:t>),</w:t>
      </w:r>
    </w:p>
    <w:p w14:paraId="61776194" w14:textId="77777777" w:rsidR="00AF434A" w:rsidRDefault="00000000">
      <w:pPr>
        <w:tabs>
          <w:tab w:val="left" w:pos="531"/>
        </w:tabs>
        <w:spacing w:line="200" w:lineRule="exact"/>
        <w:ind w:left="147"/>
        <w:rPr>
          <w:sz w:val="18"/>
        </w:rPr>
      </w:pPr>
      <w:r>
        <w:rPr>
          <w:w w:val="120"/>
          <w:sz w:val="10"/>
        </w:rPr>
        <w:t>23</w:t>
      </w:r>
      <w:r>
        <w:rPr>
          <w:w w:val="120"/>
          <w:sz w:val="10"/>
        </w:rPr>
        <w:tab/>
      </w:r>
      <w:proofErr w:type="spellStart"/>
      <w:r>
        <w:rPr>
          <w:color w:val="0000CC"/>
          <w:w w:val="120"/>
          <w:sz w:val="18"/>
        </w:rPr>
        <w:t>tptr</w:t>
      </w:r>
      <w:proofErr w:type="spellEnd"/>
      <w:r>
        <w:rPr>
          <w:w w:val="120"/>
          <w:sz w:val="18"/>
        </w:rPr>
        <w:t>&lt;(</w:t>
      </w:r>
      <w:r>
        <w:rPr>
          <w:color w:val="006600"/>
          <w:w w:val="120"/>
          <w:sz w:val="18"/>
        </w:rPr>
        <w:t>int</w:t>
      </w:r>
      <w:r>
        <w:rPr>
          <w:w w:val="120"/>
          <w:sz w:val="18"/>
        </w:rPr>
        <w:t>)(</w:t>
      </w:r>
      <w:proofErr w:type="spellStart"/>
      <w:r>
        <w:rPr>
          <w:color w:val="0000CC"/>
          <w:w w:val="120"/>
          <w:sz w:val="18"/>
        </w:rPr>
        <w:t>nt_array_tptr</w:t>
      </w:r>
      <w:proofErr w:type="spellEnd"/>
      <w:r>
        <w:rPr>
          <w:w w:val="120"/>
          <w:sz w:val="18"/>
        </w:rPr>
        <w:t>&lt;</w:t>
      </w:r>
      <w:r>
        <w:rPr>
          <w:color w:val="006600"/>
          <w:w w:val="120"/>
          <w:sz w:val="18"/>
        </w:rPr>
        <w:t>char</w:t>
      </w:r>
      <w:r>
        <w:rPr>
          <w:w w:val="120"/>
          <w:sz w:val="18"/>
        </w:rPr>
        <w:t>&gt;,</w:t>
      </w:r>
    </w:p>
    <w:p w14:paraId="3BE75F34" w14:textId="77777777" w:rsidR="00AF434A" w:rsidRDefault="00000000">
      <w:pPr>
        <w:tabs>
          <w:tab w:val="left" w:pos="616"/>
        </w:tabs>
        <w:spacing w:line="200" w:lineRule="exact"/>
        <w:ind w:left="147"/>
        <w:rPr>
          <w:sz w:val="18"/>
        </w:rPr>
      </w:pPr>
      <w:r>
        <w:rPr>
          <w:sz w:val="10"/>
        </w:rPr>
        <w:t>24</w:t>
      </w:r>
      <w:r>
        <w:rPr>
          <w:sz w:val="10"/>
        </w:rPr>
        <w:tab/>
      </w:r>
      <w:proofErr w:type="spellStart"/>
      <w:r>
        <w:rPr>
          <w:color w:val="0000CC"/>
          <w:w w:val="130"/>
          <w:sz w:val="18"/>
        </w:rPr>
        <w:t>nt_array_tptr</w:t>
      </w:r>
      <w:proofErr w:type="spellEnd"/>
      <w:r>
        <w:rPr>
          <w:w w:val="92"/>
          <w:sz w:val="18"/>
        </w:rPr>
        <w:t>&lt;</w:t>
      </w:r>
      <w:r>
        <w:rPr>
          <w:color w:val="006600"/>
          <w:w w:val="121"/>
          <w:sz w:val="18"/>
        </w:rPr>
        <w:t>char</w:t>
      </w:r>
      <w:r>
        <w:rPr>
          <w:w w:val="107"/>
          <w:sz w:val="18"/>
        </w:rPr>
        <w:t>&gt;)&gt;</w:t>
      </w:r>
      <w:r>
        <w:rPr>
          <w:sz w:val="18"/>
        </w:rPr>
        <w:t xml:space="preserve"> </w:t>
      </w:r>
      <w:r>
        <w:rPr>
          <w:spacing w:val="4"/>
          <w:sz w:val="18"/>
        </w:rPr>
        <w:t xml:space="preserve"> </w:t>
      </w:r>
      <w:proofErr w:type="spellStart"/>
      <w:r>
        <w:rPr>
          <w:color w:val="0000CC"/>
          <w:w w:val="91"/>
          <w:sz w:val="18"/>
        </w:rPr>
        <w:t>cmp</w:t>
      </w:r>
      <w:proofErr w:type="spellEnd"/>
      <w:r>
        <w:rPr>
          <w:w w:val="209"/>
          <w:sz w:val="18"/>
        </w:rPr>
        <w:t>,</w:t>
      </w:r>
      <w:r>
        <w:rPr>
          <w:sz w:val="18"/>
        </w:rPr>
        <w:t xml:space="preserve"> </w:t>
      </w:r>
      <w:r>
        <w:rPr>
          <w:spacing w:val="4"/>
          <w:sz w:val="18"/>
        </w:rPr>
        <w:t xml:space="preserve"> </w:t>
      </w:r>
      <w:r>
        <w:rPr>
          <w:color w:val="006600"/>
          <w:w w:val="148"/>
          <w:sz w:val="18"/>
        </w:rPr>
        <w:t>int</w:t>
      </w:r>
      <w:r>
        <w:rPr>
          <w:color w:val="006600"/>
          <w:sz w:val="18"/>
        </w:rPr>
        <w:t xml:space="preserve"> </w:t>
      </w:r>
      <w:r>
        <w:rPr>
          <w:color w:val="006600"/>
          <w:spacing w:val="4"/>
          <w:sz w:val="18"/>
        </w:rPr>
        <w:t xml:space="preserve"> </w:t>
      </w:r>
      <w:r>
        <w:rPr>
          <w:color w:val="0000CC"/>
          <w:w w:val="104"/>
          <w:sz w:val="18"/>
        </w:rPr>
        <w:t>n</w:t>
      </w:r>
      <w:r>
        <w:rPr>
          <w:w w:val="157"/>
          <w:sz w:val="18"/>
        </w:rPr>
        <w:t>)</w:t>
      </w:r>
      <w:r>
        <w:rPr>
          <w:sz w:val="18"/>
        </w:rPr>
        <w:t xml:space="preserve"> </w:t>
      </w:r>
      <w:r>
        <w:rPr>
          <w:spacing w:val="4"/>
          <w:sz w:val="18"/>
        </w:rPr>
        <w:t xml:space="preserve"> </w:t>
      </w:r>
      <w:r>
        <w:rPr>
          <w:w w:val="108"/>
          <w:sz w:val="18"/>
        </w:rPr>
        <w:t>{</w:t>
      </w:r>
    </w:p>
    <w:p w14:paraId="363C3212" w14:textId="77777777" w:rsidR="00AF434A" w:rsidRDefault="00000000">
      <w:pPr>
        <w:tabs>
          <w:tab w:val="left" w:pos="531"/>
        </w:tabs>
        <w:spacing w:line="200" w:lineRule="exact"/>
        <w:ind w:left="147"/>
        <w:rPr>
          <w:sz w:val="18"/>
        </w:rPr>
      </w:pPr>
      <w:r>
        <w:rPr>
          <w:sz w:val="10"/>
        </w:rPr>
        <w:t>25</w:t>
      </w:r>
      <w:r>
        <w:rPr>
          <w:sz w:val="10"/>
        </w:rPr>
        <w:tab/>
      </w:r>
      <w:r>
        <w:rPr>
          <w:color w:val="0000CC"/>
          <w:w w:val="111"/>
          <w:sz w:val="18"/>
        </w:rPr>
        <w:t>checked</w:t>
      </w:r>
      <w:r>
        <w:rPr>
          <w:color w:val="0000CC"/>
          <w:sz w:val="18"/>
        </w:rPr>
        <w:t xml:space="preserve"> </w:t>
      </w:r>
      <w:r>
        <w:rPr>
          <w:color w:val="0000CC"/>
          <w:spacing w:val="4"/>
          <w:sz w:val="18"/>
        </w:rPr>
        <w:t xml:space="preserve"> </w:t>
      </w:r>
      <w:r>
        <w:rPr>
          <w:w w:val="157"/>
          <w:sz w:val="18"/>
        </w:rPr>
        <w:t>(</w:t>
      </w:r>
      <w:proofErr w:type="spellStart"/>
      <w:r>
        <w:rPr>
          <w:color w:val="0000CC"/>
          <w:w w:val="134"/>
          <w:sz w:val="18"/>
        </w:rPr>
        <w:t>s</w:t>
      </w:r>
      <w:r>
        <w:rPr>
          <w:w w:val="209"/>
          <w:sz w:val="18"/>
        </w:rPr>
        <w:t>,</w:t>
      </w:r>
      <w:r>
        <w:rPr>
          <w:color w:val="0000CC"/>
          <w:w w:val="91"/>
          <w:sz w:val="18"/>
        </w:rPr>
        <w:t>cmp</w:t>
      </w:r>
      <w:r>
        <w:rPr>
          <w:w w:val="209"/>
          <w:sz w:val="18"/>
        </w:rPr>
        <w:t>,</w:t>
      </w:r>
      <w:r>
        <w:rPr>
          <w:color w:val="0000CC"/>
          <w:w w:val="104"/>
          <w:sz w:val="18"/>
        </w:rPr>
        <w:t>n</w:t>
      </w:r>
      <w:proofErr w:type="spellEnd"/>
      <w:r>
        <w:rPr>
          <w:w w:val="157"/>
          <w:sz w:val="18"/>
        </w:rPr>
        <w:t>)</w:t>
      </w:r>
      <w:r>
        <w:rPr>
          <w:sz w:val="18"/>
        </w:rPr>
        <w:t xml:space="preserve"> </w:t>
      </w:r>
      <w:r>
        <w:rPr>
          <w:spacing w:val="4"/>
          <w:sz w:val="18"/>
        </w:rPr>
        <w:t xml:space="preserve"> </w:t>
      </w:r>
      <w:r>
        <w:rPr>
          <w:w w:val="108"/>
          <w:sz w:val="18"/>
        </w:rPr>
        <w:t>{</w:t>
      </w:r>
    </w:p>
    <w:p w14:paraId="3E59B0C2" w14:textId="77777777" w:rsidR="00AF434A" w:rsidRDefault="00000000">
      <w:pPr>
        <w:tabs>
          <w:tab w:val="left" w:pos="616"/>
        </w:tabs>
        <w:spacing w:line="200" w:lineRule="exact"/>
        <w:ind w:left="147"/>
        <w:rPr>
          <w:sz w:val="18"/>
        </w:rPr>
      </w:pPr>
      <w:r>
        <w:rPr>
          <w:w w:val="120"/>
          <w:sz w:val="10"/>
        </w:rPr>
        <w:t>26</w:t>
      </w:r>
      <w:r>
        <w:rPr>
          <w:w w:val="120"/>
          <w:sz w:val="10"/>
        </w:rPr>
        <w:tab/>
      </w:r>
      <w:r>
        <w:rPr>
          <w:color w:val="006600"/>
          <w:w w:val="145"/>
          <w:sz w:val="18"/>
        </w:rPr>
        <w:t>int</w:t>
      </w:r>
      <w:r>
        <w:rPr>
          <w:color w:val="006600"/>
          <w:spacing w:val="29"/>
          <w:w w:val="145"/>
          <w:sz w:val="18"/>
        </w:rPr>
        <w:t xml:space="preserve"> </w:t>
      </w:r>
      <w:proofErr w:type="spellStart"/>
      <w:r>
        <w:rPr>
          <w:color w:val="0000CC"/>
          <w:w w:val="170"/>
          <w:sz w:val="18"/>
        </w:rPr>
        <w:t>i</w:t>
      </w:r>
      <w:proofErr w:type="spellEnd"/>
      <w:r>
        <w:rPr>
          <w:w w:val="170"/>
          <w:sz w:val="18"/>
        </w:rPr>
        <w:t>;</w:t>
      </w:r>
    </w:p>
    <w:p w14:paraId="11DEE29D" w14:textId="77777777" w:rsidR="00AF434A" w:rsidRDefault="00000000">
      <w:pPr>
        <w:tabs>
          <w:tab w:val="left" w:pos="616"/>
        </w:tabs>
        <w:spacing w:line="200" w:lineRule="exact"/>
        <w:ind w:left="147"/>
        <w:rPr>
          <w:sz w:val="18"/>
        </w:rPr>
      </w:pPr>
      <w:r>
        <w:rPr>
          <w:w w:val="130"/>
          <w:sz w:val="10"/>
        </w:rPr>
        <w:t>27</w:t>
      </w:r>
      <w:r>
        <w:rPr>
          <w:w w:val="130"/>
          <w:sz w:val="10"/>
        </w:rPr>
        <w:tab/>
      </w:r>
      <w:proofErr w:type="spellStart"/>
      <w:r>
        <w:rPr>
          <w:color w:val="0000CC"/>
          <w:w w:val="130"/>
          <w:sz w:val="18"/>
        </w:rPr>
        <w:t>nt_array_ptr</w:t>
      </w:r>
      <w:proofErr w:type="spellEnd"/>
      <w:r>
        <w:rPr>
          <w:w w:val="130"/>
          <w:sz w:val="18"/>
        </w:rPr>
        <w:t>&lt;</w:t>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&gt;&gt; </w:t>
      </w:r>
      <w:r>
        <w:rPr>
          <w:color w:val="0000CC"/>
          <w:w w:val="130"/>
          <w:sz w:val="18"/>
        </w:rPr>
        <w:t xml:space="preserve">p </w:t>
      </w:r>
      <w:r>
        <w:rPr>
          <w:w w:val="160"/>
          <w:sz w:val="18"/>
        </w:rPr>
        <w:t xml:space="preserve">: </w:t>
      </w:r>
      <w:r>
        <w:rPr>
          <w:color w:val="0000CC"/>
          <w:w w:val="130"/>
          <w:sz w:val="18"/>
        </w:rPr>
        <w:t>count</w:t>
      </w:r>
      <w:r>
        <w:rPr>
          <w:color w:val="0000CC"/>
          <w:spacing w:val="-16"/>
          <w:w w:val="130"/>
          <w:sz w:val="18"/>
        </w:rPr>
        <w:t xml:space="preserve"> </w:t>
      </w:r>
      <w:r>
        <w:rPr>
          <w:w w:val="130"/>
          <w:sz w:val="18"/>
        </w:rPr>
        <w:t>(</w:t>
      </w:r>
      <w:r>
        <w:rPr>
          <w:color w:val="0000CC"/>
          <w:w w:val="130"/>
          <w:sz w:val="18"/>
        </w:rPr>
        <w:t>n</w:t>
      </w:r>
      <w:r>
        <w:rPr>
          <w:w w:val="130"/>
          <w:sz w:val="18"/>
        </w:rPr>
        <w:t>)</w:t>
      </w:r>
    </w:p>
    <w:p w14:paraId="2EA8563C" w14:textId="77777777" w:rsidR="00AF434A" w:rsidRDefault="00000000">
      <w:pPr>
        <w:tabs>
          <w:tab w:val="left" w:pos="785"/>
        </w:tabs>
        <w:spacing w:line="200" w:lineRule="exact"/>
        <w:ind w:left="147"/>
        <w:rPr>
          <w:sz w:val="18"/>
        </w:rPr>
      </w:pPr>
      <w:r>
        <w:rPr>
          <w:w w:val="115"/>
          <w:sz w:val="10"/>
        </w:rPr>
        <w:t>28</w:t>
      </w:r>
      <w:r>
        <w:rPr>
          <w:w w:val="115"/>
          <w:sz w:val="10"/>
        </w:rPr>
        <w:tab/>
      </w:r>
      <w:r>
        <w:rPr>
          <w:w w:val="115"/>
          <w:sz w:val="18"/>
        </w:rPr>
        <w:t xml:space="preserve">= </w:t>
      </w:r>
      <w:r>
        <w:rPr>
          <w:color w:val="0000CC"/>
          <w:w w:val="115"/>
          <w:sz w:val="18"/>
        </w:rPr>
        <w:t>malloc</w:t>
      </w:r>
      <w:r>
        <w:rPr>
          <w:w w:val="115"/>
          <w:sz w:val="18"/>
        </w:rPr>
        <w:t>(</w:t>
      </w:r>
      <w:proofErr w:type="spellStart"/>
      <w:r>
        <w:rPr>
          <w:color w:val="0000CC"/>
          <w:w w:val="115"/>
          <w:sz w:val="18"/>
        </w:rPr>
        <w:t>nt_array</w:t>
      </w:r>
      <w:proofErr w:type="spellEnd"/>
      <w:r>
        <w:rPr>
          <w:w w:val="115"/>
          <w:sz w:val="18"/>
        </w:rPr>
        <w:t>&lt;</w:t>
      </w:r>
      <w:proofErr w:type="spellStart"/>
      <w:r>
        <w:rPr>
          <w:color w:val="0000CC"/>
          <w:w w:val="115"/>
          <w:sz w:val="18"/>
        </w:rPr>
        <w:t>nt_array_ptr</w:t>
      </w:r>
      <w:proofErr w:type="spellEnd"/>
      <w:r>
        <w:rPr>
          <w:w w:val="115"/>
          <w:sz w:val="18"/>
        </w:rPr>
        <w:t>&lt;</w:t>
      </w:r>
      <w:r>
        <w:rPr>
          <w:color w:val="006600"/>
          <w:w w:val="115"/>
          <w:sz w:val="18"/>
        </w:rPr>
        <w:t>char</w:t>
      </w:r>
      <w:r>
        <w:rPr>
          <w:w w:val="115"/>
          <w:sz w:val="18"/>
        </w:rPr>
        <w:t>&gt;&gt;,</w:t>
      </w:r>
      <w:r>
        <w:rPr>
          <w:spacing w:val="28"/>
          <w:w w:val="115"/>
          <w:sz w:val="18"/>
        </w:rPr>
        <w:t xml:space="preserve"> </w:t>
      </w:r>
      <w:r>
        <w:rPr>
          <w:color w:val="0000CC"/>
          <w:w w:val="120"/>
          <w:sz w:val="18"/>
        </w:rPr>
        <w:t>n</w:t>
      </w:r>
      <w:r>
        <w:rPr>
          <w:w w:val="120"/>
          <w:sz w:val="18"/>
        </w:rPr>
        <w:t>);</w:t>
      </w:r>
    </w:p>
    <w:p w14:paraId="0B01144A" w14:textId="77777777" w:rsidR="00AF434A" w:rsidRDefault="00000000">
      <w:pPr>
        <w:tabs>
          <w:tab w:val="left" w:pos="616"/>
        </w:tabs>
        <w:spacing w:line="200" w:lineRule="exact"/>
        <w:ind w:left="147"/>
        <w:rPr>
          <w:sz w:val="18"/>
        </w:rPr>
      </w:pPr>
      <w:r>
        <w:rPr>
          <w:w w:val="115"/>
          <w:sz w:val="10"/>
        </w:rPr>
        <w:t>29</w:t>
      </w:r>
      <w:r>
        <w:rPr>
          <w:w w:val="115"/>
          <w:sz w:val="10"/>
        </w:rPr>
        <w:tab/>
      </w:r>
      <w:r>
        <w:rPr>
          <w:color w:val="006600"/>
          <w:w w:val="140"/>
          <w:sz w:val="18"/>
        </w:rPr>
        <w:t>for</w:t>
      </w:r>
      <w:r>
        <w:rPr>
          <w:w w:val="140"/>
          <w:sz w:val="18"/>
        </w:rPr>
        <w:t>(</w:t>
      </w:r>
      <w:proofErr w:type="spellStart"/>
      <w:r>
        <w:rPr>
          <w:color w:val="0000CC"/>
          <w:w w:val="140"/>
          <w:sz w:val="18"/>
        </w:rPr>
        <w:t>i</w:t>
      </w:r>
      <w:proofErr w:type="spellEnd"/>
      <w:r>
        <w:rPr>
          <w:color w:val="0000CC"/>
          <w:w w:val="140"/>
          <w:sz w:val="18"/>
        </w:rPr>
        <w:t xml:space="preserve"> </w:t>
      </w:r>
      <w:r>
        <w:rPr>
          <w:w w:val="115"/>
          <w:sz w:val="18"/>
        </w:rPr>
        <w:t xml:space="preserve">=  </w:t>
      </w:r>
      <w:r>
        <w:rPr>
          <w:w w:val="140"/>
          <w:sz w:val="18"/>
        </w:rPr>
        <w:t xml:space="preserve">0; </w:t>
      </w:r>
      <w:proofErr w:type="spellStart"/>
      <w:r>
        <w:rPr>
          <w:color w:val="0000CC"/>
          <w:w w:val="160"/>
          <w:sz w:val="18"/>
        </w:rPr>
        <w:t>i</w:t>
      </w:r>
      <w:proofErr w:type="spellEnd"/>
      <w:r>
        <w:rPr>
          <w:color w:val="0000CC"/>
          <w:w w:val="160"/>
          <w:sz w:val="18"/>
        </w:rPr>
        <w:t xml:space="preserve"> </w:t>
      </w:r>
      <w:r>
        <w:rPr>
          <w:w w:val="115"/>
          <w:sz w:val="18"/>
        </w:rPr>
        <w:t xml:space="preserve">&lt;  </w:t>
      </w:r>
      <w:r>
        <w:rPr>
          <w:color w:val="0000CC"/>
          <w:w w:val="140"/>
          <w:sz w:val="18"/>
        </w:rPr>
        <w:t>n</w:t>
      </w:r>
      <w:r>
        <w:rPr>
          <w:w w:val="140"/>
          <w:sz w:val="18"/>
        </w:rPr>
        <w:t xml:space="preserve">; </w:t>
      </w:r>
      <w:proofErr w:type="spellStart"/>
      <w:r>
        <w:rPr>
          <w:color w:val="0000CC"/>
          <w:w w:val="115"/>
          <w:sz w:val="18"/>
        </w:rPr>
        <w:t>i</w:t>
      </w:r>
      <w:proofErr w:type="spellEnd"/>
      <w:r>
        <w:rPr>
          <w:w w:val="115"/>
          <w:sz w:val="18"/>
        </w:rPr>
        <w:t xml:space="preserve">++)  </w:t>
      </w:r>
      <w:r>
        <w:rPr>
          <w:spacing w:val="22"/>
          <w:w w:val="115"/>
          <w:sz w:val="18"/>
        </w:rPr>
        <w:t xml:space="preserve"> </w:t>
      </w:r>
      <w:r>
        <w:rPr>
          <w:w w:val="115"/>
          <w:sz w:val="18"/>
        </w:rPr>
        <w:t>{</w:t>
      </w:r>
    </w:p>
    <w:p w14:paraId="43742237" w14:textId="77777777" w:rsidR="00AF434A" w:rsidRDefault="00000000">
      <w:pPr>
        <w:tabs>
          <w:tab w:val="left" w:pos="785"/>
        </w:tabs>
        <w:spacing w:line="200" w:lineRule="exact"/>
        <w:ind w:left="147"/>
        <w:rPr>
          <w:sz w:val="18"/>
        </w:rPr>
      </w:pPr>
      <w:r>
        <w:rPr>
          <w:w w:val="120"/>
          <w:sz w:val="10"/>
        </w:rPr>
        <w:t>30</w:t>
      </w:r>
      <w:r>
        <w:rPr>
          <w:w w:val="120"/>
          <w:sz w:val="10"/>
        </w:rPr>
        <w:tab/>
      </w:r>
      <w:r>
        <w:rPr>
          <w:color w:val="006600"/>
          <w:w w:val="130"/>
          <w:sz w:val="18"/>
        </w:rPr>
        <w:t xml:space="preserve">int  </w:t>
      </w:r>
      <w:proofErr w:type="spellStart"/>
      <w:r>
        <w:rPr>
          <w:color w:val="0000CC"/>
          <w:w w:val="130"/>
          <w:sz w:val="18"/>
        </w:rPr>
        <w:t>len</w:t>
      </w:r>
      <w:proofErr w:type="spellEnd"/>
      <w:r>
        <w:rPr>
          <w:color w:val="0000CC"/>
          <w:w w:val="130"/>
          <w:sz w:val="18"/>
        </w:rPr>
        <w:t xml:space="preserve">  </w:t>
      </w:r>
      <w:r>
        <w:rPr>
          <w:w w:val="120"/>
          <w:sz w:val="18"/>
        </w:rPr>
        <w:t xml:space="preserve">=  </w:t>
      </w:r>
      <w:proofErr w:type="spellStart"/>
      <w:r>
        <w:rPr>
          <w:color w:val="0000CC"/>
          <w:w w:val="130"/>
          <w:sz w:val="18"/>
        </w:rPr>
        <w:t>strlen</w:t>
      </w:r>
      <w:proofErr w:type="spellEnd"/>
      <w:r>
        <w:rPr>
          <w:color w:val="0000CC"/>
          <w:w w:val="130"/>
          <w:sz w:val="18"/>
        </w:rPr>
        <w:t xml:space="preserve"> </w:t>
      </w:r>
      <w:r>
        <w:rPr>
          <w:color w:val="0000CC"/>
          <w:spacing w:val="16"/>
          <w:w w:val="130"/>
          <w:sz w:val="18"/>
        </w:rPr>
        <w:t xml:space="preserve"> </w:t>
      </w:r>
      <w:r>
        <w:rPr>
          <w:color w:val="0000CC"/>
          <w:w w:val="145"/>
          <w:sz w:val="18"/>
        </w:rPr>
        <w:t>s</w:t>
      </w:r>
      <w:r>
        <w:rPr>
          <w:w w:val="145"/>
          <w:sz w:val="18"/>
        </w:rPr>
        <w:t>[</w:t>
      </w:r>
      <w:proofErr w:type="spellStart"/>
      <w:r>
        <w:rPr>
          <w:color w:val="0000CC"/>
          <w:w w:val="145"/>
          <w:sz w:val="18"/>
        </w:rPr>
        <w:t>i</w:t>
      </w:r>
      <w:proofErr w:type="spellEnd"/>
      <w:r>
        <w:rPr>
          <w:w w:val="145"/>
          <w:sz w:val="18"/>
        </w:rPr>
        <w:t>];</w:t>
      </w:r>
    </w:p>
    <w:p w14:paraId="59516ED2" w14:textId="77777777" w:rsidR="00AF434A" w:rsidRDefault="00000000">
      <w:pPr>
        <w:tabs>
          <w:tab w:val="left" w:pos="785"/>
        </w:tabs>
        <w:spacing w:line="200" w:lineRule="exact"/>
        <w:ind w:left="147"/>
        <w:rPr>
          <w:sz w:val="18"/>
        </w:rPr>
      </w:pPr>
      <w:r>
        <w:rPr>
          <w:w w:val="125"/>
          <w:sz w:val="10"/>
        </w:rPr>
        <w:t>31</w:t>
      </w:r>
      <w:r>
        <w:rPr>
          <w:w w:val="125"/>
          <w:sz w:val="10"/>
        </w:rPr>
        <w:tab/>
      </w:r>
      <w:proofErr w:type="spellStart"/>
      <w:r>
        <w:rPr>
          <w:color w:val="0000CC"/>
          <w:w w:val="125"/>
          <w:sz w:val="18"/>
        </w:rPr>
        <w:t>nt_array_ptr</w:t>
      </w:r>
      <w:proofErr w:type="spellEnd"/>
      <w:r>
        <w:rPr>
          <w:w w:val="125"/>
          <w:sz w:val="18"/>
        </w:rPr>
        <w:t>&lt;</w:t>
      </w:r>
      <w:r>
        <w:rPr>
          <w:color w:val="006600"/>
          <w:w w:val="125"/>
          <w:sz w:val="18"/>
        </w:rPr>
        <w:t>char</w:t>
      </w:r>
      <w:r>
        <w:rPr>
          <w:w w:val="125"/>
          <w:sz w:val="18"/>
        </w:rPr>
        <w:t xml:space="preserve">&gt; </w:t>
      </w:r>
      <w:proofErr w:type="spellStart"/>
      <w:r>
        <w:rPr>
          <w:color w:val="0000CC"/>
          <w:w w:val="125"/>
          <w:sz w:val="18"/>
        </w:rPr>
        <w:t>tmp</w:t>
      </w:r>
      <w:proofErr w:type="spellEnd"/>
      <w:r>
        <w:rPr>
          <w:color w:val="0000CC"/>
          <w:w w:val="125"/>
          <w:sz w:val="18"/>
        </w:rPr>
        <w:t xml:space="preserve"> </w:t>
      </w:r>
      <w:r>
        <w:rPr>
          <w:w w:val="160"/>
          <w:sz w:val="18"/>
        </w:rPr>
        <w:t xml:space="preserve">: </w:t>
      </w:r>
      <w:r>
        <w:rPr>
          <w:color w:val="0000CC"/>
          <w:w w:val="125"/>
          <w:sz w:val="18"/>
        </w:rPr>
        <w:t>count</w:t>
      </w:r>
      <w:r>
        <w:rPr>
          <w:color w:val="0000CC"/>
          <w:spacing w:val="40"/>
          <w:w w:val="125"/>
          <w:sz w:val="18"/>
        </w:rPr>
        <w:t xml:space="preserve"> </w:t>
      </w:r>
      <w:r>
        <w:rPr>
          <w:w w:val="125"/>
          <w:sz w:val="18"/>
        </w:rPr>
        <w:t>(</w:t>
      </w:r>
      <w:proofErr w:type="spellStart"/>
      <w:r>
        <w:rPr>
          <w:color w:val="0000CC"/>
          <w:w w:val="125"/>
          <w:sz w:val="18"/>
        </w:rPr>
        <w:t>len</w:t>
      </w:r>
      <w:proofErr w:type="spellEnd"/>
      <w:r>
        <w:rPr>
          <w:w w:val="125"/>
          <w:sz w:val="18"/>
        </w:rPr>
        <w:t>)</w:t>
      </w:r>
    </w:p>
    <w:p w14:paraId="24155C23" w14:textId="77777777" w:rsidR="00AF434A" w:rsidRDefault="00000000">
      <w:pPr>
        <w:tabs>
          <w:tab w:val="left" w:pos="955"/>
        </w:tabs>
        <w:spacing w:line="200" w:lineRule="exact"/>
        <w:ind w:left="147"/>
        <w:rPr>
          <w:sz w:val="18"/>
        </w:rPr>
      </w:pPr>
      <w:r>
        <w:rPr>
          <w:w w:val="115"/>
          <w:sz w:val="10"/>
        </w:rPr>
        <w:t>32</w:t>
      </w:r>
      <w:r>
        <w:rPr>
          <w:w w:val="115"/>
          <w:sz w:val="10"/>
        </w:rPr>
        <w:tab/>
      </w:r>
      <w:r>
        <w:rPr>
          <w:w w:val="115"/>
          <w:sz w:val="18"/>
        </w:rPr>
        <w:t xml:space="preserve">=   </w:t>
      </w:r>
      <w:r>
        <w:rPr>
          <w:color w:val="0000CC"/>
          <w:w w:val="115"/>
          <w:sz w:val="18"/>
        </w:rPr>
        <w:t>new   malloc</w:t>
      </w:r>
      <w:r>
        <w:rPr>
          <w:w w:val="115"/>
          <w:sz w:val="18"/>
        </w:rPr>
        <w:t>(</w:t>
      </w:r>
      <w:proofErr w:type="spellStart"/>
      <w:r>
        <w:rPr>
          <w:color w:val="0000CC"/>
          <w:w w:val="115"/>
          <w:sz w:val="18"/>
        </w:rPr>
        <w:t>nt_array</w:t>
      </w:r>
      <w:proofErr w:type="spellEnd"/>
      <w:r>
        <w:rPr>
          <w:w w:val="115"/>
          <w:sz w:val="18"/>
        </w:rPr>
        <w:t>&lt;</w:t>
      </w:r>
      <w:r>
        <w:rPr>
          <w:color w:val="006600"/>
          <w:w w:val="115"/>
          <w:sz w:val="18"/>
        </w:rPr>
        <w:t>char</w:t>
      </w:r>
      <w:r>
        <w:rPr>
          <w:w w:val="115"/>
          <w:sz w:val="18"/>
        </w:rPr>
        <w:t>&gt;,</w:t>
      </w:r>
      <w:r>
        <w:rPr>
          <w:spacing w:val="34"/>
          <w:w w:val="115"/>
          <w:sz w:val="18"/>
        </w:rPr>
        <w:t xml:space="preserve"> </w:t>
      </w:r>
      <w:proofErr w:type="spellStart"/>
      <w:r>
        <w:rPr>
          <w:color w:val="0000CC"/>
          <w:w w:val="115"/>
          <w:sz w:val="18"/>
        </w:rPr>
        <w:t>len</w:t>
      </w:r>
      <w:proofErr w:type="spellEnd"/>
      <w:r>
        <w:rPr>
          <w:w w:val="115"/>
          <w:sz w:val="18"/>
        </w:rPr>
        <w:t>);</w:t>
      </w:r>
    </w:p>
    <w:p w14:paraId="627C6921" w14:textId="77777777" w:rsidR="00AF434A" w:rsidRDefault="00000000">
      <w:pPr>
        <w:tabs>
          <w:tab w:val="left" w:pos="785"/>
        </w:tabs>
        <w:spacing w:line="200" w:lineRule="exact"/>
        <w:ind w:left="147"/>
        <w:rPr>
          <w:sz w:val="18"/>
        </w:rPr>
      </w:pPr>
      <w:r>
        <w:rPr>
          <w:sz w:val="10"/>
        </w:rPr>
        <w:t>33</w:t>
      </w:r>
      <w:r>
        <w:rPr>
          <w:sz w:val="10"/>
        </w:rPr>
        <w:tab/>
      </w:r>
      <w:proofErr w:type="spellStart"/>
      <w:r>
        <w:rPr>
          <w:color w:val="0000CC"/>
          <w:w w:val="103"/>
          <w:sz w:val="18"/>
        </w:rPr>
        <w:t>safe_memcpy</w:t>
      </w:r>
      <w:proofErr w:type="spellEnd"/>
      <w:r>
        <w:rPr>
          <w:w w:val="157"/>
          <w:sz w:val="18"/>
        </w:rPr>
        <w:t>(</w:t>
      </w:r>
      <w:proofErr w:type="spellStart"/>
      <w:r>
        <w:rPr>
          <w:color w:val="0000CC"/>
          <w:sz w:val="18"/>
        </w:rPr>
        <w:t>tmp</w:t>
      </w:r>
      <w:r>
        <w:rPr>
          <w:w w:val="209"/>
          <w:sz w:val="18"/>
        </w:rPr>
        <w:t>,</w:t>
      </w:r>
      <w:r>
        <w:rPr>
          <w:color w:val="0000CC"/>
          <w:w w:val="134"/>
          <w:sz w:val="18"/>
        </w:rPr>
        <w:t>s</w:t>
      </w:r>
      <w:proofErr w:type="spellEnd"/>
      <w:r>
        <w:rPr>
          <w:w w:val="157"/>
          <w:sz w:val="18"/>
        </w:rPr>
        <w:t>[</w:t>
      </w:r>
      <w:proofErr w:type="spellStart"/>
      <w:r>
        <w:rPr>
          <w:color w:val="0000CC"/>
          <w:w w:val="188"/>
          <w:sz w:val="18"/>
        </w:rPr>
        <w:t>i</w:t>
      </w:r>
      <w:proofErr w:type="spellEnd"/>
      <w:r>
        <w:rPr>
          <w:w w:val="179"/>
          <w:sz w:val="18"/>
        </w:rPr>
        <w:t>],</w:t>
      </w:r>
      <w:proofErr w:type="spellStart"/>
      <w:r>
        <w:rPr>
          <w:color w:val="0000CC"/>
          <w:w w:val="128"/>
          <w:sz w:val="18"/>
        </w:rPr>
        <w:t>len</w:t>
      </w:r>
      <w:proofErr w:type="spellEnd"/>
      <w:r>
        <w:rPr>
          <w:w w:val="171"/>
          <w:sz w:val="18"/>
        </w:rPr>
        <w:t>);</w:t>
      </w:r>
    </w:p>
    <w:p w14:paraId="59D9FC97" w14:textId="77777777" w:rsidR="00AF434A" w:rsidRDefault="00000000">
      <w:pPr>
        <w:tabs>
          <w:tab w:val="left" w:pos="785"/>
        </w:tabs>
        <w:spacing w:line="200" w:lineRule="exact"/>
        <w:ind w:left="147"/>
        <w:rPr>
          <w:sz w:val="18"/>
        </w:rPr>
      </w:pPr>
      <w:r>
        <w:rPr>
          <w:w w:val="115"/>
          <w:sz w:val="10"/>
        </w:rPr>
        <w:t>34</w:t>
      </w:r>
      <w:r>
        <w:rPr>
          <w:w w:val="115"/>
          <w:sz w:val="10"/>
        </w:rPr>
        <w:tab/>
      </w:r>
      <w:r>
        <w:rPr>
          <w:color w:val="0000CC"/>
          <w:w w:val="135"/>
          <w:sz w:val="18"/>
        </w:rPr>
        <w:t>p</w:t>
      </w:r>
      <w:r>
        <w:rPr>
          <w:w w:val="135"/>
          <w:sz w:val="18"/>
        </w:rPr>
        <w:t>[</w:t>
      </w:r>
      <w:proofErr w:type="spellStart"/>
      <w:r>
        <w:rPr>
          <w:color w:val="0000CC"/>
          <w:w w:val="135"/>
          <w:sz w:val="18"/>
        </w:rPr>
        <w:t>i</w:t>
      </w:r>
      <w:proofErr w:type="spellEnd"/>
      <w:r>
        <w:rPr>
          <w:w w:val="135"/>
          <w:sz w:val="18"/>
        </w:rPr>
        <w:t xml:space="preserve">] </w:t>
      </w:r>
      <w:r>
        <w:rPr>
          <w:w w:val="115"/>
          <w:sz w:val="18"/>
        </w:rPr>
        <w:t>=</w:t>
      </w:r>
      <w:r>
        <w:rPr>
          <w:spacing w:val="14"/>
          <w:w w:val="115"/>
          <w:sz w:val="18"/>
        </w:rPr>
        <w:t xml:space="preserve"> </w:t>
      </w:r>
      <w:proofErr w:type="spellStart"/>
      <w:r>
        <w:rPr>
          <w:color w:val="0000CC"/>
          <w:w w:val="115"/>
          <w:sz w:val="18"/>
        </w:rPr>
        <w:t>tmp</w:t>
      </w:r>
      <w:proofErr w:type="spellEnd"/>
      <w:r>
        <w:rPr>
          <w:w w:val="115"/>
          <w:sz w:val="18"/>
        </w:rPr>
        <w:t>;</w:t>
      </w:r>
    </w:p>
    <w:p w14:paraId="1ABC1263" w14:textId="77777777" w:rsidR="00AF434A" w:rsidRDefault="00000000">
      <w:pPr>
        <w:tabs>
          <w:tab w:val="left" w:pos="616"/>
        </w:tabs>
        <w:spacing w:line="200" w:lineRule="exact"/>
        <w:ind w:left="147"/>
        <w:rPr>
          <w:sz w:val="18"/>
        </w:rPr>
      </w:pPr>
      <w:r>
        <w:rPr>
          <w:w w:val="105"/>
          <w:sz w:val="10"/>
        </w:rPr>
        <w:t>35</w:t>
      </w:r>
      <w:r>
        <w:rPr>
          <w:w w:val="105"/>
          <w:sz w:val="10"/>
        </w:rPr>
        <w:tab/>
      </w:r>
      <w:r>
        <w:rPr>
          <w:w w:val="105"/>
          <w:sz w:val="18"/>
        </w:rPr>
        <w:t>}</w:t>
      </w:r>
    </w:p>
    <w:p w14:paraId="3C1A1829" w14:textId="77777777" w:rsidR="00AF434A" w:rsidRDefault="00000000">
      <w:pPr>
        <w:tabs>
          <w:tab w:val="left" w:pos="616"/>
        </w:tabs>
        <w:spacing w:line="200" w:lineRule="exact"/>
        <w:ind w:left="147"/>
        <w:rPr>
          <w:sz w:val="18"/>
        </w:rPr>
      </w:pPr>
      <w:r>
        <w:rPr>
          <w:w w:val="130"/>
          <w:sz w:val="10"/>
        </w:rPr>
        <w:t>36</w:t>
      </w:r>
      <w:r>
        <w:rPr>
          <w:w w:val="130"/>
          <w:sz w:val="10"/>
        </w:rPr>
        <w:tab/>
      </w:r>
      <w:proofErr w:type="spellStart"/>
      <w:r>
        <w:rPr>
          <w:color w:val="0000CC"/>
          <w:w w:val="130"/>
          <w:sz w:val="18"/>
        </w:rPr>
        <w:t>ptr</w:t>
      </w:r>
      <w:proofErr w:type="spellEnd"/>
      <w:r>
        <w:rPr>
          <w:w w:val="130"/>
          <w:sz w:val="18"/>
        </w:rPr>
        <w:t>&lt;(</w:t>
      </w:r>
      <w:r>
        <w:rPr>
          <w:color w:val="006600"/>
          <w:w w:val="130"/>
          <w:sz w:val="18"/>
        </w:rPr>
        <w:t>int</w:t>
      </w:r>
      <w:r>
        <w:rPr>
          <w:w w:val="130"/>
          <w:sz w:val="18"/>
        </w:rPr>
        <w:t>)(</w:t>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 </w:t>
      </w:r>
      <w:r>
        <w:rPr>
          <w:w w:val="160"/>
          <w:sz w:val="18"/>
        </w:rPr>
        <w:t xml:space="preserve">: </w:t>
      </w:r>
      <w:r>
        <w:rPr>
          <w:color w:val="0000CC"/>
          <w:w w:val="130"/>
          <w:sz w:val="18"/>
        </w:rPr>
        <w:t>count</w:t>
      </w:r>
      <w:r>
        <w:rPr>
          <w:color w:val="0000CC"/>
          <w:spacing w:val="21"/>
          <w:w w:val="130"/>
          <w:sz w:val="18"/>
        </w:rPr>
        <w:t xml:space="preserve"> </w:t>
      </w:r>
      <w:r>
        <w:rPr>
          <w:w w:val="130"/>
          <w:sz w:val="18"/>
        </w:rPr>
        <w:t>(0),</w:t>
      </w:r>
    </w:p>
    <w:p w14:paraId="501DBF93" w14:textId="77777777" w:rsidR="00AF434A" w:rsidRDefault="00000000">
      <w:pPr>
        <w:tabs>
          <w:tab w:val="left" w:pos="616"/>
        </w:tabs>
        <w:spacing w:line="200" w:lineRule="exact"/>
        <w:ind w:left="147"/>
        <w:rPr>
          <w:sz w:val="18"/>
        </w:rPr>
      </w:pPr>
      <w:r>
        <w:rPr>
          <w:w w:val="130"/>
          <w:sz w:val="10"/>
        </w:rPr>
        <w:t>37</w:t>
      </w:r>
      <w:r>
        <w:rPr>
          <w:w w:val="130"/>
          <w:sz w:val="10"/>
        </w:rPr>
        <w:tab/>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 </w:t>
      </w:r>
      <w:r>
        <w:rPr>
          <w:w w:val="160"/>
          <w:sz w:val="18"/>
        </w:rPr>
        <w:t xml:space="preserve">: </w:t>
      </w:r>
      <w:r>
        <w:rPr>
          <w:color w:val="0000CC"/>
          <w:w w:val="130"/>
          <w:sz w:val="18"/>
        </w:rPr>
        <w:t>count</w:t>
      </w:r>
      <w:r>
        <w:rPr>
          <w:color w:val="0000CC"/>
          <w:spacing w:val="9"/>
          <w:w w:val="130"/>
          <w:sz w:val="18"/>
        </w:rPr>
        <w:t xml:space="preserve"> </w:t>
      </w:r>
      <w:r>
        <w:rPr>
          <w:w w:val="130"/>
          <w:sz w:val="18"/>
        </w:rPr>
        <w:t>(0))&gt;</w:t>
      </w:r>
    </w:p>
    <w:p w14:paraId="204B4CB6" w14:textId="77777777" w:rsidR="00AF434A" w:rsidRDefault="00000000">
      <w:pPr>
        <w:tabs>
          <w:tab w:val="left" w:pos="785"/>
        </w:tabs>
        <w:spacing w:line="203" w:lineRule="exact"/>
        <w:ind w:left="147"/>
        <w:rPr>
          <w:sz w:val="18"/>
        </w:rPr>
      </w:pPr>
      <w:r>
        <w:rPr>
          <w:w w:val="110"/>
          <w:sz w:val="10"/>
        </w:rPr>
        <w:t>38</w:t>
      </w:r>
      <w:r>
        <w:rPr>
          <w:w w:val="110"/>
          <w:sz w:val="10"/>
        </w:rPr>
        <w:tab/>
      </w:r>
      <w:proofErr w:type="spellStart"/>
      <w:r>
        <w:rPr>
          <w:color w:val="0000CC"/>
          <w:w w:val="110"/>
          <w:sz w:val="18"/>
        </w:rPr>
        <w:t>cfun</w:t>
      </w:r>
      <w:proofErr w:type="spellEnd"/>
      <w:r>
        <w:rPr>
          <w:color w:val="0000CC"/>
          <w:w w:val="110"/>
          <w:sz w:val="18"/>
        </w:rPr>
        <w:t xml:space="preserve"> </w:t>
      </w:r>
      <w:r>
        <w:rPr>
          <w:w w:val="110"/>
          <w:sz w:val="18"/>
        </w:rPr>
        <w:t>=</w:t>
      </w:r>
      <w:r>
        <w:rPr>
          <w:spacing w:val="47"/>
          <w:w w:val="110"/>
          <w:sz w:val="18"/>
        </w:rPr>
        <w:t xml:space="preserve"> </w:t>
      </w:r>
      <w:proofErr w:type="spellStart"/>
      <w:r>
        <w:rPr>
          <w:color w:val="0000CC"/>
          <w:w w:val="110"/>
          <w:sz w:val="18"/>
        </w:rPr>
        <w:t>find_check</w:t>
      </w:r>
      <w:proofErr w:type="spellEnd"/>
      <w:r>
        <w:rPr>
          <w:w w:val="110"/>
          <w:sz w:val="18"/>
        </w:rPr>
        <w:t>(</w:t>
      </w:r>
      <w:proofErr w:type="spellStart"/>
      <w:r>
        <w:rPr>
          <w:color w:val="0000CC"/>
          <w:w w:val="110"/>
          <w:sz w:val="18"/>
        </w:rPr>
        <w:t>cmp</w:t>
      </w:r>
      <w:proofErr w:type="spellEnd"/>
      <w:r>
        <w:rPr>
          <w:w w:val="110"/>
          <w:sz w:val="18"/>
        </w:rPr>
        <w:t>);</w:t>
      </w:r>
    </w:p>
    <w:p w14:paraId="03CAA196" w14:textId="77777777" w:rsidR="00AF434A" w:rsidRDefault="00000000">
      <w:pPr>
        <w:spacing w:before="67"/>
        <w:ind w:left="147"/>
        <w:rPr>
          <w:sz w:val="10"/>
        </w:rPr>
      </w:pPr>
      <w:r>
        <w:rPr>
          <w:sz w:val="10"/>
        </w:rPr>
        <w:t>39</w:t>
      </w:r>
    </w:p>
    <w:p w14:paraId="0FA5A534" w14:textId="77777777" w:rsidR="00AF434A" w:rsidRDefault="00000000">
      <w:pPr>
        <w:tabs>
          <w:tab w:val="left" w:pos="616"/>
        </w:tabs>
        <w:spacing w:before="11" w:line="203" w:lineRule="exact"/>
        <w:ind w:left="147"/>
        <w:rPr>
          <w:sz w:val="18"/>
        </w:rPr>
      </w:pPr>
      <w:r>
        <w:rPr>
          <w:w w:val="130"/>
          <w:sz w:val="10"/>
        </w:rPr>
        <w:t>40</w:t>
      </w:r>
      <w:r>
        <w:rPr>
          <w:w w:val="130"/>
          <w:sz w:val="10"/>
        </w:rPr>
        <w:tab/>
      </w:r>
      <w:r>
        <w:rPr>
          <w:color w:val="006600"/>
          <w:w w:val="130"/>
          <w:sz w:val="18"/>
        </w:rPr>
        <w:t>return</w:t>
      </w:r>
      <w:r>
        <w:rPr>
          <w:color w:val="006600"/>
          <w:spacing w:val="39"/>
          <w:w w:val="130"/>
          <w:sz w:val="18"/>
        </w:rPr>
        <w:t xml:space="preserve"> </w:t>
      </w:r>
      <w:proofErr w:type="spellStart"/>
      <w:r>
        <w:rPr>
          <w:color w:val="0000CC"/>
          <w:w w:val="130"/>
          <w:sz w:val="18"/>
        </w:rPr>
        <w:t>stringsort</w:t>
      </w:r>
      <w:proofErr w:type="spellEnd"/>
      <w:r>
        <w:rPr>
          <w:w w:val="130"/>
          <w:sz w:val="18"/>
        </w:rPr>
        <w:t>(</w:t>
      </w:r>
      <w:proofErr w:type="spellStart"/>
      <w:r>
        <w:rPr>
          <w:color w:val="0000CC"/>
          <w:w w:val="130"/>
          <w:sz w:val="18"/>
        </w:rPr>
        <w:t>p</w:t>
      </w:r>
      <w:r>
        <w:rPr>
          <w:w w:val="130"/>
          <w:sz w:val="18"/>
        </w:rPr>
        <w:t>,</w:t>
      </w:r>
      <w:r>
        <w:rPr>
          <w:color w:val="0000CC"/>
          <w:w w:val="130"/>
          <w:sz w:val="18"/>
        </w:rPr>
        <w:t>cfun</w:t>
      </w:r>
      <w:proofErr w:type="spellEnd"/>
      <w:r>
        <w:rPr>
          <w:w w:val="130"/>
          <w:sz w:val="18"/>
        </w:rPr>
        <w:t>);</w:t>
      </w:r>
    </w:p>
    <w:p w14:paraId="60BF67B9" w14:textId="77777777" w:rsidR="00AF434A" w:rsidRDefault="00000000">
      <w:pPr>
        <w:tabs>
          <w:tab w:val="left" w:pos="531"/>
        </w:tabs>
        <w:spacing w:line="200" w:lineRule="exact"/>
        <w:ind w:left="147"/>
        <w:rPr>
          <w:sz w:val="18"/>
        </w:rPr>
      </w:pPr>
      <w:r>
        <w:rPr>
          <w:w w:val="105"/>
          <w:sz w:val="10"/>
        </w:rPr>
        <w:t>41</w:t>
      </w:r>
      <w:r>
        <w:rPr>
          <w:w w:val="105"/>
          <w:sz w:val="10"/>
        </w:rPr>
        <w:tab/>
      </w:r>
      <w:r>
        <w:rPr>
          <w:w w:val="105"/>
          <w:sz w:val="18"/>
        </w:rPr>
        <w:t>}</w:t>
      </w:r>
    </w:p>
    <w:p w14:paraId="29FB0803" w14:textId="77777777" w:rsidR="00AF434A" w:rsidRDefault="00000000">
      <w:pPr>
        <w:spacing w:line="203" w:lineRule="exact"/>
        <w:ind w:left="147"/>
        <w:rPr>
          <w:sz w:val="18"/>
        </w:rPr>
      </w:pPr>
      <w:r>
        <w:rPr>
          <w:w w:val="105"/>
          <w:sz w:val="10"/>
        </w:rPr>
        <w:t xml:space="preserve">42      </w:t>
      </w:r>
      <w:r>
        <w:rPr>
          <w:spacing w:val="13"/>
          <w:w w:val="105"/>
          <w:sz w:val="10"/>
        </w:rPr>
        <w:t xml:space="preserve"> </w:t>
      </w:r>
      <w:r>
        <w:rPr>
          <w:w w:val="105"/>
          <w:sz w:val="18"/>
        </w:rPr>
        <w:t>}</w:t>
      </w:r>
    </w:p>
    <w:p w14:paraId="1E6F32D5" w14:textId="77777777" w:rsidR="00AF434A" w:rsidRDefault="00AF434A">
      <w:pPr>
        <w:spacing w:line="203" w:lineRule="exact"/>
        <w:rPr>
          <w:sz w:val="18"/>
        </w:rPr>
        <w:sectPr w:rsidR="00AF434A">
          <w:pgSz w:w="12240" w:h="15840"/>
          <w:pgMar w:top="1460" w:right="860" w:bottom="280" w:left="860" w:header="720" w:footer="720" w:gutter="0"/>
          <w:cols w:num="2" w:space="720" w:equalWidth="0">
            <w:col w:w="4997" w:space="223"/>
            <w:col w:w="5300"/>
          </w:cols>
        </w:sectPr>
      </w:pPr>
    </w:p>
    <w:p w14:paraId="2AFDE3C1" w14:textId="77777777" w:rsidR="00AF434A" w:rsidRDefault="00AF434A">
      <w:pPr>
        <w:pStyle w:val="BodyText"/>
        <w:rPr>
          <w:sz w:val="24"/>
        </w:rPr>
      </w:pPr>
    </w:p>
    <w:p w14:paraId="69173CCD" w14:textId="77777777" w:rsidR="00AF434A" w:rsidRDefault="00AF434A">
      <w:pPr>
        <w:pStyle w:val="BodyText"/>
        <w:spacing w:before="1"/>
        <w:rPr>
          <w:sz w:val="24"/>
        </w:rPr>
      </w:pPr>
    </w:p>
    <w:p w14:paraId="3B846E92" w14:textId="782B94B4" w:rsidR="00AF434A" w:rsidRDefault="00000000">
      <w:pPr>
        <w:pStyle w:val="BodyText"/>
        <w:spacing w:line="232" w:lineRule="auto"/>
        <w:ind w:left="219" w:right="38"/>
        <w:jc w:val="both"/>
      </w:pPr>
      <w:r>
        <w:rPr>
          <w:b/>
        </w:rPr>
        <w:t>Maintaining Non-crashing</w:t>
      </w:r>
      <w:r>
        <w:t>. Previously, the main guarantee of Checked C [14] was</w:t>
      </w:r>
      <w:del w:id="111" w:author="SC9986" w:date="2022-08-04T10:01:00Z">
        <w:r w:rsidDel="002C6A6A">
          <w:delText xml:space="preserve"> </w:delText>
        </w:r>
      </w:del>
      <w:r>
        <w:t xml:space="preserve"> the</w:t>
      </w:r>
      <w:del w:id="112" w:author="SC9986" w:date="2022-08-04T10:01:00Z">
        <w:r w:rsidDel="002C6A6A">
          <w:delText xml:space="preserve"> </w:delText>
        </w:r>
      </w:del>
      <w:r>
        <w:t xml:space="preserve"> blame</w:t>
      </w:r>
      <w:del w:id="113" w:author="SC9986" w:date="2022-08-04T10:01:00Z">
        <w:r w:rsidDel="002C6A6A">
          <w:delText xml:space="preserve"> </w:delText>
        </w:r>
      </w:del>
      <w:r>
        <w:t xml:space="preserve"> theorem. </w:t>
      </w:r>
      <w:del w:id="114" w:author="SC9986" w:date="2022-08-04T10:01:00Z">
        <w:r w:rsidDel="002C6A6A">
          <w:delText xml:space="preserve"> </w:delText>
        </w:r>
      </w:del>
      <w:r>
        <w:t xml:space="preserve">The </w:t>
      </w:r>
      <w:del w:id="115" w:author="SC9986" w:date="2022-08-04T10:01:00Z">
        <w:r w:rsidDel="002C6A6A">
          <w:delText xml:space="preserve"> </w:delText>
        </w:r>
      </w:del>
      <w:r>
        <w:t xml:space="preserve">sources of crashing in Checked </w:t>
      </w:r>
      <w:proofErr w:type="spellStart"/>
      <w:r>
        <w:t>C are</w:t>
      </w:r>
      <w:proofErr w:type="spellEnd"/>
      <w:r>
        <w:t xml:space="preserve"> (1) unchecked regions crash themselves; and (2) the misuse of checked pointers in unchecked regions. For example, </w:t>
      </w:r>
      <w:del w:id="116" w:author="SC9986" w:date="2022-08-04T10:01:00Z">
        <w:r w:rsidDel="002C6A6A">
          <w:delText xml:space="preserve">at </w:delText>
        </w:r>
      </w:del>
      <w:ins w:id="117" w:author="SC9986" w:date="2022-08-04T10:01:00Z">
        <w:r w:rsidR="002C6A6A">
          <w:t>in</w:t>
        </w:r>
        <w:r w:rsidR="002C6A6A">
          <w:t xml:space="preserve"> </w:t>
        </w:r>
      </w:ins>
      <w:r>
        <w:t>Figure 3</w:t>
      </w:r>
      <w:ins w:id="118" w:author="SC9986" w:date="2022-08-04T10:01:00Z">
        <w:r w:rsidR="002C6A6A">
          <w:t>,</w:t>
        </w:r>
      </w:ins>
      <w:r>
        <w:t xml:space="preserve"> line 31, we</w:t>
      </w:r>
      <w:del w:id="119" w:author="SC9986" w:date="2022-08-04T10:02:00Z">
        <w:r w:rsidDel="002C6A6A">
          <w:delText xml:space="preserve"> </w:delText>
        </w:r>
      </w:del>
      <w:r>
        <w:t xml:space="preserve"> call</w:t>
      </w:r>
      <w:ins w:id="120" w:author="SC9986" w:date="2022-08-04T10:02:00Z">
        <w:r w:rsidR="001C16E3">
          <w:t>ed</w:t>
        </w:r>
      </w:ins>
      <w:r>
        <w:t xml:space="preserve"> a</w:t>
      </w:r>
      <w:ins w:id="121" w:author="SC9986" w:date="2022-08-04T10:02:00Z">
        <w:r w:rsidR="001C16E3">
          <w:t>n</w:t>
        </w:r>
      </w:ins>
      <w:r>
        <w:t xml:space="preserve"> unchecked function </w:t>
      </w:r>
      <w:r>
        <w:rPr>
          <w:color w:val="0000CC"/>
          <w:w w:val="130"/>
        </w:rPr>
        <w:t xml:space="preserve">f </w:t>
      </w:r>
      <w:r>
        <w:t xml:space="preserve">with a checked null-terminated array (NT-array) pointer argument. At line 8, depending on the </w:t>
      </w:r>
      <w:r>
        <w:rPr>
          <w:spacing w:val="-3"/>
        </w:rPr>
        <w:t xml:space="preserve">NT-array </w:t>
      </w:r>
      <w:r>
        <w:t xml:space="preserve">size, </w:t>
      </w:r>
      <w:r>
        <w:rPr>
          <w:color w:val="0000CC"/>
          <w:w w:val="130"/>
        </w:rPr>
        <w:t>free</w:t>
      </w:r>
      <w:r>
        <w:rPr>
          <w:w w:val="130"/>
        </w:rPr>
        <w:t>(</w:t>
      </w:r>
      <w:r>
        <w:rPr>
          <w:color w:val="0000CC"/>
          <w:w w:val="130"/>
        </w:rPr>
        <w:t>s</w:t>
      </w:r>
      <w:r>
        <w:rPr>
          <w:w w:val="130"/>
        </w:rPr>
        <w:t xml:space="preserve">[10]) </w:t>
      </w:r>
      <w:r>
        <w:t>might crash. Even if it does not</w:t>
      </w:r>
      <w:r>
        <w:rPr>
          <w:spacing w:val="20"/>
        </w:rPr>
        <w:t xml:space="preserve"> </w:t>
      </w:r>
      <w:r>
        <w:t>crash,</w:t>
      </w:r>
      <w:r>
        <w:rPr>
          <w:spacing w:val="21"/>
        </w:rPr>
        <w:t xml:space="preserve"> </w:t>
      </w:r>
      <w:r>
        <w:t>line</w:t>
      </w:r>
      <w:r>
        <w:rPr>
          <w:spacing w:val="21"/>
        </w:rPr>
        <w:t xml:space="preserve"> </w:t>
      </w:r>
      <w:r>
        <w:t>38</w:t>
      </w:r>
      <w:r>
        <w:rPr>
          <w:spacing w:val="21"/>
        </w:rPr>
        <w:t xml:space="preserve"> </w:t>
      </w:r>
      <w:r>
        <w:t>is</w:t>
      </w:r>
      <w:r>
        <w:rPr>
          <w:spacing w:val="21"/>
        </w:rPr>
        <w:t xml:space="preserve"> </w:t>
      </w:r>
      <w:r>
        <w:t>doomed</w:t>
      </w:r>
      <w:r>
        <w:rPr>
          <w:spacing w:val="21"/>
        </w:rPr>
        <w:t xml:space="preserve"> </w:t>
      </w:r>
      <w:r>
        <w:t>because</w:t>
      </w:r>
      <w:r>
        <w:rPr>
          <w:spacing w:val="21"/>
        </w:rPr>
        <w:t xml:space="preserve"> </w:t>
      </w:r>
      <w:r>
        <w:t>of</w:t>
      </w:r>
      <w:r>
        <w:rPr>
          <w:spacing w:val="21"/>
        </w:rPr>
        <w:t xml:space="preserve"> </w:t>
      </w:r>
      <w:r>
        <w:t>the</w:t>
      </w:r>
      <w:r>
        <w:rPr>
          <w:spacing w:val="20"/>
        </w:rPr>
        <w:t xml:space="preserve"> </w:t>
      </w:r>
      <w:r>
        <w:rPr>
          <w:color w:val="0000CC"/>
          <w:w w:val="130"/>
        </w:rPr>
        <w:t>free</w:t>
      </w:r>
      <w:r>
        <w:rPr>
          <w:color w:val="0000CC"/>
          <w:spacing w:val="6"/>
          <w:w w:val="130"/>
        </w:rPr>
        <w:t xml:space="preserve"> </w:t>
      </w:r>
      <w:r>
        <w:t>call.</w:t>
      </w:r>
    </w:p>
    <w:p w14:paraId="6292B8AB" w14:textId="77777777" w:rsidR="00AF434A" w:rsidRDefault="00000000">
      <w:pPr>
        <w:pStyle w:val="BodyText"/>
        <w:spacing w:before="64" w:line="232" w:lineRule="auto"/>
        <w:ind w:left="220" w:right="38" w:firstLine="300"/>
        <w:jc w:val="both"/>
      </w:pPr>
      <w:r>
        <w:t xml:space="preserve">Enlightened by program partitioning mechanism, we sandbox the unchecked code regions and utilize the Checked C type system to disallow checked pointers to be used in an unchecked code region. </w:t>
      </w:r>
      <w:r>
        <w:rPr>
          <w:spacing w:val="-8"/>
        </w:rPr>
        <w:t xml:space="preserve">To </w:t>
      </w:r>
      <w:r>
        <w:t xml:space="preserve">achieve the com- </w:t>
      </w:r>
      <w:proofErr w:type="spellStart"/>
      <w:r>
        <w:t>munication</w:t>
      </w:r>
      <w:proofErr w:type="spellEnd"/>
      <w:r>
        <w:t xml:space="preserve"> between checked and unchecked code regions, </w:t>
      </w:r>
      <w:r>
        <w:rPr>
          <w:spacing w:val="-3"/>
        </w:rPr>
        <w:t xml:space="preserve">Tainted </w:t>
      </w:r>
      <w:r>
        <w:t>pointers can be shared by different regions, whose data are stored in the sandboxed unchecked heap. Users are required to copy checked data to tainted pointers before</w:t>
      </w:r>
      <w:r>
        <w:rPr>
          <w:spacing w:val="11"/>
        </w:rPr>
        <w:t xml:space="preserve"> </w:t>
      </w:r>
      <w:r>
        <w:t>they</w:t>
      </w:r>
    </w:p>
    <w:p w14:paraId="31C36BF6" w14:textId="77777777" w:rsidR="00AF434A" w:rsidRDefault="00000000">
      <w:pPr>
        <w:pStyle w:val="BodyText"/>
        <w:spacing w:before="170"/>
        <w:ind w:left="1284"/>
      </w:pPr>
      <w:r>
        <w:br w:type="column"/>
      </w:r>
      <w:r>
        <w:t xml:space="preserve">Figure 2: Tainted </w:t>
      </w:r>
      <w:proofErr w:type="spellStart"/>
      <w:r>
        <w:t>stringsort</w:t>
      </w:r>
      <w:proofErr w:type="spellEnd"/>
      <w:r>
        <w:t xml:space="preserve"> Code</w:t>
      </w:r>
    </w:p>
    <w:p w14:paraId="31118F2A" w14:textId="77777777" w:rsidR="00AF434A" w:rsidRDefault="00AF434A">
      <w:pPr>
        <w:pStyle w:val="BodyText"/>
        <w:rPr>
          <w:sz w:val="24"/>
        </w:rPr>
      </w:pPr>
    </w:p>
    <w:p w14:paraId="09AE0D16" w14:textId="1F8896EA" w:rsidR="00AF434A" w:rsidRDefault="00000000">
      <w:pPr>
        <w:pStyle w:val="BodyText"/>
        <w:spacing w:before="148" w:line="232" w:lineRule="auto"/>
        <w:ind w:left="220" w:right="219"/>
        <w:jc w:val="both"/>
      </w:pPr>
      <w:r>
        <w:rPr>
          <w:w w:val="105"/>
        </w:rPr>
        <w:t>are</w:t>
      </w:r>
      <w:r>
        <w:rPr>
          <w:spacing w:val="-13"/>
          <w:w w:val="105"/>
        </w:rPr>
        <w:t xml:space="preserve"> </w:t>
      </w:r>
      <w:r>
        <w:rPr>
          <w:w w:val="105"/>
        </w:rPr>
        <w:t>shared</w:t>
      </w:r>
      <w:r>
        <w:rPr>
          <w:spacing w:val="-13"/>
          <w:w w:val="105"/>
        </w:rPr>
        <w:t xml:space="preserve"> </w:t>
      </w:r>
      <w:r>
        <w:rPr>
          <w:w w:val="105"/>
        </w:rPr>
        <w:t>in</w:t>
      </w:r>
      <w:r>
        <w:rPr>
          <w:spacing w:val="-12"/>
          <w:w w:val="105"/>
        </w:rPr>
        <w:t xml:space="preserve"> </w:t>
      </w:r>
      <w:r>
        <w:rPr>
          <w:w w:val="105"/>
        </w:rPr>
        <w:t>unchecked</w:t>
      </w:r>
      <w:r>
        <w:rPr>
          <w:spacing w:val="-13"/>
          <w:w w:val="105"/>
        </w:rPr>
        <w:t xml:space="preserve"> </w:t>
      </w:r>
      <w:r>
        <w:rPr>
          <w:w w:val="105"/>
        </w:rPr>
        <w:t>regions.</w:t>
      </w:r>
      <w:r>
        <w:rPr>
          <w:spacing w:val="-13"/>
          <w:w w:val="105"/>
        </w:rPr>
        <w:t xml:space="preserve"> </w:t>
      </w:r>
      <w:r>
        <w:rPr>
          <w:w w:val="105"/>
        </w:rPr>
        <w:t>For</w:t>
      </w:r>
      <w:r>
        <w:rPr>
          <w:spacing w:val="-12"/>
          <w:w w:val="105"/>
        </w:rPr>
        <w:t xml:space="preserve"> </w:t>
      </w:r>
      <w:r>
        <w:rPr>
          <w:w w:val="105"/>
        </w:rPr>
        <w:t>example,</w:t>
      </w:r>
      <w:r>
        <w:rPr>
          <w:spacing w:val="-13"/>
          <w:w w:val="105"/>
        </w:rPr>
        <w:t xml:space="preserve"> </w:t>
      </w:r>
      <w:r>
        <w:rPr>
          <w:w w:val="105"/>
        </w:rPr>
        <w:t>we</w:t>
      </w:r>
      <w:r>
        <w:rPr>
          <w:spacing w:val="-13"/>
          <w:w w:val="105"/>
        </w:rPr>
        <w:t xml:space="preserve"> </w:t>
      </w:r>
      <w:r>
        <w:rPr>
          <w:w w:val="105"/>
        </w:rPr>
        <w:t>copy</w:t>
      </w:r>
      <w:r>
        <w:rPr>
          <w:spacing w:val="-12"/>
          <w:w w:val="105"/>
        </w:rPr>
        <w:t xml:space="preserve"> </w:t>
      </w:r>
      <w:r>
        <w:rPr>
          <w:w w:val="105"/>
        </w:rPr>
        <w:t>the</w:t>
      </w:r>
      <w:r>
        <w:t xml:space="preserve"> </w:t>
      </w:r>
      <w:r>
        <w:rPr>
          <w:w w:val="105"/>
        </w:rPr>
        <w:t xml:space="preserve">checked pointer data to the tainted pointer </w:t>
      </w:r>
      <w:proofErr w:type="spellStart"/>
      <w:r>
        <w:rPr>
          <w:color w:val="0000CC"/>
          <w:w w:val="105"/>
        </w:rPr>
        <w:t>tp</w:t>
      </w:r>
      <w:proofErr w:type="spellEnd"/>
      <w:r>
        <w:rPr>
          <w:color w:val="0000CC"/>
          <w:w w:val="105"/>
        </w:rPr>
        <w:t xml:space="preserve"> </w:t>
      </w:r>
      <w:del w:id="122" w:author="SC9986" w:date="2022-08-04T10:03:00Z">
        <w:r w:rsidDel="001C16E3">
          <w:rPr>
            <w:w w:val="105"/>
          </w:rPr>
          <w:delText xml:space="preserve">at </w:delText>
        </w:r>
      </w:del>
      <w:ins w:id="123" w:author="SC9986" w:date="2022-08-04T10:03:00Z">
        <w:r w:rsidR="001C16E3">
          <w:rPr>
            <w:w w:val="105"/>
          </w:rPr>
          <w:t>in</w:t>
        </w:r>
        <w:r w:rsidR="001C16E3">
          <w:rPr>
            <w:w w:val="105"/>
          </w:rPr>
          <w:t xml:space="preserve"> </w:t>
        </w:r>
      </w:ins>
      <w:r>
        <w:rPr>
          <w:w w:val="105"/>
        </w:rPr>
        <w:t>Figure 3</w:t>
      </w:r>
      <w:ins w:id="124" w:author="SC9986" w:date="2022-08-04T10:03:00Z">
        <w:r w:rsidR="001C16E3">
          <w:rPr>
            <w:w w:val="105"/>
          </w:rPr>
          <w:t>,</w:t>
        </w:r>
      </w:ins>
      <w:r>
        <w:rPr>
          <w:w w:val="105"/>
        </w:rPr>
        <w:t xml:space="preserve"> line 26, and input the tainted pointer to the unchecked function at line 34. At line 8, even if statement might crash, since tainted pointers are stored in the sandboxed heap, it can be recovered. At line 37, the use of a tainted pointer in a checked region requires a verification on it. This</w:t>
      </w:r>
      <w:r>
        <w:rPr>
          <w:spacing w:val="-10"/>
          <w:w w:val="105"/>
        </w:rPr>
        <w:t xml:space="preserve"> </w:t>
      </w:r>
      <w:r>
        <w:rPr>
          <w:w w:val="105"/>
        </w:rPr>
        <w:t>is</w:t>
      </w:r>
      <w:r>
        <w:rPr>
          <w:spacing w:val="-9"/>
          <w:w w:val="105"/>
        </w:rPr>
        <w:t xml:space="preserve"> </w:t>
      </w:r>
      <w:del w:id="125" w:author="SC9986" w:date="2022-08-04T10:03:00Z">
        <w:r w:rsidDel="001C16E3">
          <w:rPr>
            <w:w w:val="105"/>
          </w:rPr>
          <w:delText>handled</w:delText>
        </w:r>
      </w:del>
      <w:ins w:id="126" w:author="SC9986" w:date="2022-08-04T10:03:00Z">
        <w:r w:rsidR="001C16E3">
          <w:rPr>
            <w:w w:val="105"/>
          </w:rPr>
          <w:t>managed</w:t>
        </w:r>
      </w:ins>
      <w:r>
        <w:rPr>
          <w:spacing w:val="-9"/>
          <w:w w:val="105"/>
        </w:rPr>
        <w:t xml:space="preserve"> </w:t>
      </w:r>
      <w:r>
        <w:rPr>
          <w:w w:val="105"/>
        </w:rPr>
        <w:t>by</w:t>
      </w:r>
      <w:r>
        <w:rPr>
          <w:spacing w:val="-9"/>
          <w:w w:val="105"/>
        </w:rPr>
        <w:t xml:space="preserve"> </w:t>
      </w:r>
      <w:r>
        <w:rPr>
          <w:w w:val="105"/>
        </w:rPr>
        <w:t>inserting</w:t>
      </w:r>
      <w:r>
        <w:rPr>
          <w:spacing w:val="-10"/>
          <w:w w:val="105"/>
        </w:rPr>
        <w:t xml:space="preserve"> </w:t>
      </w:r>
      <w:r>
        <w:rPr>
          <w:w w:val="105"/>
        </w:rPr>
        <w:t>additional</w:t>
      </w:r>
      <w:r>
        <w:rPr>
          <w:spacing w:val="-9"/>
          <w:w w:val="105"/>
        </w:rPr>
        <w:t xml:space="preserve"> </w:t>
      </w:r>
      <w:r>
        <w:rPr>
          <w:w w:val="105"/>
        </w:rPr>
        <w:t>checks</w:t>
      </w:r>
      <w:r>
        <w:rPr>
          <w:spacing w:val="-9"/>
          <w:w w:val="105"/>
        </w:rPr>
        <w:t xml:space="preserve"> </w:t>
      </w:r>
      <w:r>
        <w:rPr>
          <w:w w:val="105"/>
        </w:rPr>
        <w:t>and</w:t>
      </w:r>
      <w:r>
        <w:rPr>
          <w:spacing w:val="-9"/>
          <w:w w:val="105"/>
        </w:rPr>
        <w:t xml:space="preserve"> </w:t>
      </w:r>
      <w:r>
        <w:rPr>
          <w:w w:val="105"/>
        </w:rPr>
        <w:t>creating</w:t>
      </w:r>
      <w:r>
        <w:t xml:space="preserve"> </w:t>
      </w:r>
      <w:r>
        <w:rPr>
          <w:w w:val="105"/>
        </w:rPr>
        <w:t>exception handling before the use by the</w:t>
      </w:r>
      <w:r>
        <w:rPr>
          <w:spacing w:val="-29"/>
          <w:w w:val="105"/>
        </w:rPr>
        <w:t xml:space="preserve"> </w:t>
      </w:r>
      <w:proofErr w:type="spellStart"/>
      <w:r>
        <w:rPr>
          <w:spacing w:val="7"/>
          <w:w w:val="105"/>
        </w:rPr>
        <w:t>C</w:t>
      </w:r>
      <w:r>
        <w:rPr>
          <w:spacing w:val="7"/>
          <w:w w:val="105"/>
          <w:sz w:val="16"/>
        </w:rPr>
        <w:t>HECKED</w:t>
      </w:r>
      <w:r>
        <w:rPr>
          <w:spacing w:val="7"/>
          <w:w w:val="105"/>
        </w:rPr>
        <w:t>CB</w:t>
      </w:r>
      <w:r>
        <w:rPr>
          <w:spacing w:val="7"/>
          <w:w w:val="105"/>
          <w:sz w:val="16"/>
        </w:rPr>
        <w:t>OX</w:t>
      </w:r>
      <w:proofErr w:type="spellEnd"/>
      <w:r>
        <w:rPr>
          <w:spacing w:val="7"/>
          <w:w w:val="105"/>
          <w:sz w:val="16"/>
        </w:rPr>
        <w:t xml:space="preserve"> </w:t>
      </w:r>
      <w:r>
        <w:rPr>
          <w:w w:val="105"/>
        </w:rPr>
        <w:t>compiler.</w:t>
      </w:r>
      <w:r>
        <w:rPr>
          <w:spacing w:val="-8"/>
          <w:w w:val="105"/>
        </w:rPr>
        <w:t xml:space="preserve"> </w:t>
      </w:r>
      <w:r>
        <w:rPr>
          <w:w w:val="105"/>
        </w:rPr>
        <w:t>Thus,</w:t>
      </w:r>
      <w:r>
        <w:rPr>
          <w:spacing w:val="-8"/>
          <w:w w:val="105"/>
        </w:rPr>
        <w:t xml:space="preserve"> </w:t>
      </w:r>
      <w:r>
        <w:rPr>
          <w:w w:val="105"/>
        </w:rPr>
        <w:t>the</w:t>
      </w:r>
      <w:r>
        <w:rPr>
          <w:spacing w:val="-7"/>
          <w:w w:val="105"/>
        </w:rPr>
        <w:t xml:space="preserve"> </w:t>
      </w:r>
      <w:r>
        <w:rPr>
          <w:w w:val="105"/>
        </w:rPr>
        <w:t>checked</w:t>
      </w:r>
      <w:r>
        <w:rPr>
          <w:spacing w:val="-8"/>
          <w:w w:val="105"/>
        </w:rPr>
        <w:t xml:space="preserve"> </w:t>
      </w:r>
      <w:r>
        <w:rPr>
          <w:w w:val="105"/>
        </w:rPr>
        <w:t>pointer</w:t>
      </w:r>
      <w:r>
        <w:rPr>
          <w:spacing w:val="-7"/>
          <w:w w:val="105"/>
        </w:rPr>
        <w:t xml:space="preserve"> </w:t>
      </w:r>
      <w:r>
        <w:rPr>
          <w:color w:val="0000CC"/>
          <w:w w:val="105"/>
        </w:rPr>
        <w:t>p</w:t>
      </w:r>
      <w:r>
        <w:rPr>
          <w:color w:val="0000CC"/>
          <w:spacing w:val="-8"/>
          <w:w w:val="105"/>
        </w:rPr>
        <w:t xml:space="preserve"> </w:t>
      </w:r>
      <w:r>
        <w:rPr>
          <w:w w:val="105"/>
        </w:rPr>
        <w:t>is</w:t>
      </w:r>
      <w:r>
        <w:rPr>
          <w:spacing w:val="-7"/>
          <w:w w:val="105"/>
        </w:rPr>
        <w:t xml:space="preserve"> </w:t>
      </w:r>
      <w:r>
        <w:rPr>
          <w:w w:val="105"/>
        </w:rPr>
        <w:t>safely</w:t>
      </w:r>
      <w:r>
        <w:rPr>
          <w:spacing w:val="-8"/>
          <w:w w:val="105"/>
        </w:rPr>
        <w:t xml:space="preserve"> </w:t>
      </w:r>
      <w:r>
        <w:rPr>
          <w:w w:val="105"/>
        </w:rPr>
        <w:t>used</w:t>
      </w:r>
      <w:r>
        <w:rPr>
          <w:spacing w:val="-8"/>
          <w:w w:val="105"/>
        </w:rPr>
        <w:t xml:space="preserve"> </w:t>
      </w:r>
      <w:r>
        <w:rPr>
          <w:w w:val="105"/>
        </w:rPr>
        <w:t>at</w:t>
      </w:r>
      <w:r>
        <w:rPr>
          <w:spacing w:val="-7"/>
          <w:w w:val="105"/>
        </w:rPr>
        <w:t xml:space="preserve"> </w:t>
      </w:r>
      <w:r>
        <w:rPr>
          <w:w w:val="105"/>
        </w:rPr>
        <w:t>line 38.</w:t>
      </w:r>
    </w:p>
    <w:p w14:paraId="7538BBC3" w14:textId="77777777" w:rsidR="00AF434A" w:rsidRDefault="00000000">
      <w:pPr>
        <w:pStyle w:val="BodyText"/>
        <w:spacing w:before="9" w:line="227" w:lineRule="exact"/>
        <w:ind w:left="520"/>
      </w:pPr>
      <w:r>
        <w:t xml:space="preserve">In </w:t>
      </w:r>
      <w:proofErr w:type="spellStart"/>
      <w:r>
        <w:t>C</w:t>
      </w:r>
      <w:r>
        <w:rPr>
          <w:sz w:val="16"/>
        </w:rPr>
        <w:t>HECKED</w:t>
      </w:r>
      <w:r>
        <w:t>CB</w:t>
      </w:r>
      <w:r>
        <w:rPr>
          <w:sz w:val="16"/>
        </w:rPr>
        <w:t>OX</w:t>
      </w:r>
      <w:proofErr w:type="spellEnd"/>
      <w:r>
        <w:t>, we prove the non-crashing theorem</w:t>
      </w:r>
      <w:del w:id="127" w:author="SC9986" w:date="2022-08-04T10:04:00Z">
        <w:r w:rsidDel="001C16E3">
          <w:delText>;</w:delText>
        </w:r>
      </w:del>
    </w:p>
    <w:p w14:paraId="1C881F94" w14:textId="206D4E0E" w:rsidR="00AF434A" w:rsidRDefault="001C16E3">
      <w:pPr>
        <w:pStyle w:val="BodyText"/>
        <w:spacing w:before="2" w:line="232" w:lineRule="auto"/>
        <w:ind w:left="220" w:right="217"/>
        <w:jc w:val="both"/>
      </w:pPr>
      <w:ins w:id="128" w:author="SC9986" w:date="2022-08-04T10:04:00Z">
        <w:r>
          <w:t xml:space="preserve"> </w:t>
        </w:r>
      </w:ins>
      <w:del w:id="129" w:author="SC9986" w:date="2022-08-04T10:04:00Z">
        <w:r w:rsidR="00000000" w:rsidDel="001C16E3">
          <w:delText>.</w:delText>
        </w:r>
      </w:del>
      <w:proofErr w:type="spellStart"/>
      <w:r w:rsidR="00000000">
        <w:t>i.e</w:t>
      </w:r>
      <w:proofErr w:type="spellEnd"/>
      <w:r w:rsidR="00000000">
        <w:t xml:space="preserve">, any well-typed </w:t>
      </w:r>
      <w:proofErr w:type="spellStart"/>
      <w:r w:rsidR="00000000">
        <w:t>C</w:t>
      </w:r>
      <w:r w:rsidR="00000000">
        <w:rPr>
          <w:sz w:val="16"/>
        </w:rPr>
        <w:t>HECKED</w:t>
      </w:r>
      <w:r w:rsidR="00000000">
        <w:t>CB</w:t>
      </w:r>
      <w:r w:rsidR="00000000">
        <w:rPr>
          <w:sz w:val="16"/>
        </w:rPr>
        <w:t>OX</w:t>
      </w:r>
      <w:proofErr w:type="spellEnd"/>
      <w:r w:rsidR="00000000">
        <w:rPr>
          <w:sz w:val="16"/>
        </w:rPr>
        <w:t xml:space="preserve"> </w:t>
      </w:r>
      <w:r w:rsidR="00000000">
        <w:t xml:space="preserve">program </w:t>
      </w:r>
      <w:del w:id="130" w:author="SC9986" w:date="2022-08-04T10:04:00Z">
        <w:r w:rsidR="00000000" w:rsidDel="001C16E3">
          <w:delText xml:space="preserve">program </w:delText>
        </w:r>
      </w:del>
      <w:r w:rsidR="00000000">
        <w:t>can never crash due to spatial safety violations.</w:t>
      </w:r>
    </w:p>
    <w:p w14:paraId="2D302E6F" w14:textId="77777777" w:rsidR="00AF434A" w:rsidRDefault="00000000">
      <w:pPr>
        <w:spacing w:before="6" w:line="232" w:lineRule="auto"/>
        <w:ind w:left="220" w:right="219"/>
        <w:jc w:val="both"/>
        <w:rPr>
          <w:sz w:val="20"/>
        </w:rPr>
      </w:pPr>
      <w:r>
        <w:rPr>
          <w:b/>
          <w:sz w:val="20"/>
        </w:rPr>
        <w:t>Formalism Function Pointers</w:t>
      </w:r>
      <w:r>
        <w:rPr>
          <w:sz w:val="20"/>
        </w:rPr>
        <w:t xml:space="preserve">. In C, manipulating function pointers is a major way of implementing high order </w:t>
      </w:r>
      <w:proofErr w:type="spellStart"/>
      <w:r>
        <w:rPr>
          <w:sz w:val="20"/>
        </w:rPr>
        <w:t>func</w:t>
      </w:r>
      <w:proofErr w:type="spellEnd"/>
      <w:r>
        <w:rPr>
          <w:sz w:val="20"/>
        </w:rPr>
        <w:t>-</w:t>
      </w:r>
    </w:p>
    <w:p w14:paraId="2C721E9C" w14:textId="77777777" w:rsidR="00AF434A" w:rsidRDefault="00AF434A">
      <w:pPr>
        <w:spacing w:line="232" w:lineRule="auto"/>
        <w:jc w:val="both"/>
        <w:rPr>
          <w:sz w:val="20"/>
        </w:rPr>
        <w:sectPr w:rsidR="00AF434A">
          <w:type w:val="continuous"/>
          <w:pgSz w:w="12240" w:h="15840"/>
          <w:pgMar w:top="1500" w:right="860" w:bottom="280" w:left="860" w:header="720" w:footer="720" w:gutter="0"/>
          <w:cols w:num="2" w:space="720" w:equalWidth="0">
            <w:col w:w="5121" w:space="99"/>
            <w:col w:w="5300"/>
          </w:cols>
        </w:sectPr>
      </w:pPr>
    </w:p>
    <w:p w14:paraId="310D08AF" w14:textId="77777777" w:rsidR="00AF434A" w:rsidRDefault="00AF434A">
      <w:pPr>
        <w:pStyle w:val="BodyText"/>
        <w:rPr>
          <w:sz w:val="17"/>
        </w:rPr>
      </w:pPr>
    </w:p>
    <w:p w14:paraId="5C12FC63" w14:textId="77777777" w:rsidR="00AF434A" w:rsidRDefault="00000000">
      <w:pPr>
        <w:spacing w:line="203" w:lineRule="exact"/>
        <w:ind w:left="197"/>
        <w:jc w:val="both"/>
        <w:rPr>
          <w:sz w:val="18"/>
        </w:rPr>
      </w:pPr>
      <w:r>
        <w:rPr>
          <w:w w:val="120"/>
          <w:sz w:val="10"/>
        </w:rPr>
        <w:t xml:space="preserve">1 </w:t>
      </w:r>
      <w:r>
        <w:rPr>
          <w:color w:val="4C0019"/>
          <w:w w:val="140"/>
          <w:sz w:val="18"/>
        </w:rPr>
        <w:t xml:space="preserve">//in </w:t>
      </w:r>
      <w:r>
        <w:rPr>
          <w:color w:val="4C0019"/>
          <w:w w:val="120"/>
          <w:sz w:val="18"/>
        </w:rPr>
        <w:t>unchecked region</w:t>
      </w:r>
    </w:p>
    <w:p w14:paraId="5F69417F" w14:textId="77777777" w:rsidR="00AF434A" w:rsidRDefault="00000000">
      <w:pPr>
        <w:spacing w:line="200" w:lineRule="exact"/>
        <w:ind w:left="197"/>
        <w:jc w:val="both"/>
        <w:rPr>
          <w:sz w:val="18"/>
        </w:rPr>
      </w:pPr>
      <w:r>
        <w:rPr>
          <w:w w:val="130"/>
          <w:sz w:val="10"/>
        </w:rPr>
        <w:t xml:space="preserve">2 </w:t>
      </w:r>
      <w:r>
        <w:rPr>
          <w:color w:val="006600"/>
          <w:w w:val="130"/>
          <w:sz w:val="18"/>
        </w:rPr>
        <w:t xml:space="preserve">int </w:t>
      </w:r>
      <w:r>
        <w:rPr>
          <w:color w:val="0000CC"/>
          <w:w w:val="130"/>
          <w:sz w:val="18"/>
        </w:rPr>
        <w:t>f</w:t>
      </w:r>
      <w:r>
        <w:rPr>
          <w:w w:val="130"/>
          <w:sz w:val="18"/>
        </w:rPr>
        <w:t>(</w:t>
      </w:r>
      <w:r>
        <w:rPr>
          <w:color w:val="006600"/>
          <w:w w:val="130"/>
          <w:sz w:val="18"/>
        </w:rPr>
        <w:t xml:space="preserve">char </w:t>
      </w:r>
      <w:r>
        <w:rPr>
          <w:w w:val="130"/>
          <w:sz w:val="18"/>
        </w:rPr>
        <w:t xml:space="preserve">** </w:t>
      </w:r>
      <w:r>
        <w:rPr>
          <w:color w:val="0000CC"/>
          <w:w w:val="145"/>
          <w:sz w:val="18"/>
        </w:rPr>
        <w:t>s</w:t>
      </w:r>
      <w:r>
        <w:rPr>
          <w:w w:val="145"/>
          <w:sz w:val="18"/>
        </w:rPr>
        <w:t xml:space="preserve">, </w:t>
      </w:r>
      <w:r>
        <w:rPr>
          <w:color w:val="006600"/>
          <w:w w:val="130"/>
          <w:sz w:val="18"/>
        </w:rPr>
        <w:t xml:space="preserve">int </w:t>
      </w:r>
      <w:r>
        <w:rPr>
          <w:w w:val="130"/>
          <w:sz w:val="18"/>
        </w:rPr>
        <w:t>(*</w:t>
      </w:r>
      <w:proofErr w:type="spellStart"/>
      <w:r>
        <w:rPr>
          <w:color w:val="0000CC"/>
          <w:w w:val="130"/>
          <w:sz w:val="18"/>
        </w:rPr>
        <w:t>cmp</w:t>
      </w:r>
      <w:proofErr w:type="spellEnd"/>
      <w:r>
        <w:rPr>
          <w:w w:val="130"/>
          <w:sz w:val="18"/>
        </w:rPr>
        <w:t>)(</w:t>
      </w:r>
      <w:r>
        <w:rPr>
          <w:color w:val="006600"/>
          <w:w w:val="130"/>
          <w:sz w:val="18"/>
        </w:rPr>
        <w:t xml:space="preserve">char </w:t>
      </w:r>
      <w:r>
        <w:rPr>
          <w:w w:val="130"/>
          <w:sz w:val="18"/>
        </w:rPr>
        <w:t>*,</w:t>
      </w:r>
      <w:r>
        <w:rPr>
          <w:color w:val="006600"/>
          <w:w w:val="130"/>
          <w:sz w:val="18"/>
        </w:rPr>
        <w:t xml:space="preserve">char </w:t>
      </w:r>
      <w:r>
        <w:rPr>
          <w:w w:val="130"/>
          <w:sz w:val="18"/>
        </w:rPr>
        <w:t>*),</w:t>
      </w:r>
    </w:p>
    <w:p w14:paraId="640295AD" w14:textId="77777777" w:rsidR="00AF434A" w:rsidRDefault="00000000">
      <w:pPr>
        <w:tabs>
          <w:tab w:val="left" w:pos="616"/>
        </w:tabs>
        <w:spacing w:line="200" w:lineRule="exact"/>
        <w:ind w:left="197"/>
        <w:jc w:val="both"/>
        <w:rPr>
          <w:sz w:val="18"/>
        </w:rPr>
      </w:pPr>
      <w:r>
        <w:rPr>
          <w:w w:val="130"/>
          <w:sz w:val="10"/>
        </w:rPr>
        <w:t>3</w:t>
      </w:r>
      <w:r>
        <w:rPr>
          <w:w w:val="130"/>
          <w:sz w:val="10"/>
        </w:rPr>
        <w:tab/>
      </w:r>
      <w:r>
        <w:rPr>
          <w:color w:val="006600"/>
          <w:w w:val="130"/>
          <w:sz w:val="18"/>
        </w:rPr>
        <w:t xml:space="preserve">int </w:t>
      </w:r>
      <w:r>
        <w:rPr>
          <w:w w:val="130"/>
          <w:sz w:val="18"/>
        </w:rPr>
        <w:t>(*</w:t>
      </w:r>
      <w:r>
        <w:rPr>
          <w:color w:val="0000CC"/>
          <w:w w:val="130"/>
          <w:sz w:val="18"/>
        </w:rPr>
        <w:t>sort</w:t>
      </w:r>
      <w:r>
        <w:rPr>
          <w:w w:val="130"/>
          <w:sz w:val="18"/>
        </w:rPr>
        <w:t>)(</w:t>
      </w:r>
      <w:r>
        <w:rPr>
          <w:color w:val="006600"/>
          <w:w w:val="130"/>
          <w:sz w:val="18"/>
        </w:rPr>
        <w:t xml:space="preserve">char </w:t>
      </w:r>
      <w:r>
        <w:rPr>
          <w:w w:val="130"/>
          <w:sz w:val="18"/>
        </w:rPr>
        <w:t xml:space="preserve">**, </w:t>
      </w:r>
      <w:r>
        <w:rPr>
          <w:color w:val="006600"/>
          <w:w w:val="130"/>
          <w:sz w:val="18"/>
        </w:rPr>
        <w:t xml:space="preserve">int </w:t>
      </w:r>
      <w:r>
        <w:rPr>
          <w:w w:val="130"/>
          <w:sz w:val="18"/>
        </w:rPr>
        <w:t>(*)(</w:t>
      </w:r>
      <w:r>
        <w:rPr>
          <w:color w:val="006600"/>
          <w:w w:val="130"/>
          <w:sz w:val="18"/>
        </w:rPr>
        <w:t xml:space="preserve">char </w:t>
      </w:r>
      <w:r>
        <w:rPr>
          <w:w w:val="130"/>
          <w:sz w:val="18"/>
        </w:rPr>
        <w:t>*,</w:t>
      </w:r>
      <w:r>
        <w:rPr>
          <w:color w:val="006600"/>
          <w:w w:val="130"/>
          <w:sz w:val="18"/>
        </w:rPr>
        <w:t>char</w:t>
      </w:r>
      <w:r>
        <w:rPr>
          <w:color w:val="006600"/>
          <w:spacing w:val="-18"/>
          <w:w w:val="130"/>
          <w:sz w:val="18"/>
        </w:rPr>
        <w:t xml:space="preserve"> </w:t>
      </w:r>
      <w:r>
        <w:rPr>
          <w:w w:val="130"/>
          <w:sz w:val="18"/>
        </w:rPr>
        <w:t>*),</w:t>
      </w:r>
    </w:p>
    <w:p w14:paraId="5235074E" w14:textId="77777777" w:rsidR="00AF434A" w:rsidRDefault="00000000">
      <w:pPr>
        <w:tabs>
          <w:tab w:val="left" w:pos="1717"/>
        </w:tabs>
        <w:spacing w:line="200" w:lineRule="exact"/>
        <w:ind w:left="197"/>
        <w:jc w:val="both"/>
        <w:rPr>
          <w:sz w:val="18"/>
        </w:rPr>
      </w:pPr>
      <w:r>
        <w:rPr>
          <w:w w:val="130"/>
          <w:sz w:val="10"/>
        </w:rPr>
        <w:t>4</w:t>
      </w:r>
      <w:r>
        <w:rPr>
          <w:w w:val="130"/>
          <w:sz w:val="10"/>
        </w:rPr>
        <w:tab/>
      </w:r>
      <w:r>
        <w:rPr>
          <w:color w:val="006600"/>
          <w:w w:val="145"/>
          <w:sz w:val="18"/>
        </w:rPr>
        <w:t>int</w:t>
      </w:r>
      <w:r>
        <w:rPr>
          <w:w w:val="145"/>
          <w:sz w:val="18"/>
        </w:rPr>
        <w:t xml:space="preserve">), </w:t>
      </w:r>
      <w:r>
        <w:rPr>
          <w:color w:val="006600"/>
          <w:w w:val="145"/>
          <w:sz w:val="18"/>
        </w:rPr>
        <w:t xml:space="preserve">int </w:t>
      </w:r>
      <w:r>
        <w:rPr>
          <w:color w:val="0000CC"/>
          <w:w w:val="130"/>
          <w:sz w:val="18"/>
        </w:rPr>
        <w:t>n</w:t>
      </w:r>
      <w:r>
        <w:rPr>
          <w:w w:val="130"/>
          <w:sz w:val="18"/>
        </w:rPr>
        <w:t>)</w:t>
      </w:r>
      <w:r>
        <w:rPr>
          <w:spacing w:val="37"/>
          <w:w w:val="130"/>
          <w:sz w:val="18"/>
        </w:rPr>
        <w:t xml:space="preserve"> </w:t>
      </w:r>
      <w:r>
        <w:rPr>
          <w:w w:val="130"/>
          <w:sz w:val="18"/>
        </w:rPr>
        <w:t>{</w:t>
      </w:r>
    </w:p>
    <w:p w14:paraId="57662608" w14:textId="77777777" w:rsidR="00AF434A" w:rsidRDefault="00000000">
      <w:pPr>
        <w:spacing w:line="203" w:lineRule="exact"/>
        <w:ind w:left="197"/>
        <w:jc w:val="both"/>
        <w:rPr>
          <w:sz w:val="18"/>
        </w:rPr>
      </w:pPr>
      <w:r>
        <w:rPr>
          <w:w w:val="130"/>
          <w:sz w:val="10"/>
        </w:rPr>
        <w:t xml:space="preserve">5 </w:t>
      </w:r>
      <w:r>
        <w:rPr>
          <w:w w:val="190"/>
          <w:sz w:val="18"/>
        </w:rPr>
        <w:t>...</w:t>
      </w:r>
    </w:p>
    <w:p w14:paraId="04CDF3ED" w14:textId="77777777" w:rsidR="00AF434A" w:rsidRDefault="00000000">
      <w:pPr>
        <w:spacing w:before="68"/>
        <w:ind w:left="197"/>
        <w:jc w:val="both"/>
        <w:rPr>
          <w:sz w:val="10"/>
        </w:rPr>
      </w:pPr>
      <w:r>
        <w:rPr>
          <w:sz w:val="10"/>
        </w:rPr>
        <w:t>6</w:t>
      </w:r>
    </w:p>
    <w:p w14:paraId="6C13779A" w14:textId="77777777" w:rsidR="00AF434A" w:rsidRDefault="00000000">
      <w:pPr>
        <w:tabs>
          <w:tab w:val="left" w:pos="616"/>
        </w:tabs>
        <w:spacing w:before="10" w:line="203" w:lineRule="exact"/>
        <w:ind w:left="197"/>
        <w:jc w:val="both"/>
        <w:rPr>
          <w:sz w:val="18"/>
        </w:rPr>
      </w:pPr>
      <w:r>
        <w:rPr>
          <w:sz w:val="10"/>
        </w:rPr>
        <w:t>7</w:t>
      </w:r>
      <w:r>
        <w:rPr>
          <w:sz w:val="10"/>
        </w:rPr>
        <w:tab/>
      </w:r>
      <w:r>
        <w:rPr>
          <w:color w:val="006600"/>
          <w:w w:val="148"/>
          <w:sz w:val="18"/>
        </w:rPr>
        <w:t>int</w:t>
      </w:r>
      <w:r>
        <w:rPr>
          <w:color w:val="006600"/>
          <w:sz w:val="18"/>
        </w:rPr>
        <w:t xml:space="preserve"> </w:t>
      </w:r>
      <w:r>
        <w:rPr>
          <w:color w:val="006600"/>
          <w:spacing w:val="4"/>
          <w:sz w:val="18"/>
        </w:rPr>
        <w:t xml:space="preserve"> </w:t>
      </w:r>
      <w:proofErr w:type="spellStart"/>
      <w:r>
        <w:rPr>
          <w:color w:val="0000CC"/>
          <w:w w:val="188"/>
          <w:sz w:val="18"/>
        </w:rPr>
        <w:t>i</w:t>
      </w:r>
      <w:proofErr w:type="spellEnd"/>
      <w:r>
        <w:rPr>
          <w:color w:val="0000CC"/>
          <w:sz w:val="18"/>
        </w:rPr>
        <w:t xml:space="preserve"> </w:t>
      </w:r>
      <w:r>
        <w:rPr>
          <w:color w:val="0000CC"/>
          <w:spacing w:val="4"/>
          <w:sz w:val="18"/>
        </w:rPr>
        <w:t xml:space="preserve"> </w:t>
      </w:r>
      <w:r>
        <w:rPr>
          <w:w w:val="92"/>
          <w:sz w:val="18"/>
        </w:rPr>
        <w:t>=</w:t>
      </w:r>
      <w:r>
        <w:rPr>
          <w:sz w:val="18"/>
        </w:rPr>
        <w:t xml:space="preserve"> </w:t>
      </w:r>
      <w:r>
        <w:rPr>
          <w:spacing w:val="4"/>
          <w:sz w:val="18"/>
        </w:rPr>
        <w:t xml:space="preserve"> </w:t>
      </w:r>
      <w:r>
        <w:rPr>
          <w:color w:val="0000CC"/>
          <w:w w:val="139"/>
          <w:sz w:val="18"/>
        </w:rPr>
        <w:t>sort</w:t>
      </w:r>
      <w:r>
        <w:rPr>
          <w:w w:val="157"/>
          <w:sz w:val="18"/>
        </w:rPr>
        <w:t>(</w:t>
      </w:r>
      <w:proofErr w:type="spellStart"/>
      <w:r>
        <w:rPr>
          <w:color w:val="0000CC"/>
          <w:w w:val="134"/>
          <w:sz w:val="18"/>
        </w:rPr>
        <w:t>s</w:t>
      </w:r>
      <w:r>
        <w:rPr>
          <w:w w:val="209"/>
          <w:sz w:val="18"/>
        </w:rPr>
        <w:t>,</w:t>
      </w:r>
      <w:r>
        <w:rPr>
          <w:color w:val="0000CC"/>
          <w:w w:val="91"/>
          <w:sz w:val="18"/>
        </w:rPr>
        <w:t>cmp</w:t>
      </w:r>
      <w:r>
        <w:rPr>
          <w:w w:val="209"/>
          <w:sz w:val="18"/>
        </w:rPr>
        <w:t>,</w:t>
      </w:r>
      <w:r>
        <w:rPr>
          <w:color w:val="0000CC"/>
          <w:w w:val="104"/>
          <w:sz w:val="18"/>
        </w:rPr>
        <w:t>n</w:t>
      </w:r>
      <w:proofErr w:type="spellEnd"/>
      <w:r>
        <w:rPr>
          <w:w w:val="171"/>
          <w:sz w:val="18"/>
        </w:rPr>
        <w:t>);</w:t>
      </w:r>
    </w:p>
    <w:p w14:paraId="41E04B1A" w14:textId="77777777" w:rsidR="00AF434A" w:rsidRDefault="00000000">
      <w:pPr>
        <w:tabs>
          <w:tab w:val="left" w:pos="616"/>
        </w:tabs>
        <w:spacing w:line="200" w:lineRule="exact"/>
        <w:ind w:left="197"/>
        <w:jc w:val="both"/>
        <w:rPr>
          <w:sz w:val="18"/>
        </w:rPr>
      </w:pPr>
      <w:r>
        <w:rPr>
          <w:w w:val="125"/>
          <w:sz w:val="10"/>
        </w:rPr>
        <w:t>8</w:t>
      </w:r>
      <w:r>
        <w:rPr>
          <w:w w:val="125"/>
          <w:sz w:val="10"/>
        </w:rPr>
        <w:tab/>
      </w:r>
      <w:r>
        <w:rPr>
          <w:color w:val="0000CC"/>
          <w:w w:val="125"/>
          <w:sz w:val="18"/>
        </w:rPr>
        <w:t>free</w:t>
      </w:r>
      <w:r>
        <w:rPr>
          <w:w w:val="125"/>
          <w:sz w:val="18"/>
        </w:rPr>
        <w:t>(</w:t>
      </w:r>
      <w:r>
        <w:rPr>
          <w:color w:val="0000CC"/>
          <w:w w:val="125"/>
          <w:sz w:val="18"/>
        </w:rPr>
        <w:t>s</w:t>
      </w:r>
      <w:r>
        <w:rPr>
          <w:w w:val="125"/>
          <w:sz w:val="18"/>
        </w:rPr>
        <w:t>[10]);</w:t>
      </w:r>
    </w:p>
    <w:p w14:paraId="54ADFD89" w14:textId="77777777" w:rsidR="00AF434A" w:rsidRDefault="00000000">
      <w:pPr>
        <w:spacing w:line="200" w:lineRule="exact"/>
        <w:ind w:left="197"/>
        <w:jc w:val="both"/>
        <w:rPr>
          <w:sz w:val="18"/>
        </w:rPr>
      </w:pPr>
      <w:r>
        <w:rPr>
          <w:w w:val="130"/>
          <w:sz w:val="10"/>
        </w:rPr>
        <w:t xml:space="preserve">9 </w:t>
      </w:r>
      <w:r>
        <w:rPr>
          <w:w w:val="190"/>
          <w:sz w:val="18"/>
        </w:rPr>
        <w:t>...</w:t>
      </w:r>
    </w:p>
    <w:p w14:paraId="31E4497C" w14:textId="77777777" w:rsidR="00AF434A" w:rsidRDefault="00000000">
      <w:pPr>
        <w:spacing w:line="203" w:lineRule="exact"/>
        <w:ind w:left="147"/>
        <w:jc w:val="both"/>
        <w:rPr>
          <w:sz w:val="18"/>
        </w:rPr>
      </w:pPr>
      <w:r>
        <w:rPr>
          <w:w w:val="105"/>
          <w:sz w:val="10"/>
        </w:rPr>
        <w:t xml:space="preserve">10 </w:t>
      </w:r>
      <w:r>
        <w:rPr>
          <w:w w:val="105"/>
          <w:sz w:val="18"/>
        </w:rPr>
        <w:t>}</w:t>
      </w:r>
    </w:p>
    <w:p w14:paraId="1DE3F649" w14:textId="77777777" w:rsidR="00AF434A" w:rsidRDefault="00000000">
      <w:pPr>
        <w:spacing w:before="68"/>
        <w:ind w:left="147"/>
        <w:jc w:val="both"/>
        <w:rPr>
          <w:sz w:val="10"/>
        </w:rPr>
      </w:pPr>
      <w:r>
        <w:rPr>
          <w:sz w:val="10"/>
        </w:rPr>
        <w:t>11</w:t>
      </w:r>
    </w:p>
    <w:p w14:paraId="4D6C18FF" w14:textId="77777777" w:rsidR="00AF434A" w:rsidRDefault="00000000">
      <w:pPr>
        <w:spacing w:before="10" w:line="203" w:lineRule="exact"/>
        <w:ind w:left="147"/>
        <w:jc w:val="both"/>
        <w:rPr>
          <w:sz w:val="18"/>
        </w:rPr>
      </w:pPr>
      <w:r>
        <w:rPr>
          <w:w w:val="125"/>
          <w:sz w:val="10"/>
        </w:rPr>
        <w:t xml:space="preserve">12 </w:t>
      </w:r>
      <w:r>
        <w:rPr>
          <w:color w:val="006600"/>
          <w:w w:val="125"/>
          <w:sz w:val="18"/>
        </w:rPr>
        <w:t xml:space="preserve">int </w:t>
      </w:r>
      <w:r>
        <w:rPr>
          <w:color w:val="0000CC"/>
          <w:w w:val="125"/>
          <w:sz w:val="18"/>
        </w:rPr>
        <w:t>g</w:t>
      </w:r>
      <w:r>
        <w:rPr>
          <w:w w:val="125"/>
          <w:sz w:val="18"/>
        </w:rPr>
        <w:t>(</w:t>
      </w:r>
      <w:r>
        <w:rPr>
          <w:color w:val="006600"/>
          <w:w w:val="125"/>
          <w:sz w:val="18"/>
        </w:rPr>
        <w:t xml:space="preserve">int </w:t>
      </w:r>
      <w:r>
        <w:rPr>
          <w:w w:val="125"/>
          <w:sz w:val="18"/>
        </w:rPr>
        <w:t>(*</w:t>
      </w:r>
      <w:proofErr w:type="spellStart"/>
      <w:r>
        <w:rPr>
          <w:color w:val="0000CC"/>
          <w:w w:val="125"/>
          <w:sz w:val="18"/>
        </w:rPr>
        <w:t>cmp</w:t>
      </w:r>
      <w:proofErr w:type="spellEnd"/>
      <w:r>
        <w:rPr>
          <w:w w:val="125"/>
          <w:sz w:val="18"/>
        </w:rPr>
        <w:t>)(</w:t>
      </w:r>
      <w:r>
        <w:rPr>
          <w:color w:val="006600"/>
          <w:w w:val="125"/>
          <w:sz w:val="18"/>
        </w:rPr>
        <w:t xml:space="preserve">char </w:t>
      </w:r>
      <w:r>
        <w:rPr>
          <w:w w:val="125"/>
          <w:sz w:val="18"/>
        </w:rPr>
        <w:t>*,</w:t>
      </w:r>
      <w:r>
        <w:rPr>
          <w:color w:val="006600"/>
          <w:w w:val="125"/>
          <w:sz w:val="18"/>
        </w:rPr>
        <w:t xml:space="preserve">char </w:t>
      </w:r>
      <w:r>
        <w:rPr>
          <w:w w:val="125"/>
          <w:sz w:val="18"/>
        </w:rPr>
        <w:t>*)) {</w:t>
      </w:r>
    </w:p>
    <w:p w14:paraId="4707DD9B" w14:textId="77777777" w:rsidR="00AF434A" w:rsidRDefault="00000000">
      <w:pPr>
        <w:spacing w:line="200" w:lineRule="exact"/>
        <w:ind w:left="147"/>
        <w:jc w:val="both"/>
        <w:rPr>
          <w:sz w:val="18"/>
        </w:rPr>
      </w:pPr>
      <w:r>
        <w:rPr>
          <w:w w:val="120"/>
          <w:sz w:val="10"/>
        </w:rPr>
        <w:t xml:space="preserve">13 </w:t>
      </w:r>
      <w:r>
        <w:rPr>
          <w:w w:val="190"/>
          <w:sz w:val="18"/>
        </w:rPr>
        <w:t>...</w:t>
      </w:r>
    </w:p>
    <w:p w14:paraId="13CD5D86" w14:textId="77777777" w:rsidR="00AF434A" w:rsidRDefault="00000000">
      <w:pPr>
        <w:tabs>
          <w:tab w:val="left" w:pos="616"/>
        </w:tabs>
        <w:spacing w:line="200" w:lineRule="exact"/>
        <w:ind w:left="147"/>
        <w:jc w:val="both"/>
        <w:rPr>
          <w:sz w:val="18"/>
        </w:rPr>
      </w:pPr>
      <w:r>
        <w:rPr>
          <w:w w:val="115"/>
          <w:sz w:val="10"/>
        </w:rPr>
        <w:t>14</w:t>
      </w:r>
      <w:r>
        <w:rPr>
          <w:w w:val="115"/>
          <w:sz w:val="10"/>
        </w:rPr>
        <w:tab/>
      </w:r>
      <w:r>
        <w:rPr>
          <w:color w:val="006600"/>
          <w:w w:val="120"/>
          <w:sz w:val="18"/>
        </w:rPr>
        <w:t xml:space="preserve">int </w:t>
      </w:r>
      <w:proofErr w:type="spellStart"/>
      <w:r>
        <w:rPr>
          <w:color w:val="0000CC"/>
          <w:w w:val="115"/>
          <w:sz w:val="18"/>
        </w:rPr>
        <w:t>real_addr</w:t>
      </w:r>
      <w:proofErr w:type="spellEnd"/>
      <w:r>
        <w:rPr>
          <w:color w:val="0000CC"/>
          <w:w w:val="115"/>
          <w:sz w:val="18"/>
        </w:rPr>
        <w:t xml:space="preserve"> </w:t>
      </w:r>
      <w:r>
        <w:rPr>
          <w:w w:val="115"/>
          <w:sz w:val="18"/>
        </w:rPr>
        <w:t>=</w:t>
      </w:r>
      <w:r>
        <w:rPr>
          <w:spacing w:val="31"/>
          <w:w w:val="115"/>
          <w:sz w:val="18"/>
        </w:rPr>
        <w:t xml:space="preserve"> </w:t>
      </w:r>
      <w:r>
        <w:rPr>
          <w:color w:val="0000CC"/>
          <w:w w:val="115"/>
          <w:sz w:val="18"/>
        </w:rPr>
        <w:t>derandomize</w:t>
      </w:r>
      <w:r>
        <w:rPr>
          <w:w w:val="115"/>
          <w:sz w:val="18"/>
        </w:rPr>
        <w:t>(</w:t>
      </w:r>
      <w:proofErr w:type="spellStart"/>
      <w:r>
        <w:rPr>
          <w:color w:val="0000CC"/>
          <w:w w:val="115"/>
          <w:sz w:val="18"/>
        </w:rPr>
        <w:t>cmp</w:t>
      </w:r>
      <w:proofErr w:type="spellEnd"/>
      <w:r>
        <w:rPr>
          <w:w w:val="115"/>
          <w:sz w:val="18"/>
        </w:rPr>
        <w:t>);</w:t>
      </w:r>
    </w:p>
    <w:p w14:paraId="4889ABD4" w14:textId="77777777" w:rsidR="00AF434A" w:rsidRDefault="00000000">
      <w:pPr>
        <w:spacing w:line="200" w:lineRule="exact"/>
        <w:ind w:left="147"/>
        <w:jc w:val="both"/>
        <w:rPr>
          <w:sz w:val="18"/>
        </w:rPr>
      </w:pPr>
      <w:r>
        <w:rPr>
          <w:w w:val="120"/>
          <w:sz w:val="10"/>
        </w:rPr>
        <w:t xml:space="preserve">15 </w:t>
      </w:r>
      <w:r>
        <w:rPr>
          <w:w w:val="190"/>
          <w:sz w:val="18"/>
        </w:rPr>
        <w:t>...</w:t>
      </w:r>
    </w:p>
    <w:p w14:paraId="6491CF29" w14:textId="77777777" w:rsidR="00AF434A" w:rsidRDefault="00000000">
      <w:pPr>
        <w:spacing w:line="203" w:lineRule="exact"/>
        <w:ind w:left="147"/>
        <w:jc w:val="both"/>
        <w:rPr>
          <w:sz w:val="18"/>
        </w:rPr>
      </w:pPr>
      <w:r>
        <w:rPr>
          <w:w w:val="105"/>
          <w:sz w:val="10"/>
        </w:rPr>
        <w:t xml:space="preserve">16 </w:t>
      </w:r>
      <w:r>
        <w:rPr>
          <w:w w:val="105"/>
          <w:sz w:val="18"/>
        </w:rPr>
        <w:t>}</w:t>
      </w:r>
    </w:p>
    <w:p w14:paraId="48C54E5B" w14:textId="77777777" w:rsidR="00AF434A" w:rsidRDefault="00000000">
      <w:pPr>
        <w:spacing w:before="68"/>
        <w:ind w:left="147"/>
        <w:jc w:val="both"/>
        <w:rPr>
          <w:sz w:val="10"/>
        </w:rPr>
      </w:pPr>
      <w:r>
        <w:rPr>
          <w:sz w:val="10"/>
        </w:rPr>
        <w:t>17</w:t>
      </w:r>
    </w:p>
    <w:p w14:paraId="545BD991" w14:textId="77777777" w:rsidR="00AF434A" w:rsidRDefault="00000000">
      <w:pPr>
        <w:spacing w:before="10" w:line="203" w:lineRule="exact"/>
        <w:ind w:left="147"/>
        <w:jc w:val="both"/>
        <w:rPr>
          <w:sz w:val="18"/>
        </w:rPr>
      </w:pPr>
      <w:r>
        <w:rPr>
          <w:w w:val="120"/>
          <w:sz w:val="10"/>
        </w:rPr>
        <w:t xml:space="preserve">18 </w:t>
      </w:r>
      <w:r>
        <w:rPr>
          <w:color w:val="006600"/>
          <w:w w:val="120"/>
          <w:sz w:val="18"/>
        </w:rPr>
        <w:t xml:space="preserve">int </w:t>
      </w:r>
      <w:r>
        <w:rPr>
          <w:color w:val="0000CC"/>
          <w:w w:val="120"/>
          <w:sz w:val="18"/>
        </w:rPr>
        <w:t>main</w:t>
      </w:r>
      <w:r>
        <w:rPr>
          <w:w w:val="120"/>
          <w:sz w:val="18"/>
        </w:rPr>
        <w:t>(</w:t>
      </w:r>
      <w:r>
        <w:rPr>
          <w:color w:val="006600"/>
          <w:w w:val="120"/>
          <w:sz w:val="18"/>
        </w:rPr>
        <w:t xml:space="preserve">int </w:t>
      </w:r>
      <w:r>
        <w:rPr>
          <w:color w:val="0000CC"/>
          <w:w w:val="120"/>
          <w:sz w:val="18"/>
        </w:rPr>
        <w:t>n</w:t>
      </w:r>
      <w:r>
        <w:rPr>
          <w:w w:val="120"/>
          <w:sz w:val="18"/>
        </w:rPr>
        <w:t>) {</w:t>
      </w:r>
    </w:p>
    <w:p w14:paraId="62B667B7" w14:textId="77777777" w:rsidR="00AF434A" w:rsidRDefault="00000000">
      <w:pPr>
        <w:tabs>
          <w:tab w:val="left" w:pos="616"/>
        </w:tabs>
        <w:spacing w:line="200" w:lineRule="exact"/>
        <w:ind w:left="147"/>
        <w:jc w:val="both"/>
        <w:rPr>
          <w:sz w:val="18"/>
        </w:rPr>
      </w:pPr>
      <w:r>
        <w:rPr>
          <w:w w:val="130"/>
          <w:sz w:val="10"/>
        </w:rPr>
        <w:t>19</w:t>
      </w:r>
      <w:r>
        <w:rPr>
          <w:w w:val="130"/>
          <w:sz w:val="10"/>
        </w:rPr>
        <w:tab/>
      </w:r>
      <w:proofErr w:type="spellStart"/>
      <w:r>
        <w:rPr>
          <w:color w:val="0000CC"/>
          <w:w w:val="130"/>
          <w:sz w:val="18"/>
        </w:rPr>
        <w:t>nt_array_ptr</w:t>
      </w:r>
      <w:proofErr w:type="spellEnd"/>
      <w:r>
        <w:rPr>
          <w:w w:val="130"/>
          <w:sz w:val="18"/>
        </w:rPr>
        <w:t>&lt;</w:t>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&gt;&gt; </w:t>
      </w:r>
      <w:r>
        <w:rPr>
          <w:color w:val="0000CC"/>
          <w:w w:val="130"/>
          <w:sz w:val="18"/>
        </w:rPr>
        <w:t xml:space="preserve">p </w:t>
      </w:r>
      <w:r>
        <w:rPr>
          <w:w w:val="160"/>
          <w:sz w:val="18"/>
        </w:rPr>
        <w:t>:</w:t>
      </w:r>
      <w:r>
        <w:rPr>
          <w:spacing w:val="-50"/>
          <w:w w:val="160"/>
          <w:sz w:val="18"/>
        </w:rPr>
        <w:t xml:space="preserve"> </w:t>
      </w:r>
      <w:r>
        <w:rPr>
          <w:color w:val="0000CC"/>
          <w:w w:val="130"/>
          <w:sz w:val="18"/>
        </w:rPr>
        <w:t>count</w:t>
      </w:r>
      <w:r>
        <w:rPr>
          <w:w w:val="130"/>
          <w:sz w:val="18"/>
        </w:rPr>
        <w:t>(</w:t>
      </w:r>
      <w:r>
        <w:rPr>
          <w:color w:val="0000CC"/>
          <w:w w:val="130"/>
          <w:sz w:val="18"/>
        </w:rPr>
        <w:t>n</w:t>
      </w:r>
      <w:r>
        <w:rPr>
          <w:w w:val="130"/>
          <w:sz w:val="18"/>
        </w:rPr>
        <w:t>)</w:t>
      </w:r>
    </w:p>
    <w:p w14:paraId="0AB5C1BB" w14:textId="77777777" w:rsidR="00AF434A" w:rsidRDefault="00000000">
      <w:pPr>
        <w:tabs>
          <w:tab w:val="left" w:pos="785"/>
        </w:tabs>
        <w:spacing w:line="203" w:lineRule="exact"/>
        <w:ind w:left="147"/>
        <w:jc w:val="both"/>
        <w:rPr>
          <w:sz w:val="18"/>
        </w:rPr>
      </w:pPr>
      <w:r>
        <w:rPr>
          <w:w w:val="115"/>
          <w:sz w:val="10"/>
        </w:rPr>
        <w:t>20</w:t>
      </w:r>
      <w:r>
        <w:rPr>
          <w:w w:val="115"/>
          <w:sz w:val="10"/>
        </w:rPr>
        <w:tab/>
      </w:r>
      <w:r>
        <w:rPr>
          <w:w w:val="115"/>
          <w:sz w:val="18"/>
        </w:rPr>
        <w:t xml:space="preserve">= </w:t>
      </w:r>
      <w:r>
        <w:rPr>
          <w:color w:val="0000CC"/>
          <w:w w:val="115"/>
          <w:sz w:val="18"/>
        </w:rPr>
        <w:t>malloc</w:t>
      </w:r>
      <w:r>
        <w:rPr>
          <w:w w:val="115"/>
          <w:sz w:val="18"/>
        </w:rPr>
        <w:t>(</w:t>
      </w:r>
      <w:proofErr w:type="spellStart"/>
      <w:r>
        <w:rPr>
          <w:color w:val="0000CC"/>
          <w:w w:val="115"/>
          <w:sz w:val="18"/>
        </w:rPr>
        <w:t>nt_array</w:t>
      </w:r>
      <w:proofErr w:type="spellEnd"/>
      <w:r>
        <w:rPr>
          <w:w w:val="115"/>
          <w:sz w:val="18"/>
        </w:rPr>
        <w:t>&lt;</w:t>
      </w:r>
      <w:proofErr w:type="spellStart"/>
      <w:r>
        <w:rPr>
          <w:color w:val="0000CC"/>
          <w:w w:val="115"/>
          <w:sz w:val="18"/>
        </w:rPr>
        <w:t>nt_array_ptr</w:t>
      </w:r>
      <w:proofErr w:type="spellEnd"/>
      <w:r>
        <w:rPr>
          <w:w w:val="115"/>
          <w:sz w:val="18"/>
        </w:rPr>
        <w:t>&lt;</w:t>
      </w:r>
      <w:r>
        <w:rPr>
          <w:color w:val="006600"/>
          <w:w w:val="115"/>
          <w:sz w:val="18"/>
        </w:rPr>
        <w:t>char</w:t>
      </w:r>
      <w:r>
        <w:rPr>
          <w:w w:val="115"/>
          <w:sz w:val="18"/>
        </w:rPr>
        <w:t>&gt;&gt;,</w:t>
      </w:r>
      <w:r>
        <w:rPr>
          <w:spacing w:val="43"/>
          <w:w w:val="115"/>
          <w:sz w:val="18"/>
        </w:rPr>
        <w:t xml:space="preserve"> </w:t>
      </w:r>
      <w:r>
        <w:rPr>
          <w:color w:val="0000CC"/>
          <w:w w:val="120"/>
          <w:sz w:val="18"/>
        </w:rPr>
        <w:t>n</w:t>
      </w:r>
      <w:r>
        <w:rPr>
          <w:w w:val="120"/>
          <w:sz w:val="18"/>
        </w:rPr>
        <w:t>);</w:t>
      </w:r>
    </w:p>
    <w:p w14:paraId="79D5EC23" w14:textId="77777777" w:rsidR="00AF434A" w:rsidRDefault="00000000">
      <w:pPr>
        <w:spacing w:before="68"/>
        <w:ind w:left="147"/>
        <w:jc w:val="both"/>
        <w:rPr>
          <w:sz w:val="10"/>
        </w:rPr>
      </w:pPr>
      <w:r>
        <w:rPr>
          <w:sz w:val="10"/>
        </w:rPr>
        <w:t>21</w:t>
      </w:r>
    </w:p>
    <w:p w14:paraId="1ED0E650" w14:textId="77777777" w:rsidR="00AF434A" w:rsidRDefault="00000000">
      <w:pPr>
        <w:tabs>
          <w:tab w:val="left" w:pos="616"/>
        </w:tabs>
        <w:spacing w:before="10" w:line="203" w:lineRule="exact"/>
        <w:ind w:left="147"/>
        <w:jc w:val="both"/>
        <w:rPr>
          <w:sz w:val="18"/>
        </w:rPr>
      </w:pPr>
      <w:r>
        <w:rPr>
          <w:w w:val="115"/>
          <w:sz w:val="10"/>
        </w:rPr>
        <w:t>22</w:t>
      </w:r>
      <w:r>
        <w:rPr>
          <w:w w:val="115"/>
          <w:sz w:val="10"/>
        </w:rPr>
        <w:tab/>
      </w:r>
      <w:proofErr w:type="spellStart"/>
      <w:r>
        <w:rPr>
          <w:color w:val="0000CC"/>
          <w:w w:val="115"/>
          <w:sz w:val="18"/>
        </w:rPr>
        <w:t>nt_array_tptr</w:t>
      </w:r>
      <w:proofErr w:type="spellEnd"/>
      <w:r>
        <w:rPr>
          <w:w w:val="115"/>
          <w:sz w:val="18"/>
        </w:rPr>
        <w:t>&lt;</w:t>
      </w:r>
      <w:proofErr w:type="spellStart"/>
      <w:r>
        <w:rPr>
          <w:color w:val="0000CC"/>
          <w:w w:val="115"/>
          <w:sz w:val="18"/>
        </w:rPr>
        <w:t>nt_array_tptr</w:t>
      </w:r>
      <w:proofErr w:type="spellEnd"/>
      <w:r>
        <w:rPr>
          <w:w w:val="115"/>
          <w:sz w:val="18"/>
        </w:rPr>
        <w:t>&lt;</w:t>
      </w:r>
      <w:r>
        <w:rPr>
          <w:color w:val="006600"/>
          <w:w w:val="115"/>
          <w:sz w:val="18"/>
        </w:rPr>
        <w:t>char</w:t>
      </w:r>
      <w:r>
        <w:rPr>
          <w:w w:val="115"/>
          <w:sz w:val="18"/>
        </w:rPr>
        <w:t>&gt;&gt;</w:t>
      </w:r>
    </w:p>
    <w:p w14:paraId="4F205E9B" w14:textId="77777777" w:rsidR="00AF434A" w:rsidRDefault="00000000">
      <w:pPr>
        <w:tabs>
          <w:tab w:val="left" w:pos="870"/>
        </w:tabs>
        <w:spacing w:line="200" w:lineRule="exact"/>
        <w:ind w:left="147"/>
        <w:jc w:val="both"/>
        <w:rPr>
          <w:sz w:val="18"/>
        </w:rPr>
      </w:pPr>
      <w:r>
        <w:rPr>
          <w:w w:val="115"/>
          <w:sz w:val="10"/>
        </w:rPr>
        <w:t>23</w:t>
      </w:r>
      <w:r>
        <w:rPr>
          <w:w w:val="115"/>
          <w:sz w:val="10"/>
        </w:rPr>
        <w:tab/>
      </w:r>
      <w:proofErr w:type="spellStart"/>
      <w:r>
        <w:rPr>
          <w:color w:val="0000CC"/>
          <w:w w:val="115"/>
          <w:sz w:val="18"/>
        </w:rPr>
        <w:t>tp</w:t>
      </w:r>
      <w:proofErr w:type="spellEnd"/>
      <w:r>
        <w:rPr>
          <w:color w:val="0000CC"/>
          <w:w w:val="115"/>
          <w:sz w:val="18"/>
        </w:rPr>
        <w:t xml:space="preserve"> </w:t>
      </w:r>
      <w:r>
        <w:rPr>
          <w:w w:val="160"/>
          <w:sz w:val="18"/>
        </w:rPr>
        <w:t xml:space="preserve">: </w:t>
      </w:r>
      <w:r>
        <w:rPr>
          <w:color w:val="0000CC"/>
          <w:w w:val="115"/>
          <w:sz w:val="18"/>
        </w:rPr>
        <w:t>count</w:t>
      </w:r>
      <w:r>
        <w:rPr>
          <w:w w:val="115"/>
          <w:sz w:val="18"/>
        </w:rPr>
        <w:t>(</w:t>
      </w:r>
      <w:r>
        <w:rPr>
          <w:color w:val="0000CC"/>
          <w:w w:val="115"/>
          <w:sz w:val="18"/>
        </w:rPr>
        <w:t>n</w:t>
      </w:r>
      <w:r>
        <w:rPr>
          <w:w w:val="115"/>
          <w:sz w:val="18"/>
        </w:rPr>
        <w:t>)</w:t>
      </w:r>
      <w:r>
        <w:rPr>
          <w:spacing w:val="-11"/>
          <w:w w:val="115"/>
          <w:sz w:val="18"/>
        </w:rPr>
        <w:t xml:space="preserve"> </w:t>
      </w:r>
      <w:r>
        <w:rPr>
          <w:w w:val="115"/>
          <w:sz w:val="18"/>
        </w:rPr>
        <w:t>=</w:t>
      </w:r>
    </w:p>
    <w:p w14:paraId="27DA4E74" w14:textId="77777777" w:rsidR="00AF434A" w:rsidRDefault="00000000">
      <w:pPr>
        <w:tabs>
          <w:tab w:val="left" w:pos="1039"/>
        </w:tabs>
        <w:spacing w:line="200" w:lineRule="exact"/>
        <w:ind w:left="147"/>
        <w:jc w:val="both"/>
        <w:rPr>
          <w:sz w:val="18"/>
        </w:rPr>
      </w:pPr>
      <w:r>
        <w:rPr>
          <w:w w:val="125"/>
          <w:sz w:val="10"/>
        </w:rPr>
        <w:t>24</w:t>
      </w:r>
      <w:r>
        <w:rPr>
          <w:w w:val="125"/>
          <w:sz w:val="10"/>
        </w:rPr>
        <w:tab/>
      </w:r>
      <w:proofErr w:type="spellStart"/>
      <w:r>
        <w:rPr>
          <w:color w:val="0000CC"/>
          <w:w w:val="125"/>
          <w:sz w:val="18"/>
        </w:rPr>
        <w:t>tmalloc</w:t>
      </w:r>
      <w:proofErr w:type="spellEnd"/>
      <w:r>
        <w:rPr>
          <w:w w:val="125"/>
          <w:sz w:val="18"/>
        </w:rPr>
        <w:t>(</w:t>
      </w:r>
      <w:proofErr w:type="spellStart"/>
      <w:r>
        <w:rPr>
          <w:color w:val="0000CC"/>
          <w:w w:val="125"/>
          <w:sz w:val="18"/>
        </w:rPr>
        <w:t>nt_array</w:t>
      </w:r>
      <w:proofErr w:type="spellEnd"/>
      <w:r>
        <w:rPr>
          <w:w w:val="125"/>
          <w:sz w:val="18"/>
        </w:rPr>
        <w:t>&lt;</w:t>
      </w:r>
      <w:proofErr w:type="spellStart"/>
      <w:r>
        <w:rPr>
          <w:color w:val="0000CC"/>
          <w:w w:val="125"/>
          <w:sz w:val="18"/>
        </w:rPr>
        <w:t>nt_array_tptr</w:t>
      </w:r>
      <w:proofErr w:type="spellEnd"/>
      <w:r>
        <w:rPr>
          <w:w w:val="125"/>
          <w:sz w:val="18"/>
        </w:rPr>
        <w:t>&lt;</w:t>
      </w:r>
      <w:r>
        <w:rPr>
          <w:color w:val="006600"/>
          <w:w w:val="125"/>
          <w:sz w:val="18"/>
        </w:rPr>
        <w:t>char</w:t>
      </w:r>
      <w:r>
        <w:rPr>
          <w:w w:val="125"/>
          <w:sz w:val="18"/>
        </w:rPr>
        <w:t>&gt;&gt;,</w:t>
      </w:r>
      <w:r>
        <w:rPr>
          <w:spacing w:val="31"/>
          <w:w w:val="125"/>
          <w:sz w:val="18"/>
        </w:rPr>
        <w:t xml:space="preserve"> </w:t>
      </w:r>
      <w:r>
        <w:rPr>
          <w:color w:val="0000CC"/>
          <w:w w:val="125"/>
          <w:sz w:val="18"/>
        </w:rPr>
        <w:t>n</w:t>
      </w:r>
      <w:r>
        <w:rPr>
          <w:w w:val="125"/>
          <w:sz w:val="18"/>
        </w:rPr>
        <w:t>);</w:t>
      </w:r>
    </w:p>
    <w:p w14:paraId="7D00926D" w14:textId="77777777" w:rsidR="00AF434A" w:rsidRDefault="00000000">
      <w:pPr>
        <w:spacing w:line="200" w:lineRule="exact"/>
        <w:ind w:left="147"/>
        <w:jc w:val="both"/>
        <w:rPr>
          <w:sz w:val="18"/>
        </w:rPr>
      </w:pPr>
      <w:r>
        <w:rPr>
          <w:w w:val="120"/>
          <w:sz w:val="10"/>
        </w:rPr>
        <w:t xml:space="preserve">25 </w:t>
      </w:r>
      <w:r>
        <w:rPr>
          <w:w w:val="190"/>
          <w:sz w:val="18"/>
        </w:rPr>
        <w:t>...</w:t>
      </w:r>
    </w:p>
    <w:p w14:paraId="19FE5B15" w14:textId="77777777" w:rsidR="00AF434A" w:rsidRDefault="00000000">
      <w:pPr>
        <w:tabs>
          <w:tab w:val="left" w:pos="616"/>
        </w:tabs>
        <w:spacing w:line="203" w:lineRule="exact"/>
        <w:ind w:left="147"/>
        <w:jc w:val="both"/>
        <w:rPr>
          <w:sz w:val="18"/>
        </w:rPr>
      </w:pPr>
      <w:r>
        <w:rPr>
          <w:sz w:val="10"/>
        </w:rPr>
        <w:t>26</w:t>
      </w:r>
      <w:r>
        <w:rPr>
          <w:sz w:val="10"/>
        </w:rPr>
        <w:tab/>
      </w:r>
      <w:proofErr w:type="spellStart"/>
      <w:r>
        <w:rPr>
          <w:color w:val="0000CC"/>
          <w:w w:val="103"/>
          <w:sz w:val="18"/>
        </w:rPr>
        <w:t>safe_memcpy</w:t>
      </w:r>
      <w:proofErr w:type="spellEnd"/>
      <w:r>
        <w:rPr>
          <w:w w:val="157"/>
          <w:sz w:val="18"/>
        </w:rPr>
        <w:t>(</w:t>
      </w:r>
      <w:proofErr w:type="spellStart"/>
      <w:r>
        <w:rPr>
          <w:color w:val="0000CC"/>
          <w:w w:val="134"/>
          <w:sz w:val="18"/>
        </w:rPr>
        <w:t>tp</w:t>
      </w:r>
      <w:proofErr w:type="spellEnd"/>
      <w:r>
        <w:rPr>
          <w:w w:val="209"/>
          <w:sz w:val="18"/>
        </w:rPr>
        <w:t>,</w:t>
      </w:r>
      <w:r>
        <w:rPr>
          <w:sz w:val="18"/>
        </w:rPr>
        <w:t xml:space="preserve"> </w:t>
      </w:r>
      <w:r>
        <w:rPr>
          <w:spacing w:val="4"/>
          <w:sz w:val="18"/>
        </w:rPr>
        <w:t xml:space="preserve"> </w:t>
      </w:r>
      <w:r>
        <w:rPr>
          <w:color w:val="0000CC"/>
          <w:w w:val="104"/>
          <w:sz w:val="18"/>
        </w:rPr>
        <w:t>p</w:t>
      </w:r>
      <w:r>
        <w:rPr>
          <w:w w:val="209"/>
          <w:sz w:val="18"/>
        </w:rPr>
        <w:t>,</w:t>
      </w:r>
      <w:r>
        <w:rPr>
          <w:sz w:val="18"/>
        </w:rPr>
        <w:t xml:space="preserve"> </w:t>
      </w:r>
      <w:r>
        <w:rPr>
          <w:spacing w:val="4"/>
          <w:sz w:val="18"/>
        </w:rPr>
        <w:t xml:space="preserve"> </w:t>
      </w:r>
      <w:r>
        <w:rPr>
          <w:color w:val="0000CC"/>
          <w:w w:val="104"/>
          <w:sz w:val="18"/>
        </w:rPr>
        <w:t>n</w:t>
      </w:r>
      <w:r>
        <w:rPr>
          <w:w w:val="171"/>
          <w:sz w:val="18"/>
        </w:rPr>
        <w:t>);</w:t>
      </w:r>
    </w:p>
    <w:p w14:paraId="4DF8F54B" w14:textId="77777777" w:rsidR="00AF434A" w:rsidRDefault="00000000">
      <w:pPr>
        <w:spacing w:before="68"/>
        <w:ind w:left="147"/>
        <w:jc w:val="both"/>
        <w:rPr>
          <w:sz w:val="10"/>
        </w:rPr>
      </w:pPr>
      <w:r>
        <w:rPr>
          <w:sz w:val="10"/>
        </w:rPr>
        <w:t>27</w:t>
      </w:r>
    </w:p>
    <w:p w14:paraId="62E70EB8" w14:textId="77777777" w:rsidR="00AF434A" w:rsidRDefault="00000000">
      <w:pPr>
        <w:tabs>
          <w:tab w:val="left" w:pos="616"/>
        </w:tabs>
        <w:spacing w:before="10" w:line="203" w:lineRule="exact"/>
        <w:ind w:left="147"/>
        <w:jc w:val="both"/>
        <w:rPr>
          <w:sz w:val="18"/>
        </w:rPr>
      </w:pPr>
      <w:r>
        <w:rPr>
          <w:w w:val="110"/>
          <w:sz w:val="10"/>
        </w:rPr>
        <w:t>28</w:t>
      </w:r>
      <w:r>
        <w:rPr>
          <w:w w:val="110"/>
          <w:sz w:val="10"/>
        </w:rPr>
        <w:tab/>
      </w:r>
      <w:r>
        <w:rPr>
          <w:color w:val="0000CC"/>
          <w:w w:val="110"/>
          <w:sz w:val="18"/>
        </w:rPr>
        <w:t>unchecked</w:t>
      </w:r>
      <w:r>
        <w:rPr>
          <w:color w:val="0000CC"/>
          <w:spacing w:val="44"/>
          <w:w w:val="110"/>
          <w:sz w:val="18"/>
        </w:rPr>
        <w:t xml:space="preserve"> </w:t>
      </w:r>
      <w:r>
        <w:rPr>
          <w:w w:val="110"/>
          <w:sz w:val="18"/>
        </w:rPr>
        <w:t>{</w:t>
      </w:r>
    </w:p>
    <w:p w14:paraId="552C85D4" w14:textId="77777777" w:rsidR="00AF434A" w:rsidRDefault="00000000">
      <w:pPr>
        <w:tabs>
          <w:tab w:val="left" w:pos="785"/>
        </w:tabs>
        <w:spacing w:line="200" w:lineRule="exact"/>
        <w:ind w:left="147"/>
        <w:jc w:val="both"/>
        <w:rPr>
          <w:sz w:val="18"/>
        </w:rPr>
      </w:pPr>
      <w:r>
        <w:rPr>
          <w:sz w:val="10"/>
        </w:rPr>
        <w:t>29</w:t>
      </w:r>
      <w:r>
        <w:rPr>
          <w:sz w:val="10"/>
        </w:rPr>
        <w:tab/>
      </w:r>
      <w:r>
        <w:rPr>
          <w:color w:val="006600"/>
          <w:w w:val="171"/>
          <w:sz w:val="18"/>
        </w:rPr>
        <w:t>if</w:t>
      </w:r>
      <w:r>
        <w:rPr>
          <w:color w:val="006600"/>
          <w:sz w:val="18"/>
        </w:rPr>
        <w:t xml:space="preserve"> </w:t>
      </w:r>
      <w:r>
        <w:rPr>
          <w:color w:val="006600"/>
          <w:spacing w:val="4"/>
          <w:sz w:val="18"/>
        </w:rPr>
        <w:t xml:space="preserve"> </w:t>
      </w:r>
      <w:r>
        <w:rPr>
          <w:w w:val="157"/>
          <w:sz w:val="18"/>
        </w:rPr>
        <w:t>(</w:t>
      </w:r>
      <w:r>
        <w:rPr>
          <w:color w:val="0000CC"/>
          <w:w w:val="74"/>
          <w:sz w:val="18"/>
        </w:rPr>
        <w:t>BAD</w:t>
      </w:r>
      <w:r>
        <w:rPr>
          <w:w w:val="157"/>
          <w:sz w:val="18"/>
        </w:rPr>
        <w:t>)</w:t>
      </w:r>
      <w:r>
        <w:rPr>
          <w:sz w:val="18"/>
        </w:rPr>
        <w:t xml:space="preserve"> </w:t>
      </w:r>
      <w:r>
        <w:rPr>
          <w:spacing w:val="4"/>
          <w:sz w:val="18"/>
        </w:rPr>
        <w:t xml:space="preserve"> </w:t>
      </w:r>
      <w:r>
        <w:rPr>
          <w:color w:val="4C0019"/>
          <w:w w:val="188"/>
          <w:sz w:val="18"/>
        </w:rPr>
        <w:t>//</w:t>
      </w:r>
      <w:r>
        <w:rPr>
          <w:color w:val="4C0019"/>
          <w:sz w:val="18"/>
        </w:rPr>
        <w:t xml:space="preserve"> </w:t>
      </w:r>
      <w:r>
        <w:rPr>
          <w:color w:val="4C0019"/>
          <w:spacing w:val="4"/>
          <w:sz w:val="18"/>
        </w:rPr>
        <w:t xml:space="preserve"> </w:t>
      </w:r>
      <w:r>
        <w:rPr>
          <w:color w:val="4C0019"/>
          <w:w w:val="117"/>
          <w:sz w:val="18"/>
        </w:rPr>
        <w:t>a</w:t>
      </w:r>
      <w:r>
        <w:rPr>
          <w:color w:val="4C0019"/>
          <w:sz w:val="18"/>
        </w:rPr>
        <w:t xml:space="preserve"> </w:t>
      </w:r>
      <w:r>
        <w:rPr>
          <w:color w:val="4C0019"/>
          <w:spacing w:val="4"/>
          <w:sz w:val="18"/>
        </w:rPr>
        <w:t xml:space="preserve"> </w:t>
      </w:r>
      <w:r>
        <w:rPr>
          <w:color w:val="4C0019"/>
          <w:w w:val="134"/>
          <w:sz w:val="18"/>
        </w:rPr>
        <w:t>flag</w:t>
      </w:r>
      <w:r>
        <w:rPr>
          <w:color w:val="4C0019"/>
          <w:sz w:val="18"/>
        </w:rPr>
        <w:t xml:space="preserve"> </w:t>
      </w:r>
      <w:r>
        <w:rPr>
          <w:color w:val="4C0019"/>
          <w:spacing w:val="4"/>
          <w:sz w:val="18"/>
        </w:rPr>
        <w:t xml:space="preserve"> </w:t>
      </w:r>
      <w:r>
        <w:rPr>
          <w:color w:val="4C0019"/>
          <w:w w:val="134"/>
          <w:sz w:val="18"/>
        </w:rPr>
        <w:t>to</w:t>
      </w:r>
      <w:r>
        <w:rPr>
          <w:color w:val="4C0019"/>
          <w:sz w:val="18"/>
        </w:rPr>
        <w:t xml:space="preserve"> </w:t>
      </w:r>
      <w:r>
        <w:rPr>
          <w:color w:val="4C0019"/>
          <w:spacing w:val="4"/>
          <w:sz w:val="18"/>
        </w:rPr>
        <w:t xml:space="preserve"> </w:t>
      </w:r>
      <w:r>
        <w:rPr>
          <w:color w:val="4C0019"/>
          <w:w w:val="144"/>
          <w:sz w:val="18"/>
        </w:rPr>
        <w:t>call</w:t>
      </w:r>
      <w:r>
        <w:rPr>
          <w:color w:val="4C0019"/>
          <w:sz w:val="18"/>
        </w:rPr>
        <w:t xml:space="preserve"> </w:t>
      </w:r>
      <w:r>
        <w:rPr>
          <w:color w:val="4C0019"/>
          <w:spacing w:val="4"/>
          <w:sz w:val="18"/>
        </w:rPr>
        <w:t xml:space="preserve"> </w:t>
      </w:r>
      <w:r>
        <w:rPr>
          <w:color w:val="4C0019"/>
          <w:w w:val="136"/>
          <w:sz w:val="18"/>
        </w:rPr>
        <w:t>different</w:t>
      </w:r>
      <w:r>
        <w:rPr>
          <w:color w:val="4C0019"/>
          <w:sz w:val="18"/>
        </w:rPr>
        <w:t xml:space="preserve"> </w:t>
      </w:r>
      <w:r>
        <w:rPr>
          <w:color w:val="4C0019"/>
          <w:spacing w:val="4"/>
          <w:sz w:val="18"/>
        </w:rPr>
        <w:t xml:space="preserve"> </w:t>
      </w:r>
      <w:r>
        <w:rPr>
          <w:color w:val="4C0019"/>
          <w:w w:val="121"/>
          <w:sz w:val="18"/>
        </w:rPr>
        <w:t>funs</w:t>
      </w:r>
      <w:r>
        <w:rPr>
          <w:color w:val="4C0019"/>
          <w:w w:val="209"/>
          <w:sz w:val="18"/>
        </w:rPr>
        <w:t>.</w:t>
      </w:r>
    </w:p>
    <w:p w14:paraId="2816FFD1" w14:textId="77777777" w:rsidR="00AF434A" w:rsidRDefault="00000000">
      <w:pPr>
        <w:tabs>
          <w:tab w:val="left" w:pos="955"/>
        </w:tabs>
        <w:spacing w:line="200" w:lineRule="exact"/>
        <w:ind w:left="147"/>
        <w:jc w:val="both"/>
        <w:rPr>
          <w:sz w:val="18"/>
        </w:rPr>
      </w:pPr>
      <w:r>
        <w:rPr>
          <w:w w:val="125"/>
          <w:sz w:val="10"/>
        </w:rPr>
        <w:t>30</w:t>
      </w:r>
      <w:r>
        <w:rPr>
          <w:w w:val="125"/>
          <w:sz w:val="10"/>
        </w:rPr>
        <w:tab/>
      </w:r>
      <w:r>
        <w:rPr>
          <w:color w:val="4C0019"/>
          <w:w w:val="125"/>
          <w:sz w:val="18"/>
        </w:rPr>
        <w:t>//input checked</w:t>
      </w:r>
      <w:r>
        <w:rPr>
          <w:color w:val="4C0019"/>
          <w:spacing w:val="21"/>
          <w:w w:val="125"/>
          <w:sz w:val="18"/>
        </w:rPr>
        <w:t xml:space="preserve"> </w:t>
      </w:r>
      <w:r>
        <w:rPr>
          <w:color w:val="4C0019"/>
          <w:w w:val="125"/>
          <w:sz w:val="18"/>
        </w:rPr>
        <w:t>pointers</w:t>
      </w:r>
    </w:p>
    <w:p w14:paraId="1560BAB0" w14:textId="77777777" w:rsidR="00AF434A" w:rsidRDefault="00000000">
      <w:pPr>
        <w:tabs>
          <w:tab w:val="left" w:pos="955"/>
        </w:tabs>
        <w:spacing w:line="200" w:lineRule="exact"/>
        <w:ind w:left="147"/>
        <w:jc w:val="both"/>
        <w:rPr>
          <w:sz w:val="18"/>
        </w:rPr>
      </w:pPr>
      <w:r>
        <w:rPr>
          <w:w w:val="130"/>
          <w:sz w:val="10"/>
        </w:rPr>
        <w:t>31</w:t>
      </w:r>
      <w:r>
        <w:rPr>
          <w:w w:val="130"/>
          <w:sz w:val="10"/>
        </w:rPr>
        <w:tab/>
      </w:r>
      <w:r>
        <w:rPr>
          <w:color w:val="0000CC"/>
          <w:w w:val="130"/>
          <w:sz w:val="18"/>
        </w:rPr>
        <w:t>f</w:t>
      </w:r>
      <w:r>
        <w:rPr>
          <w:w w:val="130"/>
          <w:sz w:val="18"/>
        </w:rPr>
        <w:t>(</w:t>
      </w:r>
      <w:r>
        <w:rPr>
          <w:color w:val="0000CC"/>
          <w:w w:val="130"/>
          <w:sz w:val="18"/>
        </w:rPr>
        <w:t>p</w:t>
      </w:r>
      <w:r>
        <w:rPr>
          <w:w w:val="130"/>
          <w:sz w:val="18"/>
        </w:rPr>
        <w:t xml:space="preserve">, </w:t>
      </w:r>
      <w:r>
        <w:rPr>
          <w:color w:val="0000CC"/>
          <w:w w:val="130"/>
          <w:sz w:val="18"/>
        </w:rPr>
        <w:t>compare_1</w:t>
      </w:r>
      <w:r>
        <w:rPr>
          <w:w w:val="130"/>
          <w:sz w:val="18"/>
        </w:rPr>
        <w:t>,</w:t>
      </w:r>
      <w:r>
        <w:rPr>
          <w:spacing w:val="11"/>
          <w:w w:val="130"/>
          <w:sz w:val="18"/>
        </w:rPr>
        <w:t xml:space="preserve"> </w:t>
      </w:r>
      <w:proofErr w:type="spellStart"/>
      <w:r>
        <w:rPr>
          <w:color w:val="0000CC"/>
          <w:w w:val="130"/>
          <w:sz w:val="18"/>
        </w:rPr>
        <w:t>stringsort</w:t>
      </w:r>
      <w:proofErr w:type="spellEnd"/>
      <w:r>
        <w:rPr>
          <w:w w:val="130"/>
          <w:sz w:val="18"/>
        </w:rPr>
        <w:t>);</w:t>
      </w:r>
    </w:p>
    <w:p w14:paraId="3AE6A989" w14:textId="77777777" w:rsidR="00AF434A" w:rsidRDefault="00000000">
      <w:pPr>
        <w:tabs>
          <w:tab w:val="left" w:pos="785"/>
        </w:tabs>
        <w:spacing w:line="200" w:lineRule="exact"/>
        <w:ind w:left="147"/>
        <w:jc w:val="both"/>
        <w:rPr>
          <w:sz w:val="18"/>
        </w:rPr>
      </w:pPr>
      <w:r>
        <w:rPr>
          <w:w w:val="120"/>
          <w:sz w:val="10"/>
        </w:rPr>
        <w:t>32</w:t>
      </w:r>
      <w:r>
        <w:rPr>
          <w:w w:val="120"/>
          <w:sz w:val="10"/>
        </w:rPr>
        <w:tab/>
      </w:r>
      <w:r>
        <w:rPr>
          <w:color w:val="006600"/>
          <w:w w:val="120"/>
          <w:sz w:val="18"/>
        </w:rPr>
        <w:t>else</w:t>
      </w:r>
    </w:p>
    <w:p w14:paraId="3E02BE11" w14:textId="77777777" w:rsidR="00AF434A" w:rsidRDefault="00000000">
      <w:pPr>
        <w:tabs>
          <w:tab w:val="left" w:pos="955"/>
        </w:tabs>
        <w:spacing w:line="200" w:lineRule="exact"/>
        <w:ind w:left="147"/>
        <w:jc w:val="both"/>
        <w:rPr>
          <w:sz w:val="18"/>
        </w:rPr>
      </w:pPr>
      <w:r>
        <w:rPr>
          <w:w w:val="130"/>
          <w:sz w:val="10"/>
        </w:rPr>
        <w:t>33</w:t>
      </w:r>
      <w:r>
        <w:rPr>
          <w:w w:val="130"/>
          <w:sz w:val="10"/>
        </w:rPr>
        <w:tab/>
      </w:r>
      <w:r>
        <w:rPr>
          <w:color w:val="4C0019"/>
          <w:w w:val="130"/>
          <w:sz w:val="18"/>
        </w:rPr>
        <w:t xml:space="preserve">//input  tainted </w:t>
      </w:r>
      <w:r>
        <w:rPr>
          <w:color w:val="4C0019"/>
          <w:spacing w:val="23"/>
          <w:w w:val="130"/>
          <w:sz w:val="18"/>
        </w:rPr>
        <w:t xml:space="preserve"> </w:t>
      </w:r>
      <w:r>
        <w:rPr>
          <w:color w:val="4C0019"/>
          <w:w w:val="130"/>
          <w:sz w:val="18"/>
        </w:rPr>
        <w:t>pointers</w:t>
      </w:r>
    </w:p>
    <w:p w14:paraId="0A426F17" w14:textId="77777777" w:rsidR="00AF434A" w:rsidRDefault="00000000">
      <w:pPr>
        <w:tabs>
          <w:tab w:val="left" w:pos="955"/>
        </w:tabs>
        <w:spacing w:before="2" w:line="232" w:lineRule="auto"/>
        <w:ind w:left="1353" w:right="1881" w:hanging="1207"/>
        <w:rPr>
          <w:sz w:val="18"/>
        </w:rPr>
      </w:pPr>
      <w:r>
        <w:rPr>
          <w:w w:val="130"/>
          <w:sz w:val="10"/>
        </w:rPr>
        <w:t>34</w:t>
      </w:r>
      <w:r>
        <w:rPr>
          <w:w w:val="130"/>
          <w:sz w:val="10"/>
        </w:rPr>
        <w:tab/>
      </w:r>
      <w:r>
        <w:rPr>
          <w:color w:val="0000CC"/>
          <w:w w:val="125"/>
          <w:sz w:val="18"/>
        </w:rPr>
        <w:t>f</w:t>
      </w:r>
      <w:r>
        <w:rPr>
          <w:w w:val="125"/>
          <w:sz w:val="18"/>
        </w:rPr>
        <w:t>(</w:t>
      </w:r>
      <w:proofErr w:type="spellStart"/>
      <w:r>
        <w:rPr>
          <w:color w:val="0000CC"/>
          <w:w w:val="125"/>
          <w:sz w:val="18"/>
        </w:rPr>
        <w:t>tp</w:t>
      </w:r>
      <w:proofErr w:type="spellEnd"/>
      <w:r>
        <w:rPr>
          <w:w w:val="125"/>
          <w:sz w:val="18"/>
        </w:rPr>
        <w:t xml:space="preserve">, </w:t>
      </w:r>
      <w:r>
        <w:rPr>
          <w:color w:val="0000CC"/>
          <w:w w:val="125"/>
          <w:sz w:val="18"/>
        </w:rPr>
        <w:t>tainted_compare_1</w:t>
      </w:r>
      <w:r>
        <w:rPr>
          <w:w w:val="125"/>
          <w:sz w:val="18"/>
        </w:rPr>
        <w:t xml:space="preserve">, </w:t>
      </w:r>
      <w:proofErr w:type="spellStart"/>
      <w:r>
        <w:rPr>
          <w:color w:val="0000CC"/>
          <w:spacing w:val="-1"/>
          <w:w w:val="130"/>
          <w:sz w:val="18"/>
        </w:rPr>
        <w:t>tainted_stringsort</w:t>
      </w:r>
      <w:proofErr w:type="spellEnd"/>
      <w:r>
        <w:rPr>
          <w:spacing w:val="-1"/>
          <w:w w:val="130"/>
          <w:sz w:val="18"/>
        </w:rPr>
        <w:t>);</w:t>
      </w:r>
    </w:p>
    <w:p w14:paraId="31AC81D3" w14:textId="77777777" w:rsidR="00AF434A" w:rsidRDefault="00000000">
      <w:pPr>
        <w:tabs>
          <w:tab w:val="left" w:pos="616"/>
        </w:tabs>
        <w:spacing w:line="200" w:lineRule="exact"/>
        <w:ind w:left="147"/>
        <w:jc w:val="both"/>
        <w:rPr>
          <w:sz w:val="18"/>
        </w:rPr>
      </w:pPr>
      <w:r>
        <w:rPr>
          <w:w w:val="105"/>
          <w:sz w:val="10"/>
        </w:rPr>
        <w:t>35</w:t>
      </w:r>
      <w:r>
        <w:rPr>
          <w:w w:val="105"/>
          <w:sz w:val="10"/>
        </w:rPr>
        <w:tab/>
      </w:r>
      <w:r>
        <w:rPr>
          <w:w w:val="105"/>
          <w:sz w:val="18"/>
        </w:rPr>
        <w:t>}</w:t>
      </w:r>
    </w:p>
    <w:p w14:paraId="41FD4588" w14:textId="77777777" w:rsidR="00AF434A" w:rsidRDefault="00000000">
      <w:pPr>
        <w:spacing w:before="67"/>
        <w:ind w:left="147"/>
        <w:jc w:val="both"/>
        <w:rPr>
          <w:sz w:val="10"/>
        </w:rPr>
      </w:pPr>
      <w:r>
        <w:rPr>
          <w:sz w:val="10"/>
        </w:rPr>
        <w:t>36</w:t>
      </w:r>
    </w:p>
    <w:p w14:paraId="2C614FFE" w14:textId="77777777" w:rsidR="00AF434A" w:rsidRDefault="00000000">
      <w:pPr>
        <w:tabs>
          <w:tab w:val="left" w:pos="616"/>
        </w:tabs>
        <w:spacing w:before="11" w:line="203" w:lineRule="exact"/>
        <w:ind w:left="147"/>
        <w:jc w:val="both"/>
        <w:rPr>
          <w:sz w:val="18"/>
        </w:rPr>
      </w:pPr>
      <w:r>
        <w:rPr>
          <w:sz w:val="10"/>
        </w:rPr>
        <w:t>37</w:t>
      </w:r>
      <w:r>
        <w:rPr>
          <w:sz w:val="10"/>
        </w:rPr>
        <w:tab/>
      </w:r>
      <w:r>
        <w:rPr>
          <w:color w:val="006600"/>
          <w:w w:val="171"/>
          <w:sz w:val="18"/>
        </w:rPr>
        <w:t>if</w:t>
      </w:r>
      <w:r>
        <w:rPr>
          <w:color w:val="006600"/>
          <w:sz w:val="18"/>
        </w:rPr>
        <w:t xml:space="preserve"> </w:t>
      </w:r>
      <w:r>
        <w:rPr>
          <w:color w:val="006600"/>
          <w:spacing w:val="4"/>
          <w:sz w:val="18"/>
        </w:rPr>
        <w:t xml:space="preserve"> </w:t>
      </w:r>
      <w:r>
        <w:rPr>
          <w:w w:val="157"/>
          <w:sz w:val="18"/>
        </w:rPr>
        <w:t>(!</w:t>
      </w:r>
      <w:r>
        <w:rPr>
          <w:color w:val="0000CC"/>
          <w:w w:val="74"/>
          <w:sz w:val="18"/>
        </w:rPr>
        <w:t>BAD</w:t>
      </w:r>
      <w:r>
        <w:rPr>
          <w:w w:val="157"/>
          <w:sz w:val="18"/>
        </w:rPr>
        <w:t>)</w:t>
      </w:r>
      <w:r>
        <w:rPr>
          <w:sz w:val="18"/>
        </w:rPr>
        <w:t xml:space="preserve"> </w:t>
      </w:r>
      <w:r>
        <w:rPr>
          <w:spacing w:val="4"/>
          <w:sz w:val="18"/>
        </w:rPr>
        <w:t xml:space="preserve"> </w:t>
      </w:r>
      <w:proofErr w:type="spellStart"/>
      <w:r>
        <w:rPr>
          <w:color w:val="0000CC"/>
          <w:w w:val="103"/>
          <w:sz w:val="18"/>
        </w:rPr>
        <w:t>safe_memcpy</w:t>
      </w:r>
      <w:proofErr w:type="spellEnd"/>
      <w:r>
        <w:rPr>
          <w:w w:val="157"/>
          <w:sz w:val="18"/>
        </w:rPr>
        <w:t>(</w:t>
      </w:r>
      <w:r>
        <w:rPr>
          <w:color w:val="0000CC"/>
          <w:w w:val="104"/>
          <w:sz w:val="18"/>
        </w:rPr>
        <w:t>p</w:t>
      </w:r>
      <w:r>
        <w:rPr>
          <w:w w:val="209"/>
          <w:sz w:val="18"/>
        </w:rPr>
        <w:t>,</w:t>
      </w:r>
      <w:r>
        <w:rPr>
          <w:sz w:val="18"/>
        </w:rPr>
        <w:t xml:space="preserve"> </w:t>
      </w:r>
      <w:r>
        <w:rPr>
          <w:spacing w:val="4"/>
          <w:sz w:val="18"/>
        </w:rPr>
        <w:t xml:space="preserve"> </w:t>
      </w:r>
      <w:proofErr w:type="spellStart"/>
      <w:r>
        <w:rPr>
          <w:color w:val="0000CC"/>
          <w:w w:val="134"/>
          <w:sz w:val="18"/>
        </w:rPr>
        <w:t>tp</w:t>
      </w:r>
      <w:proofErr w:type="spellEnd"/>
      <w:r>
        <w:rPr>
          <w:w w:val="209"/>
          <w:sz w:val="18"/>
        </w:rPr>
        <w:t>,</w:t>
      </w:r>
      <w:r>
        <w:rPr>
          <w:sz w:val="18"/>
        </w:rPr>
        <w:t xml:space="preserve"> </w:t>
      </w:r>
      <w:r>
        <w:rPr>
          <w:spacing w:val="4"/>
          <w:sz w:val="18"/>
        </w:rPr>
        <w:t xml:space="preserve"> </w:t>
      </w:r>
      <w:r>
        <w:rPr>
          <w:color w:val="0000CC"/>
          <w:w w:val="104"/>
          <w:sz w:val="18"/>
        </w:rPr>
        <w:t>n</w:t>
      </w:r>
      <w:r>
        <w:rPr>
          <w:w w:val="171"/>
          <w:sz w:val="18"/>
        </w:rPr>
        <w:t>);</w:t>
      </w:r>
    </w:p>
    <w:p w14:paraId="2C469818" w14:textId="77777777" w:rsidR="00AF434A" w:rsidRDefault="00000000">
      <w:pPr>
        <w:tabs>
          <w:tab w:val="left" w:pos="616"/>
        </w:tabs>
        <w:spacing w:line="203" w:lineRule="exact"/>
        <w:ind w:left="147"/>
        <w:jc w:val="both"/>
        <w:rPr>
          <w:sz w:val="18"/>
        </w:rPr>
      </w:pPr>
      <w:r>
        <w:rPr>
          <w:w w:val="115"/>
          <w:sz w:val="10"/>
        </w:rPr>
        <w:t>38</w:t>
      </w:r>
      <w:r>
        <w:rPr>
          <w:w w:val="115"/>
          <w:sz w:val="10"/>
        </w:rPr>
        <w:tab/>
      </w:r>
      <w:r>
        <w:rPr>
          <w:color w:val="0000CC"/>
          <w:w w:val="115"/>
          <w:sz w:val="18"/>
        </w:rPr>
        <w:t>p</w:t>
      </w:r>
      <w:r>
        <w:rPr>
          <w:w w:val="115"/>
          <w:sz w:val="18"/>
        </w:rPr>
        <w:t>[10] =</w:t>
      </w:r>
      <w:r>
        <w:rPr>
          <w:spacing w:val="38"/>
          <w:w w:val="115"/>
          <w:sz w:val="18"/>
        </w:rPr>
        <w:t xml:space="preserve"> </w:t>
      </w:r>
      <w:r>
        <w:rPr>
          <w:w w:val="115"/>
          <w:sz w:val="18"/>
        </w:rPr>
        <w:t>"crash?";</w:t>
      </w:r>
    </w:p>
    <w:p w14:paraId="2B459BE0" w14:textId="77777777" w:rsidR="00AF434A" w:rsidRDefault="00000000">
      <w:pPr>
        <w:spacing w:before="67"/>
        <w:ind w:left="147"/>
        <w:jc w:val="both"/>
        <w:rPr>
          <w:sz w:val="10"/>
        </w:rPr>
      </w:pPr>
      <w:r>
        <w:rPr>
          <w:sz w:val="10"/>
        </w:rPr>
        <w:t>39</w:t>
      </w:r>
    </w:p>
    <w:p w14:paraId="28799AF8" w14:textId="77777777" w:rsidR="00AF434A" w:rsidRDefault="00000000">
      <w:pPr>
        <w:tabs>
          <w:tab w:val="left" w:pos="616"/>
        </w:tabs>
        <w:spacing w:before="11" w:line="203" w:lineRule="exact"/>
        <w:ind w:left="147"/>
        <w:jc w:val="both"/>
        <w:rPr>
          <w:sz w:val="18"/>
        </w:rPr>
      </w:pPr>
      <w:r>
        <w:rPr>
          <w:w w:val="110"/>
          <w:sz w:val="10"/>
        </w:rPr>
        <w:t>40</w:t>
      </w:r>
      <w:r>
        <w:rPr>
          <w:w w:val="110"/>
          <w:sz w:val="10"/>
        </w:rPr>
        <w:tab/>
      </w:r>
      <w:r>
        <w:rPr>
          <w:color w:val="0000CC"/>
          <w:w w:val="110"/>
          <w:sz w:val="18"/>
        </w:rPr>
        <w:t>unchecked</w:t>
      </w:r>
      <w:r>
        <w:rPr>
          <w:color w:val="0000CC"/>
          <w:spacing w:val="44"/>
          <w:w w:val="110"/>
          <w:sz w:val="18"/>
        </w:rPr>
        <w:t xml:space="preserve"> </w:t>
      </w:r>
      <w:r>
        <w:rPr>
          <w:w w:val="110"/>
          <w:sz w:val="18"/>
        </w:rPr>
        <w:t>{</w:t>
      </w:r>
    </w:p>
    <w:p w14:paraId="5C3AF794" w14:textId="77777777" w:rsidR="00AF434A" w:rsidRDefault="00000000">
      <w:pPr>
        <w:tabs>
          <w:tab w:val="left" w:pos="785"/>
        </w:tabs>
        <w:spacing w:line="200" w:lineRule="exact"/>
        <w:ind w:left="147"/>
        <w:jc w:val="both"/>
        <w:rPr>
          <w:sz w:val="18"/>
        </w:rPr>
      </w:pPr>
      <w:r>
        <w:rPr>
          <w:sz w:val="10"/>
        </w:rPr>
        <w:t>41</w:t>
      </w:r>
      <w:r>
        <w:rPr>
          <w:sz w:val="10"/>
        </w:rPr>
        <w:tab/>
      </w:r>
      <w:r>
        <w:rPr>
          <w:color w:val="006600"/>
          <w:w w:val="171"/>
          <w:sz w:val="18"/>
        </w:rPr>
        <w:t>if</w:t>
      </w:r>
      <w:r>
        <w:rPr>
          <w:color w:val="006600"/>
          <w:sz w:val="18"/>
        </w:rPr>
        <w:t xml:space="preserve"> </w:t>
      </w:r>
      <w:r>
        <w:rPr>
          <w:color w:val="006600"/>
          <w:spacing w:val="4"/>
          <w:sz w:val="18"/>
        </w:rPr>
        <w:t xml:space="preserve"> </w:t>
      </w:r>
      <w:r>
        <w:rPr>
          <w:w w:val="157"/>
          <w:sz w:val="18"/>
        </w:rPr>
        <w:t>(</w:t>
      </w:r>
      <w:r>
        <w:rPr>
          <w:color w:val="0000CC"/>
          <w:w w:val="74"/>
          <w:sz w:val="18"/>
        </w:rPr>
        <w:t>BAD</w:t>
      </w:r>
      <w:r>
        <w:rPr>
          <w:w w:val="157"/>
          <w:sz w:val="18"/>
        </w:rPr>
        <w:t>)</w:t>
      </w:r>
      <w:r>
        <w:rPr>
          <w:sz w:val="18"/>
        </w:rPr>
        <w:t xml:space="preserve"> </w:t>
      </w:r>
      <w:r>
        <w:rPr>
          <w:spacing w:val="4"/>
          <w:sz w:val="18"/>
        </w:rPr>
        <w:t xml:space="preserve"> </w:t>
      </w:r>
      <w:r>
        <w:rPr>
          <w:color w:val="0000CC"/>
          <w:w w:val="104"/>
          <w:sz w:val="18"/>
        </w:rPr>
        <w:t>g</w:t>
      </w:r>
      <w:r>
        <w:rPr>
          <w:w w:val="157"/>
          <w:sz w:val="18"/>
        </w:rPr>
        <w:t>(</w:t>
      </w:r>
      <w:r>
        <w:rPr>
          <w:color w:val="0000CC"/>
          <w:w w:val="105"/>
          <w:sz w:val="18"/>
        </w:rPr>
        <w:t>compare_1</w:t>
      </w:r>
      <w:r>
        <w:rPr>
          <w:w w:val="157"/>
          <w:sz w:val="18"/>
        </w:rPr>
        <w:t>)</w:t>
      </w:r>
    </w:p>
    <w:p w14:paraId="5D38E0A6" w14:textId="77777777" w:rsidR="00AF434A" w:rsidRDefault="00000000">
      <w:pPr>
        <w:tabs>
          <w:tab w:val="left" w:pos="955"/>
        </w:tabs>
        <w:spacing w:line="200" w:lineRule="exact"/>
        <w:ind w:left="147"/>
        <w:jc w:val="both"/>
        <w:rPr>
          <w:sz w:val="18"/>
        </w:rPr>
      </w:pPr>
      <w:r>
        <w:rPr>
          <w:w w:val="120"/>
          <w:sz w:val="10"/>
        </w:rPr>
        <w:t>42</w:t>
      </w:r>
      <w:r>
        <w:rPr>
          <w:w w:val="120"/>
          <w:sz w:val="10"/>
        </w:rPr>
        <w:tab/>
      </w:r>
      <w:r>
        <w:rPr>
          <w:color w:val="006600"/>
          <w:w w:val="120"/>
          <w:sz w:val="18"/>
        </w:rPr>
        <w:t>else</w:t>
      </w:r>
      <w:r>
        <w:rPr>
          <w:color w:val="006600"/>
          <w:spacing w:val="42"/>
          <w:w w:val="120"/>
          <w:sz w:val="18"/>
        </w:rPr>
        <w:t xml:space="preserve"> </w:t>
      </w:r>
      <w:r>
        <w:rPr>
          <w:color w:val="0000CC"/>
          <w:w w:val="120"/>
          <w:sz w:val="18"/>
        </w:rPr>
        <w:t>g</w:t>
      </w:r>
      <w:r>
        <w:rPr>
          <w:w w:val="120"/>
          <w:sz w:val="18"/>
        </w:rPr>
        <w:t>(</w:t>
      </w:r>
      <w:r>
        <w:rPr>
          <w:color w:val="0000CC"/>
          <w:w w:val="120"/>
          <w:sz w:val="18"/>
        </w:rPr>
        <w:t>tainted_compare_1</w:t>
      </w:r>
      <w:r>
        <w:rPr>
          <w:w w:val="120"/>
          <w:sz w:val="18"/>
        </w:rPr>
        <w:t>);</w:t>
      </w:r>
    </w:p>
    <w:p w14:paraId="6A0F321E" w14:textId="77777777" w:rsidR="00AF434A" w:rsidRDefault="00000000">
      <w:pPr>
        <w:tabs>
          <w:tab w:val="left" w:pos="616"/>
        </w:tabs>
        <w:spacing w:line="203" w:lineRule="exact"/>
        <w:ind w:left="147"/>
        <w:jc w:val="both"/>
        <w:rPr>
          <w:sz w:val="18"/>
        </w:rPr>
      </w:pPr>
      <w:r>
        <w:rPr>
          <w:w w:val="105"/>
          <w:sz w:val="10"/>
        </w:rPr>
        <w:t>43</w:t>
      </w:r>
      <w:r>
        <w:rPr>
          <w:w w:val="105"/>
          <w:sz w:val="10"/>
        </w:rPr>
        <w:tab/>
      </w:r>
      <w:r>
        <w:rPr>
          <w:w w:val="105"/>
          <w:sz w:val="18"/>
        </w:rPr>
        <w:t>}</w:t>
      </w:r>
    </w:p>
    <w:p w14:paraId="6402A5BA" w14:textId="77777777" w:rsidR="00AF434A" w:rsidRDefault="00000000">
      <w:pPr>
        <w:spacing w:before="68"/>
        <w:ind w:left="147"/>
        <w:jc w:val="both"/>
        <w:rPr>
          <w:sz w:val="10"/>
        </w:rPr>
      </w:pPr>
      <w:r>
        <w:rPr>
          <w:sz w:val="10"/>
        </w:rPr>
        <w:t>44</w:t>
      </w:r>
    </w:p>
    <w:p w14:paraId="549CC1F0" w14:textId="77777777" w:rsidR="00AF434A" w:rsidRDefault="00000000">
      <w:pPr>
        <w:tabs>
          <w:tab w:val="left" w:pos="616"/>
        </w:tabs>
        <w:spacing w:before="10" w:line="203" w:lineRule="exact"/>
        <w:ind w:left="147"/>
        <w:jc w:val="both"/>
        <w:rPr>
          <w:sz w:val="18"/>
        </w:rPr>
      </w:pPr>
      <w:r>
        <w:rPr>
          <w:w w:val="125"/>
          <w:sz w:val="10"/>
        </w:rPr>
        <w:t>45</w:t>
      </w:r>
      <w:r>
        <w:rPr>
          <w:w w:val="125"/>
          <w:sz w:val="10"/>
        </w:rPr>
        <w:tab/>
      </w:r>
      <w:r>
        <w:rPr>
          <w:color w:val="006600"/>
          <w:w w:val="125"/>
          <w:sz w:val="18"/>
        </w:rPr>
        <w:t>return</w:t>
      </w:r>
      <w:r>
        <w:rPr>
          <w:color w:val="006600"/>
          <w:spacing w:val="38"/>
          <w:w w:val="125"/>
          <w:sz w:val="18"/>
        </w:rPr>
        <w:t xml:space="preserve"> </w:t>
      </w:r>
      <w:r>
        <w:rPr>
          <w:w w:val="125"/>
          <w:sz w:val="18"/>
        </w:rPr>
        <w:t>0;</w:t>
      </w:r>
    </w:p>
    <w:p w14:paraId="1CC8E736" w14:textId="77777777" w:rsidR="00AF434A" w:rsidRDefault="00000000">
      <w:pPr>
        <w:spacing w:line="203" w:lineRule="exact"/>
        <w:ind w:left="147"/>
        <w:jc w:val="both"/>
        <w:rPr>
          <w:sz w:val="18"/>
        </w:rPr>
      </w:pPr>
      <w:r>
        <w:rPr>
          <w:w w:val="105"/>
          <w:sz w:val="10"/>
        </w:rPr>
        <w:t xml:space="preserve">46 </w:t>
      </w:r>
      <w:r>
        <w:rPr>
          <w:w w:val="105"/>
          <w:sz w:val="18"/>
        </w:rPr>
        <w:t>}</w:t>
      </w:r>
    </w:p>
    <w:p w14:paraId="625ABFFB" w14:textId="77777777" w:rsidR="00AF434A" w:rsidRDefault="00AF434A">
      <w:pPr>
        <w:pStyle w:val="BodyText"/>
        <w:spacing w:before="4"/>
        <w:rPr>
          <w:sz w:val="19"/>
        </w:rPr>
      </w:pPr>
    </w:p>
    <w:p w14:paraId="4E83F752" w14:textId="77777777" w:rsidR="00AF434A" w:rsidRDefault="00000000">
      <w:pPr>
        <w:pStyle w:val="BodyText"/>
        <w:ind w:left="219"/>
        <w:jc w:val="both"/>
      </w:pPr>
      <w:r>
        <w:t>Figure</w:t>
      </w:r>
      <w:r>
        <w:rPr>
          <w:spacing w:val="19"/>
        </w:rPr>
        <w:t xml:space="preserve"> </w:t>
      </w:r>
      <w:r>
        <w:t>3:</w:t>
      </w:r>
      <w:r>
        <w:rPr>
          <w:spacing w:val="19"/>
        </w:rPr>
        <w:t xml:space="preserve"> </w:t>
      </w:r>
      <w:r>
        <w:rPr>
          <w:spacing w:val="-3"/>
        </w:rPr>
        <w:t>Tainted</w:t>
      </w:r>
      <w:r>
        <w:rPr>
          <w:spacing w:val="20"/>
        </w:rPr>
        <w:t xml:space="preserve"> </w:t>
      </w:r>
      <w:r>
        <w:t>Pointer</w:t>
      </w:r>
      <w:r>
        <w:rPr>
          <w:spacing w:val="19"/>
        </w:rPr>
        <w:t xml:space="preserve"> </w:t>
      </w:r>
      <w:r>
        <w:t>Usage</w:t>
      </w:r>
      <w:r>
        <w:rPr>
          <w:spacing w:val="20"/>
        </w:rPr>
        <w:t xml:space="preserve"> </w:t>
      </w:r>
      <w:r>
        <w:t>in</w:t>
      </w:r>
      <w:r>
        <w:rPr>
          <w:spacing w:val="19"/>
        </w:rPr>
        <w:t xml:space="preserve"> </w:t>
      </w:r>
      <w:r>
        <w:t>Calling</w:t>
      </w:r>
      <w:r>
        <w:rPr>
          <w:spacing w:val="20"/>
        </w:rPr>
        <w:t xml:space="preserve"> </w:t>
      </w:r>
      <w:r>
        <w:t>Unchecked</w:t>
      </w:r>
      <w:r>
        <w:rPr>
          <w:spacing w:val="19"/>
        </w:rPr>
        <w:t xml:space="preserve"> </w:t>
      </w:r>
      <w:r>
        <w:t>Fun</w:t>
      </w:r>
    </w:p>
    <w:p w14:paraId="37B3D749" w14:textId="77777777" w:rsidR="00AF434A" w:rsidRDefault="00AF434A">
      <w:pPr>
        <w:pStyle w:val="BodyText"/>
        <w:rPr>
          <w:sz w:val="24"/>
        </w:rPr>
      </w:pPr>
    </w:p>
    <w:p w14:paraId="0956E4D6" w14:textId="77777777" w:rsidR="00AF434A" w:rsidRDefault="00AF434A">
      <w:pPr>
        <w:pStyle w:val="BodyText"/>
        <w:spacing w:before="7"/>
      </w:pPr>
    </w:p>
    <w:p w14:paraId="6595ACFF" w14:textId="4DD54868" w:rsidR="00AF434A" w:rsidRDefault="001C16E3">
      <w:pPr>
        <w:pStyle w:val="BodyText"/>
        <w:spacing w:line="232" w:lineRule="auto"/>
        <w:ind w:left="219" w:right="38"/>
        <w:jc w:val="both"/>
      </w:pPr>
      <w:proofErr w:type="spellStart"/>
      <w:r>
        <w:t>T</w:t>
      </w:r>
      <w:r w:rsidR="00000000">
        <w:t>ions</w:t>
      </w:r>
      <w:proofErr w:type="spellEnd"/>
      <w:ins w:id="131" w:author="SC9986" w:date="2022-08-04T10:04:00Z">
        <w:r>
          <w:t>,</w:t>
        </w:r>
      </w:ins>
      <w:r w:rsidR="00000000">
        <w:t xml:space="preserve"> as well as accessing data stored in classes. Previously, Checked C assumed all function calls are called by name to a global map. In </w:t>
      </w:r>
      <w:proofErr w:type="spellStart"/>
      <w:r w:rsidR="00000000">
        <w:rPr>
          <w:spacing w:val="7"/>
        </w:rPr>
        <w:t>C</w:t>
      </w:r>
      <w:r w:rsidR="00000000">
        <w:rPr>
          <w:spacing w:val="7"/>
          <w:sz w:val="16"/>
        </w:rPr>
        <w:t>HECKED</w:t>
      </w:r>
      <w:r w:rsidR="00000000">
        <w:rPr>
          <w:spacing w:val="7"/>
        </w:rPr>
        <w:t>CB</w:t>
      </w:r>
      <w:r w:rsidR="00000000">
        <w:rPr>
          <w:spacing w:val="7"/>
          <w:sz w:val="16"/>
        </w:rPr>
        <w:t>OX</w:t>
      </w:r>
      <w:proofErr w:type="spellEnd"/>
      <w:r w:rsidR="00000000">
        <w:rPr>
          <w:spacing w:val="7"/>
        </w:rPr>
        <w:t xml:space="preserve">, </w:t>
      </w:r>
      <w:r w:rsidR="00000000">
        <w:t>we formalize function pointers and maintain the</w:t>
      </w:r>
      <w:del w:id="132" w:author="SC9986" w:date="2022-08-04T10:36:00Z">
        <w:r w:rsidR="00000000" w:rsidDel="00C33C17">
          <w:delText xml:space="preserve"> </w:delText>
        </w:r>
      </w:del>
      <w:r w:rsidR="00000000">
        <w:t xml:space="preserve"> </w:t>
      </w:r>
      <w:proofErr w:type="spellStart"/>
      <w:r w:rsidR="00000000">
        <w:rPr>
          <w:spacing w:val="7"/>
        </w:rPr>
        <w:t>C</w:t>
      </w:r>
      <w:r w:rsidR="00000000">
        <w:rPr>
          <w:spacing w:val="7"/>
          <w:sz w:val="16"/>
        </w:rPr>
        <w:t>HECKED</w:t>
      </w:r>
      <w:r w:rsidR="00000000">
        <w:rPr>
          <w:spacing w:val="7"/>
        </w:rPr>
        <w:t>CB</w:t>
      </w:r>
      <w:r w:rsidR="00000000">
        <w:rPr>
          <w:spacing w:val="7"/>
          <w:sz w:val="16"/>
        </w:rPr>
        <w:t>OX</w:t>
      </w:r>
      <w:proofErr w:type="spellEnd"/>
      <w:del w:id="133" w:author="SC9986" w:date="2022-08-04T10:37:00Z">
        <w:r w:rsidR="00000000" w:rsidDel="00C33C17">
          <w:rPr>
            <w:spacing w:val="7"/>
            <w:sz w:val="16"/>
          </w:rPr>
          <w:delText xml:space="preserve"> </w:delText>
        </w:r>
      </w:del>
      <w:r w:rsidR="00000000">
        <w:rPr>
          <w:spacing w:val="7"/>
          <w:sz w:val="16"/>
        </w:rPr>
        <w:t xml:space="preserve"> </w:t>
      </w:r>
      <w:r w:rsidR="00000000">
        <w:t>type</w:t>
      </w:r>
      <w:r w:rsidR="00000000">
        <w:rPr>
          <w:spacing w:val="5"/>
        </w:rPr>
        <w:t xml:space="preserve"> </w:t>
      </w:r>
      <w:r w:rsidR="00000000">
        <w:t>soundness.</w:t>
      </w:r>
    </w:p>
    <w:p w14:paraId="3A1AA8E0" w14:textId="77777777" w:rsidR="00AF434A" w:rsidRDefault="00000000">
      <w:pPr>
        <w:pStyle w:val="BodyText"/>
        <w:spacing w:before="43" w:line="232" w:lineRule="auto"/>
        <w:ind w:left="219" w:right="38" w:firstLine="300"/>
        <w:jc w:val="both"/>
      </w:pPr>
      <w:r>
        <w:t>Figure 1 defines a string sorting algorithm depending on the</w:t>
      </w:r>
      <w:r>
        <w:rPr>
          <w:spacing w:val="-8"/>
        </w:rPr>
        <w:t xml:space="preserve"> </w:t>
      </w:r>
      <w:r>
        <w:t>input</w:t>
      </w:r>
      <w:r>
        <w:rPr>
          <w:spacing w:val="-8"/>
        </w:rPr>
        <w:t xml:space="preserve"> </w:t>
      </w:r>
      <w:r>
        <w:t>function</w:t>
      </w:r>
      <w:r>
        <w:rPr>
          <w:spacing w:val="-7"/>
        </w:rPr>
        <w:t xml:space="preserve"> </w:t>
      </w:r>
      <w:r>
        <w:t>pointer</w:t>
      </w:r>
      <w:r>
        <w:rPr>
          <w:spacing w:val="-8"/>
        </w:rPr>
        <w:t xml:space="preserve"> </w:t>
      </w:r>
      <w:proofErr w:type="spellStart"/>
      <w:r>
        <w:rPr>
          <w:color w:val="0000CC"/>
        </w:rPr>
        <w:t>cmp</w:t>
      </w:r>
      <w:proofErr w:type="spellEnd"/>
      <w:r>
        <w:rPr>
          <w:color w:val="0000CC"/>
          <w:spacing w:val="-7"/>
        </w:rPr>
        <w:t xml:space="preserve"> </w:t>
      </w:r>
      <w:r>
        <w:t>that</w:t>
      </w:r>
      <w:r>
        <w:rPr>
          <w:spacing w:val="-8"/>
        </w:rPr>
        <w:t xml:space="preserve"> </w:t>
      </w:r>
      <w:r>
        <w:t>provides</w:t>
      </w:r>
      <w:r>
        <w:rPr>
          <w:spacing w:val="-8"/>
        </w:rPr>
        <w:t xml:space="preserve"> </w:t>
      </w:r>
      <w:r>
        <w:t>the</w:t>
      </w:r>
      <w:r>
        <w:rPr>
          <w:spacing w:val="-7"/>
        </w:rPr>
        <w:t xml:space="preserve"> </w:t>
      </w:r>
      <w:r>
        <w:t>generic</w:t>
      </w:r>
      <w:r>
        <w:rPr>
          <w:spacing w:val="-8"/>
        </w:rPr>
        <w:t xml:space="preserve"> </w:t>
      </w:r>
      <w:r>
        <w:t>order for strings</w:t>
      </w:r>
      <w:del w:id="134" w:author="SC9986" w:date="2022-08-04T10:37:00Z">
        <w:r w:rsidDel="00C33C17">
          <w:delText>,</w:delText>
        </w:r>
      </w:del>
      <w:r>
        <w:t xml:space="preserve"> and </w:t>
      </w:r>
      <w:r>
        <w:rPr>
          <w:color w:val="0000CC"/>
        </w:rPr>
        <w:t xml:space="preserve">compare_1 </w:t>
      </w:r>
      <w:r>
        <w:t xml:space="preserve">is an example </w:t>
      </w:r>
      <w:proofErr w:type="spellStart"/>
      <w:r>
        <w:rPr>
          <w:color w:val="0000CC"/>
        </w:rPr>
        <w:t>cmp</w:t>
      </w:r>
      <w:proofErr w:type="spellEnd"/>
      <w:r>
        <w:rPr>
          <w:color w:val="0000CC"/>
        </w:rPr>
        <w:t xml:space="preserve"> </w:t>
      </w:r>
      <w:r>
        <w:t>function that adds the ASCII numbers of characters in the two strings and compare the results. In addition, function pointers enable</w:t>
      </w:r>
      <w:del w:id="135" w:author="SC9986" w:date="2022-08-04T10:37:00Z">
        <w:r w:rsidDel="00C33C17">
          <w:delText xml:space="preserve"> </w:delText>
        </w:r>
      </w:del>
      <w:r>
        <w:t xml:space="preserve"> the callback mechanism, i.e., a server sends a function pointer</w:t>
      </w:r>
      <w:r>
        <w:rPr>
          <w:spacing w:val="28"/>
        </w:rPr>
        <w:t xml:space="preserve"> </w:t>
      </w:r>
      <w:r>
        <w:t>to</w:t>
      </w:r>
      <w:r>
        <w:rPr>
          <w:spacing w:val="29"/>
        </w:rPr>
        <w:t xml:space="preserve"> </w:t>
      </w:r>
      <w:r>
        <w:t>a</w:t>
      </w:r>
      <w:r>
        <w:rPr>
          <w:spacing w:val="28"/>
        </w:rPr>
        <w:t xml:space="preserve"> </w:t>
      </w:r>
      <w:r>
        <w:t>client</w:t>
      </w:r>
      <w:r>
        <w:rPr>
          <w:spacing w:val="28"/>
        </w:rPr>
        <w:t xml:space="preserve"> </w:t>
      </w:r>
      <w:r>
        <w:t>in</w:t>
      </w:r>
      <w:r>
        <w:rPr>
          <w:spacing w:val="29"/>
        </w:rPr>
        <w:t xml:space="preserve"> </w:t>
      </w:r>
      <w:r>
        <w:t>an</w:t>
      </w:r>
      <w:r>
        <w:rPr>
          <w:spacing w:val="28"/>
        </w:rPr>
        <w:t xml:space="preserve"> </w:t>
      </w:r>
      <w:r>
        <w:t>unchecked</w:t>
      </w:r>
      <w:r>
        <w:rPr>
          <w:spacing w:val="28"/>
        </w:rPr>
        <w:t xml:space="preserve"> </w:t>
      </w:r>
      <w:r>
        <w:t>region,</w:t>
      </w:r>
      <w:r>
        <w:rPr>
          <w:spacing w:val="28"/>
        </w:rPr>
        <w:t xml:space="preserve"> </w:t>
      </w:r>
      <w:r>
        <w:t>and</w:t>
      </w:r>
      <w:r>
        <w:rPr>
          <w:spacing w:val="29"/>
        </w:rPr>
        <w:t xml:space="preserve"> </w:t>
      </w:r>
      <w:r>
        <w:t>allows</w:t>
      </w:r>
      <w:r>
        <w:rPr>
          <w:spacing w:val="28"/>
        </w:rPr>
        <w:t xml:space="preserve"> </w:t>
      </w:r>
      <w:r>
        <w:t>the</w:t>
      </w:r>
    </w:p>
    <w:p w14:paraId="2BCD64FB" w14:textId="7650E2C0" w:rsidR="00AF434A" w:rsidRDefault="00000000">
      <w:pPr>
        <w:pStyle w:val="BodyText"/>
        <w:spacing w:before="80" w:line="232" w:lineRule="auto"/>
        <w:ind w:left="147" w:right="219"/>
        <w:jc w:val="both"/>
      </w:pPr>
      <w:r>
        <w:br w:type="column"/>
      </w:r>
      <w:r>
        <w:t>client</w:t>
      </w:r>
      <w:r>
        <w:rPr>
          <w:spacing w:val="29"/>
        </w:rPr>
        <w:t xml:space="preserve"> </w:t>
      </w:r>
      <w:r>
        <w:t>to</w:t>
      </w:r>
      <w:r>
        <w:rPr>
          <w:spacing w:val="30"/>
        </w:rPr>
        <w:t xml:space="preserve"> </w:t>
      </w:r>
      <w:r>
        <w:t>access</w:t>
      </w:r>
      <w:r>
        <w:rPr>
          <w:spacing w:val="30"/>
        </w:rPr>
        <w:t xml:space="preserve"> </w:t>
      </w:r>
      <w:r>
        <w:t>some</w:t>
      </w:r>
      <w:r>
        <w:rPr>
          <w:spacing w:val="29"/>
        </w:rPr>
        <w:t xml:space="preserve"> </w:t>
      </w:r>
      <w:r>
        <w:t>server</w:t>
      </w:r>
      <w:r>
        <w:rPr>
          <w:spacing w:val="29"/>
        </w:rPr>
        <w:t xml:space="preserve"> </w:t>
      </w:r>
      <w:r>
        <w:t>resources</w:t>
      </w:r>
      <w:r>
        <w:rPr>
          <w:spacing w:val="30"/>
        </w:rPr>
        <w:t xml:space="preserve"> </w:t>
      </w:r>
      <w:r>
        <w:t>by</w:t>
      </w:r>
      <w:r>
        <w:rPr>
          <w:spacing w:val="30"/>
        </w:rPr>
        <w:t xml:space="preserve"> </w:t>
      </w:r>
      <w:r>
        <w:t>calling</w:t>
      </w:r>
      <w:r>
        <w:rPr>
          <w:spacing w:val="29"/>
        </w:rPr>
        <w:t xml:space="preserve"> </w:t>
      </w:r>
      <w:r>
        <w:t>back</w:t>
      </w:r>
      <w:r>
        <w:rPr>
          <w:spacing w:val="30"/>
        </w:rPr>
        <w:t xml:space="preserve"> </w:t>
      </w:r>
      <w:r>
        <w:t>the pointer. This is a common usage between a web-browser</w:t>
      </w:r>
      <w:r>
        <w:rPr>
          <w:spacing w:val="-34"/>
        </w:rPr>
        <w:t xml:space="preserve"> </w:t>
      </w:r>
      <w:r>
        <w:t xml:space="preserve">and untrusted </w:t>
      </w:r>
      <w:del w:id="136" w:author="SC9986" w:date="2022-08-04T10:37:00Z">
        <w:r w:rsidDel="00C33C17">
          <w:delText>third party</w:delText>
        </w:r>
      </w:del>
      <w:ins w:id="137" w:author="SC9986" w:date="2022-08-04T10:37:00Z">
        <w:r w:rsidR="00C33C17">
          <w:t>third-party</w:t>
        </w:r>
      </w:ins>
      <w:r>
        <w:t xml:space="preserve"> libraries. The function call in Figure 3</w:t>
      </w:r>
      <w:ins w:id="138" w:author="SC9986" w:date="2022-08-04T10:37:00Z">
        <w:r w:rsidR="00C33C17">
          <w:t>,</w:t>
        </w:r>
      </w:ins>
      <w:r>
        <w:t xml:space="preserve"> line</w:t>
      </w:r>
      <w:r>
        <w:rPr>
          <w:spacing w:val="20"/>
        </w:rPr>
        <w:t xml:space="preserve"> </w:t>
      </w:r>
      <w:r>
        <w:t>34</w:t>
      </w:r>
      <w:r>
        <w:rPr>
          <w:spacing w:val="20"/>
        </w:rPr>
        <w:t xml:space="preserve"> </w:t>
      </w:r>
      <w:r>
        <w:t>is</w:t>
      </w:r>
      <w:r>
        <w:rPr>
          <w:spacing w:val="20"/>
        </w:rPr>
        <w:t xml:space="preserve"> </w:t>
      </w:r>
      <w:r>
        <w:t>one</w:t>
      </w:r>
      <w:r>
        <w:rPr>
          <w:spacing w:val="20"/>
        </w:rPr>
        <w:t xml:space="preserve"> </w:t>
      </w:r>
      <w:r>
        <w:t>such</w:t>
      </w:r>
      <w:r>
        <w:rPr>
          <w:spacing w:val="20"/>
        </w:rPr>
        <w:t xml:space="preserve"> </w:t>
      </w:r>
      <w:r>
        <w:t>usage.</w:t>
      </w:r>
    </w:p>
    <w:p w14:paraId="01A7AF3A" w14:textId="7E5D1CC9" w:rsidR="00AF434A" w:rsidRDefault="00000000">
      <w:pPr>
        <w:pStyle w:val="BodyText"/>
        <w:tabs>
          <w:tab w:val="left" w:pos="670"/>
          <w:tab w:val="left" w:pos="2480"/>
          <w:tab w:val="left" w:pos="3387"/>
          <w:tab w:val="left" w:pos="3891"/>
          <w:tab w:val="left" w:pos="4276"/>
          <w:tab w:val="left" w:pos="4340"/>
          <w:tab w:val="left" w:pos="4740"/>
        </w:tabs>
        <w:spacing w:before="3" w:line="232" w:lineRule="auto"/>
        <w:ind w:left="147" w:right="217" w:firstLine="300"/>
      </w:pPr>
      <w:r>
        <w:pict w14:anchorId="79F7A8F5">
          <v:shape id="_x0000_s1443" type="#_x0000_t202" style="position:absolute;left:0;text-align:left;margin-left:315pt;margin-top:158.3pt;width:118.9pt;height:17.3pt;z-index:-58096;mso-position-horizontal-relative:page" filled="f" stroked="f">
            <v:textbox inset="0,0,0,0">
              <w:txbxContent>
                <w:p w14:paraId="3639A4A6" w14:textId="77777777" w:rsidR="00AF434A" w:rsidRDefault="00000000">
                  <w:pPr>
                    <w:pStyle w:val="BodyText"/>
                    <w:tabs>
                      <w:tab w:val="left" w:pos="367"/>
                      <w:tab w:val="left" w:pos="1754"/>
                      <w:tab w:val="left" w:pos="2178"/>
                    </w:tabs>
                    <w:spacing w:line="242" w:lineRule="exact"/>
                    <w:rPr>
                      <w:rFonts w:ascii="Lucida Sans Unicode" w:hAnsi="Lucida Sans Unicode"/>
                    </w:rPr>
                  </w:pPr>
                  <w:r>
                    <w:rPr>
                      <w:rFonts w:ascii="Lucida Sans Unicode" w:hAnsi="Lucida Sans Unicode"/>
                      <w:w w:val="95"/>
                    </w:rPr>
                    <w:t>∗</w:t>
                  </w:r>
                  <w:r>
                    <w:rPr>
                      <w:rFonts w:ascii="Lucida Sans Unicode" w:hAnsi="Lucida Sans Unicode"/>
                      <w:w w:val="95"/>
                    </w:rPr>
                    <w:tab/>
                  </w:r>
                  <w:r>
                    <w:rPr>
                      <w:rFonts w:ascii="Lucida Sans Unicode" w:hAnsi="Lucida Sans Unicode"/>
                    </w:rPr>
                    <w:t>→</w:t>
                  </w:r>
                  <w:r>
                    <w:rPr>
                      <w:rFonts w:ascii="Lucida Sans Unicode" w:hAnsi="Lucida Sans Unicode"/>
                    </w:rPr>
                    <w:tab/>
                  </w:r>
                  <w:r>
                    <w:rPr>
                      <w:rFonts w:ascii="Lucida Sans Unicode" w:hAnsi="Lucida Sans Unicode"/>
                      <w:w w:val="95"/>
                    </w:rPr>
                    <w:t>∗</w:t>
                  </w:r>
                  <w:r>
                    <w:rPr>
                      <w:rFonts w:ascii="Lucida Sans Unicode" w:hAnsi="Lucida Sans Unicode"/>
                      <w:w w:val="95"/>
                    </w:rPr>
                    <w:tab/>
                  </w:r>
                  <w:r>
                    <w:rPr>
                      <w:rFonts w:ascii="Lucida Sans Unicode" w:hAnsi="Lucida Sans Unicode"/>
                    </w:rPr>
                    <w:t>→</w:t>
                  </w:r>
                </w:p>
              </w:txbxContent>
            </v:textbox>
            <w10:wrap anchorx="page"/>
          </v:shape>
        </w:pict>
      </w:r>
      <w:r>
        <w:rPr>
          <w:spacing w:val="-8"/>
          <w:w w:val="110"/>
        </w:rPr>
        <w:t xml:space="preserve">We </w:t>
      </w:r>
      <w:r>
        <w:rPr>
          <w:w w:val="110"/>
        </w:rPr>
        <w:t>also utilize</w:t>
      </w:r>
      <w:ins w:id="139" w:author="SC9986" w:date="2022-08-04T10:38:00Z">
        <w:r w:rsidR="00C33C17">
          <w:rPr>
            <w:w w:val="110"/>
          </w:rPr>
          <w:t>d</w:t>
        </w:r>
      </w:ins>
      <w:r>
        <w:rPr>
          <w:w w:val="110"/>
        </w:rPr>
        <w:t xml:space="preserve"> </w:t>
      </w:r>
      <w:proofErr w:type="spellStart"/>
      <w:r>
        <w:rPr>
          <w:spacing w:val="7"/>
          <w:w w:val="110"/>
        </w:rPr>
        <w:t>C</w:t>
      </w:r>
      <w:r>
        <w:rPr>
          <w:spacing w:val="7"/>
          <w:w w:val="110"/>
          <w:sz w:val="16"/>
        </w:rPr>
        <w:t>HECKED</w:t>
      </w:r>
      <w:r>
        <w:rPr>
          <w:spacing w:val="7"/>
          <w:w w:val="110"/>
        </w:rPr>
        <w:t>CB</w:t>
      </w:r>
      <w:r>
        <w:rPr>
          <w:spacing w:val="7"/>
          <w:w w:val="110"/>
          <w:sz w:val="16"/>
        </w:rPr>
        <w:t>OX</w:t>
      </w:r>
      <w:proofErr w:type="spellEnd"/>
      <w:r>
        <w:rPr>
          <w:spacing w:val="7"/>
          <w:w w:val="110"/>
          <w:sz w:val="16"/>
        </w:rPr>
        <w:t xml:space="preserve"> </w:t>
      </w:r>
      <w:r>
        <w:rPr>
          <w:w w:val="110"/>
        </w:rPr>
        <w:t xml:space="preserve">subtyping relation to permit function pointer static auto-casting. Function </w:t>
      </w:r>
      <w:r>
        <w:rPr>
          <w:w w:val="105"/>
        </w:rPr>
        <w:t>pointer</w:t>
      </w:r>
      <w:r>
        <w:rPr>
          <w:spacing w:val="-17"/>
          <w:w w:val="105"/>
        </w:rPr>
        <w:t xml:space="preserve"> </w:t>
      </w:r>
      <w:r>
        <w:rPr>
          <w:w w:val="105"/>
        </w:rPr>
        <w:t>type</w:t>
      </w:r>
      <w:r>
        <w:rPr>
          <w:spacing w:val="-16"/>
          <w:w w:val="105"/>
        </w:rPr>
        <w:t xml:space="preserve"> </w:t>
      </w:r>
      <w:r>
        <w:rPr>
          <w:w w:val="105"/>
        </w:rPr>
        <w:t>information</w:t>
      </w:r>
      <w:r>
        <w:rPr>
          <w:spacing w:val="-17"/>
          <w:w w:val="105"/>
        </w:rPr>
        <w:t xml:space="preserve"> </w:t>
      </w:r>
      <w:r>
        <w:rPr>
          <w:w w:val="105"/>
        </w:rPr>
        <w:t>might</w:t>
      </w:r>
      <w:r>
        <w:rPr>
          <w:spacing w:val="-16"/>
          <w:w w:val="105"/>
        </w:rPr>
        <w:t xml:space="preserve"> </w:t>
      </w:r>
      <w:r>
        <w:rPr>
          <w:w w:val="105"/>
        </w:rPr>
        <w:t>contain</w:t>
      </w:r>
      <w:r>
        <w:rPr>
          <w:spacing w:val="-16"/>
          <w:w w:val="105"/>
        </w:rPr>
        <w:t xml:space="preserve"> </w:t>
      </w:r>
      <w:r>
        <w:rPr>
          <w:w w:val="105"/>
        </w:rPr>
        <w:t>array</w:t>
      </w:r>
      <w:r>
        <w:rPr>
          <w:spacing w:val="-17"/>
          <w:w w:val="105"/>
        </w:rPr>
        <w:t xml:space="preserve"> </w:t>
      </w:r>
      <w:r>
        <w:rPr>
          <w:w w:val="105"/>
        </w:rPr>
        <w:t>pointer</w:t>
      </w:r>
      <w:r>
        <w:rPr>
          <w:spacing w:val="-16"/>
          <w:w w:val="105"/>
        </w:rPr>
        <w:t xml:space="preserve"> </w:t>
      </w:r>
      <w:r>
        <w:rPr>
          <w:w w:val="105"/>
        </w:rPr>
        <w:t xml:space="preserve">bound </w:t>
      </w:r>
      <w:r>
        <w:rPr>
          <w:w w:val="110"/>
        </w:rPr>
        <w:t>information,</w:t>
      </w:r>
      <w:r>
        <w:rPr>
          <w:spacing w:val="-8"/>
          <w:w w:val="110"/>
        </w:rPr>
        <w:t xml:space="preserve"> </w:t>
      </w:r>
      <w:r>
        <w:rPr>
          <w:w w:val="110"/>
        </w:rPr>
        <w:t>for</w:t>
      </w:r>
      <w:r>
        <w:rPr>
          <w:spacing w:val="-7"/>
          <w:w w:val="110"/>
        </w:rPr>
        <w:t xml:space="preserve"> </w:t>
      </w:r>
      <w:r>
        <w:rPr>
          <w:w w:val="110"/>
        </w:rPr>
        <w:t>which</w:t>
      </w:r>
      <w:r>
        <w:rPr>
          <w:spacing w:val="-7"/>
          <w:w w:val="110"/>
        </w:rPr>
        <w:t xml:space="preserve"> </w:t>
      </w:r>
      <w:r>
        <w:rPr>
          <w:w w:val="110"/>
        </w:rPr>
        <w:t>it</w:t>
      </w:r>
      <w:r>
        <w:rPr>
          <w:spacing w:val="-8"/>
          <w:w w:val="110"/>
        </w:rPr>
        <w:t xml:space="preserve"> </w:t>
      </w:r>
      <w:r>
        <w:rPr>
          <w:w w:val="110"/>
        </w:rPr>
        <w:t>is</w:t>
      </w:r>
      <w:r>
        <w:rPr>
          <w:spacing w:val="-7"/>
          <w:w w:val="110"/>
        </w:rPr>
        <w:t xml:space="preserve"> </w:t>
      </w:r>
      <w:r>
        <w:rPr>
          <w:w w:val="110"/>
        </w:rPr>
        <w:t>inconvenient</w:t>
      </w:r>
      <w:r>
        <w:rPr>
          <w:spacing w:val="-7"/>
          <w:w w:val="110"/>
        </w:rPr>
        <w:t xml:space="preserve"> </w:t>
      </w:r>
      <w:r>
        <w:rPr>
          <w:w w:val="110"/>
        </w:rPr>
        <w:t>to</w:t>
      </w:r>
      <w:r>
        <w:rPr>
          <w:spacing w:val="-7"/>
          <w:w w:val="110"/>
        </w:rPr>
        <w:t xml:space="preserve"> </w:t>
      </w:r>
      <w:r>
        <w:rPr>
          <w:w w:val="110"/>
        </w:rPr>
        <w:t>coincide</w:t>
      </w:r>
      <w:r>
        <w:rPr>
          <w:spacing w:val="-8"/>
          <w:w w:val="110"/>
        </w:rPr>
        <w:t xml:space="preserve"> </w:t>
      </w:r>
      <w:r>
        <w:rPr>
          <w:w w:val="110"/>
        </w:rPr>
        <w:t xml:space="preserve">the </w:t>
      </w:r>
      <w:r>
        <w:rPr>
          <w:w w:val="105"/>
        </w:rPr>
        <w:t>defined</w:t>
      </w:r>
      <w:r>
        <w:rPr>
          <w:spacing w:val="-32"/>
          <w:w w:val="105"/>
        </w:rPr>
        <w:t xml:space="preserve"> </w:t>
      </w:r>
      <w:r>
        <w:rPr>
          <w:w w:val="105"/>
        </w:rPr>
        <w:t>types</w:t>
      </w:r>
      <w:r>
        <w:rPr>
          <w:spacing w:val="-31"/>
          <w:w w:val="105"/>
        </w:rPr>
        <w:t xml:space="preserve"> </w:t>
      </w:r>
      <w:r>
        <w:rPr>
          <w:w w:val="105"/>
        </w:rPr>
        <w:t>for</w:t>
      </w:r>
      <w:r>
        <w:rPr>
          <w:spacing w:val="-31"/>
          <w:w w:val="105"/>
        </w:rPr>
        <w:t xml:space="preserve"> </w:t>
      </w:r>
      <w:r>
        <w:rPr>
          <w:w w:val="105"/>
        </w:rPr>
        <w:t>a</w:t>
      </w:r>
      <w:r>
        <w:rPr>
          <w:spacing w:val="-31"/>
          <w:w w:val="105"/>
        </w:rPr>
        <w:t xml:space="preserve"> </w:t>
      </w:r>
      <w:r>
        <w:rPr>
          <w:w w:val="105"/>
        </w:rPr>
        <w:t>function</w:t>
      </w:r>
      <w:r>
        <w:rPr>
          <w:spacing w:val="-31"/>
          <w:w w:val="105"/>
        </w:rPr>
        <w:t xml:space="preserve"> </w:t>
      </w:r>
      <w:r>
        <w:rPr>
          <w:w w:val="105"/>
        </w:rPr>
        <w:t>implementation</w:t>
      </w:r>
      <w:r>
        <w:rPr>
          <w:spacing w:val="-31"/>
          <w:w w:val="105"/>
        </w:rPr>
        <w:t xml:space="preserve"> </w:t>
      </w:r>
      <w:r>
        <w:rPr>
          <w:w w:val="105"/>
        </w:rPr>
        <w:t>and</w:t>
      </w:r>
      <w:r>
        <w:rPr>
          <w:spacing w:val="-31"/>
          <w:w w:val="105"/>
        </w:rPr>
        <w:t xml:space="preserve"> </w:t>
      </w:r>
      <w:r>
        <w:rPr>
          <w:w w:val="105"/>
        </w:rPr>
        <w:t>the</w:t>
      </w:r>
      <w:r>
        <w:rPr>
          <w:spacing w:val="-31"/>
          <w:w w:val="105"/>
        </w:rPr>
        <w:t xml:space="preserve"> </w:t>
      </w:r>
      <w:r>
        <w:rPr>
          <w:w w:val="105"/>
        </w:rPr>
        <w:t xml:space="preserve">function </w:t>
      </w:r>
      <w:r>
        <w:rPr>
          <w:w w:val="110"/>
        </w:rPr>
        <w:t>pointer</w:t>
      </w:r>
      <w:r>
        <w:rPr>
          <w:spacing w:val="-29"/>
          <w:w w:val="110"/>
        </w:rPr>
        <w:t xml:space="preserve"> </w:t>
      </w:r>
      <w:r>
        <w:rPr>
          <w:w w:val="110"/>
        </w:rPr>
        <w:t>type.</w:t>
      </w:r>
      <w:r>
        <w:rPr>
          <w:spacing w:val="-28"/>
          <w:w w:val="110"/>
        </w:rPr>
        <w:t xml:space="preserve"> </w:t>
      </w:r>
      <w:r>
        <w:rPr>
          <w:w w:val="110"/>
        </w:rPr>
        <w:t>For</w:t>
      </w:r>
      <w:r>
        <w:rPr>
          <w:spacing w:val="-28"/>
          <w:w w:val="110"/>
        </w:rPr>
        <w:t xml:space="preserve"> </w:t>
      </w:r>
      <w:r>
        <w:rPr>
          <w:w w:val="110"/>
        </w:rPr>
        <w:t>example,</w:t>
      </w:r>
      <w:r>
        <w:rPr>
          <w:spacing w:val="-28"/>
          <w:w w:val="110"/>
        </w:rPr>
        <w:t xml:space="preserve"> </w:t>
      </w:r>
      <w:r>
        <w:rPr>
          <w:w w:val="110"/>
        </w:rPr>
        <w:t>the</w:t>
      </w:r>
      <w:r>
        <w:rPr>
          <w:spacing w:val="-28"/>
          <w:w w:val="110"/>
        </w:rPr>
        <w:t xml:space="preserve"> </w:t>
      </w:r>
      <w:proofErr w:type="spellStart"/>
      <w:r>
        <w:rPr>
          <w:color w:val="0000CC"/>
          <w:w w:val="110"/>
        </w:rPr>
        <w:t>cmp</w:t>
      </w:r>
      <w:proofErr w:type="spellEnd"/>
      <w:r>
        <w:rPr>
          <w:color w:val="0000CC"/>
          <w:spacing w:val="-28"/>
          <w:w w:val="110"/>
        </w:rPr>
        <w:t xml:space="preserve"> </w:t>
      </w:r>
      <w:r>
        <w:rPr>
          <w:w w:val="110"/>
        </w:rPr>
        <w:t>argument</w:t>
      </w:r>
      <w:r>
        <w:rPr>
          <w:spacing w:val="-28"/>
          <w:w w:val="110"/>
        </w:rPr>
        <w:t xml:space="preserve"> </w:t>
      </w:r>
      <w:r>
        <w:rPr>
          <w:w w:val="110"/>
        </w:rPr>
        <w:t>in</w:t>
      </w:r>
      <w:r>
        <w:rPr>
          <w:spacing w:val="-28"/>
          <w:w w:val="110"/>
        </w:rPr>
        <w:t xml:space="preserve"> </w:t>
      </w:r>
      <w:proofErr w:type="spellStart"/>
      <w:r>
        <w:rPr>
          <w:color w:val="0000CC"/>
          <w:w w:val="110"/>
        </w:rPr>
        <w:t>stringsort</w:t>
      </w:r>
      <w:proofErr w:type="spellEnd"/>
      <w:r>
        <w:rPr>
          <w:color w:val="0000CC"/>
          <w:w w:val="110"/>
        </w:rPr>
        <w:t xml:space="preserve"> </w:t>
      </w:r>
      <w:r>
        <w:rPr>
          <w:w w:val="120"/>
        </w:rPr>
        <w:t xml:space="preserve">(Figure 1) has type </w:t>
      </w:r>
      <w:proofErr w:type="spellStart"/>
      <w:r>
        <w:rPr>
          <w:color w:val="0000CC"/>
          <w:w w:val="120"/>
        </w:rPr>
        <w:t>ptr</w:t>
      </w:r>
      <w:proofErr w:type="spellEnd"/>
      <w:r>
        <w:rPr>
          <w:w w:val="120"/>
        </w:rPr>
        <w:t>&lt;(</w:t>
      </w:r>
      <w:r>
        <w:rPr>
          <w:color w:val="006600"/>
          <w:w w:val="120"/>
        </w:rPr>
        <w:t>int</w:t>
      </w:r>
      <w:r>
        <w:rPr>
          <w:w w:val="120"/>
        </w:rPr>
        <w:t>)(</w:t>
      </w:r>
      <w:proofErr w:type="spellStart"/>
      <w:r>
        <w:rPr>
          <w:color w:val="0000CC"/>
          <w:w w:val="120"/>
        </w:rPr>
        <w:t>nt_array_ptr</w:t>
      </w:r>
      <w:proofErr w:type="spellEnd"/>
      <w:r>
        <w:rPr>
          <w:w w:val="120"/>
        </w:rPr>
        <w:t>&lt;</w:t>
      </w:r>
      <w:r>
        <w:rPr>
          <w:color w:val="006600"/>
          <w:w w:val="120"/>
        </w:rPr>
        <w:t>char</w:t>
      </w:r>
      <w:r>
        <w:rPr>
          <w:w w:val="120"/>
        </w:rPr>
        <w:t xml:space="preserve">&gt;, </w:t>
      </w:r>
      <w:proofErr w:type="spellStart"/>
      <w:r>
        <w:rPr>
          <w:color w:val="0000CC"/>
          <w:w w:val="120"/>
        </w:rPr>
        <w:t>nt_array_ptr</w:t>
      </w:r>
      <w:proofErr w:type="spellEnd"/>
      <w:r>
        <w:rPr>
          <w:w w:val="120"/>
        </w:rPr>
        <w:t>&lt;</w:t>
      </w:r>
      <w:r>
        <w:rPr>
          <w:color w:val="006600"/>
          <w:w w:val="120"/>
        </w:rPr>
        <w:t>char</w:t>
      </w:r>
      <w:r>
        <w:rPr>
          <w:w w:val="120"/>
        </w:rPr>
        <w:t>&gt;)&gt;,</w:t>
      </w:r>
      <w:r>
        <w:rPr>
          <w:w w:val="120"/>
        </w:rPr>
        <w:tab/>
      </w:r>
      <w:r>
        <w:rPr>
          <w:w w:val="110"/>
        </w:rPr>
        <w:t>meaning</w:t>
      </w:r>
      <w:r>
        <w:rPr>
          <w:w w:val="110"/>
        </w:rPr>
        <w:tab/>
      </w:r>
      <w:r>
        <w:rPr>
          <w:w w:val="120"/>
        </w:rPr>
        <w:t>that</w:t>
      </w:r>
      <w:r>
        <w:rPr>
          <w:w w:val="120"/>
        </w:rPr>
        <w:tab/>
        <w:t>the</w:t>
      </w:r>
      <w:r>
        <w:rPr>
          <w:w w:val="120"/>
        </w:rPr>
        <w:tab/>
      </w:r>
      <w:r>
        <w:rPr>
          <w:w w:val="120"/>
        </w:rPr>
        <w:tab/>
      </w:r>
      <w:r>
        <w:t xml:space="preserve">function </w:t>
      </w:r>
      <w:r>
        <w:rPr>
          <w:w w:val="120"/>
        </w:rPr>
        <w:t xml:space="preserve">takes two </w:t>
      </w:r>
      <w:r>
        <w:rPr>
          <w:spacing w:val="-3"/>
          <w:w w:val="120"/>
        </w:rPr>
        <w:t xml:space="preserve">NT-array </w:t>
      </w:r>
      <w:r>
        <w:rPr>
          <w:w w:val="120"/>
        </w:rPr>
        <w:t>pointers with arbitrary size</w:t>
      </w:r>
      <w:r>
        <w:rPr>
          <w:spacing w:val="-25"/>
          <w:w w:val="120"/>
        </w:rPr>
        <w:t xml:space="preserve"> </w:t>
      </w:r>
      <w:r>
        <w:rPr>
          <w:w w:val="120"/>
        </w:rPr>
        <w:t xml:space="preserve">and </w:t>
      </w:r>
      <w:r>
        <w:rPr>
          <w:w w:val="115"/>
        </w:rPr>
        <w:t>outputs an integer. The function</w:t>
      </w:r>
      <w:r>
        <w:rPr>
          <w:spacing w:val="-32"/>
          <w:w w:val="115"/>
        </w:rPr>
        <w:t xml:space="preserve"> </w:t>
      </w:r>
      <w:r>
        <w:rPr>
          <w:color w:val="0000CC"/>
          <w:w w:val="115"/>
        </w:rPr>
        <w:t>compare_1</w:t>
      </w:r>
      <w:r>
        <w:rPr>
          <w:w w:val="115"/>
        </w:rPr>
        <w:t>’s</w:t>
      </w:r>
      <w:r>
        <w:rPr>
          <w:spacing w:val="-6"/>
          <w:w w:val="115"/>
        </w:rPr>
        <w:t xml:space="preserve"> </w:t>
      </w:r>
      <w:r>
        <w:rPr>
          <w:w w:val="115"/>
        </w:rPr>
        <w:t>pointer</w:t>
      </w:r>
      <w:r>
        <w:t xml:space="preserve"> </w:t>
      </w:r>
      <w:r>
        <w:rPr>
          <w:w w:val="120"/>
        </w:rPr>
        <w:t xml:space="preserve">has type </w:t>
      </w:r>
      <w:proofErr w:type="spellStart"/>
      <w:r>
        <w:rPr>
          <w:color w:val="0000CC"/>
          <w:w w:val="120"/>
        </w:rPr>
        <w:t>ptr</w:t>
      </w:r>
      <w:proofErr w:type="spellEnd"/>
      <w:r>
        <w:rPr>
          <w:w w:val="120"/>
        </w:rPr>
        <w:t>&lt;(</w:t>
      </w:r>
      <w:r>
        <w:rPr>
          <w:color w:val="006600"/>
          <w:w w:val="120"/>
        </w:rPr>
        <w:t>int</w:t>
      </w:r>
      <w:r>
        <w:rPr>
          <w:w w:val="120"/>
        </w:rPr>
        <w:t>)(</w:t>
      </w:r>
      <w:proofErr w:type="spellStart"/>
      <w:r>
        <w:rPr>
          <w:color w:val="0000CC"/>
          <w:w w:val="120"/>
        </w:rPr>
        <w:t>nt_array_ptr</w:t>
      </w:r>
      <w:proofErr w:type="spellEnd"/>
      <w:r>
        <w:rPr>
          <w:w w:val="120"/>
        </w:rPr>
        <w:t>&lt;</w:t>
      </w:r>
      <w:r>
        <w:rPr>
          <w:color w:val="006600"/>
          <w:w w:val="120"/>
        </w:rPr>
        <w:t>char</w:t>
      </w:r>
      <w:r>
        <w:rPr>
          <w:w w:val="120"/>
        </w:rPr>
        <w:t xml:space="preserve">&gt; </w:t>
      </w:r>
      <w:r>
        <w:rPr>
          <w:w w:val="160"/>
        </w:rPr>
        <w:t>:</w:t>
      </w:r>
      <w:del w:id="140" w:author="SC9986" w:date="2022-08-04T10:53:00Z">
        <w:r w:rsidDel="00DE6CBE">
          <w:rPr>
            <w:w w:val="160"/>
          </w:rPr>
          <w:delText xml:space="preserve"> </w:delText>
        </w:r>
      </w:del>
      <w:r>
        <w:rPr>
          <w:w w:val="160"/>
        </w:rPr>
        <w:t xml:space="preserve"> </w:t>
      </w:r>
      <w:r>
        <w:rPr>
          <w:color w:val="0000CC"/>
          <w:w w:val="120"/>
        </w:rPr>
        <w:t xml:space="preserve">count </w:t>
      </w:r>
      <w:r>
        <w:rPr>
          <w:w w:val="125"/>
        </w:rPr>
        <w:t xml:space="preserve">(0),  </w:t>
      </w:r>
      <w:proofErr w:type="spellStart"/>
      <w:r>
        <w:rPr>
          <w:color w:val="0000CC"/>
          <w:w w:val="120"/>
        </w:rPr>
        <w:t>nt_array_ptr</w:t>
      </w:r>
      <w:proofErr w:type="spellEnd"/>
      <w:r>
        <w:rPr>
          <w:w w:val="120"/>
        </w:rPr>
        <w:t>&lt;</w:t>
      </w:r>
      <w:r>
        <w:rPr>
          <w:color w:val="006600"/>
          <w:w w:val="120"/>
        </w:rPr>
        <w:t>char</w:t>
      </w:r>
      <w:r>
        <w:rPr>
          <w:w w:val="120"/>
        </w:rPr>
        <w:t xml:space="preserve">&gt; </w:t>
      </w:r>
      <w:del w:id="141" w:author="SC9986" w:date="2022-08-04T10:53:00Z">
        <w:r w:rsidDel="00DE6CBE">
          <w:rPr>
            <w:w w:val="120"/>
          </w:rPr>
          <w:delText xml:space="preserve"> </w:delText>
        </w:r>
      </w:del>
      <w:r>
        <w:rPr>
          <w:w w:val="160"/>
        </w:rPr>
        <w:t>:</w:t>
      </w:r>
      <w:del w:id="142" w:author="SC9986" w:date="2022-08-04T10:54:00Z">
        <w:r w:rsidDel="00DE6CBE">
          <w:rPr>
            <w:spacing w:val="73"/>
            <w:w w:val="160"/>
          </w:rPr>
          <w:delText xml:space="preserve"> </w:delText>
        </w:r>
      </w:del>
      <w:r>
        <w:rPr>
          <w:color w:val="0000CC"/>
          <w:w w:val="120"/>
        </w:rPr>
        <w:t>count</w:t>
      </w:r>
      <w:del w:id="143" w:author="SC9986" w:date="2022-08-04T10:54:00Z">
        <w:r w:rsidDel="00DE6CBE">
          <w:rPr>
            <w:color w:val="0000CC"/>
            <w:w w:val="120"/>
          </w:rPr>
          <w:delText xml:space="preserve"> </w:delText>
        </w:r>
      </w:del>
      <w:r>
        <w:rPr>
          <w:color w:val="0000CC"/>
          <w:spacing w:val="12"/>
          <w:w w:val="120"/>
        </w:rPr>
        <w:t xml:space="preserve"> </w:t>
      </w:r>
      <w:r>
        <w:rPr>
          <w:w w:val="120"/>
        </w:rPr>
        <w:t>(0))&gt;</w:t>
      </w:r>
      <w:r>
        <w:rPr>
          <w:w w:val="120"/>
        </w:rPr>
        <w:tab/>
      </w:r>
      <w:r>
        <w:rPr>
          <w:spacing w:val="-8"/>
          <w:w w:val="120"/>
        </w:rPr>
        <w:t>To</w:t>
      </w:r>
      <w:r>
        <w:rPr>
          <w:spacing w:val="-8"/>
          <w:w w:val="120"/>
        </w:rPr>
        <w:tab/>
      </w:r>
      <w:r>
        <w:t xml:space="preserve">use </w:t>
      </w:r>
      <w:r>
        <w:rPr>
          <w:color w:val="0000CC"/>
          <w:w w:val="120"/>
        </w:rPr>
        <w:t>compare_1</w:t>
      </w:r>
      <w:r>
        <w:rPr>
          <w:color w:val="0000CC"/>
          <w:spacing w:val="-7"/>
          <w:w w:val="120"/>
        </w:rPr>
        <w:t xml:space="preserve"> </w:t>
      </w:r>
      <w:r>
        <w:rPr>
          <w:w w:val="120"/>
        </w:rPr>
        <w:t>in</w:t>
      </w:r>
      <w:r>
        <w:rPr>
          <w:spacing w:val="-7"/>
          <w:w w:val="120"/>
        </w:rPr>
        <w:t xml:space="preserve"> </w:t>
      </w:r>
      <w:proofErr w:type="spellStart"/>
      <w:r>
        <w:rPr>
          <w:color w:val="0000CC"/>
          <w:w w:val="120"/>
        </w:rPr>
        <w:t>stringsort</w:t>
      </w:r>
      <w:proofErr w:type="spellEnd"/>
      <w:r>
        <w:rPr>
          <w:w w:val="120"/>
        </w:rPr>
        <w:t>,</w:t>
      </w:r>
      <w:r>
        <w:rPr>
          <w:spacing w:val="-7"/>
          <w:w w:val="120"/>
        </w:rPr>
        <w:t xml:space="preserve"> </w:t>
      </w:r>
      <w:r>
        <w:rPr>
          <w:w w:val="120"/>
        </w:rPr>
        <w:t>the</w:t>
      </w:r>
      <w:r>
        <w:rPr>
          <w:spacing w:val="-7"/>
          <w:w w:val="120"/>
        </w:rPr>
        <w:t xml:space="preserve"> </w:t>
      </w:r>
      <w:r>
        <w:rPr>
          <w:w w:val="120"/>
        </w:rPr>
        <w:t>type</w:t>
      </w:r>
      <w:r>
        <w:rPr>
          <w:spacing w:val="-6"/>
          <w:w w:val="120"/>
        </w:rPr>
        <w:t xml:space="preserve"> </w:t>
      </w:r>
      <w:r>
        <w:rPr>
          <w:w w:val="120"/>
        </w:rPr>
        <w:t>is</w:t>
      </w:r>
      <w:r>
        <w:rPr>
          <w:spacing w:val="-7"/>
          <w:w w:val="120"/>
        </w:rPr>
        <w:t xml:space="preserve"> </w:t>
      </w:r>
      <w:r>
        <w:rPr>
          <w:w w:val="120"/>
        </w:rPr>
        <w:t>auto-cast</w:t>
      </w:r>
      <w:r>
        <w:rPr>
          <w:spacing w:val="-7"/>
          <w:w w:val="120"/>
        </w:rPr>
        <w:t xml:space="preserve"> </w:t>
      </w:r>
      <w:r>
        <w:rPr>
          <w:w w:val="120"/>
        </w:rPr>
        <w:t>to</w:t>
      </w:r>
      <w:r>
        <w:rPr>
          <w:spacing w:val="-7"/>
          <w:w w:val="120"/>
        </w:rPr>
        <w:t xml:space="preserve"> </w:t>
      </w:r>
      <w:r>
        <w:rPr>
          <w:w w:val="120"/>
        </w:rPr>
        <w:t xml:space="preserve">the </w:t>
      </w:r>
      <w:proofErr w:type="spellStart"/>
      <w:r>
        <w:rPr>
          <w:color w:val="0000CC"/>
          <w:spacing w:val="-3"/>
          <w:w w:val="110"/>
        </w:rPr>
        <w:t>cmp</w:t>
      </w:r>
      <w:r>
        <w:rPr>
          <w:spacing w:val="-3"/>
          <w:w w:val="110"/>
        </w:rPr>
        <w:t>’s</w:t>
      </w:r>
      <w:proofErr w:type="spellEnd"/>
      <w:r>
        <w:rPr>
          <w:spacing w:val="-8"/>
          <w:w w:val="110"/>
        </w:rPr>
        <w:t xml:space="preserve"> </w:t>
      </w:r>
      <w:r>
        <w:rPr>
          <w:w w:val="120"/>
        </w:rPr>
        <w:t>type.</w:t>
      </w:r>
      <w:r>
        <w:rPr>
          <w:spacing w:val="-11"/>
          <w:w w:val="120"/>
        </w:rPr>
        <w:t xml:space="preserve"> </w:t>
      </w:r>
      <w:r>
        <w:rPr>
          <w:w w:val="120"/>
        </w:rPr>
        <w:t>In</w:t>
      </w:r>
      <w:r>
        <w:rPr>
          <w:spacing w:val="-12"/>
          <w:w w:val="120"/>
        </w:rPr>
        <w:t xml:space="preserve"> </w:t>
      </w:r>
      <w:r>
        <w:rPr>
          <w:w w:val="120"/>
        </w:rPr>
        <w:t>general,</w:t>
      </w:r>
      <w:r>
        <w:rPr>
          <w:spacing w:val="-12"/>
          <w:w w:val="120"/>
        </w:rPr>
        <w:t xml:space="preserve"> </w:t>
      </w:r>
      <w:r>
        <w:rPr>
          <w:w w:val="120"/>
        </w:rPr>
        <w:t>if</w:t>
      </w:r>
      <w:r>
        <w:rPr>
          <w:spacing w:val="-12"/>
          <w:w w:val="120"/>
        </w:rPr>
        <w:t xml:space="preserve"> </w:t>
      </w:r>
      <w:r>
        <w:rPr>
          <w:w w:val="120"/>
        </w:rPr>
        <w:t>function</w:t>
      </w:r>
      <w:r>
        <w:rPr>
          <w:spacing w:val="-12"/>
          <w:w w:val="120"/>
        </w:rPr>
        <w:t xml:space="preserve"> </w:t>
      </w:r>
      <w:r>
        <w:rPr>
          <w:w w:val="120"/>
        </w:rPr>
        <w:t>pointer</w:t>
      </w:r>
      <w:r>
        <w:rPr>
          <w:spacing w:val="-13"/>
          <w:w w:val="120"/>
        </w:rPr>
        <w:t xml:space="preserve"> </w:t>
      </w:r>
      <w:r>
        <w:rPr>
          <w:i/>
          <w:w w:val="120"/>
        </w:rPr>
        <w:t>x</w:t>
      </w:r>
      <w:r>
        <w:rPr>
          <w:i/>
          <w:spacing w:val="-12"/>
          <w:w w:val="120"/>
        </w:rPr>
        <w:t xml:space="preserve"> </w:t>
      </w:r>
      <w:r>
        <w:rPr>
          <w:w w:val="120"/>
        </w:rPr>
        <w:t>has</w:t>
      </w:r>
      <w:r>
        <w:rPr>
          <w:spacing w:val="-12"/>
          <w:w w:val="120"/>
        </w:rPr>
        <w:t xml:space="preserve"> </w:t>
      </w:r>
      <w:r>
        <w:rPr>
          <w:w w:val="120"/>
        </w:rPr>
        <w:t xml:space="preserve">type </w:t>
      </w:r>
      <w:r>
        <w:rPr>
          <w:rFonts w:ascii="Tahoma" w:hAnsi="Tahoma"/>
          <w:w w:val="120"/>
        </w:rPr>
        <w:t>(</w:t>
      </w:r>
      <w:proofErr w:type="spellStart"/>
      <w:r>
        <w:rPr>
          <w:i/>
          <w:w w:val="120"/>
        </w:rPr>
        <w:t>tl</w:t>
      </w:r>
      <w:proofErr w:type="spellEnd"/>
      <w:r>
        <w:rPr>
          <w:i/>
          <w:w w:val="120"/>
        </w:rPr>
        <w:tab/>
        <w:t>t</w:t>
      </w:r>
      <w:r>
        <w:rPr>
          <w:rFonts w:ascii="Tahoma" w:hAnsi="Tahoma"/>
          <w:w w:val="120"/>
        </w:rPr>
        <w:t>)</w:t>
      </w:r>
      <w:r>
        <w:rPr>
          <w:w w:val="120"/>
        </w:rPr>
        <w:t xml:space="preserve">, and </w:t>
      </w:r>
      <w:r>
        <w:rPr>
          <w:i/>
          <w:w w:val="120"/>
        </w:rPr>
        <w:t>y</w:t>
      </w:r>
      <w:r>
        <w:rPr>
          <w:i/>
          <w:spacing w:val="-38"/>
          <w:w w:val="120"/>
        </w:rPr>
        <w:t xml:space="preserve"> </w:t>
      </w:r>
      <w:r>
        <w:rPr>
          <w:w w:val="120"/>
        </w:rPr>
        <w:t>has</w:t>
      </w:r>
      <w:r>
        <w:rPr>
          <w:spacing w:val="54"/>
          <w:w w:val="120"/>
        </w:rPr>
        <w:t xml:space="preserve"> </w:t>
      </w:r>
      <w:r>
        <w:rPr>
          <w:rFonts w:ascii="Tahoma" w:hAnsi="Tahoma"/>
          <w:w w:val="120"/>
        </w:rPr>
        <w:t>(</w:t>
      </w:r>
      <w:proofErr w:type="spellStart"/>
      <w:r>
        <w:rPr>
          <w:i/>
          <w:w w:val="120"/>
        </w:rPr>
        <w:t>tl</w:t>
      </w:r>
      <w:r>
        <w:rPr>
          <w:rFonts w:ascii="Swis721 Blk BT" w:hAnsi="Swis721 Blk BT"/>
          <w:i/>
          <w:w w:val="120"/>
          <w:vertAlign w:val="superscript"/>
        </w:rPr>
        <w:t>j</w:t>
      </w:r>
      <w:proofErr w:type="spellEnd"/>
      <w:r>
        <w:rPr>
          <w:rFonts w:ascii="Swis721 Blk BT" w:hAnsi="Swis721 Blk BT"/>
          <w:i/>
          <w:w w:val="120"/>
        </w:rPr>
        <w:tab/>
      </w:r>
      <w:proofErr w:type="spellStart"/>
      <w:r>
        <w:rPr>
          <w:i/>
          <w:spacing w:val="2"/>
          <w:w w:val="120"/>
        </w:rPr>
        <w:t>t</w:t>
      </w:r>
      <w:r>
        <w:rPr>
          <w:rFonts w:ascii="Swis721 Blk BT" w:hAnsi="Swis721 Blk BT"/>
          <w:i/>
          <w:spacing w:val="2"/>
          <w:w w:val="120"/>
          <w:vertAlign w:val="superscript"/>
        </w:rPr>
        <w:t>j</w:t>
      </w:r>
      <w:proofErr w:type="spellEnd"/>
      <w:r>
        <w:rPr>
          <w:rFonts w:ascii="Tahoma" w:hAnsi="Tahoma"/>
          <w:spacing w:val="2"/>
          <w:w w:val="120"/>
        </w:rPr>
        <w:t>)</w:t>
      </w:r>
      <w:r>
        <w:rPr>
          <w:spacing w:val="2"/>
          <w:w w:val="120"/>
        </w:rPr>
        <w:t>,</w:t>
      </w:r>
      <w:r>
        <w:rPr>
          <w:spacing w:val="-21"/>
          <w:w w:val="120"/>
        </w:rPr>
        <w:t xml:space="preserve"> </w:t>
      </w:r>
      <w:r>
        <w:rPr>
          <w:w w:val="120"/>
        </w:rPr>
        <w:t>in</w:t>
      </w:r>
      <w:r>
        <w:rPr>
          <w:spacing w:val="-20"/>
          <w:w w:val="120"/>
        </w:rPr>
        <w:t xml:space="preserve"> </w:t>
      </w:r>
      <w:r>
        <w:rPr>
          <w:w w:val="120"/>
        </w:rPr>
        <w:t>order</w:t>
      </w:r>
      <w:r>
        <w:rPr>
          <w:spacing w:val="-20"/>
          <w:w w:val="120"/>
        </w:rPr>
        <w:t xml:space="preserve"> </w:t>
      </w:r>
      <w:r>
        <w:rPr>
          <w:w w:val="120"/>
        </w:rPr>
        <w:t>to</w:t>
      </w:r>
      <w:r>
        <w:rPr>
          <w:spacing w:val="-21"/>
          <w:w w:val="120"/>
        </w:rPr>
        <w:t xml:space="preserve"> </w:t>
      </w:r>
      <w:r>
        <w:rPr>
          <w:w w:val="120"/>
        </w:rPr>
        <w:t>use</w:t>
      </w:r>
      <w:r>
        <w:rPr>
          <w:spacing w:val="-20"/>
          <w:w w:val="120"/>
        </w:rPr>
        <w:t xml:space="preserve"> </w:t>
      </w:r>
      <w:r>
        <w:rPr>
          <w:i/>
          <w:w w:val="120"/>
        </w:rPr>
        <w:t>x</w:t>
      </w:r>
      <w:r>
        <w:rPr>
          <w:i/>
          <w:spacing w:val="-20"/>
          <w:w w:val="120"/>
        </w:rPr>
        <w:t xml:space="preserve"> </w:t>
      </w:r>
      <w:r>
        <w:rPr>
          <w:w w:val="120"/>
        </w:rPr>
        <w:t>as</w:t>
      </w:r>
      <w:r>
        <w:rPr>
          <w:spacing w:val="-21"/>
          <w:w w:val="120"/>
        </w:rPr>
        <w:t xml:space="preserve"> </w:t>
      </w:r>
      <w:r>
        <w:rPr>
          <w:i/>
          <w:spacing w:val="3"/>
          <w:w w:val="120"/>
        </w:rPr>
        <w:t>y</w:t>
      </w:r>
      <w:r>
        <w:rPr>
          <w:spacing w:val="3"/>
          <w:w w:val="120"/>
        </w:rPr>
        <w:t>,</w:t>
      </w:r>
      <w:r>
        <w:rPr>
          <w:spacing w:val="-20"/>
          <w:w w:val="120"/>
        </w:rPr>
        <w:t xml:space="preserve"> </w:t>
      </w:r>
      <w:proofErr w:type="spellStart"/>
      <w:r>
        <w:rPr>
          <w:i/>
          <w:w w:val="120"/>
        </w:rPr>
        <w:t>tl</w:t>
      </w:r>
      <w:r>
        <w:rPr>
          <w:rFonts w:ascii="Swis721 Blk BT" w:hAnsi="Swis721 Blk BT"/>
          <w:i/>
          <w:w w:val="120"/>
          <w:vertAlign w:val="superscript"/>
        </w:rPr>
        <w:t>j</w:t>
      </w:r>
      <w:proofErr w:type="spellEnd"/>
      <w:r>
        <w:rPr>
          <w:rFonts w:ascii="Swis721 Blk BT" w:hAnsi="Swis721 Blk BT"/>
          <w:i/>
          <w:w w:val="120"/>
        </w:rPr>
        <w:t xml:space="preserve"> </w:t>
      </w:r>
      <w:r>
        <w:rPr>
          <w:w w:val="120"/>
        </w:rPr>
        <w:t>should</w:t>
      </w:r>
      <w:r>
        <w:rPr>
          <w:spacing w:val="-13"/>
          <w:w w:val="120"/>
        </w:rPr>
        <w:t xml:space="preserve"> </w:t>
      </w:r>
      <w:r>
        <w:rPr>
          <w:w w:val="120"/>
        </w:rPr>
        <w:t>be</w:t>
      </w:r>
      <w:r>
        <w:rPr>
          <w:spacing w:val="-12"/>
          <w:w w:val="120"/>
        </w:rPr>
        <w:t xml:space="preserve"> </w:t>
      </w:r>
      <w:r>
        <w:rPr>
          <w:w w:val="120"/>
        </w:rPr>
        <w:t>a</w:t>
      </w:r>
      <w:r>
        <w:rPr>
          <w:spacing w:val="-13"/>
          <w:w w:val="120"/>
        </w:rPr>
        <w:t xml:space="preserve"> </w:t>
      </w:r>
      <w:r>
        <w:rPr>
          <w:w w:val="120"/>
        </w:rPr>
        <w:t>subtype</w:t>
      </w:r>
      <w:r>
        <w:rPr>
          <w:spacing w:val="-12"/>
          <w:w w:val="120"/>
        </w:rPr>
        <w:t xml:space="preserve"> </w:t>
      </w:r>
      <w:r>
        <w:rPr>
          <w:w w:val="120"/>
        </w:rPr>
        <w:t>of</w:t>
      </w:r>
      <w:r>
        <w:rPr>
          <w:spacing w:val="-13"/>
          <w:w w:val="120"/>
        </w:rPr>
        <w:t xml:space="preserve"> </w:t>
      </w:r>
      <w:proofErr w:type="spellStart"/>
      <w:r>
        <w:rPr>
          <w:i/>
          <w:w w:val="120"/>
        </w:rPr>
        <w:t>tl</w:t>
      </w:r>
      <w:proofErr w:type="spellEnd"/>
      <w:r>
        <w:rPr>
          <w:i/>
          <w:spacing w:val="-10"/>
          <w:w w:val="120"/>
        </w:rPr>
        <w:t xml:space="preserve"> </w:t>
      </w:r>
      <w:r>
        <w:rPr>
          <w:w w:val="120"/>
        </w:rPr>
        <w:t>and</w:t>
      </w:r>
      <w:r>
        <w:rPr>
          <w:spacing w:val="-13"/>
          <w:w w:val="120"/>
        </w:rPr>
        <w:t xml:space="preserve"> </w:t>
      </w:r>
      <w:r>
        <w:rPr>
          <w:i/>
          <w:w w:val="120"/>
        </w:rPr>
        <w:t>t</w:t>
      </w:r>
      <w:r>
        <w:rPr>
          <w:i/>
          <w:spacing w:val="-12"/>
          <w:w w:val="120"/>
        </w:rPr>
        <w:t xml:space="preserve"> </w:t>
      </w:r>
      <w:r>
        <w:rPr>
          <w:w w:val="120"/>
        </w:rPr>
        <w:t>subtypes</w:t>
      </w:r>
      <w:r>
        <w:rPr>
          <w:spacing w:val="-13"/>
          <w:w w:val="120"/>
        </w:rPr>
        <w:t xml:space="preserve"> </w:t>
      </w:r>
      <w:r>
        <w:rPr>
          <w:w w:val="120"/>
        </w:rPr>
        <w:t>to</w:t>
      </w:r>
      <w:r>
        <w:rPr>
          <w:spacing w:val="-12"/>
          <w:w w:val="120"/>
        </w:rPr>
        <w:t xml:space="preserve"> </w:t>
      </w:r>
      <w:proofErr w:type="spellStart"/>
      <w:r>
        <w:rPr>
          <w:i/>
          <w:spacing w:val="3"/>
          <w:w w:val="120"/>
        </w:rPr>
        <w:t>t</w:t>
      </w:r>
      <w:r>
        <w:rPr>
          <w:rFonts w:ascii="Swis721 Blk BT" w:hAnsi="Swis721 Blk BT"/>
          <w:i/>
          <w:spacing w:val="3"/>
          <w:w w:val="120"/>
          <w:vertAlign w:val="superscript"/>
        </w:rPr>
        <w:t>j</w:t>
      </w:r>
      <w:proofErr w:type="spellEnd"/>
      <w:r>
        <w:rPr>
          <w:spacing w:val="3"/>
          <w:w w:val="120"/>
        </w:rPr>
        <w:t>.</w:t>
      </w:r>
    </w:p>
    <w:p w14:paraId="18FA06D6" w14:textId="77777777" w:rsidR="00AF434A" w:rsidRDefault="00000000">
      <w:pPr>
        <w:spacing w:line="207" w:lineRule="exact"/>
        <w:ind w:left="147"/>
        <w:rPr>
          <w:sz w:val="20"/>
        </w:rPr>
      </w:pPr>
      <w:r>
        <w:rPr>
          <w:b/>
          <w:sz w:val="20"/>
        </w:rPr>
        <w:t>Not Exposing Checked Pointer Addresses</w:t>
      </w:r>
      <w:r>
        <w:rPr>
          <w:sz w:val="20"/>
        </w:rPr>
        <w:t>. The non-</w:t>
      </w:r>
    </w:p>
    <w:p w14:paraId="4AE4ED26" w14:textId="35835373" w:rsidR="00AF434A" w:rsidRDefault="00000000">
      <w:pPr>
        <w:pStyle w:val="BodyText"/>
        <w:spacing w:before="3" w:line="232" w:lineRule="auto"/>
        <w:ind w:left="147" w:right="219"/>
        <w:jc w:val="both"/>
      </w:pPr>
      <w:r>
        <w:t xml:space="preserve">crashing guarantee in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 xml:space="preserve">bans the checked pointer manipulation in unchecked code regions. Thus, there is no reason to permit checked pointer variable assign- </w:t>
      </w:r>
      <w:proofErr w:type="spellStart"/>
      <w:r>
        <w:t>ments</w:t>
      </w:r>
      <w:proofErr w:type="spellEnd"/>
      <w:r>
        <w:t xml:space="preserve"> in unchecked regions; especially, this might expose a checked pointer address to untrusted parties. For example, the call to function </w:t>
      </w:r>
      <w:r>
        <w:rPr>
          <w:i/>
        </w:rPr>
        <w:t xml:space="preserve">g </w:t>
      </w:r>
      <w:del w:id="144" w:author="SC9986" w:date="2022-08-04T10:58:00Z">
        <w:r w:rsidDel="00DE6CBE">
          <w:delText xml:space="preserve">at </w:delText>
        </w:r>
      </w:del>
      <w:ins w:id="145" w:author="SC9986" w:date="2022-08-04T10:58:00Z">
        <w:r w:rsidR="00DE6CBE">
          <w:t>in</w:t>
        </w:r>
        <w:r w:rsidR="00DE6CBE">
          <w:t xml:space="preserve"> </w:t>
        </w:r>
      </w:ins>
      <w:r>
        <w:t>Figure 3</w:t>
      </w:r>
      <w:ins w:id="146" w:author="SC9986" w:date="2022-08-04T10:57:00Z">
        <w:r w:rsidR="00DE6CBE">
          <w:t>,</w:t>
        </w:r>
      </w:ins>
      <w:r>
        <w:t xml:space="preserve"> line 41 lives in an unchecked region, and </w:t>
      </w:r>
      <w:r>
        <w:rPr>
          <w:i/>
        </w:rPr>
        <w:t xml:space="preserve">g </w:t>
      </w:r>
      <w:r>
        <w:t>might use some mechanisms, such as derandomizing ASLR [23], to achieve the</w:t>
      </w:r>
      <w:r>
        <w:rPr>
          <w:spacing w:val="-30"/>
        </w:rPr>
        <w:t xml:space="preserve"> </w:t>
      </w:r>
      <w:r>
        <w:t>checked</w:t>
      </w:r>
      <w:r>
        <w:rPr>
          <w:spacing w:val="-4"/>
        </w:rPr>
        <w:t xml:space="preserve"> </w:t>
      </w:r>
      <w:r>
        <w:t>pointer address. Thus, it enables a third party to access any checked heap</w:t>
      </w:r>
      <w:r>
        <w:rPr>
          <w:spacing w:val="20"/>
        </w:rPr>
        <w:t xml:space="preserve"> </w:t>
      </w:r>
      <w:r>
        <w:t>and</w:t>
      </w:r>
      <w:r>
        <w:rPr>
          <w:spacing w:val="20"/>
        </w:rPr>
        <w:t xml:space="preserve"> </w:t>
      </w:r>
      <w:r>
        <w:t>function</w:t>
      </w:r>
      <w:r>
        <w:rPr>
          <w:spacing w:val="20"/>
        </w:rPr>
        <w:t xml:space="preserve"> </w:t>
      </w:r>
      <w:r>
        <w:t>data</w:t>
      </w:r>
      <w:r>
        <w:rPr>
          <w:spacing w:val="20"/>
        </w:rPr>
        <w:t xml:space="preserve"> </w:t>
      </w:r>
      <w:r>
        <w:t>by</w:t>
      </w:r>
      <w:r>
        <w:rPr>
          <w:spacing w:val="20"/>
        </w:rPr>
        <w:t xml:space="preserve"> </w:t>
      </w:r>
      <w:r>
        <w:t>simple</w:t>
      </w:r>
      <w:r>
        <w:rPr>
          <w:spacing w:val="20"/>
        </w:rPr>
        <w:t xml:space="preserve"> </w:t>
      </w:r>
      <w:r>
        <w:t>pointer</w:t>
      </w:r>
      <w:r>
        <w:rPr>
          <w:spacing w:val="20"/>
        </w:rPr>
        <w:t xml:space="preserve"> </w:t>
      </w:r>
      <w:r>
        <w:t>arithmetic.</w:t>
      </w:r>
    </w:p>
    <w:p w14:paraId="4B6AB2FE" w14:textId="4BC4BF33" w:rsidR="00AF434A" w:rsidRDefault="00DB414A">
      <w:pPr>
        <w:pStyle w:val="BodyText"/>
        <w:spacing w:before="9" w:line="232" w:lineRule="auto"/>
        <w:ind w:left="147" w:right="217" w:firstLine="300"/>
        <w:jc w:val="both"/>
      </w:pPr>
      <w:ins w:id="147" w:author="SC9986" w:date="2022-08-04T10:58:00Z">
        <w:r w:rsidRPr="00DB414A">
          <w:rPr>
            <w:spacing w:val="-8"/>
            <w:w w:val="105"/>
          </w:rPr>
          <w:t>We prevent any unchecked regions from acknowledging checked pointer variables in order to avoid the checked pointer address leak.</w:t>
        </w:r>
      </w:ins>
      <w:del w:id="148" w:author="SC9986" w:date="2022-08-04T10:58:00Z">
        <w:r w:rsidR="00000000" w:rsidDel="00DB414A">
          <w:rPr>
            <w:spacing w:val="-8"/>
            <w:w w:val="105"/>
          </w:rPr>
          <w:delText>To</w:delText>
        </w:r>
        <w:r w:rsidR="00000000" w:rsidDel="00DB414A">
          <w:rPr>
            <w:spacing w:val="-20"/>
            <w:w w:val="105"/>
          </w:rPr>
          <w:delText xml:space="preserve"> </w:delText>
        </w:r>
        <w:r w:rsidR="00000000" w:rsidDel="00DB414A">
          <w:rPr>
            <w:w w:val="105"/>
          </w:rPr>
          <w:delText>prevent</w:delText>
        </w:r>
        <w:r w:rsidR="00000000" w:rsidDel="00DB414A">
          <w:rPr>
            <w:spacing w:val="-19"/>
            <w:w w:val="105"/>
          </w:rPr>
          <w:delText xml:space="preserve"> </w:delText>
        </w:r>
        <w:r w:rsidR="00000000" w:rsidDel="00DB414A">
          <w:rPr>
            <w:w w:val="105"/>
          </w:rPr>
          <w:delText>the</w:delText>
        </w:r>
        <w:r w:rsidR="00000000" w:rsidDel="00DB414A">
          <w:rPr>
            <w:spacing w:val="-19"/>
            <w:w w:val="105"/>
          </w:rPr>
          <w:delText xml:space="preserve"> </w:delText>
        </w:r>
        <w:r w:rsidR="00000000" w:rsidDel="00DB414A">
          <w:rPr>
            <w:w w:val="105"/>
          </w:rPr>
          <w:delText>checked</w:delText>
        </w:r>
        <w:r w:rsidR="00000000" w:rsidDel="00DB414A">
          <w:rPr>
            <w:spacing w:val="-19"/>
            <w:w w:val="105"/>
          </w:rPr>
          <w:delText xml:space="preserve"> </w:delText>
        </w:r>
        <w:r w:rsidR="00000000" w:rsidDel="00DB414A">
          <w:rPr>
            <w:w w:val="105"/>
          </w:rPr>
          <w:delText>pointer</w:delText>
        </w:r>
        <w:r w:rsidR="00000000" w:rsidDel="00DB414A">
          <w:rPr>
            <w:spacing w:val="-19"/>
            <w:w w:val="105"/>
          </w:rPr>
          <w:delText xml:space="preserve"> </w:delText>
        </w:r>
        <w:r w:rsidR="00000000" w:rsidDel="00DB414A">
          <w:rPr>
            <w:w w:val="105"/>
          </w:rPr>
          <w:delText>address</w:delText>
        </w:r>
        <w:r w:rsidR="00000000" w:rsidDel="00DB414A">
          <w:rPr>
            <w:spacing w:val="-19"/>
            <w:w w:val="105"/>
          </w:rPr>
          <w:delText xml:space="preserve"> </w:delText>
        </w:r>
        <w:r w:rsidR="00000000" w:rsidDel="00DB414A">
          <w:rPr>
            <w:w w:val="105"/>
          </w:rPr>
          <w:delText>leak,</w:delText>
        </w:r>
        <w:r w:rsidR="00000000" w:rsidDel="00DB414A">
          <w:rPr>
            <w:spacing w:val="-19"/>
            <w:w w:val="105"/>
          </w:rPr>
          <w:delText xml:space="preserve"> </w:delText>
        </w:r>
        <w:r w:rsidR="00000000" w:rsidDel="00DB414A">
          <w:rPr>
            <w:w w:val="105"/>
          </w:rPr>
          <w:delText>we</w:delText>
        </w:r>
        <w:r w:rsidR="00000000" w:rsidDel="00DB414A">
          <w:rPr>
            <w:spacing w:val="-19"/>
            <w:w w:val="105"/>
          </w:rPr>
          <w:delText xml:space="preserve"> </w:delText>
        </w:r>
        <w:r w:rsidR="00000000" w:rsidDel="00DB414A">
          <w:rPr>
            <w:w w:val="105"/>
          </w:rPr>
          <w:delText>prevent any</w:delText>
        </w:r>
        <w:r w:rsidR="00000000" w:rsidDel="00DB414A">
          <w:rPr>
            <w:spacing w:val="-10"/>
            <w:w w:val="105"/>
          </w:rPr>
          <w:delText xml:space="preserve"> </w:delText>
        </w:r>
        <w:r w:rsidR="00000000" w:rsidDel="00DB414A">
          <w:rPr>
            <w:w w:val="105"/>
          </w:rPr>
          <w:delText>unchecked</w:delText>
        </w:r>
        <w:r w:rsidR="00000000" w:rsidDel="00DB414A">
          <w:rPr>
            <w:spacing w:val="-10"/>
            <w:w w:val="105"/>
          </w:rPr>
          <w:delText xml:space="preserve"> </w:delText>
        </w:r>
        <w:r w:rsidR="00000000" w:rsidDel="00DB414A">
          <w:rPr>
            <w:w w:val="105"/>
          </w:rPr>
          <w:delText>regions</w:delText>
        </w:r>
        <w:r w:rsidR="00000000" w:rsidDel="00DB414A">
          <w:rPr>
            <w:spacing w:val="-10"/>
            <w:w w:val="105"/>
          </w:rPr>
          <w:delText xml:space="preserve"> </w:delText>
        </w:r>
        <w:r w:rsidR="00000000" w:rsidDel="00DB414A">
          <w:rPr>
            <w:w w:val="105"/>
          </w:rPr>
          <w:delText>acknowledge</w:delText>
        </w:r>
        <w:r w:rsidR="00000000" w:rsidDel="00DB414A">
          <w:rPr>
            <w:spacing w:val="-10"/>
            <w:w w:val="105"/>
          </w:rPr>
          <w:delText xml:space="preserve"> </w:delText>
        </w:r>
        <w:r w:rsidR="00000000" w:rsidDel="00DB414A">
          <w:rPr>
            <w:w w:val="105"/>
          </w:rPr>
          <w:delText>checked</w:delText>
        </w:r>
        <w:r w:rsidR="00000000" w:rsidDel="00DB414A">
          <w:rPr>
            <w:spacing w:val="-10"/>
            <w:w w:val="105"/>
          </w:rPr>
          <w:delText xml:space="preserve"> </w:delText>
        </w:r>
        <w:r w:rsidR="00000000" w:rsidDel="00DB414A">
          <w:rPr>
            <w:w w:val="105"/>
          </w:rPr>
          <w:delText>pointer</w:delText>
        </w:r>
        <w:r w:rsidR="00000000" w:rsidDel="00DB414A">
          <w:rPr>
            <w:spacing w:val="-10"/>
            <w:w w:val="105"/>
          </w:rPr>
          <w:delText xml:space="preserve"> </w:delText>
        </w:r>
        <w:r w:rsidR="00000000" w:rsidDel="00DB414A">
          <w:rPr>
            <w:w w:val="105"/>
          </w:rPr>
          <w:delText>vari-</w:delText>
        </w:r>
        <w:r w:rsidR="00000000" w:rsidDel="00DB414A">
          <w:delText xml:space="preserve"> </w:delText>
        </w:r>
        <w:r w:rsidR="00000000" w:rsidDel="00DB414A">
          <w:rPr>
            <w:w w:val="105"/>
          </w:rPr>
          <w:delText>ables.</w:delText>
        </w:r>
      </w:del>
      <w:r w:rsidR="00000000">
        <w:rPr>
          <w:w w:val="105"/>
        </w:rPr>
        <w:t xml:space="preserve"> In addition, to facilitate checked function</w:t>
      </w:r>
      <w:r w:rsidR="00000000">
        <w:rPr>
          <w:spacing w:val="-27"/>
          <w:w w:val="105"/>
        </w:rPr>
        <w:t xml:space="preserve"> </w:t>
      </w:r>
      <w:r w:rsidR="00000000">
        <w:rPr>
          <w:w w:val="105"/>
        </w:rPr>
        <w:t xml:space="preserve">callbacks, </w:t>
      </w:r>
      <w:r w:rsidR="00000000">
        <w:t xml:space="preserve">the </w:t>
      </w:r>
      <w:proofErr w:type="spellStart"/>
      <w:r w:rsidR="00000000">
        <w:rPr>
          <w:spacing w:val="7"/>
        </w:rPr>
        <w:t>C</w:t>
      </w:r>
      <w:r w:rsidR="00000000">
        <w:rPr>
          <w:spacing w:val="7"/>
          <w:sz w:val="16"/>
        </w:rPr>
        <w:t>HECKED</w:t>
      </w:r>
      <w:r w:rsidR="00000000">
        <w:rPr>
          <w:spacing w:val="7"/>
        </w:rPr>
        <w:t>CB</w:t>
      </w:r>
      <w:r w:rsidR="00000000">
        <w:rPr>
          <w:spacing w:val="7"/>
          <w:sz w:val="16"/>
        </w:rPr>
        <w:t>OX</w:t>
      </w:r>
      <w:proofErr w:type="spellEnd"/>
      <w:r w:rsidR="00000000">
        <w:rPr>
          <w:spacing w:val="7"/>
          <w:sz w:val="16"/>
        </w:rPr>
        <w:t xml:space="preserve"> </w:t>
      </w:r>
      <w:r w:rsidR="00000000">
        <w:t>compiler compiles every checked func</w:t>
      </w:r>
      <w:del w:id="149" w:author="SC9986" w:date="2022-08-04T10:59:00Z">
        <w:r w:rsidR="00000000" w:rsidDel="00DB414A">
          <w:delText xml:space="preserve">- </w:delText>
        </w:r>
      </w:del>
      <w:r w:rsidR="00000000">
        <w:rPr>
          <w:w w:val="105"/>
        </w:rPr>
        <w:t>tion with an additional tainted shell function. Users are required to serve unchecked regions with the tainted shell pointer</w:t>
      </w:r>
      <w:r w:rsidR="00000000">
        <w:rPr>
          <w:spacing w:val="-21"/>
          <w:w w:val="105"/>
        </w:rPr>
        <w:t xml:space="preserve"> </w:t>
      </w:r>
      <w:r w:rsidR="00000000">
        <w:rPr>
          <w:w w:val="105"/>
        </w:rPr>
        <w:t>instead</w:t>
      </w:r>
      <w:r w:rsidR="00000000">
        <w:rPr>
          <w:spacing w:val="-20"/>
          <w:w w:val="105"/>
        </w:rPr>
        <w:t xml:space="preserve"> </w:t>
      </w:r>
      <w:r w:rsidR="00000000">
        <w:rPr>
          <w:w w:val="105"/>
        </w:rPr>
        <w:t>of</w:t>
      </w:r>
      <w:r w:rsidR="00000000">
        <w:rPr>
          <w:spacing w:val="-20"/>
          <w:w w:val="105"/>
        </w:rPr>
        <w:t xml:space="preserve"> </w:t>
      </w:r>
      <w:r w:rsidR="00000000">
        <w:rPr>
          <w:w w:val="105"/>
        </w:rPr>
        <w:t>the</w:t>
      </w:r>
      <w:r w:rsidR="00000000">
        <w:rPr>
          <w:spacing w:val="-21"/>
          <w:w w:val="105"/>
        </w:rPr>
        <w:t xml:space="preserve"> </w:t>
      </w:r>
      <w:r w:rsidR="00000000">
        <w:rPr>
          <w:w w:val="105"/>
        </w:rPr>
        <w:t>original</w:t>
      </w:r>
      <w:r w:rsidR="00000000">
        <w:rPr>
          <w:spacing w:val="-20"/>
          <w:w w:val="105"/>
        </w:rPr>
        <w:t xml:space="preserve"> </w:t>
      </w:r>
      <w:r w:rsidR="00000000">
        <w:rPr>
          <w:w w:val="105"/>
        </w:rPr>
        <w:t>checked</w:t>
      </w:r>
      <w:r w:rsidR="00000000">
        <w:rPr>
          <w:spacing w:val="-20"/>
          <w:w w:val="105"/>
        </w:rPr>
        <w:t xml:space="preserve"> </w:t>
      </w:r>
      <w:r w:rsidR="00000000">
        <w:rPr>
          <w:w w:val="105"/>
        </w:rPr>
        <w:t>function</w:t>
      </w:r>
      <w:r w:rsidR="00000000">
        <w:rPr>
          <w:spacing w:val="-21"/>
          <w:w w:val="105"/>
        </w:rPr>
        <w:t xml:space="preserve"> </w:t>
      </w:r>
      <w:r w:rsidR="00000000">
        <w:rPr>
          <w:w w:val="105"/>
        </w:rPr>
        <w:t>pointer.</w:t>
      </w:r>
      <w:r w:rsidR="00000000">
        <w:rPr>
          <w:spacing w:val="-20"/>
          <w:w w:val="105"/>
        </w:rPr>
        <w:t xml:space="preserve"> </w:t>
      </w:r>
      <w:r w:rsidR="00000000">
        <w:rPr>
          <w:w w:val="105"/>
        </w:rPr>
        <w:t>For example,</w:t>
      </w:r>
      <w:del w:id="150" w:author="SC9986" w:date="2022-08-04T10:59:00Z">
        <w:r w:rsidR="00000000" w:rsidDel="00DB414A">
          <w:rPr>
            <w:w w:val="105"/>
          </w:rPr>
          <w:delText xml:space="preserve"> </w:delText>
        </w:r>
      </w:del>
      <w:r w:rsidR="00000000">
        <w:rPr>
          <w:w w:val="105"/>
        </w:rPr>
        <w:t xml:space="preserve"> </w:t>
      </w:r>
      <w:r w:rsidR="00000000">
        <w:rPr>
          <w:color w:val="0000CC"/>
          <w:w w:val="105"/>
        </w:rPr>
        <w:t>tainted_compare_1</w:t>
      </w:r>
      <w:del w:id="151" w:author="SC9986" w:date="2022-08-04T10:59:00Z">
        <w:r w:rsidR="00000000" w:rsidDel="00DB414A">
          <w:rPr>
            <w:color w:val="0000CC"/>
            <w:w w:val="105"/>
          </w:rPr>
          <w:delText xml:space="preserve"> </w:delText>
        </w:r>
      </w:del>
      <w:r w:rsidR="00000000">
        <w:rPr>
          <w:color w:val="0000CC"/>
          <w:w w:val="105"/>
        </w:rPr>
        <w:t xml:space="preserve"> </w:t>
      </w:r>
      <w:r w:rsidR="00000000">
        <w:rPr>
          <w:w w:val="105"/>
        </w:rPr>
        <w:t>and</w:t>
      </w:r>
      <w:del w:id="152" w:author="SC9986" w:date="2022-08-04T10:59:00Z">
        <w:r w:rsidR="00000000" w:rsidDel="00DB414A">
          <w:rPr>
            <w:w w:val="105"/>
          </w:rPr>
          <w:delText xml:space="preserve"> </w:delText>
        </w:r>
      </w:del>
      <w:r w:rsidR="00000000">
        <w:rPr>
          <w:w w:val="105"/>
        </w:rPr>
        <w:t xml:space="preserve"> </w:t>
      </w:r>
      <w:proofErr w:type="spellStart"/>
      <w:r w:rsidR="00000000">
        <w:rPr>
          <w:color w:val="0000CC"/>
          <w:w w:val="115"/>
        </w:rPr>
        <w:t>tainted_stringsort</w:t>
      </w:r>
      <w:proofErr w:type="spellEnd"/>
      <w:del w:id="153" w:author="SC9986" w:date="2022-08-04T10:59:00Z">
        <w:r w:rsidR="00000000" w:rsidDel="00DB414A">
          <w:rPr>
            <w:color w:val="0000CC"/>
            <w:w w:val="115"/>
          </w:rPr>
          <w:delText xml:space="preserve"> </w:delText>
        </w:r>
      </w:del>
      <w:r w:rsidR="00000000">
        <w:rPr>
          <w:color w:val="0000CC"/>
          <w:w w:val="115"/>
        </w:rPr>
        <w:t xml:space="preserve"> </w:t>
      </w:r>
      <w:r w:rsidR="00000000">
        <w:rPr>
          <w:w w:val="105"/>
        </w:rPr>
        <w:t xml:space="preserve">in Figure 2 are the tainted shells of the checked functions </w:t>
      </w:r>
      <w:r w:rsidR="00000000">
        <w:rPr>
          <w:color w:val="0000CC"/>
          <w:w w:val="105"/>
        </w:rPr>
        <w:t xml:space="preserve">compare_1 </w:t>
      </w:r>
      <w:r w:rsidR="00000000">
        <w:rPr>
          <w:w w:val="105"/>
        </w:rPr>
        <w:t xml:space="preserve">and </w:t>
      </w:r>
      <w:proofErr w:type="spellStart"/>
      <w:r w:rsidR="00000000">
        <w:rPr>
          <w:color w:val="0000CC"/>
          <w:w w:val="115"/>
        </w:rPr>
        <w:t>stringsort</w:t>
      </w:r>
      <w:proofErr w:type="spellEnd"/>
      <w:r w:rsidR="00000000">
        <w:rPr>
          <w:w w:val="115"/>
        </w:rPr>
        <w:t xml:space="preserve">, </w:t>
      </w:r>
      <w:r w:rsidR="00000000">
        <w:rPr>
          <w:w w:val="105"/>
        </w:rPr>
        <w:t>respectively. In the tainted shells,</w:t>
      </w:r>
      <w:r w:rsidR="00000000">
        <w:rPr>
          <w:spacing w:val="-24"/>
          <w:w w:val="105"/>
        </w:rPr>
        <w:t xml:space="preserve"> </w:t>
      </w:r>
      <w:r w:rsidR="00000000">
        <w:rPr>
          <w:w w:val="105"/>
        </w:rPr>
        <w:t>the</w:t>
      </w:r>
      <w:r w:rsidR="00000000">
        <w:rPr>
          <w:spacing w:val="-23"/>
          <w:w w:val="105"/>
        </w:rPr>
        <w:t xml:space="preserve"> </w:t>
      </w:r>
      <w:r w:rsidR="00000000">
        <w:rPr>
          <w:w w:val="105"/>
        </w:rPr>
        <w:t>arguments</w:t>
      </w:r>
      <w:r w:rsidR="00000000">
        <w:rPr>
          <w:spacing w:val="-23"/>
          <w:w w:val="105"/>
        </w:rPr>
        <w:t xml:space="preserve"> </w:t>
      </w:r>
      <w:r w:rsidR="00000000">
        <w:rPr>
          <w:w w:val="105"/>
        </w:rPr>
        <w:t>are</w:t>
      </w:r>
      <w:r w:rsidR="00000000">
        <w:rPr>
          <w:spacing w:val="-24"/>
          <w:w w:val="105"/>
        </w:rPr>
        <w:t xml:space="preserve"> </w:t>
      </w:r>
      <w:r w:rsidR="00000000">
        <w:rPr>
          <w:w w:val="105"/>
        </w:rPr>
        <w:t>tainted</w:t>
      </w:r>
      <w:r w:rsidR="00000000">
        <w:rPr>
          <w:spacing w:val="-23"/>
          <w:w w:val="105"/>
        </w:rPr>
        <w:t xml:space="preserve"> </w:t>
      </w:r>
      <w:r w:rsidR="00000000">
        <w:rPr>
          <w:w w:val="105"/>
        </w:rPr>
        <w:t>versions</w:t>
      </w:r>
      <w:r w:rsidR="00000000">
        <w:rPr>
          <w:spacing w:val="-23"/>
          <w:w w:val="105"/>
        </w:rPr>
        <w:t xml:space="preserve"> </w:t>
      </w:r>
      <w:r w:rsidR="00000000">
        <w:rPr>
          <w:w w:val="105"/>
        </w:rPr>
        <w:t>of</w:t>
      </w:r>
      <w:r w:rsidR="00000000">
        <w:rPr>
          <w:spacing w:val="-24"/>
          <w:w w:val="105"/>
        </w:rPr>
        <w:t xml:space="preserve"> </w:t>
      </w:r>
      <w:r w:rsidR="00000000">
        <w:rPr>
          <w:w w:val="105"/>
        </w:rPr>
        <w:t>the</w:t>
      </w:r>
      <w:r w:rsidR="00000000">
        <w:rPr>
          <w:spacing w:val="-23"/>
          <w:w w:val="105"/>
        </w:rPr>
        <w:t xml:space="preserve"> </w:t>
      </w:r>
      <w:r w:rsidR="00000000">
        <w:rPr>
          <w:w w:val="105"/>
        </w:rPr>
        <w:t>correspond</w:t>
      </w:r>
      <w:del w:id="154" w:author="SC9986" w:date="2022-08-04T10:59:00Z">
        <w:r w:rsidR="00000000" w:rsidDel="00DB414A">
          <w:rPr>
            <w:w w:val="105"/>
          </w:rPr>
          <w:delText xml:space="preserve">- </w:delText>
        </w:r>
      </w:del>
      <w:r w:rsidR="00000000">
        <w:rPr>
          <w:w w:val="105"/>
        </w:rPr>
        <w:t xml:space="preserve">ing arguments in the checked functions. Inside the shell </w:t>
      </w:r>
      <w:r w:rsidR="00000000">
        <w:rPr>
          <w:spacing w:val="-3"/>
          <w:w w:val="105"/>
        </w:rPr>
        <w:t>body,</w:t>
      </w:r>
      <w:r w:rsidR="00000000">
        <w:rPr>
          <w:spacing w:val="-10"/>
          <w:w w:val="105"/>
        </w:rPr>
        <w:t xml:space="preserve"> </w:t>
      </w:r>
      <w:r w:rsidR="00000000">
        <w:rPr>
          <w:w w:val="105"/>
        </w:rPr>
        <w:t>we</w:t>
      </w:r>
      <w:r w:rsidR="00000000">
        <w:rPr>
          <w:spacing w:val="-9"/>
          <w:w w:val="105"/>
        </w:rPr>
        <w:t xml:space="preserve"> </w:t>
      </w:r>
      <w:r w:rsidR="00000000">
        <w:rPr>
          <w:w w:val="105"/>
        </w:rPr>
        <w:t>create</w:t>
      </w:r>
      <w:r w:rsidR="00000000">
        <w:rPr>
          <w:spacing w:val="-9"/>
          <w:w w:val="105"/>
        </w:rPr>
        <w:t xml:space="preserve"> </w:t>
      </w:r>
      <w:r w:rsidR="00000000">
        <w:rPr>
          <w:w w:val="105"/>
        </w:rPr>
        <w:t>checked</w:t>
      </w:r>
      <w:r w:rsidR="00000000">
        <w:rPr>
          <w:spacing w:val="-10"/>
          <w:w w:val="105"/>
        </w:rPr>
        <w:t xml:space="preserve"> </w:t>
      </w:r>
      <w:r w:rsidR="00000000">
        <w:rPr>
          <w:w w:val="105"/>
        </w:rPr>
        <w:t>pointer</w:t>
      </w:r>
      <w:r w:rsidR="00000000">
        <w:rPr>
          <w:spacing w:val="-9"/>
          <w:w w:val="105"/>
        </w:rPr>
        <w:t xml:space="preserve"> </w:t>
      </w:r>
      <w:r w:rsidR="00000000">
        <w:rPr>
          <w:w w:val="105"/>
        </w:rPr>
        <w:t>copies</w:t>
      </w:r>
      <w:r w:rsidR="00000000">
        <w:rPr>
          <w:spacing w:val="-9"/>
          <w:w w:val="105"/>
        </w:rPr>
        <w:t xml:space="preserve"> </w:t>
      </w:r>
      <w:r w:rsidR="00000000">
        <w:rPr>
          <w:w w:val="105"/>
        </w:rPr>
        <w:t>of</w:t>
      </w:r>
      <w:r w:rsidR="00000000">
        <w:rPr>
          <w:spacing w:val="-9"/>
          <w:w w:val="105"/>
        </w:rPr>
        <w:t xml:space="preserve"> </w:t>
      </w:r>
      <w:r w:rsidR="00000000">
        <w:rPr>
          <w:w w:val="105"/>
        </w:rPr>
        <w:t>the</w:t>
      </w:r>
      <w:r w:rsidR="00000000">
        <w:rPr>
          <w:spacing w:val="-10"/>
          <w:w w:val="105"/>
        </w:rPr>
        <w:t xml:space="preserve"> </w:t>
      </w:r>
      <w:r w:rsidR="00000000">
        <w:rPr>
          <w:w w:val="105"/>
        </w:rPr>
        <w:t>tainted</w:t>
      </w:r>
      <w:r w:rsidR="00000000">
        <w:rPr>
          <w:spacing w:val="-9"/>
          <w:w w:val="105"/>
        </w:rPr>
        <w:t xml:space="preserve"> </w:t>
      </w:r>
      <w:proofErr w:type="spellStart"/>
      <w:r w:rsidR="00000000">
        <w:rPr>
          <w:w w:val="105"/>
        </w:rPr>
        <w:t>argu</w:t>
      </w:r>
      <w:proofErr w:type="spellEnd"/>
      <w:r w:rsidR="00000000">
        <w:rPr>
          <w:w w:val="105"/>
        </w:rPr>
        <w:t xml:space="preserve">- </w:t>
      </w:r>
      <w:proofErr w:type="spellStart"/>
      <w:r w:rsidR="00000000">
        <w:rPr>
          <w:w w:val="105"/>
        </w:rPr>
        <w:t>ments</w:t>
      </w:r>
      <w:proofErr w:type="spellEnd"/>
      <w:del w:id="155" w:author="SC9986" w:date="2022-08-04T11:00:00Z">
        <w:r w:rsidR="00000000" w:rsidDel="00DB414A">
          <w:rPr>
            <w:w w:val="105"/>
          </w:rPr>
          <w:delText>,</w:delText>
        </w:r>
      </w:del>
      <w:r w:rsidR="00000000">
        <w:rPr>
          <w:spacing w:val="-14"/>
          <w:w w:val="105"/>
        </w:rPr>
        <w:t xml:space="preserve"> </w:t>
      </w:r>
      <w:r w:rsidR="00000000">
        <w:rPr>
          <w:w w:val="105"/>
        </w:rPr>
        <w:t>and</w:t>
      </w:r>
      <w:r w:rsidR="00000000">
        <w:rPr>
          <w:spacing w:val="-13"/>
          <w:w w:val="105"/>
        </w:rPr>
        <w:t xml:space="preserve"> </w:t>
      </w:r>
      <w:r w:rsidR="00000000">
        <w:rPr>
          <w:w w:val="105"/>
        </w:rPr>
        <w:t>call</w:t>
      </w:r>
      <w:r w:rsidR="00000000">
        <w:rPr>
          <w:spacing w:val="-14"/>
          <w:w w:val="105"/>
        </w:rPr>
        <w:t xml:space="preserve"> </w:t>
      </w:r>
      <w:r w:rsidR="00000000">
        <w:rPr>
          <w:w w:val="105"/>
        </w:rPr>
        <w:t>the</w:t>
      </w:r>
      <w:r w:rsidR="00000000">
        <w:rPr>
          <w:spacing w:val="-13"/>
          <w:w w:val="105"/>
        </w:rPr>
        <w:t xml:space="preserve"> </w:t>
      </w:r>
      <w:r w:rsidR="00000000">
        <w:rPr>
          <w:w w:val="105"/>
        </w:rPr>
        <w:t>checked</w:t>
      </w:r>
      <w:r w:rsidR="00000000">
        <w:rPr>
          <w:spacing w:val="-13"/>
          <w:w w:val="105"/>
        </w:rPr>
        <w:t xml:space="preserve"> </w:t>
      </w:r>
      <w:r w:rsidR="00000000">
        <w:rPr>
          <w:w w:val="105"/>
        </w:rPr>
        <w:t>functions.</w:t>
      </w:r>
      <w:r w:rsidR="00000000">
        <w:rPr>
          <w:spacing w:val="-14"/>
          <w:w w:val="105"/>
        </w:rPr>
        <w:t xml:space="preserve"> </w:t>
      </w:r>
      <w:r w:rsidR="00000000">
        <w:rPr>
          <w:w w:val="105"/>
        </w:rPr>
        <w:t>In</w:t>
      </w:r>
      <w:r w:rsidR="00000000">
        <w:rPr>
          <w:spacing w:val="-13"/>
          <w:w w:val="105"/>
        </w:rPr>
        <w:t xml:space="preserve"> </w:t>
      </w:r>
      <w:r w:rsidR="00000000">
        <w:rPr>
          <w:w w:val="105"/>
        </w:rPr>
        <w:t>addition,</w:t>
      </w:r>
      <w:r w:rsidR="00000000">
        <w:rPr>
          <w:spacing w:val="-14"/>
          <w:w w:val="105"/>
        </w:rPr>
        <w:t xml:space="preserve"> </w:t>
      </w:r>
      <w:r w:rsidR="00000000">
        <w:rPr>
          <w:w w:val="105"/>
        </w:rPr>
        <w:t>once</w:t>
      </w:r>
      <w:r w:rsidR="00000000">
        <w:rPr>
          <w:spacing w:val="-13"/>
          <w:w w:val="105"/>
        </w:rPr>
        <w:t xml:space="preserve"> </w:t>
      </w:r>
      <w:r w:rsidR="00000000">
        <w:rPr>
          <w:w w:val="105"/>
        </w:rPr>
        <w:t>the checked</w:t>
      </w:r>
      <w:r w:rsidR="00000000">
        <w:rPr>
          <w:spacing w:val="-15"/>
          <w:w w:val="105"/>
        </w:rPr>
        <w:t xml:space="preserve"> </w:t>
      </w:r>
      <w:r w:rsidR="00000000">
        <w:rPr>
          <w:w w:val="105"/>
        </w:rPr>
        <w:t>function</w:t>
      </w:r>
      <w:r w:rsidR="00000000">
        <w:rPr>
          <w:spacing w:val="-14"/>
          <w:w w:val="105"/>
        </w:rPr>
        <w:t xml:space="preserve"> </w:t>
      </w:r>
      <w:r w:rsidR="00000000">
        <w:rPr>
          <w:w w:val="105"/>
        </w:rPr>
        <w:t>returns,</w:t>
      </w:r>
      <w:r w:rsidR="00000000">
        <w:rPr>
          <w:spacing w:val="-14"/>
          <w:w w:val="105"/>
        </w:rPr>
        <w:t xml:space="preserve"> </w:t>
      </w:r>
      <w:r w:rsidR="00000000">
        <w:rPr>
          <w:w w:val="105"/>
        </w:rPr>
        <w:t>if</w:t>
      </w:r>
      <w:r w:rsidR="00000000">
        <w:rPr>
          <w:spacing w:val="-14"/>
          <w:w w:val="105"/>
        </w:rPr>
        <w:t xml:space="preserve"> </w:t>
      </w:r>
      <w:r w:rsidR="00000000">
        <w:rPr>
          <w:w w:val="105"/>
        </w:rPr>
        <w:t>the</w:t>
      </w:r>
      <w:r w:rsidR="00000000">
        <w:rPr>
          <w:spacing w:val="-15"/>
          <w:w w:val="105"/>
        </w:rPr>
        <w:t xml:space="preserve"> </w:t>
      </w:r>
      <w:r w:rsidR="00000000">
        <w:rPr>
          <w:w w:val="105"/>
        </w:rPr>
        <w:t>output</w:t>
      </w:r>
      <w:r w:rsidR="00000000">
        <w:rPr>
          <w:spacing w:val="-14"/>
          <w:w w:val="105"/>
        </w:rPr>
        <w:t xml:space="preserve"> </w:t>
      </w:r>
      <w:r w:rsidR="00000000">
        <w:rPr>
          <w:w w:val="105"/>
        </w:rPr>
        <w:t>is</w:t>
      </w:r>
      <w:r w:rsidR="00000000">
        <w:rPr>
          <w:spacing w:val="-14"/>
          <w:w w:val="105"/>
        </w:rPr>
        <w:t xml:space="preserve"> </w:t>
      </w:r>
      <w:r w:rsidR="00000000">
        <w:rPr>
          <w:w w:val="105"/>
        </w:rPr>
        <w:t>a</w:t>
      </w:r>
      <w:r w:rsidR="00000000">
        <w:rPr>
          <w:spacing w:val="-14"/>
          <w:w w:val="105"/>
        </w:rPr>
        <w:t xml:space="preserve"> </w:t>
      </w:r>
      <w:r w:rsidR="00000000">
        <w:rPr>
          <w:w w:val="105"/>
        </w:rPr>
        <w:t>checked</w:t>
      </w:r>
      <w:r w:rsidR="00000000">
        <w:rPr>
          <w:spacing w:val="-15"/>
          <w:w w:val="105"/>
        </w:rPr>
        <w:t xml:space="preserve"> </w:t>
      </w:r>
      <w:r w:rsidR="00000000">
        <w:rPr>
          <w:w w:val="105"/>
        </w:rPr>
        <w:t xml:space="preserve">pointer, we copy its </w:t>
      </w:r>
      <w:del w:id="156" w:author="SC9986" w:date="2022-08-04T11:00:00Z">
        <w:r w:rsidR="00000000" w:rsidDel="00DB414A">
          <w:rPr>
            <w:w w:val="105"/>
          </w:rPr>
          <w:delText xml:space="preserve">the </w:delText>
        </w:r>
      </w:del>
      <w:r w:rsidR="00000000">
        <w:rPr>
          <w:w w:val="105"/>
        </w:rPr>
        <w:t>data to a new tainted pointer and return it. Figure 3</w:t>
      </w:r>
      <w:ins w:id="157" w:author="SC9986" w:date="2022-08-04T11:00:00Z">
        <w:r>
          <w:rPr>
            <w:w w:val="105"/>
          </w:rPr>
          <w:t>,</w:t>
        </w:r>
      </w:ins>
      <w:r w:rsidR="00000000">
        <w:rPr>
          <w:w w:val="105"/>
        </w:rPr>
        <w:t xml:space="preserve"> line 42 is an example of serving the function call living in an unchecked region with a tainted shell pointer argument </w:t>
      </w:r>
      <w:r w:rsidR="00000000">
        <w:rPr>
          <w:color w:val="0000CC"/>
          <w:w w:val="105"/>
        </w:rPr>
        <w:t>tainted_compare_1</w:t>
      </w:r>
      <w:r w:rsidR="00000000">
        <w:rPr>
          <w:w w:val="105"/>
        </w:rPr>
        <w:t xml:space="preserve">. Even if </w:t>
      </w:r>
      <w:r w:rsidR="00000000">
        <w:rPr>
          <w:i/>
          <w:w w:val="105"/>
        </w:rPr>
        <w:t xml:space="preserve">g </w:t>
      </w:r>
      <w:del w:id="158" w:author="SC9986" w:date="2022-08-04T11:00:00Z">
        <w:r w:rsidR="00000000" w:rsidDel="00DB414A">
          <w:rPr>
            <w:w w:val="105"/>
          </w:rPr>
          <w:delText>derndomizes</w:delText>
        </w:r>
      </w:del>
      <w:ins w:id="159" w:author="SC9986" w:date="2022-08-04T11:00:00Z">
        <w:r>
          <w:rPr>
            <w:w w:val="105"/>
          </w:rPr>
          <w:t>derandomizes</w:t>
        </w:r>
      </w:ins>
      <w:r w:rsidR="00000000">
        <w:rPr>
          <w:w w:val="105"/>
        </w:rPr>
        <w:t xml:space="preserve"> its address</w:t>
      </w:r>
      <w:r w:rsidR="00000000">
        <w:rPr>
          <w:spacing w:val="-18"/>
          <w:w w:val="105"/>
        </w:rPr>
        <w:t xml:space="preserve"> </w:t>
      </w:r>
      <w:r w:rsidR="00000000">
        <w:rPr>
          <w:w w:val="105"/>
        </w:rPr>
        <w:t>(line</w:t>
      </w:r>
      <w:r w:rsidR="00000000">
        <w:rPr>
          <w:spacing w:val="-18"/>
          <w:w w:val="105"/>
        </w:rPr>
        <w:t xml:space="preserve"> </w:t>
      </w:r>
      <w:r w:rsidR="00000000">
        <w:rPr>
          <w:w w:val="105"/>
        </w:rPr>
        <w:t>14),</w:t>
      </w:r>
      <w:r w:rsidR="00000000">
        <w:rPr>
          <w:spacing w:val="-17"/>
          <w:w w:val="105"/>
        </w:rPr>
        <w:t xml:space="preserve"> </w:t>
      </w:r>
      <w:r w:rsidR="00000000">
        <w:rPr>
          <w:w w:val="105"/>
        </w:rPr>
        <w:t>the</w:t>
      </w:r>
      <w:r w:rsidR="00000000">
        <w:rPr>
          <w:spacing w:val="-18"/>
          <w:w w:val="105"/>
        </w:rPr>
        <w:t xml:space="preserve"> </w:t>
      </w:r>
      <w:r w:rsidR="00000000">
        <w:rPr>
          <w:w w:val="105"/>
        </w:rPr>
        <w:t>shell</w:t>
      </w:r>
      <w:r w:rsidR="00000000">
        <w:rPr>
          <w:spacing w:val="-17"/>
          <w:w w:val="105"/>
        </w:rPr>
        <w:t xml:space="preserve"> </w:t>
      </w:r>
      <w:r w:rsidR="00000000">
        <w:rPr>
          <w:w w:val="105"/>
        </w:rPr>
        <w:t>address</w:t>
      </w:r>
      <w:r w:rsidR="00000000">
        <w:rPr>
          <w:spacing w:val="-18"/>
          <w:w w:val="105"/>
        </w:rPr>
        <w:t xml:space="preserve"> </w:t>
      </w:r>
      <w:r w:rsidR="00000000">
        <w:rPr>
          <w:w w:val="105"/>
        </w:rPr>
        <w:t>is</w:t>
      </w:r>
      <w:r w:rsidR="00000000">
        <w:rPr>
          <w:spacing w:val="-17"/>
          <w:w w:val="105"/>
        </w:rPr>
        <w:t xml:space="preserve"> </w:t>
      </w:r>
      <w:r w:rsidR="00000000">
        <w:rPr>
          <w:w w:val="105"/>
        </w:rPr>
        <w:t>in</w:t>
      </w:r>
      <w:r w:rsidR="00000000">
        <w:rPr>
          <w:spacing w:val="-18"/>
          <w:w w:val="105"/>
        </w:rPr>
        <w:t xml:space="preserve"> </w:t>
      </w:r>
      <w:r w:rsidR="00000000">
        <w:rPr>
          <w:w w:val="105"/>
        </w:rPr>
        <w:t>the</w:t>
      </w:r>
      <w:r w:rsidR="00000000">
        <w:rPr>
          <w:spacing w:val="-18"/>
          <w:w w:val="105"/>
        </w:rPr>
        <w:t xml:space="preserve"> </w:t>
      </w:r>
      <w:r w:rsidR="00000000">
        <w:rPr>
          <w:w w:val="105"/>
        </w:rPr>
        <w:t>sandbox</w:t>
      </w:r>
      <w:r w:rsidR="00000000">
        <w:rPr>
          <w:spacing w:val="-17"/>
          <w:w w:val="105"/>
        </w:rPr>
        <w:t xml:space="preserve"> </w:t>
      </w:r>
      <w:r w:rsidR="00000000">
        <w:rPr>
          <w:w w:val="105"/>
        </w:rPr>
        <w:t>and</w:t>
      </w:r>
      <w:r w:rsidR="00000000">
        <w:rPr>
          <w:spacing w:val="-18"/>
          <w:w w:val="105"/>
        </w:rPr>
        <w:t xml:space="preserve"> </w:t>
      </w:r>
      <w:r w:rsidR="00000000">
        <w:rPr>
          <w:w w:val="105"/>
        </w:rPr>
        <w:t>has no harm, and calling the shell never exposes any checked pointer information outside of the</w:t>
      </w:r>
      <w:r w:rsidR="00000000">
        <w:rPr>
          <w:spacing w:val="8"/>
          <w:w w:val="105"/>
        </w:rPr>
        <w:t xml:space="preserve"> </w:t>
      </w:r>
      <w:r w:rsidR="00000000">
        <w:rPr>
          <w:w w:val="105"/>
        </w:rPr>
        <w:t>shell.</w:t>
      </w:r>
    </w:p>
    <w:p w14:paraId="576196E2" w14:textId="2D787CF0" w:rsidR="00AF434A" w:rsidRDefault="00000000">
      <w:pPr>
        <w:pStyle w:val="BodyText"/>
        <w:spacing w:before="20" w:line="232" w:lineRule="auto"/>
        <w:ind w:left="147" w:right="217" w:firstLine="300"/>
        <w:jc w:val="both"/>
      </w:pPr>
      <w:r>
        <w:t>Conceptually, the shell is run in a checked region.</w:t>
      </w:r>
      <w:r>
        <w:rPr>
          <w:spacing w:val="-27"/>
        </w:rPr>
        <w:t xml:space="preserve"> </w:t>
      </w:r>
      <w:r>
        <w:t xml:space="preserve">Essen- </w:t>
      </w:r>
      <w:proofErr w:type="spellStart"/>
      <w:r>
        <w:t>tially</w:t>
      </w:r>
      <w:proofErr w:type="spellEnd"/>
      <w:r>
        <w:t>, a tainted shell is a safe closure that contains a checked block. Once the closure is called, the system is turned to a checked region. For example, Figure 2</w:t>
      </w:r>
      <w:ins w:id="160" w:author="SC9986" w:date="2022-08-04T11:01:00Z">
        <w:r w:rsidR="00DB414A">
          <w:t>,</w:t>
        </w:r>
      </w:ins>
      <w:r>
        <w:t xml:space="preserve"> line 25 surrounds the tainted</w:t>
      </w:r>
      <w:r>
        <w:rPr>
          <w:spacing w:val="22"/>
        </w:rPr>
        <w:t xml:space="preserve"> </w:t>
      </w:r>
      <w:r>
        <w:t>shell</w:t>
      </w:r>
      <w:r>
        <w:rPr>
          <w:spacing w:val="22"/>
        </w:rPr>
        <w:t xml:space="preserve"> </w:t>
      </w:r>
      <w:r>
        <w:t>body</w:t>
      </w:r>
      <w:r>
        <w:rPr>
          <w:spacing w:val="24"/>
        </w:rPr>
        <w:t xml:space="preserve"> </w:t>
      </w:r>
      <w:r>
        <w:t>with</w:t>
      </w:r>
      <w:r>
        <w:rPr>
          <w:spacing w:val="23"/>
        </w:rPr>
        <w:t xml:space="preserve"> </w:t>
      </w:r>
      <w:r>
        <w:t>a</w:t>
      </w:r>
      <w:r>
        <w:rPr>
          <w:spacing w:val="22"/>
        </w:rPr>
        <w:t xml:space="preserve"> </w:t>
      </w:r>
      <w:r>
        <w:t>checked</w:t>
      </w:r>
      <w:r>
        <w:rPr>
          <w:spacing w:val="23"/>
        </w:rPr>
        <w:t xml:space="preserve"> </w:t>
      </w:r>
      <w:r>
        <w:t>block</w:t>
      </w:r>
      <w:r>
        <w:rPr>
          <w:spacing w:val="22"/>
        </w:rPr>
        <w:t xml:space="preserve"> </w:t>
      </w:r>
      <w:r>
        <w:t>indicating</w:t>
      </w:r>
      <w:r>
        <w:rPr>
          <w:spacing w:val="23"/>
        </w:rPr>
        <w:t xml:space="preserve"> </w:t>
      </w:r>
      <w:r>
        <w:t>that</w:t>
      </w:r>
      <w:r>
        <w:rPr>
          <w:spacing w:val="23"/>
        </w:rPr>
        <w:t xml:space="preserve"> </w:t>
      </w:r>
      <w:r>
        <w:lastRenderedPageBreak/>
        <w:t>we</w:t>
      </w:r>
    </w:p>
    <w:p w14:paraId="55E6496C" w14:textId="77777777" w:rsidR="00AF434A" w:rsidRDefault="00AF434A">
      <w:pPr>
        <w:spacing w:line="232" w:lineRule="auto"/>
        <w:jc w:val="both"/>
        <w:sectPr w:rsidR="00AF434A">
          <w:pgSz w:w="12240" w:h="15840"/>
          <w:pgMar w:top="1320" w:right="860" w:bottom="280" w:left="860" w:header="720" w:footer="720" w:gutter="0"/>
          <w:cols w:num="2" w:space="720" w:equalWidth="0">
            <w:col w:w="5121" w:space="172"/>
            <w:col w:w="5227"/>
          </w:cols>
        </w:sectPr>
      </w:pPr>
    </w:p>
    <w:p w14:paraId="7E9B8E98" w14:textId="77777777" w:rsidR="00AF434A" w:rsidRDefault="00000000">
      <w:pPr>
        <w:spacing w:before="182"/>
        <w:ind w:left="203"/>
        <w:rPr>
          <w:rFonts w:ascii="Palatino Linotype"/>
          <w:sz w:val="18"/>
        </w:rPr>
      </w:pPr>
      <w:r>
        <w:rPr>
          <w:w w:val="105"/>
          <w:sz w:val="18"/>
        </w:rPr>
        <w:lastRenderedPageBreak/>
        <w:t xml:space="preserve">Variables: </w:t>
      </w:r>
      <w:r>
        <w:rPr>
          <w:i/>
          <w:w w:val="105"/>
          <w:sz w:val="18"/>
        </w:rPr>
        <w:t xml:space="preserve">x </w:t>
      </w:r>
      <w:r>
        <w:rPr>
          <w:w w:val="105"/>
          <w:sz w:val="18"/>
        </w:rPr>
        <w:t xml:space="preserve">Integers: </w:t>
      </w:r>
      <w:r>
        <w:rPr>
          <w:i/>
          <w:w w:val="105"/>
          <w:sz w:val="18"/>
        </w:rPr>
        <w:t xml:space="preserve">n </w:t>
      </w:r>
      <w:r>
        <w:rPr>
          <w:rFonts w:ascii="Lucida Sans Unicode"/>
          <w:w w:val="105"/>
          <w:sz w:val="18"/>
        </w:rPr>
        <w:t xml:space="preserve">::= </w:t>
      </w:r>
      <w:r>
        <w:rPr>
          <w:rFonts w:ascii="Palatino Linotype"/>
          <w:w w:val="105"/>
          <w:sz w:val="18"/>
        </w:rPr>
        <w:t>Z</w:t>
      </w:r>
    </w:p>
    <w:p w14:paraId="30BA5FAC" w14:textId="77777777" w:rsidR="00AF434A" w:rsidRDefault="00AF434A">
      <w:pPr>
        <w:pStyle w:val="BodyText"/>
        <w:spacing w:before="8"/>
        <w:rPr>
          <w:rFonts w:ascii="Palatino Linotype"/>
          <w:sz w:val="3"/>
        </w:rPr>
      </w:pPr>
    </w:p>
    <w:tbl>
      <w:tblPr>
        <w:tblW w:w="0" w:type="auto"/>
        <w:tblInd w:w="160" w:type="dxa"/>
        <w:tblLayout w:type="fixed"/>
        <w:tblCellMar>
          <w:left w:w="0" w:type="dxa"/>
          <w:right w:w="0" w:type="dxa"/>
        </w:tblCellMar>
        <w:tblLook w:val="01E0" w:firstRow="1" w:lastRow="1" w:firstColumn="1" w:lastColumn="1" w:noHBand="0" w:noVBand="0"/>
      </w:tblPr>
      <w:tblGrid>
        <w:gridCol w:w="1250"/>
        <w:gridCol w:w="362"/>
        <w:gridCol w:w="445"/>
        <w:gridCol w:w="806"/>
      </w:tblGrid>
      <w:tr w:rsidR="00AF434A" w14:paraId="28457F51" w14:textId="77777777">
        <w:trPr>
          <w:trHeight w:val="604"/>
        </w:trPr>
        <w:tc>
          <w:tcPr>
            <w:tcW w:w="1250" w:type="dxa"/>
          </w:tcPr>
          <w:p w14:paraId="78F50619" w14:textId="77777777" w:rsidR="00AF434A" w:rsidRDefault="00000000">
            <w:pPr>
              <w:pStyle w:val="TableParagraph"/>
              <w:spacing w:line="336" w:lineRule="auto"/>
              <w:ind w:left="50" w:right="95"/>
              <w:rPr>
                <w:sz w:val="18"/>
              </w:rPr>
            </w:pPr>
            <w:r>
              <w:rPr>
                <w:sz w:val="18"/>
              </w:rPr>
              <w:t>Context Mode: Pointer Mode:</w:t>
            </w:r>
          </w:p>
        </w:tc>
        <w:tc>
          <w:tcPr>
            <w:tcW w:w="362" w:type="dxa"/>
          </w:tcPr>
          <w:p w14:paraId="6AF7EB42" w14:textId="77777777" w:rsidR="00AF434A" w:rsidRDefault="00000000">
            <w:pPr>
              <w:pStyle w:val="TableParagraph"/>
              <w:spacing w:line="336" w:lineRule="auto"/>
              <w:ind w:right="93"/>
              <w:rPr>
                <w:i/>
                <w:sz w:val="18"/>
              </w:rPr>
            </w:pPr>
            <w:r>
              <w:rPr>
                <w:i/>
                <w:w w:val="115"/>
                <w:sz w:val="18"/>
              </w:rPr>
              <w:t>m ξ</w:t>
            </w:r>
          </w:p>
        </w:tc>
        <w:tc>
          <w:tcPr>
            <w:tcW w:w="445" w:type="dxa"/>
          </w:tcPr>
          <w:p w14:paraId="44093EAF" w14:textId="77777777" w:rsidR="00AF434A" w:rsidRDefault="00000000">
            <w:pPr>
              <w:pStyle w:val="TableParagraph"/>
              <w:spacing w:line="246" w:lineRule="exact"/>
              <w:rPr>
                <w:rFonts w:ascii="Lucida Sans Unicode"/>
                <w:sz w:val="18"/>
              </w:rPr>
            </w:pPr>
            <w:r>
              <w:rPr>
                <w:rFonts w:ascii="Lucida Sans Unicode"/>
                <w:sz w:val="18"/>
              </w:rPr>
              <w:t>::=</w:t>
            </w:r>
          </w:p>
          <w:p w14:paraId="31B69538" w14:textId="77777777" w:rsidR="00AF434A" w:rsidRDefault="00000000">
            <w:pPr>
              <w:pStyle w:val="TableParagraph"/>
              <w:spacing w:before="13" w:line="240" w:lineRule="auto"/>
              <w:rPr>
                <w:rFonts w:ascii="Lucida Sans Unicode"/>
                <w:sz w:val="18"/>
              </w:rPr>
            </w:pPr>
            <w:r>
              <w:rPr>
                <w:rFonts w:ascii="Lucida Sans Unicode"/>
                <w:sz w:val="18"/>
              </w:rPr>
              <w:t>::=</w:t>
            </w:r>
          </w:p>
        </w:tc>
        <w:tc>
          <w:tcPr>
            <w:tcW w:w="806" w:type="dxa"/>
          </w:tcPr>
          <w:p w14:paraId="4487506C" w14:textId="77777777" w:rsidR="00AF434A" w:rsidRDefault="00000000">
            <w:pPr>
              <w:pStyle w:val="TableParagraph"/>
              <w:spacing w:line="246" w:lineRule="exact"/>
              <w:rPr>
                <w:sz w:val="18"/>
              </w:rPr>
            </w:pPr>
            <w:r>
              <w:rPr>
                <w:sz w:val="18"/>
              </w:rPr>
              <w:t xml:space="preserve">c </w:t>
            </w:r>
            <w:r>
              <w:rPr>
                <w:rFonts w:ascii="Lucida Sans Unicode"/>
                <w:sz w:val="18"/>
              </w:rPr>
              <w:t xml:space="preserve">| </w:t>
            </w:r>
            <w:r>
              <w:rPr>
                <w:sz w:val="18"/>
              </w:rPr>
              <w:t>u</w:t>
            </w:r>
          </w:p>
          <w:p w14:paraId="1625193A" w14:textId="77777777" w:rsidR="00AF434A" w:rsidRDefault="00000000">
            <w:pPr>
              <w:pStyle w:val="TableParagraph"/>
              <w:spacing w:before="13" w:line="240" w:lineRule="auto"/>
              <w:rPr>
                <w:sz w:val="18"/>
              </w:rPr>
            </w:pPr>
            <w:r>
              <w:rPr>
                <w:i/>
                <w:w w:val="130"/>
                <w:sz w:val="18"/>
              </w:rPr>
              <w:t xml:space="preserve">m </w:t>
            </w:r>
            <w:r>
              <w:rPr>
                <w:rFonts w:ascii="Lucida Sans Unicode"/>
                <w:sz w:val="18"/>
              </w:rPr>
              <w:t xml:space="preserve">| </w:t>
            </w:r>
            <w:r>
              <w:rPr>
                <w:w w:val="170"/>
                <w:sz w:val="18"/>
              </w:rPr>
              <w:t>t</w:t>
            </w:r>
          </w:p>
        </w:tc>
      </w:tr>
      <w:tr w:rsidR="00AF434A" w14:paraId="69E773E7" w14:textId="77777777">
        <w:trPr>
          <w:trHeight w:val="314"/>
        </w:trPr>
        <w:tc>
          <w:tcPr>
            <w:tcW w:w="1250" w:type="dxa"/>
          </w:tcPr>
          <w:p w14:paraId="0D321794" w14:textId="77777777" w:rsidR="00AF434A" w:rsidRDefault="00000000">
            <w:pPr>
              <w:pStyle w:val="TableParagraph"/>
              <w:spacing w:line="181" w:lineRule="exact"/>
              <w:ind w:left="50"/>
              <w:rPr>
                <w:sz w:val="18"/>
              </w:rPr>
            </w:pPr>
            <w:r>
              <w:rPr>
                <w:sz w:val="18"/>
              </w:rPr>
              <w:t>Bound:</w:t>
            </w:r>
          </w:p>
        </w:tc>
        <w:tc>
          <w:tcPr>
            <w:tcW w:w="362" w:type="dxa"/>
          </w:tcPr>
          <w:p w14:paraId="55BF3160" w14:textId="77777777" w:rsidR="00AF434A" w:rsidRDefault="00000000">
            <w:pPr>
              <w:pStyle w:val="TableParagraph"/>
              <w:rPr>
                <w:i/>
                <w:sz w:val="18"/>
              </w:rPr>
            </w:pPr>
            <w:r>
              <w:rPr>
                <w:i/>
                <w:w w:val="87"/>
                <w:sz w:val="18"/>
              </w:rPr>
              <w:t>b</w:t>
            </w:r>
          </w:p>
          <w:p w14:paraId="22D61AF3" w14:textId="77777777" w:rsidR="00AF434A" w:rsidRDefault="00000000">
            <w:pPr>
              <w:pStyle w:val="TableParagraph"/>
              <w:spacing w:line="116" w:lineRule="exact"/>
              <w:rPr>
                <w:i/>
                <w:sz w:val="18"/>
              </w:rPr>
            </w:pPr>
            <w:r>
              <w:rPr>
                <w:i/>
                <w:w w:val="115"/>
                <w:sz w:val="18"/>
              </w:rPr>
              <w:t>β</w:t>
            </w:r>
          </w:p>
        </w:tc>
        <w:tc>
          <w:tcPr>
            <w:tcW w:w="445" w:type="dxa"/>
          </w:tcPr>
          <w:p w14:paraId="0AD4A569" w14:textId="77777777" w:rsidR="00AF434A" w:rsidRDefault="00000000">
            <w:pPr>
              <w:pStyle w:val="TableParagraph"/>
              <w:spacing w:line="183" w:lineRule="exact"/>
              <w:rPr>
                <w:rFonts w:ascii="Lucida Sans Unicode"/>
                <w:sz w:val="18"/>
              </w:rPr>
            </w:pPr>
            <w:r>
              <w:rPr>
                <w:rFonts w:ascii="Lucida Sans Unicode"/>
                <w:sz w:val="18"/>
              </w:rPr>
              <w:t>::=</w:t>
            </w:r>
          </w:p>
          <w:p w14:paraId="1ADA6B6A" w14:textId="77777777" w:rsidR="00AF434A" w:rsidRDefault="00000000">
            <w:pPr>
              <w:pStyle w:val="TableParagraph"/>
              <w:spacing w:line="111" w:lineRule="exact"/>
              <w:rPr>
                <w:rFonts w:ascii="Lucida Sans Unicode"/>
                <w:sz w:val="18"/>
              </w:rPr>
            </w:pPr>
            <w:r>
              <w:rPr>
                <w:rFonts w:ascii="Lucida Sans Unicode"/>
                <w:sz w:val="18"/>
              </w:rPr>
              <w:t>::=</w:t>
            </w:r>
          </w:p>
        </w:tc>
        <w:tc>
          <w:tcPr>
            <w:tcW w:w="806" w:type="dxa"/>
          </w:tcPr>
          <w:p w14:paraId="485772CF" w14:textId="77777777" w:rsidR="00AF434A" w:rsidRDefault="00000000">
            <w:pPr>
              <w:pStyle w:val="TableParagraph"/>
              <w:spacing w:line="183" w:lineRule="exact"/>
              <w:rPr>
                <w:i/>
                <w:sz w:val="18"/>
              </w:rPr>
            </w:pPr>
            <w:r>
              <w:rPr>
                <w:i/>
                <w:w w:val="120"/>
                <w:sz w:val="18"/>
              </w:rPr>
              <w:t xml:space="preserve">n </w:t>
            </w:r>
            <w:r>
              <w:rPr>
                <w:rFonts w:ascii="Lucida Sans Unicode"/>
                <w:sz w:val="18"/>
              </w:rPr>
              <w:t xml:space="preserve">| </w:t>
            </w:r>
            <w:r>
              <w:rPr>
                <w:i/>
                <w:w w:val="120"/>
                <w:sz w:val="18"/>
              </w:rPr>
              <w:t xml:space="preserve">x </w:t>
            </w:r>
            <w:r>
              <w:rPr>
                <w:sz w:val="18"/>
              </w:rPr>
              <w:t xml:space="preserve">+ </w:t>
            </w:r>
            <w:r>
              <w:rPr>
                <w:i/>
                <w:w w:val="120"/>
                <w:sz w:val="18"/>
              </w:rPr>
              <w:t>n</w:t>
            </w:r>
          </w:p>
          <w:p w14:paraId="5DDC5CF8" w14:textId="77777777" w:rsidR="00AF434A" w:rsidRDefault="00000000">
            <w:pPr>
              <w:pStyle w:val="TableParagraph"/>
              <w:spacing w:line="111" w:lineRule="exact"/>
              <w:rPr>
                <w:rFonts w:ascii="Lucida Sans Unicode"/>
                <w:sz w:val="18"/>
              </w:rPr>
            </w:pPr>
            <w:r>
              <w:rPr>
                <w:rFonts w:ascii="Lucida Sans Unicode"/>
                <w:w w:val="105"/>
                <w:sz w:val="18"/>
              </w:rPr>
              <w:t>(</w:t>
            </w:r>
            <w:r>
              <w:rPr>
                <w:i/>
                <w:w w:val="105"/>
                <w:sz w:val="18"/>
              </w:rPr>
              <w:t>b, b</w:t>
            </w:r>
            <w:r>
              <w:rPr>
                <w:rFonts w:ascii="Lucida Sans Unicode"/>
                <w:w w:val="105"/>
                <w:sz w:val="18"/>
              </w:rPr>
              <w:t>)</w:t>
            </w:r>
          </w:p>
        </w:tc>
      </w:tr>
    </w:tbl>
    <w:p w14:paraId="6F564EA4" w14:textId="77777777" w:rsidR="00AF434A" w:rsidRDefault="00000000">
      <w:pPr>
        <w:tabs>
          <w:tab w:val="left" w:pos="1502"/>
          <w:tab w:val="left" w:pos="1864"/>
        </w:tabs>
        <w:spacing w:before="140"/>
        <w:ind w:left="203"/>
        <w:rPr>
          <w:i/>
          <w:sz w:val="18"/>
        </w:rPr>
      </w:pPr>
      <w:r>
        <w:rPr>
          <w:spacing w:val="-4"/>
          <w:sz w:val="18"/>
        </w:rPr>
        <w:t>Word</w:t>
      </w:r>
      <w:r>
        <w:rPr>
          <w:spacing w:val="18"/>
          <w:sz w:val="18"/>
        </w:rPr>
        <w:t xml:space="preserve"> </w:t>
      </w:r>
      <w:r>
        <w:rPr>
          <w:spacing w:val="-3"/>
          <w:sz w:val="18"/>
        </w:rPr>
        <w:t>Type:</w:t>
      </w:r>
      <w:r>
        <w:rPr>
          <w:spacing w:val="-3"/>
          <w:sz w:val="18"/>
        </w:rPr>
        <w:tab/>
      </w:r>
      <w:r>
        <w:rPr>
          <w:i/>
          <w:w w:val="130"/>
          <w:sz w:val="18"/>
        </w:rPr>
        <w:t>τ</w:t>
      </w:r>
      <w:r>
        <w:rPr>
          <w:i/>
          <w:w w:val="130"/>
          <w:sz w:val="18"/>
        </w:rPr>
        <w:tab/>
      </w:r>
      <w:r>
        <w:rPr>
          <w:rFonts w:ascii="Lucida Sans Unicode" w:hAnsi="Lucida Sans Unicode"/>
          <w:sz w:val="18"/>
        </w:rPr>
        <w:t xml:space="preserve">::= </w:t>
      </w:r>
      <w:r>
        <w:rPr>
          <w:w w:val="130"/>
          <w:sz w:val="18"/>
        </w:rPr>
        <w:t xml:space="preserve">int </w:t>
      </w:r>
      <w:r>
        <w:rPr>
          <w:rFonts w:ascii="Lucida Sans Unicode" w:hAnsi="Lucida Sans Unicode"/>
          <w:sz w:val="18"/>
        </w:rPr>
        <w:t xml:space="preserve">| </w:t>
      </w:r>
      <w:proofErr w:type="spellStart"/>
      <w:r>
        <w:rPr>
          <w:w w:val="130"/>
          <w:sz w:val="18"/>
        </w:rPr>
        <w:t>ptr</w:t>
      </w:r>
      <w:r>
        <w:rPr>
          <w:rFonts w:ascii="Arial" w:hAnsi="Arial"/>
          <w:i/>
          <w:w w:val="130"/>
          <w:sz w:val="18"/>
          <w:vertAlign w:val="superscript"/>
        </w:rPr>
        <w:t>ξ</w:t>
      </w:r>
      <w:proofErr w:type="spellEnd"/>
      <w:r>
        <w:rPr>
          <w:rFonts w:ascii="Arial" w:hAnsi="Arial"/>
          <w:i/>
          <w:spacing w:val="-14"/>
          <w:w w:val="130"/>
          <w:sz w:val="18"/>
        </w:rPr>
        <w:t xml:space="preserve"> </w:t>
      </w:r>
      <w:r>
        <w:rPr>
          <w:i/>
          <w:sz w:val="18"/>
        </w:rPr>
        <w:t>ω</w:t>
      </w:r>
    </w:p>
    <w:p w14:paraId="5D13CEBB" w14:textId="0063795E" w:rsidR="00AF434A" w:rsidRDefault="00000000">
      <w:pPr>
        <w:pStyle w:val="BodyText"/>
        <w:spacing w:before="82" w:line="230" w:lineRule="auto"/>
        <w:ind w:left="203" w:right="217"/>
        <w:jc w:val="both"/>
      </w:pPr>
      <w:r>
        <w:br w:type="column"/>
      </w:r>
      <w:r>
        <w:t xml:space="preserve">null-terminated arrays, functions, and single-word-size </w:t>
      </w:r>
      <w:proofErr w:type="spellStart"/>
      <w:r>
        <w:t>val</w:t>
      </w:r>
      <w:proofErr w:type="spellEnd"/>
      <w:r>
        <w:t xml:space="preserve">- </w:t>
      </w:r>
      <w:proofErr w:type="spellStart"/>
      <w:r>
        <w:t>ues</w:t>
      </w:r>
      <w:proofErr w:type="spellEnd"/>
      <w:r>
        <w:t>. Pointer types (</w:t>
      </w:r>
      <w:proofErr w:type="spellStart"/>
      <w:r>
        <w:t>ptr</w:t>
      </w:r>
      <w:r>
        <w:rPr>
          <w:rFonts w:ascii="Bookman Old Style" w:hAnsi="Bookman Old Style"/>
          <w:i/>
          <w:vertAlign w:val="superscript"/>
        </w:rPr>
        <w:t>ξ</w:t>
      </w:r>
      <w:proofErr w:type="spellEnd"/>
      <w:r>
        <w:rPr>
          <w:rFonts w:ascii="Bookman Old Style" w:hAnsi="Bookman Old Style"/>
          <w:i/>
        </w:rPr>
        <w:t xml:space="preserve"> </w:t>
      </w:r>
      <w:r>
        <w:rPr>
          <w:i/>
        </w:rPr>
        <w:t>ω</w:t>
      </w:r>
      <w:r>
        <w:t xml:space="preserve">) include a pointer mode </w:t>
      </w:r>
      <w:proofErr w:type="spellStart"/>
      <w:r>
        <w:t>annota</w:t>
      </w:r>
      <w:proofErr w:type="spellEnd"/>
      <w:r>
        <w:t xml:space="preserve">- </w:t>
      </w:r>
      <w:proofErr w:type="spellStart"/>
      <w:r>
        <w:t>tion</w:t>
      </w:r>
      <w:proofErr w:type="spellEnd"/>
      <w:r>
        <w:t xml:space="preserve"> (</w:t>
      </w:r>
      <w:r>
        <w:rPr>
          <w:i/>
        </w:rPr>
        <w:t>ξ</w:t>
      </w:r>
      <w:r>
        <w:t>, the difference between context and pointer modes is introduced shortly below) that is either checked (c), tainted (t), or unchecked (u), and a type (</w:t>
      </w:r>
      <w:r>
        <w:rPr>
          <w:i/>
        </w:rPr>
        <w:t>ω</w:t>
      </w:r>
      <w:r>
        <w:t>) denoting valid values that can be pointed to. Array types include both the type of elements (</w:t>
      </w:r>
      <w:r>
        <w:rPr>
          <w:i/>
        </w:rPr>
        <w:t>τ</w:t>
      </w:r>
      <w:del w:id="161" w:author="SC9986" w:date="2022-08-04T11:03:00Z">
        <w:r w:rsidDel="00DB414A">
          <w:rPr>
            <w:i/>
          </w:rPr>
          <w:delText xml:space="preserve"> </w:delText>
        </w:r>
      </w:del>
      <w:r>
        <w:t>) and a bound (</w:t>
      </w:r>
      <w:r>
        <w:rPr>
          <w:i/>
        </w:rPr>
        <w:t>β</w:t>
      </w:r>
      <w:r>
        <w:t>) comprised of an upper and lower bound on the size of the array (</w:t>
      </w:r>
      <w:r>
        <w:rPr>
          <w:rFonts w:ascii="Tahoma" w:hAnsi="Tahoma"/>
        </w:rPr>
        <w:t>(</w:t>
      </w:r>
      <w:r>
        <w:rPr>
          <w:i/>
        </w:rPr>
        <w:t>b</w:t>
      </w:r>
      <w:del w:id="162" w:author="SC9986" w:date="2022-08-04T11:03:00Z">
        <w:r w:rsidDel="00A61FCF">
          <w:rPr>
            <w:i/>
          </w:rPr>
          <w:delText xml:space="preserve"> </w:delText>
        </w:r>
      </w:del>
      <w:r>
        <w:rPr>
          <w:i/>
        </w:rPr>
        <w:t xml:space="preserve">, b </w:t>
      </w:r>
      <w:r>
        <w:rPr>
          <w:rFonts w:ascii="Tahoma" w:hAnsi="Tahoma"/>
        </w:rPr>
        <w:t>)</w:t>
      </w:r>
      <w:r>
        <w:t xml:space="preserve">). Bounds </w:t>
      </w:r>
      <w:r>
        <w:rPr>
          <w:i/>
        </w:rPr>
        <w:t xml:space="preserve">b </w:t>
      </w:r>
      <w:r>
        <w:t>are</w:t>
      </w:r>
    </w:p>
    <w:p w14:paraId="5BEEBE2A" w14:textId="77777777" w:rsidR="00AF434A" w:rsidRDefault="00AF434A">
      <w:pPr>
        <w:spacing w:line="230" w:lineRule="auto"/>
        <w:jc w:val="both"/>
        <w:sectPr w:rsidR="00AF434A">
          <w:pgSz w:w="12240" w:h="15840"/>
          <w:pgMar w:top="1320" w:right="860" w:bottom="280" w:left="860" w:header="720" w:footer="720" w:gutter="0"/>
          <w:cols w:num="2" w:space="720" w:equalWidth="0">
            <w:col w:w="3328" w:space="1909"/>
            <w:col w:w="5283"/>
          </w:cols>
        </w:sectPr>
      </w:pPr>
    </w:p>
    <w:p w14:paraId="7102301D" w14:textId="77777777" w:rsidR="00AF434A" w:rsidRDefault="00000000">
      <w:pPr>
        <w:tabs>
          <w:tab w:val="left" w:pos="1502"/>
          <w:tab w:val="left" w:pos="1864"/>
          <w:tab w:val="left" w:pos="3348"/>
        </w:tabs>
        <w:spacing w:line="267" w:lineRule="exact"/>
        <w:ind w:left="203"/>
        <w:rPr>
          <w:sz w:val="18"/>
        </w:rPr>
      </w:pPr>
      <w:r>
        <w:rPr>
          <w:spacing w:val="-4"/>
          <w:w w:val="105"/>
          <w:sz w:val="18"/>
        </w:rPr>
        <w:t>Type</w:t>
      </w:r>
      <w:r>
        <w:rPr>
          <w:spacing w:val="4"/>
          <w:w w:val="105"/>
          <w:sz w:val="18"/>
        </w:rPr>
        <w:t xml:space="preserve"> </w:t>
      </w:r>
      <w:r>
        <w:rPr>
          <w:w w:val="105"/>
          <w:sz w:val="18"/>
        </w:rPr>
        <w:t>Flag:</w:t>
      </w:r>
      <w:r>
        <w:rPr>
          <w:w w:val="105"/>
          <w:sz w:val="18"/>
        </w:rPr>
        <w:tab/>
      </w:r>
      <w:r>
        <w:rPr>
          <w:i/>
          <w:w w:val="105"/>
          <w:sz w:val="18"/>
        </w:rPr>
        <w:t>κ</w:t>
      </w:r>
      <w:r>
        <w:rPr>
          <w:i/>
          <w:w w:val="105"/>
          <w:sz w:val="18"/>
        </w:rPr>
        <w:tab/>
      </w:r>
      <w:r>
        <w:rPr>
          <w:rFonts w:ascii="Lucida Sans Unicode" w:hAnsi="Lucida Sans Unicode"/>
          <w:w w:val="105"/>
          <w:sz w:val="18"/>
        </w:rPr>
        <w:t xml:space="preserve">::= </w:t>
      </w:r>
      <w:proofErr w:type="spellStart"/>
      <w:r>
        <w:rPr>
          <w:i/>
          <w:w w:val="105"/>
          <w:sz w:val="18"/>
        </w:rPr>
        <w:t>nt</w:t>
      </w:r>
      <w:proofErr w:type="spellEnd"/>
      <w:r>
        <w:rPr>
          <w:i/>
          <w:w w:val="105"/>
          <w:sz w:val="18"/>
        </w:rPr>
        <w:t xml:space="preserve"> </w:t>
      </w:r>
      <w:r>
        <w:rPr>
          <w:rFonts w:ascii="Lucida Sans Unicode" w:hAnsi="Lucida Sans Unicode"/>
          <w:w w:val="85"/>
          <w:sz w:val="18"/>
        </w:rPr>
        <w:t>|</w:t>
      </w:r>
      <w:r>
        <w:rPr>
          <w:rFonts w:ascii="Lucida Sans Unicode" w:hAnsi="Lucida Sans Unicode"/>
          <w:spacing w:val="-20"/>
          <w:w w:val="85"/>
          <w:sz w:val="18"/>
        </w:rPr>
        <w:t xml:space="preserve"> </w:t>
      </w:r>
      <w:r>
        <w:rPr>
          <w:rFonts w:ascii="Lucida Sans Unicode" w:hAnsi="Lucida Sans Unicode"/>
          <w:w w:val="85"/>
          <w:sz w:val="18"/>
        </w:rPr>
        <w:t>·</w:t>
      </w:r>
      <w:r>
        <w:rPr>
          <w:rFonts w:ascii="Lucida Sans Unicode" w:hAnsi="Lucida Sans Unicode"/>
          <w:sz w:val="18"/>
        </w:rPr>
        <w:tab/>
      </w:r>
      <w:r>
        <w:rPr>
          <w:w w:val="99"/>
          <w:sz w:val="18"/>
          <w:u w:val="single"/>
        </w:rPr>
        <w:t xml:space="preserve"> </w:t>
      </w:r>
      <w:r>
        <w:rPr>
          <w:sz w:val="18"/>
          <w:u w:val="single"/>
        </w:rPr>
        <w:t xml:space="preserve"> </w:t>
      </w:r>
      <w:r>
        <w:rPr>
          <w:spacing w:val="9"/>
          <w:sz w:val="18"/>
          <w:u w:val="single"/>
        </w:rPr>
        <w:t xml:space="preserve"> </w:t>
      </w:r>
      <w:r>
        <w:rPr>
          <w:spacing w:val="17"/>
          <w:sz w:val="18"/>
        </w:rPr>
        <w:t xml:space="preserve"> </w:t>
      </w:r>
      <w:r>
        <w:rPr>
          <w:w w:val="99"/>
          <w:sz w:val="18"/>
          <w:u w:val="single"/>
        </w:rPr>
        <w:t xml:space="preserve"> </w:t>
      </w:r>
      <w:r>
        <w:rPr>
          <w:spacing w:val="6"/>
          <w:sz w:val="18"/>
          <w:u w:val="single"/>
        </w:rPr>
        <w:t xml:space="preserve"> </w:t>
      </w:r>
    </w:p>
    <w:p w14:paraId="7BFCC716" w14:textId="77777777" w:rsidR="00AF434A" w:rsidRDefault="00000000">
      <w:pPr>
        <w:tabs>
          <w:tab w:val="left" w:pos="1502"/>
          <w:tab w:val="left" w:pos="1864"/>
        </w:tabs>
        <w:spacing w:before="13"/>
        <w:ind w:left="203"/>
        <w:rPr>
          <w:i/>
          <w:sz w:val="18"/>
        </w:rPr>
      </w:pPr>
      <w:r>
        <w:rPr>
          <w:spacing w:val="-3"/>
          <w:w w:val="105"/>
          <w:position w:val="2"/>
          <w:sz w:val="18"/>
        </w:rPr>
        <w:t>Type:</w:t>
      </w:r>
      <w:r>
        <w:rPr>
          <w:spacing w:val="-3"/>
          <w:w w:val="105"/>
          <w:position w:val="2"/>
          <w:sz w:val="18"/>
        </w:rPr>
        <w:tab/>
      </w:r>
      <w:r>
        <w:rPr>
          <w:i/>
          <w:w w:val="105"/>
          <w:position w:val="2"/>
          <w:sz w:val="18"/>
        </w:rPr>
        <w:t>ω</w:t>
      </w:r>
      <w:r>
        <w:rPr>
          <w:i/>
          <w:w w:val="105"/>
          <w:position w:val="2"/>
          <w:sz w:val="18"/>
        </w:rPr>
        <w:tab/>
      </w:r>
      <w:r>
        <w:rPr>
          <w:rFonts w:ascii="Lucida Sans Unicode" w:hAnsi="Lucida Sans Unicode"/>
          <w:w w:val="105"/>
          <w:position w:val="2"/>
          <w:sz w:val="18"/>
        </w:rPr>
        <w:t xml:space="preserve">::= </w:t>
      </w:r>
      <w:r>
        <w:rPr>
          <w:i/>
          <w:w w:val="105"/>
          <w:position w:val="2"/>
          <w:sz w:val="18"/>
        </w:rPr>
        <w:t xml:space="preserve">τ </w:t>
      </w:r>
      <w:r>
        <w:rPr>
          <w:rFonts w:ascii="Lucida Sans Unicode" w:hAnsi="Lucida Sans Unicode"/>
          <w:position w:val="2"/>
          <w:sz w:val="18"/>
        </w:rPr>
        <w:t xml:space="preserve">| </w:t>
      </w:r>
      <w:r>
        <w:rPr>
          <w:rFonts w:ascii="Lucida Sans Unicode" w:hAnsi="Lucida Sans Unicode"/>
          <w:w w:val="105"/>
          <w:position w:val="2"/>
          <w:sz w:val="18"/>
        </w:rPr>
        <w:t>[</w:t>
      </w:r>
      <w:r>
        <w:rPr>
          <w:i/>
          <w:w w:val="105"/>
          <w:position w:val="2"/>
          <w:sz w:val="18"/>
        </w:rPr>
        <w:t xml:space="preserve">β τ </w:t>
      </w:r>
      <w:r>
        <w:rPr>
          <w:rFonts w:ascii="Lucida Sans Unicode" w:hAnsi="Lucida Sans Unicode"/>
          <w:w w:val="105"/>
          <w:position w:val="2"/>
          <w:sz w:val="18"/>
        </w:rPr>
        <w:t>]</w:t>
      </w:r>
      <w:r>
        <w:rPr>
          <w:rFonts w:ascii="Arial" w:hAnsi="Arial"/>
          <w:i/>
          <w:w w:val="105"/>
          <w:sz w:val="12"/>
        </w:rPr>
        <w:t xml:space="preserve">κ </w:t>
      </w:r>
      <w:r>
        <w:rPr>
          <w:rFonts w:ascii="Lucida Sans Unicode" w:hAnsi="Lucida Sans Unicode"/>
          <w:position w:val="2"/>
          <w:sz w:val="18"/>
        </w:rPr>
        <w:t xml:space="preserve">| ∀ </w:t>
      </w:r>
      <w:r>
        <w:rPr>
          <w:i/>
          <w:w w:val="105"/>
          <w:position w:val="2"/>
          <w:sz w:val="18"/>
        </w:rPr>
        <w:t xml:space="preserve">x. τ </w:t>
      </w:r>
      <w:r>
        <w:rPr>
          <w:rFonts w:ascii="Lucida Sans Unicode" w:hAnsi="Lucida Sans Unicode"/>
          <w:w w:val="105"/>
          <w:position w:val="2"/>
          <w:sz w:val="18"/>
        </w:rPr>
        <w:t>→</w:t>
      </w:r>
      <w:r>
        <w:rPr>
          <w:rFonts w:ascii="Lucida Sans Unicode" w:hAnsi="Lucida Sans Unicode"/>
          <w:spacing w:val="25"/>
          <w:w w:val="105"/>
          <w:position w:val="2"/>
          <w:sz w:val="18"/>
        </w:rPr>
        <w:t xml:space="preserve"> </w:t>
      </w:r>
      <w:r>
        <w:rPr>
          <w:i/>
          <w:w w:val="105"/>
          <w:position w:val="2"/>
          <w:sz w:val="18"/>
        </w:rPr>
        <w:t>τ</w:t>
      </w:r>
    </w:p>
    <w:p w14:paraId="2B6E8F41" w14:textId="77777777" w:rsidR="00AF434A" w:rsidRPr="00265780" w:rsidRDefault="00000000">
      <w:pPr>
        <w:tabs>
          <w:tab w:val="left" w:pos="1502"/>
          <w:tab w:val="left" w:pos="1864"/>
        </w:tabs>
        <w:spacing w:before="14" w:line="256" w:lineRule="exact"/>
        <w:ind w:left="203"/>
        <w:rPr>
          <w:i/>
          <w:sz w:val="18"/>
          <w:lang w:val="de-DE"/>
          <w:rPrChange w:id="163" w:author="SC9986" w:date="2022-08-04T09:18:00Z">
            <w:rPr>
              <w:i/>
              <w:sz w:val="18"/>
            </w:rPr>
          </w:rPrChange>
        </w:rPr>
      </w:pPr>
      <w:r w:rsidRPr="00265780">
        <w:rPr>
          <w:w w:val="105"/>
          <w:sz w:val="18"/>
          <w:lang w:val="de-DE"/>
          <w:rPrChange w:id="164" w:author="SC9986" w:date="2022-08-04T09:18:00Z">
            <w:rPr>
              <w:w w:val="105"/>
              <w:sz w:val="18"/>
            </w:rPr>
          </w:rPrChange>
        </w:rPr>
        <w:t>Expression:</w:t>
      </w:r>
      <w:r w:rsidRPr="00265780">
        <w:rPr>
          <w:w w:val="105"/>
          <w:sz w:val="18"/>
          <w:lang w:val="de-DE"/>
          <w:rPrChange w:id="165" w:author="SC9986" w:date="2022-08-04T09:18:00Z">
            <w:rPr>
              <w:w w:val="105"/>
              <w:sz w:val="18"/>
            </w:rPr>
          </w:rPrChange>
        </w:rPr>
        <w:tab/>
      </w:r>
      <w:r w:rsidRPr="00265780">
        <w:rPr>
          <w:i/>
          <w:w w:val="105"/>
          <w:sz w:val="18"/>
          <w:lang w:val="de-DE"/>
          <w:rPrChange w:id="166" w:author="SC9986" w:date="2022-08-04T09:18:00Z">
            <w:rPr>
              <w:i/>
              <w:w w:val="105"/>
              <w:sz w:val="18"/>
            </w:rPr>
          </w:rPrChange>
        </w:rPr>
        <w:t>e</w:t>
      </w:r>
      <w:r w:rsidRPr="00265780">
        <w:rPr>
          <w:i/>
          <w:w w:val="105"/>
          <w:sz w:val="18"/>
          <w:lang w:val="de-DE"/>
          <w:rPrChange w:id="167" w:author="SC9986" w:date="2022-08-04T09:18:00Z">
            <w:rPr>
              <w:i/>
              <w:w w:val="105"/>
              <w:sz w:val="18"/>
            </w:rPr>
          </w:rPrChange>
        </w:rPr>
        <w:tab/>
      </w:r>
      <w:r w:rsidRPr="00265780">
        <w:rPr>
          <w:rFonts w:ascii="Lucida Sans Unicode" w:hAnsi="Lucida Sans Unicode"/>
          <w:w w:val="105"/>
          <w:sz w:val="18"/>
          <w:lang w:val="de-DE"/>
          <w:rPrChange w:id="168" w:author="SC9986" w:date="2022-08-04T09:18:00Z">
            <w:rPr>
              <w:rFonts w:ascii="Lucida Sans Unicode" w:hAnsi="Lucida Sans Unicode"/>
              <w:w w:val="105"/>
              <w:sz w:val="18"/>
            </w:rPr>
          </w:rPrChange>
        </w:rPr>
        <w:t>::=</w:t>
      </w:r>
      <w:r w:rsidRPr="00265780">
        <w:rPr>
          <w:rFonts w:ascii="Lucida Sans Unicode" w:hAnsi="Lucida Sans Unicode"/>
          <w:spacing w:val="3"/>
          <w:w w:val="105"/>
          <w:sz w:val="18"/>
          <w:lang w:val="de-DE"/>
          <w:rPrChange w:id="169" w:author="SC9986" w:date="2022-08-04T09:18:00Z">
            <w:rPr>
              <w:rFonts w:ascii="Lucida Sans Unicode" w:hAnsi="Lucida Sans Unicode"/>
              <w:spacing w:val="3"/>
              <w:w w:val="105"/>
              <w:sz w:val="18"/>
            </w:rPr>
          </w:rPrChange>
        </w:rPr>
        <w:t xml:space="preserve"> </w:t>
      </w:r>
      <w:r w:rsidRPr="00265780">
        <w:rPr>
          <w:i/>
          <w:w w:val="105"/>
          <w:sz w:val="18"/>
          <w:lang w:val="de-DE"/>
          <w:rPrChange w:id="170" w:author="SC9986" w:date="2022-08-04T09:18:00Z">
            <w:rPr>
              <w:i/>
              <w:w w:val="105"/>
              <w:sz w:val="18"/>
            </w:rPr>
          </w:rPrChange>
        </w:rPr>
        <w:t xml:space="preserve">n </w:t>
      </w:r>
      <w:r w:rsidRPr="00265780">
        <w:rPr>
          <w:rFonts w:ascii="Lucida Sans Unicode" w:hAnsi="Lucida Sans Unicode"/>
          <w:w w:val="105"/>
          <w:sz w:val="18"/>
          <w:lang w:val="de-DE"/>
          <w:rPrChange w:id="171" w:author="SC9986" w:date="2022-08-04T09:18:00Z">
            <w:rPr>
              <w:rFonts w:ascii="Lucida Sans Unicode" w:hAnsi="Lucida Sans Unicode"/>
              <w:w w:val="105"/>
              <w:sz w:val="18"/>
            </w:rPr>
          </w:rPrChange>
        </w:rPr>
        <w:t xml:space="preserve">: </w:t>
      </w:r>
      <w:r>
        <w:rPr>
          <w:i/>
          <w:w w:val="105"/>
          <w:sz w:val="18"/>
        </w:rPr>
        <w:t>τ</w:t>
      </w:r>
      <w:r w:rsidRPr="00265780">
        <w:rPr>
          <w:i/>
          <w:w w:val="105"/>
          <w:sz w:val="18"/>
          <w:lang w:val="de-DE"/>
          <w:rPrChange w:id="172" w:author="SC9986" w:date="2022-08-04T09:18:00Z">
            <w:rPr>
              <w:i/>
              <w:w w:val="105"/>
              <w:sz w:val="18"/>
            </w:rPr>
          </w:rPrChange>
        </w:rPr>
        <w:t xml:space="preserve"> </w:t>
      </w:r>
      <w:r w:rsidRPr="00265780">
        <w:rPr>
          <w:rFonts w:ascii="Lucida Sans Unicode" w:hAnsi="Lucida Sans Unicode"/>
          <w:w w:val="105"/>
          <w:sz w:val="18"/>
          <w:lang w:val="de-DE"/>
          <w:rPrChange w:id="173" w:author="SC9986" w:date="2022-08-04T09:18:00Z">
            <w:rPr>
              <w:rFonts w:ascii="Lucida Sans Unicode" w:hAnsi="Lucida Sans Unicode"/>
              <w:w w:val="105"/>
              <w:sz w:val="18"/>
            </w:rPr>
          </w:rPrChange>
        </w:rPr>
        <w:t xml:space="preserve">| </w:t>
      </w:r>
      <w:r w:rsidRPr="00265780">
        <w:rPr>
          <w:i/>
          <w:w w:val="105"/>
          <w:sz w:val="18"/>
          <w:lang w:val="de-DE"/>
          <w:rPrChange w:id="174" w:author="SC9986" w:date="2022-08-04T09:18:00Z">
            <w:rPr>
              <w:i/>
              <w:w w:val="105"/>
              <w:sz w:val="18"/>
            </w:rPr>
          </w:rPrChange>
        </w:rPr>
        <w:t xml:space="preserve">x </w:t>
      </w:r>
      <w:r w:rsidRPr="00265780">
        <w:rPr>
          <w:rFonts w:ascii="Lucida Sans Unicode" w:hAnsi="Lucida Sans Unicode"/>
          <w:w w:val="105"/>
          <w:sz w:val="18"/>
          <w:lang w:val="de-DE"/>
          <w:rPrChange w:id="175" w:author="SC9986" w:date="2022-08-04T09:18:00Z">
            <w:rPr>
              <w:rFonts w:ascii="Lucida Sans Unicode" w:hAnsi="Lucida Sans Unicode"/>
              <w:w w:val="105"/>
              <w:sz w:val="18"/>
            </w:rPr>
          </w:rPrChange>
        </w:rPr>
        <w:t xml:space="preserve">| </w:t>
      </w:r>
      <w:r w:rsidRPr="00265780">
        <w:rPr>
          <w:i/>
          <w:w w:val="105"/>
          <w:sz w:val="18"/>
          <w:lang w:val="de-DE"/>
          <w:rPrChange w:id="176" w:author="SC9986" w:date="2022-08-04T09:18:00Z">
            <w:rPr>
              <w:i/>
              <w:w w:val="105"/>
              <w:sz w:val="18"/>
            </w:rPr>
          </w:rPrChange>
        </w:rPr>
        <w:t xml:space="preserve">e </w:t>
      </w:r>
      <w:r w:rsidRPr="00265780">
        <w:rPr>
          <w:w w:val="105"/>
          <w:sz w:val="18"/>
          <w:lang w:val="de-DE"/>
          <w:rPrChange w:id="177" w:author="SC9986" w:date="2022-08-04T09:18:00Z">
            <w:rPr>
              <w:w w:val="105"/>
              <w:sz w:val="18"/>
            </w:rPr>
          </w:rPrChange>
        </w:rPr>
        <w:t xml:space="preserve">+ </w:t>
      </w:r>
      <w:r w:rsidRPr="00265780">
        <w:rPr>
          <w:i/>
          <w:w w:val="105"/>
          <w:sz w:val="18"/>
          <w:lang w:val="de-DE"/>
          <w:rPrChange w:id="178" w:author="SC9986" w:date="2022-08-04T09:18:00Z">
            <w:rPr>
              <w:i/>
              <w:w w:val="105"/>
              <w:sz w:val="18"/>
            </w:rPr>
          </w:rPrChange>
        </w:rPr>
        <w:t xml:space="preserve">e </w:t>
      </w:r>
      <w:r w:rsidRPr="00265780">
        <w:rPr>
          <w:rFonts w:ascii="Lucida Sans Unicode" w:hAnsi="Lucida Sans Unicode"/>
          <w:w w:val="105"/>
          <w:sz w:val="18"/>
          <w:lang w:val="de-DE"/>
          <w:rPrChange w:id="179" w:author="SC9986" w:date="2022-08-04T09:18:00Z">
            <w:rPr>
              <w:rFonts w:ascii="Lucida Sans Unicode" w:hAnsi="Lucida Sans Unicode"/>
              <w:w w:val="105"/>
              <w:sz w:val="18"/>
            </w:rPr>
          </w:rPrChange>
        </w:rPr>
        <w:t>| (</w:t>
      </w:r>
      <w:r>
        <w:rPr>
          <w:i/>
          <w:w w:val="105"/>
          <w:sz w:val="18"/>
        </w:rPr>
        <w:t>τ</w:t>
      </w:r>
      <w:r w:rsidRPr="00265780">
        <w:rPr>
          <w:i/>
          <w:w w:val="105"/>
          <w:sz w:val="18"/>
          <w:lang w:val="de-DE"/>
          <w:rPrChange w:id="180" w:author="SC9986" w:date="2022-08-04T09:18:00Z">
            <w:rPr>
              <w:i/>
              <w:w w:val="105"/>
              <w:sz w:val="18"/>
            </w:rPr>
          </w:rPrChange>
        </w:rPr>
        <w:t xml:space="preserve"> </w:t>
      </w:r>
      <w:r w:rsidRPr="00265780">
        <w:rPr>
          <w:rFonts w:ascii="Lucida Sans Unicode" w:hAnsi="Lucida Sans Unicode"/>
          <w:w w:val="105"/>
          <w:sz w:val="18"/>
          <w:lang w:val="de-DE"/>
          <w:rPrChange w:id="181" w:author="SC9986" w:date="2022-08-04T09:18:00Z">
            <w:rPr>
              <w:rFonts w:ascii="Lucida Sans Unicode" w:hAnsi="Lucida Sans Unicode"/>
              <w:w w:val="105"/>
              <w:sz w:val="18"/>
            </w:rPr>
          </w:rPrChange>
        </w:rPr>
        <w:t>)</w:t>
      </w:r>
      <w:r w:rsidRPr="00265780">
        <w:rPr>
          <w:i/>
          <w:w w:val="105"/>
          <w:sz w:val="18"/>
          <w:lang w:val="de-DE"/>
          <w:rPrChange w:id="182" w:author="SC9986" w:date="2022-08-04T09:18:00Z">
            <w:rPr>
              <w:i/>
              <w:w w:val="105"/>
              <w:sz w:val="18"/>
            </w:rPr>
          </w:rPrChange>
        </w:rPr>
        <w:t xml:space="preserve">e </w:t>
      </w:r>
      <w:r w:rsidRPr="00265780">
        <w:rPr>
          <w:rFonts w:ascii="Lucida Sans Unicode" w:hAnsi="Lucida Sans Unicode"/>
          <w:w w:val="105"/>
          <w:sz w:val="18"/>
          <w:lang w:val="de-DE"/>
          <w:rPrChange w:id="183" w:author="SC9986" w:date="2022-08-04T09:18:00Z">
            <w:rPr>
              <w:rFonts w:ascii="Lucida Sans Unicode" w:hAnsi="Lucida Sans Unicode"/>
              <w:w w:val="105"/>
              <w:sz w:val="18"/>
            </w:rPr>
          </w:rPrChange>
        </w:rPr>
        <w:t>| (</w:t>
      </w:r>
      <w:r>
        <w:rPr>
          <w:i/>
          <w:w w:val="105"/>
          <w:sz w:val="18"/>
        </w:rPr>
        <w:t>τ</w:t>
      </w:r>
      <w:r w:rsidRPr="00265780">
        <w:rPr>
          <w:i/>
          <w:w w:val="105"/>
          <w:sz w:val="18"/>
          <w:lang w:val="de-DE"/>
          <w:rPrChange w:id="184" w:author="SC9986" w:date="2022-08-04T09:18:00Z">
            <w:rPr>
              <w:i/>
              <w:w w:val="105"/>
              <w:sz w:val="18"/>
            </w:rPr>
          </w:rPrChange>
        </w:rPr>
        <w:t xml:space="preserve"> </w:t>
      </w:r>
      <w:r w:rsidRPr="00265780">
        <w:rPr>
          <w:rFonts w:ascii="Lucida Sans Unicode" w:hAnsi="Lucida Sans Unicode"/>
          <w:w w:val="105"/>
          <w:sz w:val="18"/>
          <w:lang w:val="de-DE"/>
          <w:rPrChange w:id="185" w:author="SC9986" w:date="2022-08-04T09:18:00Z">
            <w:rPr>
              <w:rFonts w:ascii="Lucida Sans Unicode" w:hAnsi="Lucida Sans Unicode"/>
              <w:w w:val="105"/>
              <w:sz w:val="18"/>
            </w:rPr>
          </w:rPrChange>
        </w:rPr>
        <w:t>)</w:t>
      </w:r>
      <w:r w:rsidRPr="00265780">
        <w:rPr>
          <w:i/>
          <w:w w:val="105"/>
          <w:sz w:val="18"/>
          <w:lang w:val="de-DE"/>
          <w:rPrChange w:id="186" w:author="SC9986" w:date="2022-08-04T09:18:00Z">
            <w:rPr>
              <w:i/>
              <w:w w:val="105"/>
              <w:sz w:val="18"/>
            </w:rPr>
          </w:rPrChange>
        </w:rPr>
        <w:t>e</w:t>
      </w:r>
    </w:p>
    <w:p w14:paraId="4B7A789E" w14:textId="77777777" w:rsidR="00AF434A" w:rsidRPr="00265780" w:rsidRDefault="00000000">
      <w:pPr>
        <w:tabs>
          <w:tab w:val="left" w:pos="2309"/>
        </w:tabs>
        <w:spacing w:line="236" w:lineRule="exact"/>
        <w:ind w:left="1961"/>
        <w:rPr>
          <w:i/>
          <w:sz w:val="18"/>
          <w:lang w:val="de-DE"/>
          <w:rPrChange w:id="187" w:author="SC9986" w:date="2022-08-04T09:18:00Z">
            <w:rPr>
              <w:i/>
              <w:sz w:val="18"/>
            </w:rPr>
          </w:rPrChange>
        </w:rPr>
      </w:pPr>
      <w:r w:rsidRPr="00265780">
        <w:rPr>
          <w:rFonts w:ascii="Lucida Sans Unicode"/>
          <w:sz w:val="18"/>
          <w:lang w:val="de-DE"/>
          <w:rPrChange w:id="188" w:author="SC9986" w:date="2022-08-04T09:18:00Z">
            <w:rPr>
              <w:rFonts w:ascii="Lucida Sans Unicode"/>
              <w:sz w:val="18"/>
            </w:rPr>
          </w:rPrChange>
        </w:rPr>
        <w:t>|</w:t>
      </w:r>
      <w:r w:rsidRPr="00265780">
        <w:rPr>
          <w:rFonts w:ascii="Lucida Sans Unicode"/>
          <w:sz w:val="18"/>
          <w:lang w:val="de-DE"/>
          <w:rPrChange w:id="189" w:author="SC9986" w:date="2022-08-04T09:18:00Z">
            <w:rPr>
              <w:rFonts w:ascii="Lucida Sans Unicode"/>
              <w:sz w:val="18"/>
            </w:rPr>
          </w:rPrChange>
        </w:rPr>
        <w:tab/>
      </w:r>
      <w:proofErr w:type="spellStart"/>
      <w:r w:rsidRPr="00265780">
        <w:rPr>
          <w:w w:val="120"/>
          <w:sz w:val="18"/>
          <w:lang w:val="de-DE"/>
          <w:rPrChange w:id="190" w:author="SC9986" w:date="2022-08-04T09:18:00Z">
            <w:rPr>
              <w:w w:val="120"/>
              <w:sz w:val="18"/>
            </w:rPr>
          </w:rPrChange>
        </w:rPr>
        <w:t>strlen</w:t>
      </w:r>
      <w:proofErr w:type="spellEnd"/>
      <w:r w:rsidRPr="00265780">
        <w:rPr>
          <w:rFonts w:ascii="Lucida Sans Unicode"/>
          <w:w w:val="120"/>
          <w:sz w:val="18"/>
          <w:lang w:val="de-DE"/>
          <w:rPrChange w:id="191" w:author="SC9986" w:date="2022-08-04T09:18:00Z">
            <w:rPr>
              <w:rFonts w:ascii="Lucida Sans Unicode"/>
              <w:w w:val="120"/>
              <w:sz w:val="18"/>
            </w:rPr>
          </w:rPrChange>
        </w:rPr>
        <w:t>(</w:t>
      </w:r>
      <w:r w:rsidRPr="00265780">
        <w:rPr>
          <w:i/>
          <w:w w:val="120"/>
          <w:sz w:val="18"/>
          <w:lang w:val="de-DE"/>
          <w:rPrChange w:id="192" w:author="SC9986" w:date="2022-08-04T09:18:00Z">
            <w:rPr>
              <w:i/>
              <w:w w:val="120"/>
              <w:sz w:val="18"/>
            </w:rPr>
          </w:rPrChange>
        </w:rPr>
        <w:t>x</w:t>
      </w:r>
      <w:r w:rsidRPr="00265780">
        <w:rPr>
          <w:rFonts w:ascii="Lucida Sans Unicode"/>
          <w:w w:val="120"/>
          <w:sz w:val="18"/>
          <w:lang w:val="de-DE"/>
          <w:rPrChange w:id="193" w:author="SC9986" w:date="2022-08-04T09:18:00Z">
            <w:rPr>
              <w:rFonts w:ascii="Lucida Sans Unicode"/>
              <w:w w:val="120"/>
              <w:sz w:val="18"/>
            </w:rPr>
          </w:rPrChange>
        </w:rPr>
        <w:t xml:space="preserve">) </w:t>
      </w:r>
      <w:r w:rsidRPr="00265780">
        <w:rPr>
          <w:rFonts w:ascii="Lucida Sans Unicode"/>
          <w:sz w:val="18"/>
          <w:lang w:val="de-DE"/>
          <w:rPrChange w:id="194" w:author="SC9986" w:date="2022-08-04T09:18:00Z">
            <w:rPr>
              <w:rFonts w:ascii="Lucida Sans Unicode"/>
              <w:sz w:val="18"/>
            </w:rPr>
          </w:rPrChange>
        </w:rPr>
        <w:t xml:space="preserve">| </w:t>
      </w:r>
      <w:r w:rsidRPr="00265780">
        <w:rPr>
          <w:sz w:val="18"/>
          <w:lang w:val="de-DE"/>
          <w:rPrChange w:id="195" w:author="SC9986" w:date="2022-08-04T09:18:00Z">
            <w:rPr>
              <w:sz w:val="18"/>
            </w:rPr>
          </w:rPrChange>
        </w:rPr>
        <w:t xml:space="preserve">* </w:t>
      </w:r>
      <w:r w:rsidRPr="00265780">
        <w:rPr>
          <w:i/>
          <w:sz w:val="18"/>
          <w:lang w:val="de-DE"/>
          <w:rPrChange w:id="196" w:author="SC9986" w:date="2022-08-04T09:18:00Z">
            <w:rPr>
              <w:i/>
              <w:sz w:val="18"/>
            </w:rPr>
          </w:rPrChange>
        </w:rPr>
        <w:t xml:space="preserve">e </w:t>
      </w:r>
      <w:r w:rsidRPr="00265780">
        <w:rPr>
          <w:rFonts w:ascii="Lucida Sans Unicode"/>
          <w:sz w:val="18"/>
          <w:lang w:val="de-DE"/>
          <w:rPrChange w:id="197" w:author="SC9986" w:date="2022-08-04T09:18:00Z">
            <w:rPr>
              <w:rFonts w:ascii="Lucida Sans Unicode"/>
              <w:sz w:val="18"/>
            </w:rPr>
          </w:rPrChange>
        </w:rPr>
        <w:t xml:space="preserve">| </w:t>
      </w:r>
      <w:r w:rsidRPr="00265780">
        <w:rPr>
          <w:sz w:val="18"/>
          <w:lang w:val="de-DE"/>
          <w:rPrChange w:id="198" w:author="SC9986" w:date="2022-08-04T09:18:00Z">
            <w:rPr>
              <w:sz w:val="18"/>
            </w:rPr>
          </w:rPrChange>
        </w:rPr>
        <w:t xml:space="preserve">* </w:t>
      </w:r>
      <w:r w:rsidRPr="00265780">
        <w:rPr>
          <w:i/>
          <w:sz w:val="18"/>
          <w:lang w:val="de-DE"/>
          <w:rPrChange w:id="199" w:author="SC9986" w:date="2022-08-04T09:18:00Z">
            <w:rPr>
              <w:i/>
              <w:sz w:val="18"/>
            </w:rPr>
          </w:rPrChange>
        </w:rPr>
        <w:t xml:space="preserve">e </w:t>
      </w:r>
      <w:r w:rsidRPr="00265780">
        <w:rPr>
          <w:sz w:val="18"/>
          <w:lang w:val="de-DE"/>
          <w:rPrChange w:id="200" w:author="SC9986" w:date="2022-08-04T09:18:00Z">
            <w:rPr>
              <w:sz w:val="18"/>
            </w:rPr>
          </w:rPrChange>
        </w:rPr>
        <w:t>=</w:t>
      </w:r>
      <w:r w:rsidRPr="00265780">
        <w:rPr>
          <w:spacing w:val="7"/>
          <w:sz w:val="18"/>
          <w:lang w:val="de-DE"/>
          <w:rPrChange w:id="201" w:author="SC9986" w:date="2022-08-04T09:18:00Z">
            <w:rPr>
              <w:spacing w:val="7"/>
              <w:sz w:val="18"/>
            </w:rPr>
          </w:rPrChange>
        </w:rPr>
        <w:t xml:space="preserve"> </w:t>
      </w:r>
      <w:r w:rsidRPr="00265780">
        <w:rPr>
          <w:i/>
          <w:sz w:val="18"/>
          <w:lang w:val="de-DE"/>
          <w:rPrChange w:id="202" w:author="SC9986" w:date="2022-08-04T09:18:00Z">
            <w:rPr>
              <w:i/>
              <w:sz w:val="18"/>
            </w:rPr>
          </w:rPrChange>
        </w:rPr>
        <w:t>e</w:t>
      </w:r>
    </w:p>
    <w:p w14:paraId="34723498" w14:textId="77777777" w:rsidR="00AF434A" w:rsidRPr="00265780" w:rsidRDefault="00000000">
      <w:pPr>
        <w:tabs>
          <w:tab w:val="left" w:pos="2309"/>
        </w:tabs>
        <w:spacing w:line="236" w:lineRule="exact"/>
        <w:ind w:left="1961"/>
        <w:rPr>
          <w:i/>
          <w:sz w:val="18"/>
          <w:lang w:val="de-DE"/>
          <w:rPrChange w:id="203" w:author="SC9986" w:date="2022-08-04T09:18:00Z">
            <w:rPr>
              <w:i/>
              <w:sz w:val="18"/>
            </w:rPr>
          </w:rPrChange>
        </w:rPr>
      </w:pPr>
      <w:r w:rsidRPr="00265780">
        <w:rPr>
          <w:rFonts w:ascii="Lucida Sans Unicode"/>
          <w:w w:val="105"/>
          <w:sz w:val="18"/>
          <w:lang w:val="de-DE"/>
          <w:rPrChange w:id="204" w:author="SC9986" w:date="2022-08-04T09:18:00Z">
            <w:rPr>
              <w:rFonts w:ascii="Lucida Sans Unicode"/>
              <w:w w:val="105"/>
              <w:sz w:val="18"/>
            </w:rPr>
          </w:rPrChange>
        </w:rPr>
        <w:t>|</w:t>
      </w:r>
      <w:r w:rsidRPr="00265780">
        <w:rPr>
          <w:rFonts w:ascii="Lucida Sans Unicode"/>
          <w:w w:val="105"/>
          <w:sz w:val="18"/>
          <w:lang w:val="de-DE"/>
          <w:rPrChange w:id="205" w:author="SC9986" w:date="2022-08-04T09:18:00Z">
            <w:rPr>
              <w:rFonts w:ascii="Lucida Sans Unicode"/>
              <w:w w:val="105"/>
              <w:sz w:val="18"/>
            </w:rPr>
          </w:rPrChange>
        </w:rPr>
        <w:tab/>
      </w:r>
      <w:proofErr w:type="spellStart"/>
      <w:r w:rsidRPr="00265780">
        <w:rPr>
          <w:w w:val="150"/>
          <w:sz w:val="18"/>
          <w:lang w:val="de-DE"/>
          <w:rPrChange w:id="206" w:author="SC9986" w:date="2022-08-04T09:18:00Z">
            <w:rPr>
              <w:w w:val="150"/>
              <w:sz w:val="18"/>
            </w:rPr>
          </w:rPrChange>
        </w:rPr>
        <w:t>let</w:t>
      </w:r>
      <w:proofErr w:type="spellEnd"/>
      <w:r w:rsidRPr="00265780">
        <w:rPr>
          <w:spacing w:val="-7"/>
          <w:w w:val="150"/>
          <w:sz w:val="18"/>
          <w:lang w:val="de-DE"/>
          <w:rPrChange w:id="207" w:author="SC9986" w:date="2022-08-04T09:18:00Z">
            <w:rPr>
              <w:spacing w:val="-7"/>
              <w:w w:val="150"/>
              <w:sz w:val="18"/>
            </w:rPr>
          </w:rPrChange>
        </w:rPr>
        <w:t xml:space="preserve"> </w:t>
      </w:r>
      <w:r w:rsidRPr="00265780">
        <w:rPr>
          <w:i/>
          <w:w w:val="125"/>
          <w:sz w:val="18"/>
          <w:lang w:val="de-DE"/>
          <w:rPrChange w:id="208" w:author="SC9986" w:date="2022-08-04T09:18:00Z">
            <w:rPr>
              <w:i/>
              <w:w w:val="125"/>
              <w:sz w:val="18"/>
            </w:rPr>
          </w:rPrChange>
        </w:rPr>
        <w:t>x</w:t>
      </w:r>
      <w:r w:rsidRPr="00265780">
        <w:rPr>
          <w:i/>
          <w:spacing w:val="-27"/>
          <w:w w:val="125"/>
          <w:sz w:val="18"/>
          <w:lang w:val="de-DE"/>
          <w:rPrChange w:id="209" w:author="SC9986" w:date="2022-08-04T09:18:00Z">
            <w:rPr>
              <w:i/>
              <w:spacing w:val="-27"/>
              <w:w w:val="125"/>
              <w:sz w:val="18"/>
            </w:rPr>
          </w:rPrChange>
        </w:rPr>
        <w:t xml:space="preserve"> </w:t>
      </w:r>
      <w:r w:rsidRPr="00265780">
        <w:rPr>
          <w:w w:val="105"/>
          <w:sz w:val="18"/>
          <w:lang w:val="de-DE"/>
          <w:rPrChange w:id="210" w:author="SC9986" w:date="2022-08-04T09:18:00Z">
            <w:rPr>
              <w:w w:val="105"/>
              <w:sz w:val="18"/>
            </w:rPr>
          </w:rPrChange>
        </w:rPr>
        <w:t>=</w:t>
      </w:r>
      <w:r w:rsidRPr="00265780">
        <w:rPr>
          <w:spacing w:val="-18"/>
          <w:w w:val="105"/>
          <w:sz w:val="18"/>
          <w:lang w:val="de-DE"/>
          <w:rPrChange w:id="211" w:author="SC9986" w:date="2022-08-04T09:18:00Z">
            <w:rPr>
              <w:spacing w:val="-18"/>
              <w:w w:val="105"/>
              <w:sz w:val="18"/>
            </w:rPr>
          </w:rPrChange>
        </w:rPr>
        <w:t xml:space="preserve"> </w:t>
      </w:r>
      <w:r w:rsidRPr="00265780">
        <w:rPr>
          <w:i/>
          <w:w w:val="125"/>
          <w:sz w:val="18"/>
          <w:lang w:val="de-DE"/>
          <w:rPrChange w:id="212" w:author="SC9986" w:date="2022-08-04T09:18:00Z">
            <w:rPr>
              <w:i/>
              <w:w w:val="125"/>
              <w:sz w:val="18"/>
            </w:rPr>
          </w:rPrChange>
        </w:rPr>
        <w:t>e</w:t>
      </w:r>
      <w:r w:rsidRPr="00265780">
        <w:rPr>
          <w:i/>
          <w:spacing w:val="5"/>
          <w:w w:val="125"/>
          <w:sz w:val="18"/>
          <w:lang w:val="de-DE"/>
          <w:rPrChange w:id="213" w:author="SC9986" w:date="2022-08-04T09:18:00Z">
            <w:rPr>
              <w:i/>
              <w:spacing w:val="5"/>
              <w:w w:val="125"/>
              <w:sz w:val="18"/>
            </w:rPr>
          </w:rPrChange>
        </w:rPr>
        <w:t xml:space="preserve"> </w:t>
      </w:r>
      <w:r w:rsidRPr="00265780">
        <w:rPr>
          <w:w w:val="125"/>
          <w:sz w:val="18"/>
          <w:lang w:val="de-DE"/>
          <w:rPrChange w:id="214" w:author="SC9986" w:date="2022-08-04T09:18:00Z">
            <w:rPr>
              <w:w w:val="125"/>
              <w:sz w:val="18"/>
            </w:rPr>
          </w:rPrChange>
        </w:rPr>
        <w:t>in</w:t>
      </w:r>
      <w:r w:rsidRPr="00265780">
        <w:rPr>
          <w:spacing w:val="-7"/>
          <w:w w:val="125"/>
          <w:sz w:val="18"/>
          <w:lang w:val="de-DE"/>
          <w:rPrChange w:id="215" w:author="SC9986" w:date="2022-08-04T09:18:00Z">
            <w:rPr>
              <w:spacing w:val="-7"/>
              <w:w w:val="125"/>
              <w:sz w:val="18"/>
            </w:rPr>
          </w:rPrChange>
        </w:rPr>
        <w:t xml:space="preserve"> </w:t>
      </w:r>
      <w:r w:rsidRPr="00265780">
        <w:rPr>
          <w:i/>
          <w:w w:val="125"/>
          <w:sz w:val="18"/>
          <w:lang w:val="de-DE"/>
          <w:rPrChange w:id="216" w:author="SC9986" w:date="2022-08-04T09:18:00Z">
            <w:rPr>
              <w:i/>
              <w:w w:val="125"/>
              <w:sz w:val="18"/>
            </w:rPr>
          </w:rPrChange>
        </w:rPr>
        <w:t>e</w:t>
      </w:r>
      <w:r w:rsidRPr="00265780">
        <w:rPr>
          <w:i/>
          <w:spacing w:val="-7"/>
          <w:w w:val="125"/>
          <w:sz w:val="18"/>
          <w:lang w:val="de-DE"/>
          <w:rPrChange w:id="217" w:author="SC9986" w:date="2022-08-04T09:18:00Z">
            <w:rPr>
              <w:i/>
              <w:spacing w:val="-7"/>
              <w:w w:val="125"/>
              <w:sz w:val="18"/>
            </w:rPr>
          </w:rPrChange>
        </w:rPr>
        <w:t xml:space="preserve"> </w:t>
      </w:r>
      <w:r w:rsidRPr="00265780">
        <w:rPr>
          <w:rFonts w:ascii="Lucida Sans Unicode"/>
          <w:w w:val="105"/>
          <w:sz w:val="18"/>
          <w:lang w:val="de-DE"/>
          <w:rPrChange w:id="218" w:author="SC9986" w:date="2022-08-04T09:18:00Z">
            <w:rPr>
              <w:rFonts w:ascii="Lucida Sans Unicode"/>
              <w:w w:val="105"/>
              <w:sz w:val="18"/>
            </w:rPr>
          </w:rPrChange>
        </w:rPr>
        <w:t>|</w:t>
      </w:r>
      <w:r w:rsidRPr="00265780">
        <w:rPr>
          <w:rFonts w:ascii="Lucida Sans Unicode"/>
          <w:spacing w:val="-10"/>
          <w:w w:val="105"/>
          <w:sz w:val="18"/>
          <w:lang w:val="de-DE"/>
          <w:rPrChange w:id="219" w:author="SC9986" w:date="2022-08-04T09:18:00Z">
            <w:rPr>
              <w:rFonts w:ascii="Lucida Sans Unicode"/>
              <w:spacing w:val="-10"/>
              <w:w w:val="105"/>
              <w:sz w:val="18"/>
            </w:rPr>
          </w:rPrChange>
        </w:rPr>
        <w:t xml:space="preserve"> </w:t>
      </w:r>
      <w:proofErr w:type="spellStart"/>
      <w:r w:rsidRPr="00265780">
        <w:rPr>
          <w:w w:val="150"/>
          <w:sz w:val="18"/>
          <w:lang w:val="de-DE"/>
          <w:rPrChange w:id="220" w:author="SC9986" w:date="2022-08-04T09:18:00Z">
            <w:rPr>
              <w:w w:val="150"/>
              <w:sz w:val="18"/>
            </w:rPr>
          </w:rPrChange>
        </w:rPr>
        <w:t>if</w:t>
      </w:r>
      <w:proofErr w:type="spellEnd"/>
      <w:r w:rsidRPr="00265780">
        <w:rPr>
          <w:spacing w:val="-18"/>
          <w:w w:val="150"/>
          <w:sz w:val="18"/>
          <w:lang w:val="de-DE"/>
          <w:rPrChange w:id="221" w:author="SC9986" w:date="2022-08-04T09:18:00Z">
            <w:rPr>
              <w:spacing w:val="-18"/>
              <w:w w:val="150"/>
              <w:sz w:val="18"/>
            </w:rPr>
          </w:rPrChange>
        </w:rPr>
        <w:t xml:space="preserve"> </w:t>
      </w:r>
      <w:r w:rsidRPr="00265780">
        <w:rPr>
          <w:rFonts w:ascii="Lucida Sans Unicode"/>
          <w:w w:val="125"/>
          <w:sz w:val="18"/>
          <w:lang w:val="de-DE"/>
          <w:rPrChange w:id="222" w:author="SC9986" w:date="2022-08-04T09:18:00Z">
            <w:rPr>
              <w:rFonts w:ascii="Lucida Sans Unicode"/>
              <w:w w:val="125"/>
              <w:sz w:val="18"/>
            </w:rPr>
          </w:rPrChange>
        </w:rPr>
        <w:t>(</w:t>
      </w:r>
      <w:r w:rsidRPr="00265780">
        <w:rPr>
          <w:i/>
          <w:w w:val="125"/>
          <w:sz w:val="18"/>
          <w:lang w:val="de-DE"/>
          <w:rPrChange w:id="223" w:author="SC9986" w:date="2022-08-04T09:18:00Z">
            <w:rPr>
              <w:i/>
              <w:w w:val="125"/>
              <w:sz w:val="18"/>
            </w:rPr>
          </w:rPrChange>
        </w:rPr>
        <w:t>e</w:t>
      </w:r>
      <w:r w:rsidRPr="00265780">
        <w:rPr>
          <w:rFonts w:ascii="Lucida Sans Unicode"/>
          <w:w w:val="125"/>
          <w:sz w:val="18"/>
          <w:lang w:val="de-DE"/>
          <w:rPrChange w:id="224" w:author="SC9986" w:date="2022-08-04T09:18:00Z">
            <w:rPr>
              <w:rFonts w:ascii="Lucida Sans Unicode"/>
              <w:w w:val="125"/>
              <w:sz w:val="18"/>
            </w:rPr>
          </w:rPrChange>
        </w:rPr>
        <w:t>)</w:t>
      </w:r>
      <w:r w:rsidRPr="00265780">
        <w:rPr>
          <w:rFonts w:ascii="Lucida Sans Unicode"/>
          <w:spacing w:val="-22"/>
          <w:w w:val="125"/>
          <w:sz w:val="18"/>
          <w:lang w:val="de-DE"/>
          <w:rPrChange w:id="225" w:author="SC9986" w:date="2022-08-04T09:18:00Z">
            <w:rPr>
              <w:rFonts w:ascii="Lucida Sans Unicode"/>
              <w:spacing w:val="-22"/>
              <w:w w:val="125"/>
              <w:sz w:val="18"/>
            </w:rPr>
          </w:rPrChange>
        </w:rPr>
        <w:t xml:space="preserve"> </w:t>
      </w:r>
      <w:r w:rsidRPr="00265780">
        <w:rPr>
          <w:i/>
          <w:w w:val="125"/>
          <w:sz w:val="18"/>
          <w:lang w:val="de-DE"/>
          <w:rPrChange w:id="226" w:author="SC9986" w:date="2022-08-04T09:18:00Z">
            <w:rPr>
              <w:i/>
              <w:w w:val="125"/>
              <w:sz w:val="18"/>
            </w:rPr>
          </w:rPrChange>
        </w:rPr>
        <w:t>e</w:t>
      </w:r>
      <w:r w:rsidRPr="00265780">
        <w:rPr>
          <w:i/>
          <w:spacing w:val="-7"/>
          <w:w w:val="125"/>
          <w:sz w:val="18"/>
          <w:lang w:val="de-DE"/>
          <w:rPrChange w:id="227" w:author="SC9986" w:date="2022-08-04T09:18:00Z">
            <w:rPr>
              <w:i/>
              <w:spacing w:val="-7"/>
              <w:w w:val="125"/>
              <w:sz w:val="18"/>
            </w:rPr>
          </w:rPrChange>
        </w:rPr>
        <w:t xml:space="preserve"> </w:t>
      </w:r>
      <w:proofErr w:type="spellStart"/>
      <w:r w:rsidRPr="00265780">
        <w:rPr>
          <w:w w:val="125"/>
          <w:sz w:val="18"/>
          <w:lang w:val="de-DE"/>
          <w:rPrChange w:id="228" w:author="SC9986" w:date="2022-08-04T09:18:00Z">
            <w:rPr>
              <w:w w:val="125"/>
              <w:sz w:val="18"/>
            </w:rPr>
          </w:rPrChange>
        </w:rPr>
        <w:t>else</w:t>
      </w:r>
      <w:proofErr w:type="spellEnd"/>
      <w:r w:rsidRPr="00265780">
        <w:rPr>
          <w:spacing w:val="-7"/>
          <w:w w:val="125"/>
          <w:sz w:val="18"/>
          <w:lang w:val="de-DE"/>
          <w:rPrChange w:id="229" w:author="SC9986" w:date="2022-08-04T09:18:00Z">
            <w:rPr>
              <w:spacing w:val="-7"/>
              <w:w w:val="125"/>
              <w:sz w:val="18"/>
            </w:rPr>
          </w:rPrChange>
        </w:rPr>
        <w:t xml:space="preserve"> </w:t>
      </w:r>
      <w:r w:rsidRPr="00265780">
        <w:rPr>
          <w:i/>
          <w:w w:val="125"/>
          <w:sz w:val="18"/>
          <w:lang w:val="de-DE"/>
          <w:rPrChange w:id="230" w:author="SC9986" w:date="2022-08-04T09:18:00Z">
            <w:rPr>
              <w:i/>
              <w:w w:val="125"/>
              <w:sz w:val="18"/>
            </w:rPr>
          </w:rPrChange>
        </w:rPr>
        <w:t>e</w:t>
      </w:r>
    </w:p>
    <w:p w14:paraId="1C5873FA" w14:textId="77777777" w:rsidR="00AF434A" w:rsidRPr="00265780" w:rsidRDefault="00000000">
      <w:pPr>
        <w:tabs>
          <w:tab w:val="left" w:pos="2309"/>
        </w:tabs>
        <w:spacing w:line="236" w:lineRule="exact"/>
        <w:ind w:left="1961"/>
        <w:rPr>
          <w:rFonts w:ascii="Lucida Sans Unicode" w:hAnsi="Lucida Sans Unicode"/>
          <w:sz w:val="18"/>
          <w:lang w:val="de-DE"/>
          <w:rPrChange w:id="231" w:author="SC9986" w:date="2022-08-04T09:18:00Z">
            <w:rPr>
              <w:rFonts w:ascii="Lucida Sans Unicode" w:hAnsi="Lucida Sans Unicode"/>
              <w:sz w:val="18"/>
            </w:rPr>
          </w:rPrChange>
        </w:rPr>
      </w:pPr>
      <w:r>
        <w:pict w14:anchorId="2D19A848">
          <v:line id="_x0000_s1442" style="position:absolute;left:0;text-align:left;z-index:-58024;mso-position-horizontal-relative:page" from="224pt,3.65pt" to="228.3pt,3.65pt" strokeweight=".38pt">
            <w10:wrap anchorx="page"/>
          </v:line>
        </w:pict>
      </w:r>
      <w:r w:rsidRPr="00265780">
        <w:rPr>
          <w:rFonts w:ascii="Lucida Sans Unicode" w:hAnsi="Lucida Sans Unicode"/>
          <w:sz w:val="18"/>
          <w:lang w:val="de-DE"/>
          <w:rPrChange w:id="232" w:author="SC9986" w:date="2022-08-04T09:18:00Z">
            <w:rPr>
              <w:rFonts w:ascii="Lucida Sans Unicode" w:hAnsi="Lucida Sans Unicode"/>
              <w:sz w:val="18"/>
            </w:rPr>
          </w:rPrChange>
        </w:rPr>
        <w:t>|</w:t>
      </w:r>
      <w:r w:rsidRPr="00265780">
        <w:rPr>
          <w:rFonts w:ascii="Lucida Sans Unicode" w:hAnsi="Lucida Sans Unicode"/>
          <w:sz w:val="18"/>
          <w:lang w:val="de-DE"/>
          <w:rPrChange w:id="233" w:author="SC9986" w:date="2022-08-04T09:18:00Z">
            <w:rPr>
              <w:rFonts w:ascii="Lucida Sans Unicode" w:hAnsi="Lucida Sans Unicode"/>
              <w:sz w:val="18"/>
            </w:rPr>
          </w:rPrChange>
        </w:rPr>
        <w:tab/>
      </w:r>
      <w:proofErr w:type="spellStart"/>
      <w:r w:rsidRPr="00265780">
        <w:rPr>
          <w:sz w:val="18"/>
          <w:lang w:val="de-DE"/>
          <w:rPrChange w:id="234" w:author="SC9986" w:date="2022-08-04T09:18:00Z">
            <w:rPr>
              <w:sz w:val="18"/>
            </w:rPr>
          </w:rPrChange>
        </w:rPr>
        <w:t>malloc</w:t>
      </w:r>
      <w:proofErr w:type="spellEnd"/>
      <w:r w:rsidRPr="00265780">
        <w:rPr>
          <w:rFonts w:ascii="Lucida Sans Unicode" w:hAnsi="Lucida Sans Unicode"/>
          <w:sz w:val="18"/>
          <w:lang w:val="de-DE"/>
          <w:rPrChange w:id="235" w:author="SC9986" w:date="2022-08-04T09:18:00Z">
            <w:rPr>
              <w:rFonts w:ascii="Lucida Sans Unicode" w:hAnsi="Lucida Sans Unicode"/>
              <w:sz w:val="18"/>
            </w:rPr>
          </w:rPrChange>
        </w:rPr>
        <w:t>(</w:t>
      </w:r>
      <w:r>
        <w:rPr>
          <w:i/>
          <w:sz w:val="18"/>
        </w:rPr>
        <w:t>ξ</w:t>
      </w:r>
      <w:r w:rsidRPr="00265780">
        <w:rPr>
          <w:i/>
          <w:sz w:val="18"/>
          <w:lang w:val="de-DE"/>
          <w:rPrChange w:id="236" w:author="SC9986" w:date="2022-08-04T09:18:00Z">
            <w:rPr>
              <w:i/>
              <w:sz w:val="18"/>
            </w:rPr>
          </w:rPrChange>
        </w:rPr>
        <w:t xml:space="preserve">, </w:t>
      </w:r>
      <w:r>
        <w:rPr>
          <w:i/>
          <w:spacing w:val="3"/>
          <w:sz w:val="18"/>
        </w:rPr>
        <w:t>ω</w:t>
      </w:r>
      <w:r w:rsidRPr="00265780">
        <w:rPr>
          <w:rFonts w:ascii="Lucida Sans Unicode" w:hAnsi="Lucida Sans Unicode"/>
          <w:spacing w:val="3"/>
          <w:sz w:val="18"/>
          <w:lang w:val="de-DE"/>
          <w:rPrChange w:id="237" w:author="SC9986" w:date="2022-08-04T09:18:00Z">
            <w:rPr>
              <w:rFonts w:ascii="Lucida Sans Unicode" w:hAnsi="Lucida Sans Unicode"/>
              <w:spacing w:val="3"/>
              <w:sz w:val="18"/>
            </w:rPr>
          </w:rPrChange>
        </w:rPr>
        <w:t xml:space="preserve">) </w:t>
      </w:r>
      <w:r w:rsidRPr="00265780">
        <w:rPr>
          <w:rFonts w:ascii="Lucida Sans Unicode" w:hAnsi="Lucida Sans Unicode"/>
          <w:sz w:val="18"/>
          <w:lang w:val="de-DE"/>
          <w:rPrChange w:id="238" w:author="SC9986" w:date="2022-08-04T09:18:00Z">
            <w:rPr>
              <w:rFonts w:ascii="Lucida Sans Unicode" w:hAnsi="Lucida Sans Unicode"/>
              <w:sz w:val="18"/>
            </w:rPr>
          </w:rPrChange>
        </w:rPr>
        <w:t>|</w:t>
      </w:r>
      <w:r w:rsidRPr="00265780">
        <w:rPr>
          <w:rFonts w:ascii="Lucida Sans Unicode" w:hAnsi="Lucida Sans Unicode"/>
          <w:spacing w:val="-19"/>
          <w:sz w:val="18"/>
          <w:lang w:val="de-DE"/>
          <w:rPrChange w:id="239" w:author="SC9986" w:date="2022-08-04T09:18:00Z">
            <w:rPr>
              <w:rFonts w:ascii="Lucida Sans Unicode" w:hAnsi="Lucida Sans Unicode"/>
              <w:spacing w:val="-19"/>
              <w:sz w:val="18"/>
            </w:rPr>
          </w:rPrChange>
        </w:rPr>
        <w:t xml:space="preserve"> </w:t>
      </w:r>
      <w:r w:rsidRPr="00265780">
        <w:rPr>
          <w:i/>
          <w:sz w:val="18"/>
          <w:lang w:val="de-DE"/>
          <w:rPrChange w:id="240" w:author="SC9986" w:date="2022-08-04T09:18:00Z">
            <w:rPr>
              <w:i/>
              <w:sz w:val="18"/>
            </w:rPr>
          </w:rPrChange>
        </w:rPr>
        <w:t>e</w:t>
      </w:r>
      <w:r w:rsidRPr="00265780">
        <w:rPr>
          <w:rFonts w:ascii="Lucida Sans Unicode" w:hAnsi="Lucida Sans Unicode"/>
          <w:sz w:val="18"/>
          <w:lang w:val="de-DE"/>
          <w:rPrChange w:id="241" w:author="SC9986" w:date="2022-08-04T09:18:00Z">
            <w:rPr>
              <w:rFonts w:ascii="Lucida Sans Unicode" w:hAnsi="Lucida Sans Unicode"/>
              <w:sz w:val="18"/>
            </w:rPr>
          </w:rPrChange>
        </w:rPr>
        <w:t>(</w:t>
      </w:r>
      <w:r w:rsidRPr="00265780">
        <w:rPr>
          <w:i/>
          <w:sz w:val="18"/>
          <w:lang w:val="de-DE"/>
          <w:rPrChange w:id="242" w:author="SC9986" w:date="2022-08-04T09:18:00Z">
            <w:rPr>
              <w:i/>
              <w:sz w:val="18"/>
            </w:rPr>
          </w:rPrChange>
        </w:rPr>
        <w:t>e</w:t>
      </w:r>
      <w:r w:rsidRPr="00265780">
        <w:rPr>
          <w:rFonts w:ascii="Lucida Sans Unicode" w:hAnsi="Lucida Sans Unicode"/>
          <w:sz w:val="18"/>
          <w:lang w:val="de-DE"/>
          <w:rPrChange w:id="243" w:author="SC9986" w:date="2022-08-04T09:18:00Z">
            <w:rPr>
              <w:rFonts w:ascii="Lucida Sans Unicode" w:hAnsi="Lucida Sans Unicode"/>
              <w:sz w:val="18"/>
            </w:rPr>
          </w:rPrChange>
        </w:rPr>
        <w:t>)</w:t>
      </w:r>
    </w:p>
    <w:p w14:paraId="0865FF9C" w14:textId="77777777" w:rsidR="00AF434A" w:rsidRDefault="00000000">
      <w:pPr>
        <w:tabs>
          <w:tab w:val="left" w:pos="2309"/>
        </w:tabs>
        <w:spacing w:line="256" w:lineRule="exact"/>
        <w:ind w:left="1961"/>
        <w:rPr>
          <w:rFonts w:ascii="Lucida Sans Unicode"/>
          <w:sz w:val="18"/>
        </w:rPr>
      </w:pPr>
      <w:r>
        <w:pict w14:anchorId="4C598D93">
          <v:line id="_x0000_s1441" style="position:absolute;left:0;text-align:left;z-index:-58000;mso-position-horizontal-relative:page" from="204.4pt,3.65pt" to="209.65pt,3.65pt" strokeweight=".38pt">
            <w10:wrap anchorx="page"/>
          </v:line>
        </w:pict>
      </w:r>
      <w:r>
        <w:pict w14:anchorId="22991BD1">
          <v:line id="_x0000_s1440" style="position:absolute;left:0;text-align:left;z-index:-57976;mso-position-horizontal-relative:page" from="270.95pt,3.65pt" to="276.15pt,3.65pt" strokeweight=".38pt">
            <w10:wrap anchorx="page"/>
          </v:line>
        </w:pict>
      </w:r>
      <w:r>
        <w:rPr>
          <w:rFonts w:ascii="Lucida Sans Unicode"/>
          <w:sz w:val="18"/>
        </w:rPr>
        <w:t>|</w:t>
      </w:r>
      <w:r>
        <w:rPr>
          <w:rFonts w:ascii="Lucida Sans Unicode"/>
          <w:sz w:val="18"/>
        </w:rPr>
        <w:tab/>
      </w:r>
      <w:r>
        <w:rPr>
          <w:sz w:val="18"/>
        </w:rPr>
        <w:t>unchecked</w:t>
      </w:r>
      <w:r>
        <w:rPr>
          <w:rFonts w:ascii="Lucida Sans Unicode"/>
          <w:sz w:val="18"/>
        </w:rPr>
        <w:t>(</w:t>
      </w:r>
      <w:r>
        <w:rPr>
          <w:i/>
          <w:sz w:val="18"/>
        </w:rPr>
        <w:t>x</w:t>
      </w:r>
      <w:r>
        <w:rPr>
          <w:rFonts w:ascii="Lucida Sans Unicode"/>
          <w:sz w:val="18"/>
        </w:rPr>
        <w:t>){</w:t>
      </w:r>
      <w:r>
        <w:rPr>
          <w:i/>
          <w:sz w:val="18"/>
        </w:rPr>
        <w:t>e</w:t>
      </w:r>
      <w:r>
        <w:rPr>
          <w:rFonts w:ascii="Lucida Sans Unicode"/>
          <w:sz w:val="18"/>
        </w:rPr>
        <w:t>} |</w:t>
      </w:r>
      <w:r>
        <w:rPr>
          <w:rFonts w:ascii="Lucida Sans Unicode"/>
          <w:spacing w:val="23"/>
          <w:sz w:val="18"/>
        </w:rPr>
        <w:t xml:space="preserve"> </w:t>
      </w:r>
      <w:r>
        <w:rPr>
          <w:sz w:val="18"/>
        </w:rPr>
        <w:t>checked</w:t>
      </w:r>
      <w:r>
        <w:rPr>
          <w:rFonts w:ascii="Lucida Sans Unicode"/>
          <w:sz w:val="18"/>
        </w:rPr>
        <w:t>(</w:t>
      </w:r>
      <w:r>
        <w:rPr>
          <w:i/>
          <w:sz w:val="18"/>
        </w:rPr>
        <w:t>x</w:t>
      </w:r>
      <w:r>
        <w:rPr>
          <w:rFonts w:ascii="Lucida Sans Unicode"/>
          <w:sz w:val="18"/>
        </w:rPr>
        <w:t>){</w:t>
      </w:r>
      <w:r>
        <w:rPr>
          <w:i/>
          <w:sz w:val="18"/>
        </w:rPr>
        <w:t>e</w:t>
      </w:r>
      <w:r>
        <w:rPr>
          <w:rFonts w:ascii="Lucida Sans Unicode"/>
          <w:sz w:val="18"/>
        </w:rPr>
        <w:t>}</w:t>
      </w:r>
    </w:p>
    <w:p w14:paraId="4C0BC994" w14:textId="77777777" w:rsidR="00AF434A" w:rsidRDefault="00000000">
      <w:pPr>
        <w:spacing w:before="197"/>
        <w:ind w:left="1219"/>
        <w:rPr>
          <w:sz w:val="20"/>
        </w:rPr>
      </w:pPr>
      <w:r>
        <w:rPr>
          <w:sz w:val="20"/>
        </w:rPr>
        <w:t xml:space="preserve">Figure 4: </w:t>
      </w:r>
      <w:proofErr w:type="spellStart"/>
      <w:r>
        <w:rPr>
          <w:sz w:val="20"/>
        </w:rPr>
        <w:t>C</w:t>
      </w:r>
      <w:r>
        <w:rPr>
          <w:sz w:val="16"/>
        </w:rPr>
        <w:t>ORE</w:t>
      </w:r>
      <w:r>
        <w:rPr>
          <w:sz w:val="20"/>
        </w:rPr>
        <w:t>C</w:t>
      </w:r>
      <w:r>
        <w:rPr>
          <w:sz w:val="16"/>
        </w:rPr>
        <w:t>HK</w:t>
      </w:r>
      <w:r>
        <w:rPr>
          <w:sz w:val="20"/>
        </w:rPr>
        <w:t>CB</w:t>
      </w:r>
      <w:r>
        <w:rPr>
          <w:sz w:val="16"/>
        </w:rPr>
        <w:t>OX</w:t>
      </w:r>
      <w:proofErr w:type="spellEnd"/>
      <w:r>
        <w:rPr>
          <w:sz w:val="16"/>
        </w:rPr>
        <w:t xml:space="preserve"> </w:t>
      </w:r>
      <w:r>
        <w:rPr>
          <w:sz w:val="20"/>
        </w:rPr>
        <w:t>Syntax</w:t>
      </w:r>
    </w:p>
    <w:p w14:paraId="7B411EA9" w14:textId="77777777" w:rsidR="00AF434A" w:rsidRDefault="00AF434A">
      <w:pPr>
        <w:pStyle w:val="BodyText"/>
        <w:spacing w:before="6"/>
        <w:rPr>
          <w:sz w:val="31"/>
        </w:rPr>
      </w:pPr>
    </w:p>
    <w:p w14:paraId="0C4228D1" w14:textId="77777777" w:rsidR="00AF434A" w:rsidRDefault="00000000">
      <w:pPr>
        <w:tabs>
          <w:tab w:val="left" w:pos="3984"/>
        </w:tabs>
        <w:spacing w:before="1" w:line="185" w:lineRule="exact"/>
        <w:ind w:left="2852"/>
        <w:rPr>
          <w:i/>
          <w:sz w:val="18"/>
        </w:rPr>
      </w:pPr>
      <w:r>
        <w:rPr>
          <w:i/>
          <w:w w:val="105"/>
          <w:sz w:val="18"/>
          <w:u w:val="single"/>
        </w:rPr>
        <w:t xml:space="preserve">ξ </w:t>
      </w:r>
      <w:r>
        <w:rPr>
          <w:rFonts w:ascii="Lucida Sans Unicode" w:hAnsi="Lucida Sans Unicode"/>
          <w:w w:val="105"/>
          <w:sz w:val="18"/>
          <w:u w:val="single"/>
        </w:rPr>
        <w:t xml:space="preserve">∧ </w:t>
      </w:r>
      <w:r>
        <w:rPr>
          <w:i/>
          <w:w w:val="115"/>
          <w:sz w:val="18"/>
          <w:u w:val="single"/>
        </w:rPr>
        <w:t>m</w:t>
      </w:r>
      <w:r>
        <w:rPr>
          <w:i/>
          <w:spacing w:val="-26"/>
          <w:w w:val="115"/>
          <w:sz w:val="18"/>
          <w:u w:val="single"/>
        </w:rPr>
        <w:t xml:space="preserve"> </w:t>
      </w:r>
      <w:r>
        <w:rPr>
          <w:rFonts w:ascii="Lucida Sans Unicode" w:hAnsi="Lucida Sans Unicode"/>
          <w:w w:val="105"/>
          <w:sz w:val="18"/>
          <w:u w:val="single"/>
        </w:rPr>
        <w:t>€</w:t>
      </w:r>
      <w:r>
        <w:rPr>
          <w:rFonts w:ascii="Lucida Sans Unicode" w:hAnsi="Lucida Sans Unicode"/>
          <w:spacing w:val="-11"/>
          <w:w w:val="105"/>
          <w:sz w:val="18"/>
          <w:u w:val="single"/>
        </w:rPr>
        <w:t xml:space="preserve"> </w:t>
      </w:r>
      <w:r>
        <w:rPr>
          <w:i/>
          <w:w w:val="115"/>
          <w:sz w:val="18"/>
          <w:u w:val="single"/>
        </w:rPr>
        <w:t>τ</w:t>
      </w:r>
      <w:r>
        <w:rPr>
          <w:i/>
          <w:w w:val="115"/>
          <w:sz w:val="18"/>
          <w:u w:val="single"/>
        </w:rPr>
        <w:tab/>
      </w:r>
      <w:r>
        <w:rPr>
          <w:i/>
          <w:w w:val="105"/>
          <w:sz w:val="18"/>
          <w:u w:val="single"/>
        </w:rPr>
        <w:t xml:space="preserve">ξ </w:t>
      </w:r>
      <w:r>
        <w:rPr>
          <w:rFonts w:ascii="Lucida Sans Unicode" w:hAnsi="Lucida Sans Unicode"/>
          <w:w w:val="105"/>
          <w:sz w:val="18"/>
          <w:u w:val="single"/>
        </w:rPr>
        <w:t>≤</w:t>
      </w:r>
      <w:r>
        <w:rPr>
          <w:rFonts w:ascii="Lucida Sans Unicode" w:hAnsi="Lucida Sans Unicode"/>
          <w:spacing w:val="4"/>
          <w:w w:val="105"/>
          <w:sz w:val="18"/>
          <w:u w:val="single"/>
        </w:rPr>
        <w:t xml:space="preserve"> </w:t>
      </w:r>
      <w:r>
        <w:rPr>
          <w:i/>
          <w:w w:val="115"/>
          <w:sz w:val="18"/>
          <w:u w:val="single"/>
        </w:rPr>
        <w:t>m</w:t>
      </w:r>
    </w:p>
    <w:p w14:paraId="6124914C" w14:textId="66973B98" w:rsidR="00AF434A" w:rsidRDefault="00000000">
      <w:pPr>
        <w:pStyle w:val="BodyText"/>
        <w:tabs>
          <w:tab w:val="left" w:pos="2393"/>
        </w:tabs>
        <w:spacing w:line="232" w:lineRule="auto"/>
        <w:ind w:left="203" w:right="217"/>
      </w:pPr>
      <w:r>
        <w:br w:type="column"/>
      </w:r>
      <w:r>
        <w:t xml:space="preserve">limited to integer literals </w:t>
      </w:r>
      <w:r>
        <w:rPr>
          <w:i/>
        </w:rPr>
        <w:t xml:space="preserve">n </w:t>
      </w:r>
      <w:r>
        <w:t xml:space="preserve">and expressions </w:t>
      </w:r>
      <w:r>
        <w:rPr>
          <w:i/>
        </w:rPr>
        <w:t xml:space="preserve">x </w:t>
      </w:r>
      <w:r>
        <w:rPr>
          <w:rFonts w:ascii="Tahoma" w:hAnsi="Tahoma"/>
        </w:rPr>
        <w:t xml:space="preserve">+ </w:t>
      </w:r>
      <w:r>
        <w:rPr>
          <w:i/>
        </w:rPr>
        <w:t>n</w:t>
      </w:r>
      <w:r>
        <w:t xml:space="preserve">. Whether an array pointer is null terminated or not is determined by annotation </w:t>
      </w:r>
      <w:r>
        <w:rPr>
          <w:i/>
        </w:rPr>
        <w:t>κ</w:t>
      </w:r>
      <w:r>
        <w:t xml:space="preserve">, which is </w:t>
      </w:r>
      <w:proofErr w:type="spellStart"/>
      <w:r>
        <w:rPr>
          <w:i/>
        </w:rPr>
        <w:t>nt</w:t>
      </w:r>
      <w:proofErr w:type="spellEnd"/>
      <w:r>
        <w:rPr>
          <w:i/>
        </w:rPr>
        <w:t xml:space="preserve"> </w:t>
      </w:r>
      <w:r>
        <w:t xml:space="preserve">for null-terminated arrays, and otherwise (we elide when writing types).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 xml:space="preserve">function </w:t>
      </w:r>
      <w:del w:id="244" w:author="SC9986" w:date="2022-08-04T11:04:00Z">
        <w:r w:rsidDel="00A61FCF">
          <w:delText xml:space="preserve"> </w:delText>
        </w:r>
      </w:del>
      <w:r>
        <w:t xml:space="preserve">types </w:t>
      </w:r>
      <w:del w:id="245" w:author="SC9986" w:date="2022-08-04T11:04:00Z">
        <w:r w:rsidDel="00A61FCF">
          <w:delText xml:space="preserve"> </w:delText>
        </w:r>
      </w:del>
      <w:r>
        <w:t xml:space="preserve">(  </w:t>
      </w:r>
      <w:r>
        <w:rPr>
          <w:spacing w:val="19"/>
        </w:rPr>
        <w:t xml:space="preserve"> </w:t>
      </w:r>
      <w:r>
        <w:rPr>
          <w:i/>
        </w:rPr>
        <w:t>x.</w:t>
      </w:r>
      <w:r>
        <w:rPr>
          <w:i/>
          <w:spacing w:val="28"/>
        </w:rPr>
        <w:t xml:space="preserve"> </w:t>
      </w:r>
      <w:r>
        <w:rPr>
          <w:i/>
        </w:rPr>
        <w:t>τ</w:t>
      </w:r>
      <w:r>
        <w:rPr>
          <w:i/>
        </w:rPr>
        <w:tab/>
        <w:t xml:space="preserve">τ </w:t>
      </w:r>
      <w:r>
        <w:t xml:space="preserve">) reflect its dependent function declarations, where </w:t>
      </w:r>
      <w:r>
        <w:rPr>
          <w:i/>
        </w:rPr>
        <w:t xml:space="preserve">x </w:t>
      </w:r>
      <w:r>
        <w:t xml:space="preserve">represents a list of </w:t>
      </w:r>
      <w:proofErr w:type="spellStart"/>
      <w:r>
        <w:t>inttype</w:t>
      </w:r>
      <w:proofErr w:type="spellEnd"/>
      <w:r>
        <w:t xml:space="preserve"> variables </w:t>
      </w:r>
      <w:del w:id="246" w:author="SC9986" w:date="2022-08-04T11:04:00Z">
        <w:r w:rsidDel="00A61FCF">
          <w:delText xml:space="preserve">  </w:delText>
        </w:r>
      </w:del>
      <w:r>
        <w:t xml:space="preserve">in a dependent function header that bind bound variables appearing in </w:t>
      </w:r>
      <w:r>
        <w:rPr>
          <w:i/>
        </w:rPr>
        <w:t xml:space="preserve">τ </w:t>
      </w:r>
      <w:r>
        <w:t xml:space="preserve">and </w:t>
      </w:r>
      <w:r>
        <w:rPr>
          <w:i/>
        </w:rPr>
        <w:t>τ</w:t>
      </w:r>
      <w:del w:id="247" w:author="SC9986" w:date="2022-08-04T11:04:00Z">
        <w:r w:rsidDel="00A61FCF">
          <w:rPr>
            <w:i/>
          </w:rPr>
          <w:delText xml:space="preserve"> </w:delText>
        </w:r>
      </w:del>
      <w:r>
        <w:t xml:space="preserve">. </w:t>
      </w:r>
      <w:r>
        <w:rPr>
          <w:spacing w:val="-8"/>
        </w:rPr>
        <w:t xml:space="preserve">We </w:t>
      </w:r>
      <w:r>
        <w:t xml:space="preserve">have a well-formed requirement for a function type, such that all variables in </w:t>
      </w:r>
      <w:r>
        <w:rPr>
          <w:i/>
        </w:rPr>
        <w:t xml:space="preserve">τ </w:t>
      </w:r>
      <w:r>
        <w:t xml:space="preserve">and </w:t>
      </w:r>
      <w:r>
        <w:rPr>
          <w:i/>
        </w:rPr>
        <w:t xml:space="preserve">τ </w:t>
      </w:r>
      <w:r>
        <w:t xml:space="preserve">are bounded by </w:t>
      </w:r>
      <w:r>
        <w:rPr>
          <w:i/>
        </w:rPr>
        <w:t>x</w:t>
      </w:r>
      <w:r>
        <w:t xml:space="preserve">. Here is the corresponding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syntax for these</w:t>
      </w:r>
      <w:r>
        <w:rPr>
          <w:spacing w:val="10"/>
        </w:rPr>
        <w:t xml:space="preserve"> </w:t>
      </w:r>
      <w:r>
        <w:t>types:</w:t>
      </w:r>
    </w:p>
    <w:p w14:paraId="52E6F35D" w14:textId="77777777" w:rsidR="00AF434A" w:rsidRDefault="00000000">
      <w:pPr>
        <w:pStyle w:val="BodyText"/>
        <w:spacing w:before="64" w:line="235" w:lineRule="exact"/>
        <w:ind w:left="511"/>
        <w:rPr>
          <w:rFonts w:ascii="Tahoma" w:hAnsi="Tahoma"/>
        </w:rPr>
      </w:pPr>
      <w:r>
        <w:pict w14:anchorId="66CCEB7A">
          <v:line id="_x0000_s1439" style="position:absolute;left:0;text-align:left;z-index:-57904;mso-position-horizontal-relative:page" from="389.8pt,-74.9pt" to="395.5pt,-74.9pt" strokeweight=".4pt">
            <w10:wrap anchorx="page"/>
          </v:line>
        </w:pict>
      </w:r>
      <w:r>
        <w:pict w14:anchorId="5E729D42">
          <v:line id="_x0000_s1438" style="position:absolute;left:0;text-align:left;z-index:-57880;mso-position-horizontal-relative:page" from="401.85pt,-74.9pt" to="407.35pt,-74.9pt" strokeweight=".4pt">
            <w10:wrap anchorx="page"/>
          </v:line>
        </w:pict>
      </w:r>
      <w:r>
        <w:pict w14:anchorId="6E07C311">
          <v:line id="_x0000_s1437" style="position:absolute;left:0;text-align:left;z-index:-57856;mso-position-horizontal-relative:page" from="397.2pt,-63.7pt" to="402.9pt,-63.7pt" strokeweight=".4pt">
            <w10:wrap anchorx="page"/>
          </v:line>
        </w:pict>
      </w:r>
      <w:r>
        <w:pict w14:anchorId="3AD35811">
          <v:line id="_x0000_s1436" style="position:absolute;left:0;text-align:left;z-index:-57832;mso-position-horizontal-relative:page" from="369.8pt,-41.3pt" to="375.25pt,-41.3pt" strokeweight=".4pt">
            <w10:wrap anchorx="page"/>
          </v:line>
        </w:pict>
      </w:r>
      <w:r>
        <w:pict w14:anchorId="58E64570">
          <v:line id="_x0000_s1435" style="position:absolute;left:0;text-align:left;z-index:-57808;mso-position-horizontal-relative:page" from="508.05pt,-30.1pt" to="513.55pt,-30.1pt" strokeweight=".4pt">
            <w10:wrap anchorx="page"/>
          </v:line>
        </w:pict>
      </w:r>
      <w:r>
        <w:pict w14:anchorId="1502BB8C">
          <v:line id="_x0000_s1434" style="position:absolute;left:0;text-align:left;z-index:-57784;mso-position-horizontal-relative:page" from="366.8pt,-18.9pt" to="372.5pt,-18.9pt" strokeweight=".4pt">
            <w10:wrap anchorx="page"/>
          </v:line>
        </w:pict>
      </w:r>
      <w:r>
        <w:pict w14:anchorId="24E1A5E1">
          <v:shape id="_x0000_s1433" type="#_x0000_t202" style="position:absolute;left:0;text-align:left;margin-left:380.65pt;margin-top:-76.95pt;width:40.25pt;height:17.3pt;z-index:-57688;mso-position-horizontal-relative:page" filled="f" stroked="f">
            <v:textbox inset="0,0,0,0">
              <w:txbxContent>
                <w:p w14:paraId="102002F3" w14:textId="77777777" w:rsidR="00AF434A" w:rsidRDefault="00000000">
                  <w:pPr>
                    <w:pStyle w:val="BodyText"/>
                    <w:tabs>
                      <w:tab w:val="left" w:pos="605"/>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pict w14:anchorId="7FA56F2B">
          <v:shape id="_x0000_s1432" type="#_x0000_t202" style="position:absolute;left:0;text-align:left;margin-left:396.25pt;margin-top:-88.15pt;width:2.8pt;height:17.3pt;z-index:-57664;mso-position-horizontal-relative:page" filled="f" stroked="f">
            <v:textbox inset="0,0,0,0">
              <w:txbxContent>
                <w:p w14:paraId="1223D3AC" w14:textId="77777777" w:rsidR="00AF434A" w:rsidRDefault="00000000">
                  <w:pPr>
                    <w:pStyle w:val="BodyText"/>
                    <w:spacing w:line="242" w:lineRule="exact"/>
                    <w:rPr>
                      <w:rFonts w:ascii="Lucida Sans Unicode" w:hAnsi="Lucida Sans Unicode"/>
                    </w:rPr>
                  </w:pPr>
                  <w:r>
                    <w:rPr>
                      <w:rFonts w:ascii="Lucida Sans Unicode" w:hAnsi="Lucida Sans Unicode"/>
                      <w:w w:val="43"/>
                    </w:rPr>
                    <w:t>·</w:t>
                  </w:r>
                </w:p>
              </w:txbxContent>
            </v:textbox>
            <w10:wrap anchorx="page"/>
          </v:shape>
        </w:pict>
      </w:r>
      <w:r>
        <w:pict w14:anchorId="08A6BAF0">
          <v:shape id="_x0000_s1431" type="#_x0000_t202" style="position:absolute;left:0;text-align:left;margin-left:555.25pt;margin-top:-99.35pt;width:2.8pt;height:17.3pt;z-index:-57640;mso-position-horizontal-relative:page" filled="f" stroked="f">
            <v:textbox inset="0,0,0,0">
              <w:txbxContent>
                <w:p w14:paraId="4CF22490" w14:textId="77777777" w:rsidR="00AF434A" w:rsidRDefault="00000000">
                  <w:pPr>
                    <w:pStyle w:val="BodyText"/>
                    <w:spacing w:line="242" w:lineRule="exact"/>
                    <w:rPr>
                      <w:rFonts w:ascii="Lucida Sans Unicode" w:hAnsi="Lucida Sans Unicode"/>
                    </w:rPr>
                  </w:pPr>
                  <w:r>
                    <w:rPr>
                      <w:rFonts w:ascii="Lucida Sans Unicode" w:hAnsi="Lucida Sans Unicode"/>
                      <w:w w:val="43"/>
                    </w:rPr>
                    <w:t>·</w:t>
                  </w:r>
                </w:p>
              </w:txbxContent>
            </v:textbox>
            <w10:wrap anchorx="page"/>
          </v:shape>
        </w:pict>
      </w:r>
      <w:r>
        <w:pict w14:anchorId="7F5E3577">
          <v:shape id="_x0000_s1430" type="#_x0000_t202" style="position:absolute;left:0;text-align:left;margin-left:466.9pt;margin-top:19.65pt;width:10pt;height:17.3pt;z-index:-57616;mso-position-horizontal-relative:page" filled="f" stroked="f">
            <v:textbox inset="0,0,0,0">
              <w:txbxContent>
                <w:p w14:paraId="1F4170D5" w14:textId="77777777" w:rsidR="00AF434A" w:rsidRDefault="00000000">
                  <w:pPr>
                    <w:pStyle w:val="BodyText"/>
                    <w:spacing w:line="242" w:lineRule="exact"/>
                    <w:rPr>
                      <w:rFonts w:ascii="Lucida Sans Unicode" w:hAnsi="Lucida Sans Unicode"/>
                    </w:rPr>
                  </w:pPr>
                  <w:r>
                    <w:rPr>
                      <w:rFonts w:ascii="Lucida Sans Unicode" w:hAnsi="Lucida Sans Unicode"/>
                      <w:w w:val="82"/>
                    </w:rPr>
                    <w:t>⇔</w:t>
                  </w:r>
                </w:p>
              </w:txbxContent>
            </v:textbox>
            <w10:wrap anchorx="page"/>
          </v:shape>
        </w:pict>
      </w:r>
      <w:proofErr w:type="spellStart"/>
      <w:r>
        <w:rPr>
          <w:color w:val="0000CC"/>
          <w:w w:val="130"/>
        </w:rPr>
        <w:t>array_tptr</w:t>
      </w:r>
      <w:proofErr w:type="spellEnd"/>
      <w:r>
        <w:rPr>
          <w:w w:val="130"/>
        </w:rPr>
        <w:t>&lt;</w:t>
      </w:r>
      <w:r>
        <w:rPr>
          <w:i/>
          <w:w w:val="130"/>
        </w:rPr>
        <w:t xml:space="preserve">τ </w:t>
      </w:r>
      <w:r>
        <w:t xml:space="preserve">&gt; </w:t>
      </w:r>
      <w:r>
        <w:rPr>
          <w:w w:val="160"/>
        </w:rPr>
        <w:t xml:space="preserve">: </w:t>
      </w:r>
      <w:r>
        <w:rPr>
          <w:color w:val="0000CC"/>
          <w:w w:val="130"/>
        </w:rPr>
        <w:t>count</w:t>
      </w:r>
      <w:r>
        <w:rPr>
          <w:w w:val="130"/>
        </w:rPr>
        <w:t>(</w:t>
      </w:r>
      <w:r>
        <w:rPr>
          <w:i/>
          <w:w w:val="130"/>
        </w:rPr>
        <w:t>n</w:t>
      </w:r>
      <w:r>
        <w:rPr>
          <w:w w:val="130"/>
        </w:rPr>
        <w:t xml:space="preserve">) </w:t>
      </w:r>
      <w:r>
        <w:rPr>
          <w:rFonts w:ascii="Lucida Sans Unicode" w:hAnsi="Lucida Sans Unicode"/>
        </w:rPr>
        <w:t xml:space="preserve">⇔ </w:t>
      </w:r>
      <w:proofErr w:type="spellStart"/>
      <w:r>
        <w:rPr>
          <w:w w:val="130"/>
        </w:rPr>
        <w:t>ptr</w:t>
      </w:r>
      <w:r>
        <w:rPr>
          <w:w w:val="130"/>
          <w:vertAlign w:val="superscript"/>
        </w:rPr>
        <w:t>t</w:t>
      </w:r>
      <w:proofErr w:type="spellEnd"/>
      <w:r>
        <w:rPr>
          <w:w w:val="130"/>
        </w:rPr>
        <w:t xml:space="preserve"> </w:t>
      </w:r>
      <w:r>
        <w:rPr>
          <w:rFonts w:ascii="Tahoma" w:hAnsi="Tahoma"/>
        </w:rPr>
        <w:t>[(0</w:t>
      </w:r>
      <w:r>
        <w:rPr>
          <w:i/>
        </w:rPr>
        <w:t xml:space="preserve">, </w:t>
      </w:r>
      <w:r>
        <w:rPr>
          <w:i/>
          <w:w w:val="130"/>
        </w:rPr>
        <w:t>n</w:t>
      </w:r>
      <w:r>
        <w:rPr>
          <w:rFonts w:ascii="Tahoma" w:hAnsi="Tahoma"/>
          <w:w w:val="130"/>
        </w:rPr>
        <w:t xml:space="preserve">) </w:t>
      </w:r>
      <w:r>
        <w:rPr>
          <w:i/>
          <w:w w:val="130"/>
        </w:rPr>
        <w:t xml:space="preserve">τ </w:t>
      </w:r>
      <w:r>
        <w:rPr>
          <w:rFonts w:ascii="Tahoma" w:hAnsi="Tahoma"/>
        </w:rPr>
        <w:t>]</w:t>
      </w:r>
    </w:p>
    <w:p w14:paraId="01132010" w14:textId="77777777" w:rsidR="00AF434A" w:rsidRDefault="00AF434A">
      <w:pPr>
        <w:spacing w:line="235" w:lineRule="exact"/>
        <w:rPr>
          <w:rFonts w:ascii="Tahoma" w:hAnsi="Tahoma"/>
        </w:rPr>
        <w:sectPr w:rsidR="00AF434A">
          <w:type w:val="continuous"/>
          <w:pgSz w:w="12240" w:h="15840"/>
          <w:pgMar w:top="1500" w:right="860" w:bottom="280" w:left="860" w:header="720" w:footer="720" w:gutter="0"/>
          <w:cols w:num="2" w:space="720" w:equalWidth="0">
            <w:col w:w="5045" w:space="191"/>
            <w:col w:w="5284"/>
          </w:cols>
        </w:sectPr>
      </w:pPr>
    </w:p>
    <w:p w14:paraId="55C1C128" w14:textId="77777777" w:rsidR="00AF434A" w:rsidRDefault="00000000">
      <w:pPr>
        <w:spacing w:line="219" w:lineRule="exact"/>
        <w:ind w:left="1481"/>
        <w:rPr>
          <w:sz w:val="18"/>
        </w:rPr>
      </w:pPr>
      <w:r>
        <w:rPr>
          <w:i/>
          <w:w w:val="130"/>
          <w:sz w:val="18"/>
        </w:rPr>
        <w:t xml:space="preserve">m </w:t>
      </w:r>
      <w:r>
        <w:rPr>
          <w:rFonts w:ascii="Lucida Sans Unicode" w:hAnsi="Lucida Sans Unicode"/>
          <w:w w:val="125"/>
          <w:sz w:val="18"/>
        </w:rPr>
        <w:t xml:space="preserve">€ </w:t>
      </w:r>
      <w:r>
        <w:rPr>
          <w:w w:val="130"/>
          <w:sz w:val="18"/>
        </w:rPr>
        <w:t>int</w:t>
      </w:r>
    </w:p>
    <w:p w14:paraId="051BEFFB" w14:textId="77777777" w:rsidR="00AF434A" w:rsidRDefault="00AF434A">
      <w:pPr>
        <w:pStyle w:val="BodyText"/>
        <w:rPr>
          <w:sz w:val="43"/>
        </w:rPr>
      </w:pPr>
    </w:p>
    <w:p w14:paraId="1BD223F6" w14:textId="77777777" w:rsidR="00AF434A" w:rsidRDefault="00000000">
      <w:pPr>
        <w:tabs>
          <w:tab w:val="left" w:pos="1750"/>
        </w:tabs>
        <w:ind w:left="618"/>
        <w:rPr>
          <w:i/>
          <w:sz w:val="18"/>
        </w:rPr>
      </w:pPr>
      <w:r>
        <w:rPr>
          <w:i/>
          <w:w w:val="105"/>
          <w:sz w:val="18"/>
          <w:u w:val="single"/>
        </w:rPr>
        <w:t xml:space="preserve">ξ </w:t>
      </w:r>
      <w:r>
        <w:rPr>
          <w:rFonts w:ascii="Lucida Sans Unicode" w:hAnsi="Lucida Sans Unicode"/>
          <w:w w:val="105"/>
          <w:sz w:val="18"/>
          <w:u w:val="single"/>
        </w:rPr>
        <w:t xml:space="preserve">∧ </w:t>
      </w:r>
      <w:r>
        <w:rPr>
          <w:i/>
          <w:w w:val="115"/>
          <w:sz w:val="18"/>
          <w:u w:val="single"/>
        </w:rPr>
        <w:t>m</w:t>
      </w:r>
      <w:r>
        <w:rPr>
          <w:i/>
          <w:spacing w:val="-26"/>
          <w:w w:val="115"/>
          <w:sz w:val="18"/>
          <w:u w:val="single"/>
        </w:rPr>
        <w:t xml:space="preserve"> </w:t>
      </w:r>
      <w:r>
        <w:rPr>
          <w:rFonts w:ascii="Lucida Sans Unicode" w:hAnsi="Lucida Sans Unicode"/>
          <w:w w:val="105"/>
          <w:sz w:val="18"/>
          <w:u w:val="single"/>
        </w:rPr>
        <w:t>€</w:t>
      </w:r>
      <w:r>
        <w:rPr>
          <w:rFonts w:ascii="Lucida Sans Unicode" w:hAnsi="Lucida Sans Unicode"/>
          <w:spacing w:val="-11"/>
          <w:w w:val="105"/>
          <w:sz w:val="18"/>
          <w:u w:val="single"/>
        </w:rPr>
        <w:t xml:space="preserve"> </w:t>
      </w:r>
      <w:r>
        <w:rPr>
          <w:i/>
          <w:w w:val="115"/>
          <w:sz w:val="18"/>
          <w:u w:val="single"/>
        </w:rPr>
        <w:t>τ</w:t>
      </w:r>
      <w:r>
        <w:rPr>
          <w:i/>
          <w:w w:val="115"/>
          <w:sz w:val="18"/>
          <w:u w:val="single"/>
        </w:rPr>
        <w:tab/>
      </w:r>
      <w:r>
        <w:rPr>
          <w:i/>
          <w:w w:val="105"/>
          <w:sz w:val="18"/>
          <w:u w:val="single"/>
        </w:rPr>
        <w:t xml:space="preserve">ξ </w:t>
      </w:r>
      <w:r>
        <w:rPr>
          <w:rFonts w:ascii="Lucida Sans Unicode" w:hAnsi="Lucida Sans Unicode"/>
          <w:w w:val="105"/>
          <w:sz w:val="18"/>
          <w:u w:val="single"/>
        </w:rPr>
        <w:t>≤</w:t>
      </w:r>
      <w:r>
        <w:rPr>
          <w:rFonts w:ascii="Lucida Sans Unicode" w:hAnsi="Lucida Sans Unicode"/>
          <w:spacing w:val="-39"/>
          <w:w w:val="105"/>
          <w:sz w:val="18"/>
          <w:u w:val="single"/>
        </w:rPr>
        <w:t xml:space="preserve"> </w:t>
      </w:r>
      <w:r>
        <w:rPr>
          <w:i/>
          <w:w w:val="115"/>
          <w:sz w:val="18"/>
          <w:u w:val="single"/>
        </w:rPr>
        <w:t>m</w:t>
      </w:r>
    </w:p>
    <w:p w14:paraId="67BA5B8C" w14:textId="77777777" w:rsidR="00AF434A" w:rsidRDefault="00000000">
      <w:pPr>
        <w:spacing w:before="92"/>
        <w:ind w:left="738"/>
        <w:rPr>
          <w:rFonts w:ascii="Arial" w:hAnsi="Arial"/>
          <w:i/>
          <w:sz w:val="12"/>
        </w:rPr>
      </w:pPr>
      <w:r>
        <w:br w:type="column"/>
      </w:r>
      <w:r>
        <w:rPr>
          <w:i/>
          <w:w w:val="120"/>
          <w:position w:val="2"/>
          <w:sz w:val="18"/>
        </w:rPr>
        <w:t xml:space="preserve">m </w:t>
      </w:r>
      <w:r>
        <w:rPr>
          <w:rFonts w:ascii="Lucida Sans Unicode" w:hAnsi="Lucida Sans Unicode"/>
          <w:w w:val="120"/>
          <w:position w:val="2"/>
          <w:sz w:val="18"/>
        </w:rPr>
        <w:t xml:space="preserve">€ </w:t>
      </w:r>
      <w:proofErr w:type="spellStart"/>
      <w:r>
        <w:rPr>
          <w:w w:val="120"/>
          <w:position w:val="2"/>
          <w:sz w:val="18"/>
        </w:rPr>
        <w:t>ptr</w:t>
      </w:r>
      <w:proofErr w:type="spellEnd"/>
      <w:r>
        <w:rPr>
          <w:rFonts w:ascii="Arial" w:hAnsi="Arial"/>
          <w:i/>
          <w:w w:val="120"/>
          <w:position w:val="11"/>
          <w:sz w:val="12"/>
        </w:rPr>
        <w:t xml:space="preserve">ξ </w:t>
      </w:r>
      <w:r>
        <w:rPr>
          <w:rFonts w:ascii="Lucida Sans Unicode" w:hAnsi="Lucida Sans Unicode"/>
          <w:w w:val="120"/>
          <w:position w:val="2"/>
          <w:sz w:val="18"/>
        </w:rPr>
        <w:t>[</w:t>
      </w:r>
      <w:r>
        <w:rPr>
          <w:i/>
          <w:w w:val="120"/>
          <w:position w:val="2"/>
          <w:sz w:val="18"/>
        </w:rPr>
        <w:t xml:space="preserve">β τ </w:t>
      </w:r>
      <w:r>
        <w:rPr>
          <w:rFonts w:ascii="Lucida Sans Unicode" w:hAnsi="Lucida Sans Unicode"/>
          <w:w w:val="120"/>
          <w:position w:val="2"/>
          <w:sz w:val="18"/>
        </w:rPr>
        <w:t>]</w:t>
      </w:r>
      <w:r>
        <w:rPr>
          <w:rFonts w:ascii="Arial" w:hAnsi="Arial"/>
          <w:i/>
          <w:w w:val="120"/>
          <w:sz w:val="12"/>
        </w:rPr>
        <w:t>κ</w:t>
      </w:r>
    </w:p>
    <w:p w14:paraId="7356F920" w14:textId="77777777" w:rsidR="00AF434A" w:rsidRDefault="00000000">
      <w:pPr>
        <w:tabs>
          <w:tab w:val="left" w:pos="1812"/>
        </w:tabs>
        <w:spacing w:before="140" w:line="238" w:lineRule="exact"/>
        <w:ind w:left="679"/>
        <w:rPr>
          <w:i/>
          <w:sz w:val="18"/>
        </w:rPr>
      </w:pPr>
      <w:r>
        <w:rPr>
          <w:i/>
          <w:w w:val="105"/>
          <w:sz w:val="18"/>
        </w:rPr>
        <w:t xml:space="preserve">ξ </w:t>
      </w:r>
      <w:r>
        <w:rPr>
          <w:rFonts w:ascii="Lucida Sans Unicode" w:hAnsi="Lucida Sans Unicode"/>
          <w:w w:val="105"/>
          <w:sz w:val="18"/>
        </w:rPr>
        <w:t xml:space="preserve">∧ </w:t>
      </w:r>
      <w:r>
        <w:rPr>
          <w:i/>
          <w:w w:val="115"/>
          <w:sz w:val="18"/>
        </w:rPr>
        <w:t>m</w:t>
      </w:r>
      <w:r>
        <w:rPr>
          <w:i/>
          <w:spacing w:val="-26"/>
          <w:w w:val="115"/>
          <w:sz w:val="18"/>
        </w:rPr>
        <w:t xml:space="preserve"> </w:t>
      </w:r>
      <w:r>
        <w:rPr>
          <w:rFonts w:ascii="Lucida Sans Unicode" w:hAnsi="Lucida Sans Unicode"/>
          <w:w w:val="105"/>
          <w:sz w:val="18"/>
        </w:rPr>
        <w:t>€</w:t>
      </w:r>
      <w:r>
        <w:rPr>
          <w:rFonts w:ascii="Lucida Sans Unicode" w:hAnsi="Lucida Sans Unicode"/>
          <w:spacing w:val="-11"/>
          <w:w w:val="105"/>
          <w:sz w:val="18"/>
        </w:rPr>
        <w:t xml:space="preserve"> </w:t>
      </w:r>
      <w:r>
        <w:rPr>
          <w:i/>
          <w:w w:val="115"/>
          <w:sz w:val="18"/>
        </w:rPr>
        <w:t>τ</w:t>
      </w:r>
      <w:r>
        <w:rPr>
          <w:i/>
          <w:w w:val="115"/>
          <w:sz w:val="18"/>
        </w:rPr>
        <w:tab/>
      </w:r>
      <w:r>
        <w:rPr>
          <w:i/>
          <w:w w:val="105"/>
          <w:sz w:val="18"/>
        </w:rPr>
        <w:t xml:space="preserve">ξ  </w:t>
      </w:r>
      <w:r>
        <w:rPr>
          <w:rFonts w:ascii="Lucida Sans Unicode" w:hAnsi="Lucida Sans Unicode"/>
          <w:w w:val="105"/>
          <w:sz w:val="18"/>
        </w:rPr>
        <w:t>≤</w:t>
      </w:r>
      <w:r>
        <w:rPr>
          <w:rFonts w:ascii="Lucida Sans Unicode" w:hAnsi="Lucida Sans Unicode"/>
          <w:spacing w:val="-38"/>
          <w:w w:val="105"/>
          <w:sz w:val="18"/>
        </w:rPr>
        <w:t xml:space="preserve"> </w:t>
      </w:r>
      <w:r>
        <w:rPr>
          <w:i/>
          <w:w w:val="115"/>
          <w:sz w:val="18"/>
        </w:rPr>
        <w:t>m</w:t>
      </w:r>
    </w:p>
    <w:p w14:paraId="6AA036B6" w14:textId="77777777" w:rsidR="00AF434A" w:rsidRDefault="00000000">
      <w:pPr>
        <w:spacing w:line="238" w:lineRule="exact"/>
        <w:ind w:left="553"/>
        <w:jc w:val="center"/>
        <w:rPr>
          <w:i/>
          <w:sz w:val="18"/>
        </w:rPr>
      </w:pPr>
      <w:r>
        <w:pict w14:anchorId="5C3623D8">
          <v:line id="_x0000_s1429" style="position:absolute;left:0;text-align:left;z-index:-57952;mso-position-horizontal-relative:page" from="209.55pt,2.75pt" to="214.65pt,2.75pt" strokeweight=".38pt">
            <w10:wrap anchorx="page"/>
          </v:line>
        </w:pict>
      </w:r>
      <w:r>
        <w:pict w14:anchorId="2409FB00">
          <v:line id="_x0000_s1428" style="position:absolute;left:0;text-align:left;z-index:-57928;mso-position-horizontal-relative:page" from="267.5pt,2.75pt" to="272.75pt,2.75pt" strokeweight=".38pt">
            <w10:wrap anchorx="page"/>
          </v:line>
        </w:pict>
      </w:r>
      <w:r>
        <w:rPr>
          <w:w w:val="99"/>
          <w:sz w:val="18"/>
          <w:u w:val="single"/>
        </w:rPr>
        <w:t xml:space="preserve"> </w:t>
      </w:r>
      <w:r>
        <w:rPr>
          <w:spacing w:val="-4"/>
          <w:sz w:val="18"/>
          <w:u w:val="single"/>
        </w:rPr>
        <w:t xml:space="preserve"> </w:t>
      </w:r>
      <w:r>
        <w:rPr>
          <w:rFonts w:ascii="Arial" w:hAnsi="Arial"/>
          <w:i/>
          <w:w w:val="115"/>
          <w:sz w:val="18"/>
          <w:u w:val="single"/>
        </w:rPr>
        <w:t>FV</w:t>
      </w:r>
      <w:r>
        <w:rPr>
          <w:rFonts w:ascii="Arial" w:hAnsi="Arial"/>
          <w:i/>
          <w:spacing w:val="-28"/>
          <w:w w:val="115"/>
          <w:sz w:val="18"/>
          <w:u w:val="single"/>
        </w:rPr>
        <w:t xml:space="preserve"> </w:t>
      </w:r>
      <w:r>
        <w:rPr>
          <w:rFonts w:ascii="Lucida Sans Unicode" w:hAnsi="Lucida Sans Unicode"/>
          <w:w w:val="115"/>
          <w:sz w:val="18"/>
          <w:u w:val="single"/>
        </w:rPr>
        <w:t>(</w:t>
      </w:r>
      <w:r>
        <w:rPr>
          <w:i/>
          <w:w w:val="115"/>
          <w:sz w:val="18"/>
          <w:u w:val="single"/>
        </w:rPr>
        <w:t>τ</w:t>
      </w:r>
      <w:r>
        <w:rPr>
          <w:i/>
          <w:spacing w:val="-34"/>
          <w:w w:val="115"/>
          <w:sz w:val="18"/>
        </w:rPr>
        <w:t xml:space="preserve"> </w:t>
      </w:r>
      <w:r>
        <w:rPr>
          <w:rFonts w:ascii="Lucida Sans Unicode" w:hAnsi="Lucida Sans Unicode"/>
          <w:w w:val="115"/>
          <w:sz w:val="18"/>
          <w:u w:val="single"/>
        </w:rPr>
        <w:t>)</w:t>
      </w:r>
      <w:r>
        <w:rPr>
          <w:rFonts w:ascii="Lucida Sans Unicode" w:hAnsi="Lucida Sans Unicode"/>
          <w:spacing w:val="-28"/>
          <w:w w:val="115"/>
          <w:sz w:val="18"/>
          <w:u w:val="single"/>
        </w:rPr>
        <w:t xml:space="preserve"> </w:t>
      </w:r>
      <w:r>
        <w:rPr>
          <w:rFonts w:ascii="Lucida Sans Unicode" w:hAnsi="Lucida Sans Unicode"/>
          <w:w w:val="110"/>
          <w:sz w:val="18"/>
          <w:u w:val="single"/>
        </w:rPr>
        <w:t>∪</w:t>
      </w:r>
      <w:r>
        <w:rPr>
          <w:rFonts w:ascii="Lucida Sans Unicode" w:hAnsi="Lucida Sans Unicode"/>
          <w:spacing w:val="-26"/>
          <w:w w:val="110"/>
          <w:sz w:val="18"/>
          <w:u w:val="single"/>
        </w:rPr>
        <w:t xml:space="preserve"> </w:t>
      </w:r>
      <w:r>
        <w:rPr>
          <w:rFonts w:ascii="Arial" w:hAnsi="Arial"/>
          <w:i/>
          <w:w w:val="115"/>
          <w:sz w:val="18"/>
          <w:u w:val="single"/>
        </w:rPr>
        <w:t>FV</w:t>
      </w:r>
      <w:r>
        <w:rPr>
          <w:rFonts w:ascii="Arial" w:hAnsi="Arial"/>
          <w:i/>
          <w:spacing w:val="-28"/>
          <w:w w:val="115"/>
          <w:sz w:val="18"/>
          <w:u w:val="single"/>
        </w:rPr>
        <w:t xml:space="preserve"> </w:t>
      </w:r>
      <w:r>
        <w:rPr>
          <w:rFonts w:ascii="Lucida Sans Unicode" w:hAnsi="Lucida Sans Unicode"/>
          <w:w w:val="115"/>
          <w:sz w:val="18"/>
          <w:u w:val="single"/>
        </w:rPr>
        <w:t>(</w:t>
      </w:r>
      <w:r>
        <w:rPr>
          <w:i/>
          <w:w w:val="115"/>
          <w:sz w:val="18"/>
          <w:u w:val="single"/>
        </w:rPr>
        <w:t>τ</w:t>
      </w:r>
      <w:r>
        <w:rPr>
          <w:i/>
          <w:spacing w:val="-33"/>
          <w:w w:val="115"/>
          <w:sz w:val="18"/>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r>
        <w:rPr>
          <w:rFonts w:ascii="Lucida Sans Unicode" w:hAnsi="Lucida Sans Unicode"/>
          <w:w w:val="115"/>
          <w:sz w:val="18"/>
          <w:u w:val="single"/>
        </w:rPr>
        <w:t>⊆</w:t>
      </w:r>
      <w:r>
        <w:rPr>
          <w:rFonts w:ascii="Lucida Sans Unicode" w:hAnsi="Lucida Sans Unicode"/>
          <w:spacing w:val="-19"/>
          <w:w w:val="115"/>
          <w:sz w:val="18"/>
          <w:u w:val="single"/>
        </w:rPr>
        <w:t xml:space="preserve"> </w:t>
      </w:r>
      <w:r>
        <w:rPr>
          <w:i/>
          <w:w w:val="115"/>
          <w:sz w:val="18"/>
          <w:u w:val="single"/>
        </w:rPr>
        <w:t>x</w:t>
      </w:r>
    </w:p>
    <w:p w14:paraId="1F5FC826" w14:textId="77777777" w:rsidR="00AF434A" w:rsidRDefault="00AF434A">
      <w:pPr>
        <w:pStyle w:val="BodyText"/>
        <w:spacing w:before="3"/>
        <w:rPr>
          <w:i/>
          <w:sz w:val="8"/>
        </w:rPr>
      </w:pPr>
    </w:p>
    <w:p w14:paraId="388E2017" w14:textId="77777777" w:rsidR="00AF434A" w:rsidRDefault="00000000">
      <w:pPr>
        <w:pStyle w:val="BodyText"/>
        <w:spacing w:line="20" w:lineRule="exact"/>
        <w:ind w:left="1621"/>
        <w:rPr>
          <w:sz w:val="2"/>
        </w:rPr>
      </w:pPr>
      <w:r>
        <w:rPr>
          <w:sz w:val="2"/>
        </w:rPr>
      </w:r>
      <w:r>
        <w:rPr>
          <w:sz w:val="2"/>
        </w:rPr>
        <w:pict w14:anchorId="41284BD8">
          <v:group id="_x0000_s1426" style="width:5.25pt;height:.4pt;mso-position-horizontal-relative:char;mso-position-vertical-relative:line" coordsize="105,8">
            <v:line id="_x0000_s1427" style="position:absolute" from="0,4" to="104,4" strokeweight=".38pt"/>
            <w10:anchorlock/>
          </v:group>
        </w:pict>
      </w:r>
      <w:r>
        <w:rPr>
          <w:spacing w:val="74"/>
          <w:sz w:val="2"/>
        </w:rPr>
        <w:t xml:space="preserve"> </w:t>
      </w:r>
      <w:r>
        <w:rPr>
          <w:spacing w:val="74"/>
          <w:sz w:val="2"/>
        </w:rPr>
      </w:r>
      <w:r>
        <w:rPr>
          <w:spacing w:val="74"/>
          <w:sz w:val="2"/>
        </w:rPr>
        <w:pict w14:anchorId="0F1CB4C3">
          <v:group id="_x0000_s1424" style="width:5.1pt;height:.4pt;mso-position-horizontal-relative:char;mso-position-vertical-relative:line" coordsize="102,8">
            <v:line id="_x0000_s1425" style="position:absolute" from="0,4" to="102,4" strokeweight=".38pt"/>
            <w10:anchorlock/>
          </v:group>
        </w:pict>
      </w:r>
    </w:p>
    <w:p w14:paraId="3F71D45E" w14:textId="77777777" w:rsidR="00AF434A" w:rsidRDefault="00000000">
      <w:pPr>
        <w:tabs>
          <w:tab w:val="left" w:pos="4055"/>
        </w:tabs>
        <w:spacing w:before="48" w:line="242" w:lineRule="exact"/>
        <w:ind w:left="718"/>
        <w:rPr>
          <w:rFonts w:ascii="Bookman Old Style" w:hAnsi="Bookman Old Style"/>
          <w:i/>
          <w:sz w:val="20"/>
        </w:rPr>
      </w:pPr>
      <w:r>
        <w:br w:type="column"/>
      </w:r>
      <w:proofErr w:type="spellStart"/>
      <w:r>
        <w:rPr>
          <w:color w:val="0000CC"/>
          <w:w w:val="120"/>
          <w:sz w:val="20"/>
        </w:rPr>
        <w:t>nt_array_ptr</w:t>
      </w:r>
      <w:proofErr w:type="spellEnd"/>
      <w:r>
        <w:rPr>
          <w:w w:val="120"/>
          <w:sz w:val="20"/>
        </w:rPr>
        <w:t>&lt;</w:t>
      </w:r>
      <w:r>
        <w:rPr>
          <w:i/>
          <w:w w:val="120"/>
          <w:sz w:val="20"/>
        </w:rPr>
        <w:t xml:space="preserve">τ </w:t>
      </w:r>
      <w:r>
        <w:rPr>
          <w:w w:val="120"/>
          <w:sz w:val="20"/>
        </w:rPr>
        <w:t>&gt;</w:t>
      </w:r>
      <w:r>
        <w:rPr>
          <w:spacing w:val="27"/>
          <w:w w:val="120"/>
          <w:sz w:val="20"/>
        </w:rPr>
        <w:t xml:space="preserve"> </w:t>
      </w:r>
      <w:r>
        <w:rPr>
          <w:w w:val="160"/>
          <w:sz w:val="20"/>
        </w:rPr>
        <w:t>:</w:t>
      </w:r>
      <w:r>
        <w:rPr>
          <w:spacing w:val="42"/>
          <w:w w:val="160"/>
          <w:sz w:val="20"/>
        </w:rPr>
        <w:t xml:space="preserve"> </w:t>
      </w:r>
      <w:r>
        <w:rPr>
          <w:color w:val="0000CC"/>
          <w:w w:val="120"/>
          <w:sz w:val="20"/>
        </w:rPr>
        <w:t>count</w:t>
      </w:r>
      <w:r>
        <w:rPr>
          <w:w w:val="120"/>
          <w:sz w:val="20"/>
        </w:rPr>
        <w:t>(</w:t>
      </w:r>
      <w:r>
        <w:rPr>
          <w:i/>
          <w:w w:val="120"/>
          <w:sz w:val="20"/>
        </w:rPr>
        <w:t>n</w:t>
      </w:r>
      <w:r>
        <w:rPr>
          <w:w w:val="120"/>
          <w:sz w:val="20"/>
        </w:rPr>
        <w:t>)</w:t>
      </w:r>
      <w:r>
        <w:rPr>
          <w:w w:val="120"/>
          <w:sz w:val="20"/>
        </w:rPr>
        <w:tab/>
      </w:r>
      <w:proofErr w:type="spellStart"/>
      <w:r>
        <w:rPr>
          <w:w w:val="120"/>
          <w:sz w:val="20"/>
        </w:rPr>
        <w:t>ptr</w:t>
      </w:r>
      <w:r>
        <w:rPr>
          <w:w w:val="120"/>
          <w:sz w:val="20"/>
          <w:vertAlign w:val="superscript"/>
        </w:rPr>
        <w:t>c</w:t>
      </w:r>
      <w:proofErr w:type="spellEnd"/>
      <w:r>
        <w:rPr>
          <w:spacing w:val="7"/>
          <w:w w:val="120"/>
          <w:sz w:val="20"/>
        </w:rPr>
        <w:t xml:space="preserve"> </w:t>
      </w:r>
      <w:r>
        <w:rPr>
          <w:rFonts w:ascii="Tahoma" w:hAnsi="Tahoma"/>
          <w:w w:val="115"/>
          <w:sz w:val="20"/>
        </w:rPr>
        <w:t>[(0</w:t>
      </w:r>
      <w:r>
        <w:rPr>
          <w:i/>
          <w:w w:val="115"/>
          <w:sz w:val="20"/>
        </w:rPr>
        <w:t>,</w:t>
      </w:r>
      <w:r>
        <w:rPr>
          <w:i/>
          <w:spacing w:val="-30"/>
          <w:w w:val="115"/>
          <w:sz w:val="20"/>
        </w:rPr>
        <w:t xml:space="preserve"> </w:t>
      </w:r>
      <w:r>
        <w:rPr>
          <w:i/>
          <w:w w:val="120"/>
          <w:sz w:val="20"/>
        </w:rPr>
        <w:t>n</w:t>
      </w:r>
      <w:r>
        <w:rPr>
          <w:rFonts w:ascii="Tahoma" w:hAnsi="Tahoma"/>
          <w:w w:val="120"/>
          <w:sz w:val="20"/>
        </w:rPr>
        <w:t>)</w:t>
      </w:r>
      <w:r>
        <w:rPr>
          <w:rFonts w:ascii="Tahoma" w:hAnsi="Tahoma"/>
          <w:spacing w:val="-18"/>
          <w:w w:val="120"/>
          <w:sz w:val="20"/>
        </w:rPr>
        <w:t xml:space="preserve"> </w:t>
      </w:r>
      <w:r>
        <w:rPr>
          <w:i/>
          <w:w w:val="120"/>
          <w:sz w:val="20"/>
        </w:rPr>
        <w:t>τ</w:t>
      </w:r>
      <w:r>
        <w:rPr>
          <w:i/>
          <w:spacing w:val="-41"/>
          <w:w w:val="120"/>
          <w:sz w:val="20"/>
        </w:rPr>
        <w:t xml:space="preserve"> </w:t>
      </w:r>
      <w:r>
        <w:rPr>
          <w:rFonts w:ascii="Tahoma" w:hAnsi="Tahoma"/>
          <w:w w:val="115"/>
          <w:sz w:val="20"/>
        </w:rPr>
        <w:t>]</w:t>
      </w:r>
      <w:proofErr w:type="spellStart"/>
      <w:r>
        <w:rPr>
          <w:rFonts w:ascii="Bookman Old Style" w:hAnsi="Bookman Old Style"/>
          <w:i/>
          <w:w w:val="115"/>
          <w:sz w:val="20"/>
          <w:vertAlign w:val="subscript"/>
        </w:rPr>
        <w:t>nt</w:t>
      </w:r>
      <w:proofErr w:type="spellEnd"/>
    </w:p>
    <w:p w14:paraId="0CECF4F7" w14:textId="77777777" w:rsidR="00AF434A" w:rsidRDefault="00000000">
      <w:pPr>
        <w:pStyle w:val="BodyText"/>
        <w:spacing w:before="1" w:line="232" w:lineRule="auto"/>
        <w:ind w:left="1418" w:hanging="800"/>
      </w:pPr>
      <w:proofErr w:type="spellStart"/>
      <w:r>
        <w:rPr>
          <w:color w:val="0000CC"/>
          <w:w w:val="130"/>
        </w:rPr>
        <w:t>tptr</w:t>
      </w:r>
      <w:proofErr w:type="spellEnd"/>
      <w:r>
        <w:rPr>
          <w:w w:val="130"/>
        </w:rPr>
        <w:t>&lt;(</w:t>
      </w:r>
      <w:r>
        <w:rPr>
          <w:color w:val="006600"/>
          <w:w w:val="130"/>
        </w:rPr>
        <w:t>int</w:t>
      </w:r>
      <w:r>
        <w:rPr>
          <w:w w:val="130"/>
        </w:rPr>
        <w:t>)(</w:t>
      </w:r>
      <w:proofErr w:type="spellStart"/>
      <w:r>
        <w:rPr>
          <w:color w:val="0000CC"/>
          <w:w w:val="130"/>
        </w:rPr>
        <w:t>nt_array_tptr</w:t>
      </w:r>
      <w:proofErr w:type="spellEnd"/>
      <w:r>
        <w:rPr>
          <w:w w:val="130"/>
        </w:rPr>
        <w:t>&lt;</w:t>
      </w:r>
      <w:r>
        <w:rPr>
          <w:i/>
          <w:w w:val="130"/>
        </w:rPr>
        <w:t xml:space="preserve">τ </w:t>
      </w:r>
      <w:r>
        <w:rPr>
          <w:w w:val="120"/>
        </w:rPr>
        <w:t xml:space="preserve">&gt; </w:t>
      </w:r>
      <w:r>
        <w:rPr>
          <w:w w:val="160"/>
        </w:rPr>
        <w:t xml:space="preserve">: </w:t>
      </w:r>
      <w:r>
        <w:rPr>
          <w:color w:val="0000CC"/>
          <w:w w:val="130"/>
        </w:rPr>
        <w:t>count</w:t>
      </w:r>
      <w:r>
        <w:rPr>
          <w:w w:val="130"/>
        </w:rPr>
        <w:t>(</w:t>
      </w:r>
      <w:r>
        <w:rPr>
          <w:i/>
          <w:w w:val="130"/>
        </w:rPr>
        <w:t>n</w:t>
      </w:r>
      <w:r>
        <w:rPr>
          <w:w w:val="130"/>
        </w:rPr>
        <w:t xml:space="preserve">), </w:t>
      </w:r>
      <w:proofErr w:type="spellStart"/>
      <w:r>
        <w:rPr>
          <w:color w:val="0000CC"/>
          <w:w w:val="130"/>
        </w:rPr>
        <w:t>nt_array_tptr</w:t>
      </w:r>
      <w:proofErr w:type="spellEnd"/>
      <w:r>
        <w:rPr>
          <w:w w:val="130"/>
        </w:rPr>
        <w:t>&lt;</w:t>
      </w:r>
      <w:r>
        <w:rPr>
          <w:i/>
          <w:w w:val="130"/>
        </w:rPr>
        <w:t>τ</w:t>
      </w:r>
      <w:r>
        <w:rPr>
          <w:i/>
          <w:spacing w:val="-54"/>
          <w:w w:val="130"/>
        </w:rPr>
        <w:t xml:space="preserve"> </w:t>
      </w:r>
      <w:r>
        <w:rPr>
          <w:w w:val="130"/>
        </w:rPr>
        <w:t xml:space="preserve">&gt;)&gt;: </w:t>
      </w:r>
      <w:r>
        <w:rPr>
          <w:color w:val="0000CC"/>
          <w:w w:val="130"/>
        </w:rPr>
        <w:t>count</w:t>
      </w:r>
      <w:r>
        <w:rPr>
          <w:w w:val="130"/>
        </w:rPr>
        <w:t>(</w:t>
      </w:r>
      <w:r>
        <w:rPr>
          <w:i/>
          <w:w w:val="130"/>
        </w:rPr>
        <w:t>n</w:t>
      </w:r>
      <w:r>
        <w:rPr>
          <w:w w:val="130"/>
        </w:rPr>
        <w:t>))&gt;</w:t>
      </w:r>
    </w:p>
    <w:p w14:paraId="797E60E6" w14:textId="77777777" w:rsidR="00AF434A" w:rsidRDefault="00000000">
      <w:pPr>
        <w:spacing w:before="4" w:line="276" w:lineRule="exact"/>
        <w:ind w:left="618"/>
        <w:rPr>
          <w:rFonts w:ascii="Tahoma" w:hAnsi="Tahoma"/>
          <w:sz w:val="20"/>
        </w:rPr>
      </w:pPr>
      <w:r>
        <w:rPr>
          <w:rFonts w:ascii="Lucida Sans Unicode" w:hAnsi="Lucida Sans Unicode"/>
          <w:w w:val="105"/>
          <w:sz w:val="20"/>
        </w:rPr>
        <w:t xml:space="preserve">⇔ </w:t>
      </w:r>
      <w:proofErr w:type="spellStart"/>
      <w:r>
        <w:rPr>
          <w:w w:val="130"/>
          <w:sz w:val="20"/>
        </w:rPr>
        <w:t>ptr</w:t>
      </w:r>
      <w:r>
        <w:rPr>
          <w:w w:val="130"/>
          <w:sz w:val="20"/>
          <w:vertAlign w:val="superscript"/>
        </w:rPr>
        <w:t>t</w:t>
      </w:r>
      <w:proofErr w:type="spellEnd"/>
      <w:r>
        <w:rPr>
          <w:w w:val="130"/>
          <w:sz w:val="20"/>
        </w:rPr>
        <w:t xml:space="preserve"> </w:t>
      </w:r>
      <w:r>
        <w:rPr>
          <w:rFonts w:ascii="Tahoma" w:hAnsi="Tahoma"/>
          <w:w w:val="105"/>
          <w:sz w:val="20"/>
        </w:rPr>
        <w:t>(</w:t>
      </w:r>
      <w:r>
        <w:rPr>
          <w:rFonts w:ascii="Lucida Sans Unicode" w:hAnsi="Lucida Sans Unicode"/>
          <w:w w:val="105"/>
          <w:sz w:val="20"/>
        </w:rPr>
        <w:t xml:space="preserve">∀ </w:t>
      </w:r>
      <w:r>
        <w:rPr>
          <w:i/>
          <w:w w:val="105"/>
          <w:sz w:val="20"/>
        </w:rPr>
        <w:t xml:space="preserve">n. </w:t>
      </w:r>
      <w:proofErr w:type="spellStart"/>
      <w:r>
        <w:rPr>
          <w:w w:val="130"/>
          <w:sz w:val="20"/>
        </w:rPr>
        <w:t>ptr</w:t>
      </w:r>
      <w:r>
        <w:rPr>
          <w:w w:val="130"/>
          <w:sz w:val="20"/>
          <w:vertAlign w:val="superscript"/>
        </w:rPr>
        <w:t>t</w:t>
      </w:r>
      <w:proofErr w:type="spellEnd"/>
      <w:r>
        <w:rPr>
          <w:w w:val="130"/>
          <w:sz w:val="20"/>
        </w:rPr>
        <w:t xml:space="preserve"> </w:t>
      </w:r>
      <w:r>
        <w:rPr>
          <w:rFonts w:ascii="Tahoma" w:hAnsi="Tahoma"/>
          <w:w w:val="105"/>
          <w:sz w:val="20"/>
        </w:rPr>
        <w:t>[(0</w:t>
      </w:r>
      <w:r>
        <w:rPr>
          <w:i/>
          <w:w w:val="105"/>
          <w:sz w:val="20"/>
        </w:rPr>
        <w:t>, n</w:t>
      </w:r>
      <w:r>
        <w:rPr>
          <w:rFonts w:ascii="Tahoma" w:hAnsi="Tahoma"/>
          <w:w w:val="105"/>
          <w:sz w:val="20"/>
        </w:rPr>
        <w:t xml:space="preserve">) </w:t>
      </w:r>
      <w:r>
        <w:rPr>
          <w:i/>
          <w:w w:val="105"/>
          <w:sz w:val="20"/>
        </w:rPr>
        <w:t xml:space="preserve">τ </w:t>
      </w:r>
      <w:r>
        <w:rPr>
          <w:rFonts w:ascii="Tahoma" w:hAnsi="Tahoma"/>
          <w:w w:val="105"/>
          <w:sz w:val="20"/>
        </w:rPr>
        <w:t>]</w:t>
      </w:r>
      <w:proofErr w:type="spellStart"/>
      <w:r>
        <w:rPr>
          <w:rFonts w:ascii="Bookman Old Style" w:hAnsi="Bookman Old Style"/>
          <w:i/>
          <w:w w:val="105"/>
          <w:sz w:val="20"/>
          <w:vertAlign w:val="subscript"/>
        </w:rPr>
        <w:t>nt</w:t>
      </w:r>
      <w:proofErr w:type="spellEnd"/>
      <w:r>
        <w:rPr>
          <w:rFonts w:ascii="Bookman Old Style" w:hAnsi="Bookman Old Style"/>
          <w:i/>
          <w:w w:val="105"/>
          <w:sz w:val="20"/>
        </w:rPr>
        <w:t xml:space="preserve"> </w:t>
      </w:r>
      <w:r>
        <w:rPr>
          <w:rFonts w:ascii="Lucida Sans Unicode" w:hAnsi="Lucida Sans Unicode"/>
          <w:w w:val="105"/>
          <w:sz w:val="20"/>
        </w:rPr>
        <w:t xml:space="preserve">× </w:t>
      </w:r>
      <w:proofErr w:type="spellStart"/>
      <w:r>
        <w:rPr>
          <w:w w:val="130"/>
          <w:sz w:val="20"/>
        </w:rPr>
        <w:t>ptr</w:t>
      </w:r>
      <w:r>
        <w:rPr>
          <w:w w:val="130"/>
          <w:sz w:val="20"/>
          <w:vertAlign w:val="superscript"/>
        </w:rPr>
        <w:t>t</w:t>
      </w:r>
      <w:proofErr w:type="spellEnd"/>
      <w:r>
        <w:rPr>
          <w:w w:val="130"/>
          <w:sz w:val="20"/>
        </w:rPr>
        <w:t xml:space="preserve"> </w:t>
      </w:r>
      <w:r>
        <w:rPr>
          <w:rFonts w:ascii="Tahoma" w:hAnsi="Tahoma"/>
          <w:w w:val="105"/>
          <w:sz w:val="20"/>
        </w:rPr>
        <w:t>[(0</w:t>
      </w:r>
      <w:r>
        <w:rPr>
          <w:i/>
          <w:w w:val="105"/>
          <w:sz w:val="20"/>
        </w:rPr>
        <w:t>, n</w:t>
      </w:r>
      <w:r>
        <w:rPr>
          <w:rFonts w:ascii="Tahoma" w:hAnsi="Tahoma"/>
          <w:w w:val="105"/>
          <w:sz w:val="20"/>
        </w:rPr>
        <w:t xml:space="preserve">) </w:t>
      </w:r>
      <w:r>
        <w:rPr>
          <w:i/>
          <w:w w:val="105"/>
          <w:sz w:val="20"/>
        </w:rPr>
        <w:t xml:space="preserve">τ </w:t>
      </w:r>
      <w:r>
        <w:rPr>
          <w:rFonts w:ascii="Tahoma" w:hAnsi="Tahoma"/>
          <w:w w:val="105"/>
          <w:sz w:val="20"/>
        </w:rPr>
        <w:t>]</w:t>
      </w:r>
      <w:proofErr w:type="spellStart"/>
      <w:r>
        <w:rPr>
          <w:rFonts w:ascii="Bookman Old Style" w:hAnsi="Bookman Old Style"/>
          <w:i/>
          <w:w w:val="105"/>
          <w:sz w:val="20"/>
          <w:vertAlign w:val="subscript"/>
        </w:rPr>
        <w:t>nt</w:t>
      </w:r>
      <w:proofErr w:type="spellEnd"/>
      <w:r>
        <w:rPr>
          <w:rFonts w:ascii="Bookman Old Style" w:hAnsi="Bookman Old Style"/>
          <w:i/>
          <w:w w:val="105"/>
          <w:sz w:val="20"/>
        </w:rPr>
        <w:t xml:space="preserve"> </w:t>
      </w:r>
      <w:r>
        <w:rPr>
          <w:rFonts w:ascii="Lucida Sans Unicode" w:hAnsi="Lucida Sans Unicode"/>
          <w:w w:val="105"/>
          <w:sz w:val="20"/>
        </w:rPr>
        <w:t xml:space="preserve">→ </w:t>
      </w:r>
      <w:r>
        <w:rPr>
          <w:w w:val="130"/>
          <w:sz w:val="20"/>
        </w:rPr>
        <w:t>int</w:t>
      </w:r>
      <w:r>
        <w:rPr>
          <w:rFonts w:ascii="Tahoma" w:hAnsi="Tahoma"/>
          <w:w w:val="130"/>
          <w:sz w:val="20"/>
        </w:rPr>
        <w:t>)</w:t>
      </w:r>
    </w:p>
    <w:p w14:paraId="0058481A" w14:textId="77777777" w:rsidR="00AF434A" w:rsidRDefault="00AF434A">
      <w:pPr>
        <w:spacing w:line="276" w:lineRule="exact"/>
        <w:rPr>
          <w:rFonts w:ascii="Tahoma" w:hAnsi="Tahoma"/>
          <w:sz w:val="20"/>
        </w:rPr>
        <w:sectPr w:rsidR="00AF434A">
          <w:type w:val="continuous"/>
          <w:pgSz w:w="12240" w:h="15840"/>
          <w:pgMar w:top="1500" w:right="860" w:bottom="280" w:left="860" w:header="720" w:footer="720" w:gutter="0"/>
          <w:cols w:num="3" w:space="720" w:equalWidth="0">
            <w:col w:w="2248" w:space="40"/>
            <w:col w:w="2349" w:space="183"/>
            <w:col w:w="5700"/>
          </w:cols>
        </w:sectPr>
      </w:pPr>
    </w:p>
    <w:p w14:paraId="55D2BA54" w14:textId="77777777" w:rsidR="00AF434A" w:rsidRDefault="00000000">
      <w:pPr>
        <w:spacing w:line="167" w:lineRule="exact"/>
        <w:ind w:left="980"/>
        <w:rPr>
          <w:i/>
          <w:sz w:val="18"/>
        </w:rPr>
      </w:pPr>
      <w:r>
        <w:rPr>
          <w:i/>
          <w:w w:val="125"/>
          <w:sz w:val="18"/>
        </w:rPr>
        <w:t xml:space="preserve">m </w:t>
      </w:r>
      <w:r>
        <w:rPr>
          <w:rFonts w:ascii="Lucida Sans Unicode" w:hAnsi="Lucida Sans Unicode"/>
          <w:w w:val="125"/>
          <w:sz w:val="18"/>
        </w:rPr>
        <w:t xml:space="preserve">€ </w:t>
      </w:r>
      <w:proofErr w:type="spellStart"/>
      <w:r>
        <w:rPr>
          <w:w w:val="125"/>
          <w:sz w:val="18"/>
        </w:rPr>
        <w:t>ptr</w:t>
      </w:r>
      <w:r>
        <w:rPr>
          <w:rFonts w:ascii="Arial" w:hAnsi="Arial"/>
          <w:i/>
          <w:w w:val="125"/>
          <w:sz w:val="18"/>
          <w:vertAlign w:val="superscript"/>
        </w:rPr>
        <w:t>ξ</w:t>
      </w:r>
      <w:proofErr w:type="spellEnd"/>
      <w:r>
        <w:rPr>
          <w:rFonts w:ascii="Arial" w:hAnsi="Arial"/>
          <w:i/>
          <w:w w:val="125"/>
          <w:sz w:val="18"/>
        </w:rPr>
        <w:t xml:space="preserve"> </w:t>
      </w:r>
      <w:r>
        <w:rPr>
          <w:i/>
          <w:spacing w:val="-15"/>
          <w:w w:val="125"/>
          <w:sz w:val="18"/>
        </w:rPr>
        <w:t>τ</w:t>
      </w:r>
    </w:p>
    <w:p w14:paraId="1042FACB" w14:textId="77777777" w:rsidR="00AF434A" w:rsidRDefault="00000000">
      <w:pPr>
        <w:spacing w:line="167" w:lineRule="exact"/>
        <w:ind w:left="977"/>
        <w:rPr>
          <w:rFonts w:ascii="Lucida Sans Unicode" w:hAnsi="Lucida Sans Unicode"/>
          <w:sz w:val="18"/>
        </w:rPr>
      </w:pPr>
      <w:r>
        <w:br w:type="column"/>
      </w:r>
      <w:r>
        <w:rPr>
          <w:i/>
          <w:w w:val="120"/>
          <w:sz w:val="18"/>
        </w:rPr>
        <w:t>m</w:t>
      </w:r>
      <w:r>
        <w:rPr>
          <w:i/>
          <w:spacing w:val="-8"/>
          <w:w w:val="120"/>
          <w:sz w:val="18"/>
        </w:rPr>
        <w:t xml:space="preserve"> </w:t>
      </w:r>
      <w:r>
        <w:rPr>
          <w:rFonts w:ascii="Lucida Sans Unicode" w:hAnsi="Lucida Sans Unicode"/>
          <w:w w:val="120"/>
          <w:sz w:val="18"/>
        </w:rPr>
        <w:t>€</w:t>
      </w:r>
      <w:r>
        <w:rPr>
          <w:rFonts w:ascii="Lucida Sans Unicode" w:hAnsi="Lucida Sans Unicode"/>
          <w:spacing w:val="-22"/>
          <w:w w:val="120"/>
          <w:sz w:val="18"/>
        </w:rPr>
        <w:t xml:space="preserve"> </w:t>
      </w:r>
      <w:proofErr w:type="spellStart"/>
      <w:r>
        <w:rPr>
          <w:w w:val="120"/>
          <w:sz w:val="18"/>
        </w:rPr>
        <w:t>ptr</w:t>
      </w:r>
      <w:r>
        <w:rPr>
          <w:rFonts w:ascii="Arial" w:hAnsi="Arial"/>
          <w:i/>
          <w:w w:val="120"/>
          <w:sz w:val="18"/>
          <w:vertAlign w:val="superscript"/>
        </w:rPr>
        <w:t>ξ</w:t>
      </w:r>
      <w:proofErr w:type="spellEnd"/>
      <w:r>
        <w:rPr>
          <w:rFonts w:ascii="Arial" w:hAnsi="Arial"/>
          <w:i/>
          <w:spacing w:val="9"/>
          <w:w w:val="120"/>
          <w:sz w:val="18"/>
        </w:rPr>
        <w:t xml:space="preserve"> </w:t>
      </w:r>
      <w:r>
        <w:rPr>
          <w:rFonts w:ascii="Lucida Sans Unicode" w:hAnsi="Lucida Sans Unicode"/>
          <w:w w:val="115"/>
          <w:sz w:val="18"/>
        </w:rPr>
        <w:t>(∀</w:t>
      </w:r>
      <w:r>
        <w:rPr>
          <w:rFonts w:ascii="Lucida Sans Unicode" w:hAnsi="Lucida Sans Unicode"/>
          <w:spacing w:val="-19"/>
          <w:w w:val="115"/>
          <w:sz w:val="18"/>
        </w:rPr>
        <w:t xml:space="preserve"> </w:t>
      </w:r>
      <w:r>
        <w:rPr>
          <w:i/>
          <w:w w:val="120"/>
          <w:sz w:val="18"/>
        </w:rPr>
        <w:t>x.</w:t>
      </w:r>
      <w:r>
        <w:rPr>
          <w:i/>
          <w:spacing w:val="-8"/>
          <w:w w:val="120"/>
          <w:sz w:val="18"/>
        </w:rPr>
        <w:t xml:space="preserve"> </w:t>
      </w:r>
      <w:r>
        <w:rPr>
          <w:i/>
          <w:w w:val="120"/>
          <w:sz w:val="18"/>
        </w:rPr>
        <w:t>τ</w:t>
      </w:r>
      <w:r>
        <w:rPr>
          <w:i/>
          <w:spacing w:val="10"/>
          <w:w w:val="120"/>
          <w:sz w:val="18"/>
        </w:rPr>
        <w:t xml:space="preserve"> </w:t>
      </w:r>
      <w:r>
        <w:rPr>
          <w:rFonts w:ascii="Lucida Sans Unicode" w:hAnsi="Lucida Sans Unicode"/>
          <w:w w:val="115"/>
          <w:sz w:val="18"/>
        </w:rPr>
        <w:t>→</w:t>
      </w:r>
      <w:r>
        <w:rPr>
          <w:rFonts w:ascii="Lucida Sans Unicode" w:hAnsi="Lucida Sans Unicode"/>
          <w:spacing w:val="-19"/>
          <w:w w:val="115"/>
          <w:sz w:val="18"/>
        </w:rPr>
        <w:t xml:space="preserve"> </w:t>
      </w:r>
      <w:r>
        <w:rPr>
          <w:i/>
          <w:w w:val="120"/>
          <w:sz w:val="18"/>
        </w:rPr>
        <w:t>τ</w:t>
      </w:r>
      <w:r>
        <w:rPr>
          <w:i/>
          <w:spacing w:val="-36"/>
          <w:w w:val="120"/>
          <w:sz w:val="18"/>
        </w:rPr>
        <w:t xml:space="preserve"> </w:t>
      </w:r>
      <w:r>
        <w:rPr>
          <w:rFonts w:ascii="Lucida Sans Unicode" w:hAnsi="Lucida Sans Unicode"/>
          <w:spacing w:val="-13"/>
          <w:w w:val="120"/>
          <w:sz w:val="18"/>
        </w:rPr>
        <w:t>)</w:t>
      </w:r>
    </w:p>
    <w:p w14:paraId="749BEA2D" w14:textId="00AD3DA1" w:rsidR="00AF434A" w:rsidRDefault="00000000">
      <w:pPr>
        <w:pStyle w:val="BodyText"/>
        <w:spacing w:line="235" w:lineRule="exact"/>
        <w:ind w:left="718"/>
      </w:pPr>
      <w:r>
        <w:br w:type="column"/>
      </w:r>
      <w:r>
        <w:rPr>
          <w:w w:val="110"/>
        </w:rPr>
        <w:t>As</w:t>
      </w:r>
      <w:r>
        <w:rPr>
          <w:spacing w:val="-20"/>
          <w:w w:val="110"/>
        </w:rPr>
        <w:t xml:space="preserve"> </w:t>
      </w:r>
      <w:r>
        <w:rPr>
          <w:w w:val="110"/>
        </w:rPr>
        <w:t>a</w:t>
      </w:r>
      <w:r>
        <w:rPr>
          <w:spacing w:val="-20"/>
          <w:w w:val="110"/>
        </w:rPr>
        <w:t xml:space="preserve"> </w:t>
      </w:r>
      <w:r>
        <w:rPr>
          <w:w w:val="110"/>
        </w:rPr>
        <w:t>convention</w:t>
      </w:r>
      <w:ins w:id="248" w:author="SC9986" w:date="2022-08-04T11:04:00Z">
        <w:r w:rsidR="00A61FCF">
          <w:rPr>
            <w:w w:val="110"/>
          </w:rPr>
          <w:t>,</w:t>
        </w:r>
      </w:ins>
      <w:r>
        <w:rPr>
          <w:spacing w:val="-20"/>
          <w:w w:val="110"/>
        </w:rPr>
        <w:t xml:space="preserve"> </w:t>
      </w:r>
      <w:r>
        <w:rPr>
          <w:w w:val="110"/>
        </w:rPr>
        <w:t>we</w:t>
      </w:r>
      <w:r>
        <w:rPr>
          <w:spacing w:val="-20"/>
          <w:w w:val="110"/>
        </w:rPr>
        <w:t xml:space="preserve"> </w:t>
      </w:r>
      <w:r>
        <w:rPr>
          <w:w w:val="110"/>
        </w:rPr>
        <w:t>write</w:t>
      </w:r>
      <w:r>
        <w:rPr>
          <w:spacing w:val="-20"/>
          <w:w w:val="110"/>
        </w:rPr>
        <w:t xml:space="preserve"> </w:t>
      </w:r>
      <w:proofErr w:type="spellStart"/>
      <w:r>
        <w:rPr>
          <w:w w:val="110"/>
        </w:rPr>
        <w:t>ptr</w:t>
      </w:r>
      <w:r>
        <w:rPr>
          <w:w w:val="110"/>
          <w:vertAlign w:val="superscript"/>
        </w:rPr>
        <w:t>c</w:t>
      </w:r>
      <w:proofErr w:type="spellEnd"/>
      <w:r>
        <w:rPr>
          <w:spacing w:val="-13"/>
          <w:w w:val="110"/>
        </w:rPr>
        <w:t xml:space="preserve"> </w:t>
      </w:r>
      <w:r>
        <w:rPr>
          <w:rFonts w:ascii="Tahoma" w:hAnsi="Tahoma"/>
        </w:rPr>
        <w:t>[</w:t>
      </w:r>
      <w:r>
        <w:rPr>
          <w:i/>
        </w:rPr>
        <w:t xml:space="preserve">b </w:t>
      </w:r>
      <w:r>
        <w:rPr>
          <w:i/>
          <w:w w:val="110"/>
        </w:rPr>
        <w:t>τ</w:t>
      </w:r>
      <w:r>
        <w:rPr>
          <w:i/>
          <w:spacing w:val="-39"/>
          <w:w w:val="110"/>
        </w:rPr>
        <w:t xml:space="preserve"> </w:t>
      </w:r>
      <w:r>
        <w:rPr>
          <w:rFonts w:ascii="Tahoma" w:hAnsi="Tahoma"/>
        </w:rPr>
        <w:t>]</w:t>
      </w:r>
      <w:r>
        <w:rPr>
          <w:rFonts w:ascii="Tahoma" w:hAnsi="Tahoma"/>
          <w:spacing w:val="-27"/>
        </w:rPr>
        <w:t xml:space="preserve"> </w:t>
      </w:r>
      <w:r>
        <w:rPr>
          <w:w w:val="110"/>
        </w:rPr>
        <w:t>to</w:t>
      </w:r>
      <w:r>
        <w:rPr>
          <w:spacing w:val="-20"/>
          <w:w w:val="110"/>
        </w:rPr>
        <w:t xml:space="preserve"> </w:t>
      </w:r>
      <w:r>
        <w:rPr>
          <w:w w:val="110"/>
        </w:rPr>
        <w:t>mean</w:t>
      </w:r>
      <w:r>
        <w:rPr>
          <w:spacing w:val="-20"/>
          <w:w w:val="110"/>
        </w:rPr>
        <w:t xml:space="preserve"> </w:t>
      </w:r>
      <w:proofErr w:type="spellStart"/>
      <w:r>
        <w:rPr>
          <w:w w:val="110"/>
        </w:rPr>
        <w:t>ptr</w:t>
      </w:r>
      <w:r>
        <w:rPr>
          <w:w w:val="110"/>
          <w:vertAlign w:val="superscript"/>
        </w:rPr>
        <w:t>c</w:t>
      </w:r>
      <w:proofErr w:type="spellEnd"/>
      <w:r>
        <w:rPr>
          <w:spacing w:val="-13"/>
          <w:w w:val="110"/>
        </w:rPr>
        <w:t xml:space="preserve"> </w:t>
      </w:r>
      <w:r>
        <w:rPr>
          <w:rFonts w:ascii="Tahoma" w:hAnsi="Tahoma"/>
          <w:w w:val="110"/>
        </w:rPr>
        <w:t>[(0</w:t>
      </w:r>
      <w:r>
        <w:rPr>
          <w:i/>
          <w:w w:val="110"/>
        </w:rPr>
        <w:t>,</w:t>
      </w:r>
      <w:r>
        <w:rPr>
          <w:i/>
          <w:spacing w:val="-31"/>
          <w:w w:val="110"/>
        </w:rPr>
        <w:t xml:space="preserve"> </w:t>
      </w:r>
      <w:r>
        <w:rPr>
          <w:i/>
          <w:w w:val="110"/>
        </w:rPr>
        <w:t>b</w:t>
      </w:r>
      <w:r>
        <w:rPr>
          <w:rFonts w:ascii="Tahoma" w:hAnsi="Tahoma"/>
          <w:w w:val="110"/>
        </w:rPr>
        <w:t>)</w:t>
      </w:r>
      <w:r>
        <w:rPr>
          <w:rFonts w:ascii="Tahoma" w:hAnsi="Tahoma"/>
          <w:spacing w:val="-19"/>
          <w:w w:val="110"/>
        </w:rPr>
        <w:t xml:space="preserve"> </w:t>
      </w:r>
      <w:r>
        <w:rPr>
          <w:i/>
          <w:w w:val="110"/>
        </w:rPr>
        <w:t>τ</w:t>
      </w:r>
      <w:r>
        <w:rPr>
          <w:i/>
          <w:spacing w:val="-39"/>
          <w:w w:val="110"/>
        </w:rPr>
        <w:t xml:space="preserve"> </w:t>
      </w:r>
      <w:r>
        <w:rPr>
          <w:rFonts w:ascii="Tahoma" w:hAnsi="Tahoma"/>
          <w:w w:val="110"/>
        </w:rPr>
        <w:t>]</w:t>
      </w:r>
      <w:r>
        <w:rPr>
          <w:w w:val="110"/>
        </w:rPr>
        <w:t>,</w:t>
      </w:r>
    </w:p>
    <w:p w14:paraId="1C73B58A" w14:textId="77777777" w:rsidR="00AF434A" w:rsidRDefault="00AF434A">
      <w:pPr>
        <w:spacing w:line="235" w:lineRule="exact"/>
        <w:sectPr w:rsidR="00AF434A">
          <w:type w:val="continuous"/>
          <w:pgSz w:w="12240" w:h="15840"/>
          <w:pgMar w:top="1500" w:right="860" w:bottom="280" w:left="860" w:header="720" w:footer="720" w:gutter="0"/>
          <w:cols w:num="3" w:space="720" w:equalWidth="0">
            <w:col w:w="1866" w:space="40"/>
            <w:col w:w="2776" w:space="39"/>
            <w:col w:w="5799"/>
          </w:cols>
        </w:sectPr>
      </w:pPr>
    </w:p>
    <w:p w14:paraId="1E0825E8" w14:textId="77777777" w:rsidR="00AF434A" w:rsidRDefault="00000000">
      <w:pPr>
        <w:tabs>
          <w:tab w:val="left" w:pos="1045"/>
          <w:tab w:val="left" w:pos="1325"/>
          <w:tab w:val="left" w:pos="2309"/>
          <w:tab w:val="left" w:pos="3428"/>
        </w:tabs>
        <w:spacing w:before="23" w:line="206" w:lineRule="auto"/>
        <w:ind w:left="338" w:right="166"/>
        <w:rPr>
          <w:rFonts w:ascii="Bookman Old Style" w:hAnsi="Bookman Old Style"/>
          <w:i/>
          <w:sz w:val="16"/>
        </w:rPr>
      </w:pPr>
      <w:r>
        <w:pict w14:anchorId="5B4F4A8B">
          <v:shape id="_x0000_s1423" type="#_x0000_t202" style="position:absolute;left:0;text-align:left;margin-left:475.75pt;margin-top:153.7pt;width:2.55pt;height:7pt;z-index:-57424;mso-position-horizontal-relative:page;mso-position-vertical-relative:page" filled="f" stroked="f">
            <v:textbox inset="0,0,0,0">
              <w:txbxContent>
                <w:p w14:paraId="050A57AD" w14:textId="77777777" w:rsidR="00AF434A" w:rsidRDefault="00000000">
                  <w:pPr>
                    <w:spacing w:line="137" w:lineRule="exact"/>
                    <w:rPr>
                      <w:rFonts w:ascii="Bookman Old Style"/>
                      <w:i/>
                      <w:sz w:val="14"/>
                    </w:rPr>
                  </w:pPr>
                  <w:r>
                    <w:rPr>
                      <w:rFonts w:ascii="Bookman Old Style"/>
                      <w:i/>
                      <w:w w:val="128"/>
                      <w:sz w:val="14"/>
                    </w:rPr>
                    <w:t>l</w:t>
                  </w:r>
                </w:p>
              </w:txbxContent>
            </v:textbox>
            <w10:wrap anchorx="page" anchory="page"/>
          </v:shape>
        </w:pict>
      </w:r>
      <w:r>
        <w:pict w14:anchorId="0BEBAF0F">
          <v:shape id="_x0000_s1422" type="#_x0000_t202" style="position:absolute;left:0;text-align:left;margin-left:487.5pt;margin-top:153.7pt;width:4.7pt;height:7pt;z-index:-57400;mso-position-horizontal-relative:page;mso-position-vertical-relative:page" filled="f" stroked="f">
            <v:textbox inset="0,0,0,0">
              <w:txbxContent>
                <w:p w14:paraId="31790093" w14:textId="77777777" w:rsidR="00AF434A" w:rsidRDefault="00000000">
                  <w:pPr>
                    <w:spacing w:line="137" w:lineRule="exact"/>
                    <w:rPr>
                      <w:rFonts w:ascii="Bookman Old Style"/>
                      <w:i/>
                      <w:sz w:val="14"/>
                    </w:rPr>
                  </w:pPr>
                  <w:r>
                    <w:rPr>
                      <w:rFonts w:ascii="Bookman Old Style"/>
                      <w:i/>
                      <w:w w:val="107"/>
                      <w:sz w:val="14"/>
                    </w:rPr>
                    <w:t>h</w:t>
                  </w:r>
                </w:p>
              </w:txbxContent>
            </v:textbox>
            <w10:wrap anchorx="page" anchory="page"/>
          </v:shape>
        </w:pict>
      </w:r>
      <w:r>
        <w:rPr>
          <w:w w:val="170"/>
          <w:sz w:val="16"/>
        </w:rPr>
        <w:t>t</w:t>
      </w:r>
      <w:r>
        <w:rPr>
          <w:spacing w:val="-44"/>
          <w:w w:val="170"/>
          <w:sz w:val="16"/>
        </w:rPr>
        <w:t xml:space="preserve"> </w:t>
      </w:r>
      <w:r>
        <w:rPr>
          <w:rFonts w:ascii="Lucida Sans Unicode" w:hAnsi="Lucida Sans Unicode"/>
          <w:w w:val="105"/>
          <w:sz w:val="16"/>
        </w:rPr>
        <w:t xml:space="preserve">∧ </w:t>
      </w:r>
      <w:r>
        <w:rPr>
          <w:w w:val="105"/>
          <w:sz w:val="16"/>
        </w:rPr>
        <w:t xml:space="preserve">c </w:t>
      </w:r>
      <w:r>
        <w:rPr>
          <w:rFonts w:ascii="Lucida Sans Unicode" w:hAnsi="Lucida Sans Unicode"/>
          <w:w w:val="105"/>
          <w:sz w:val="16"/>
        </w:rPr>
        <w:t>=</w:t>
      </w:r>
      <w:r>
        <w:rPr>
          <w:rFonts w:ascii="Lucida Sans Unicode" w:hAnsi="Lucida Sans Unicode"/>
          <w:spacing w:val="-7"/>
          <w:w w:val="105"/>
          <w:sz w:val="16"/>
        </w:rPr>
        <w:t xml:space="preserve"> </w:t>
      </w:r>
      <w:r>
        <w:rPr>
          <w:w w:val="105"/>
          <w:sz w:val="16"/>
        </w:rPr>
        <w:t>u</w:t>
      </w:r>
      <w:r>
        <w:rPr>
          <w:w w:val="105"/>
          <w:sz w:val="16"/>
        </w:rPr>
        <w:tab/>
      </w:r>
      <w:r>
        <w:rPr>
          <w:w w:val="105"/>
          <w:sz w:val="16"/>
        </w:rPr>
        <w:tab/>
      </w:r>
      <w:r>
        <w:rPr>
          <w:rFonts w:ascii="Bookman Old Style" w:hAnsi="Bookman Old Style"/>
          <w:i/>
          <w:w w:val="105"/>
          <w:sz w:val="16"/>
        </w:rPr>
        <w:t xml:space="preserve">ξ </w:t>
      </w:r>
      <w:r>
        <w:rPr>
          <w:rFonts w:ascii="Lucida Sans Unicode" w:hAnsi="Lucida Sans Unicode"/>
          <w:w w:val="105"/>
          <w:sz w:val="16"/>
        </w:rPr>
        <w:t xml:space="preserve">∧ </w:t>
      </w:r>
      <w:r>
        <w:rPr>
          <w:w w:val="105"/>
          <w:sz w:val="16"/>
        </w:rPr>
        <w:t>u</w:t>
      </w:r>
      <w:r>
        <w:rPr>
          <w:spacing w:val="-28"/>
          <w:w w:val="105"/>
          <w:sz w:val="16"/>
        </w:rPr>
        <w:t xml:space="preserve"> </w:t>
      </w:r>
      <w:r>
        <w:rPr>
          <w:rFonts w:ascii="Lucida Sans Unicode" w:hAnsi="Lucida Sans Unicode"/>
          <w:w w:val="105"/>
          <w:sz w:val="16"/>
        </w:rPr>
        <w:t>=</w:t>
      </w:r>
      <w:r>
        <w:rPr>
          <w:rFonts w:ascii="Lucida Sans Unicode" w:hAnsi="Lucida Sans Unicode"/>
          <w:spacing w:val="-11"/>
          <w:w w:val="105"/>
          <w:sz w:val="16"/>
        </w:rPr>
        <w:t xml:space="preserve"> </w:t>
      </w:r>
      <w:r>
        <w:rPr>
          <w:w w:val="105"/>
          <w:sz w:val="16"/>
        </w:rPr>
        <w:t>u</w:t>
      </w:r>
      <w:r>
        <w:rPr>
          <w:w w:val="105"/>
          <w:sz w:val="16"/>
        </w:rPr>
        <w:tab/>
        <w:t xml:space="preserve">c </w:t>
      </w:r>
      <w:r>
        <w:rPr>
          <w:rFonts w:ascii="Lucida Sans Unicode" w:hAnsi="Lucida Sans Unicode"/>
          <w:w w:val="105"/>
          <w:sz w:val="16"/>
        </w:rPr>
        <w:t xml:space="preserve">∧ </w:t>
      </w:r>
      <w:r>
        <w:rPr>
          <w:rFonts w:ascii="Bookman Old Style" w:hAnsi="Bookman Old Style"/>
          <w:i/>
          <w:w w:val="105"/>
          <w:sz w:val="16"/>
        </w:rPr>
        <w:t>m</w:t>
      </w:r>
      <w:r>
        <w:rPr>
          <w:rFonts w:ascii="Bookman Old Style" w:hAnsi="Bookman Old Style"/>
          <w:i/>
          <w:spacing w:val="-27"/>
          <w:w w:val="105"/>
          <w:sz w:val="16"/>
        </w:rPr>
        <w:t xml:space="preserve"> </w:t>
      </w:r>
      <w:r>
        <w:rPr>
          <w:rFonts w:ascii="Lucida Sans Unicode" w:hAnsi="Lucida Sans Unicode"/>
          <w:w w:val="105"/>
          <w:sz w:val="16"/>
        </w:rPr>
        <w:t>=</w:t>
      </w:r>
      <w:r>
        <w:rPr>
          <w:rFonts w:ascii="Lucida Sans Unicode" w:hAnsi="Lucida Sans Unicode"/>
          <w:spacing w:val="-8"/>
          <w:w w:val="105"/>
          <w:sz w:val="16"/>
        </w:rPr>
        <w:t xml:space="preserve"> </w:t>
      </w:r>
      <w:r>
        <w:rPr>
          <w:rFonts w:ascii="Bookman Old Style" w:hAnsi="Bookman Old Style"/>
          <w:i/>
          <w:w w:val="105"/>
          <w:sz w:val="16"/>
        </w:rPr>
        <w:t>m</w:t>
      </w:r>
      <w:r>
        <w:rPr>
          <w:rFonts w:ascii="Bookman Old Style" w:hAnsi="Bookman Old Style"/>
          <w:i/>
          <w:w w:val="105"/>
          <w:sz w:val="16"/>
        </w:rPr>
        <w:tab/>
        <w:t>m</w:t>
      </w:r>
      <w:r>
        <w:rPr>
          <w:rFonts w:ascii="Bookman Old Style" w:hAnsi="Bookman Old Style"/>
          <w:w w:val="105"/>
          <w:sz w:val="16"/>
          <w:vertAlign w:val="subscript"/>
        </w:rPr>
        <w:t>1</w:t>
      </w:r>
      <w:r>
        <w:rPr>
          <w:rFonts w:ascii="Bookman Old Style" w:hAnsi="Bookman Old Style"/>
          <w:spacing w:val="-18"/>
          <w:w w:val="105"/>
          <w:sz w:val="16"/>
        </w:rPr>
        <w:t xml:space="preserve"> </w:t>
      </w:r>
      <w:r>
        <w:rPr>
          <w:rFonts w:ascii="Lucida Sans Unicode" w:hAnsi="Lucida Sans Unicode"/>
          <w:w w:val="105"/>
          <w:sz w:val="16"/>
        </w:rPr>
        <w:t>∧</w:t>
      </w:r>
      <w:r>
        <w:rPr>
          <w:rFonts w:ascii="Lucida Sans Unicode" w:hAnsi="Lucida Sans Unicode"/>
          <w:spacing w:val="-25"/>
          <w:w w:val="105"/>
          <w:sz w:val="16"/>
        </w:rPr>
        <w:t xml:space="preserve"> </w:t>
      </w:r>
      <w:r>
        <w:rPr>
          <w:rFonts w:ascii="Bookman Old Style" w:hAnsi="Bookman Old Style"/>
          <w:i/>
          <w:w w:val="105"/>
          <w:sz w:val="16"/>
        </w:rPr>
        <w:t>m</w:t>
      </w:r>
      <w:r>
        <w:rPr>
          <w:rFonts w:ascii="Bookman Old Style" w:hAnsi="Bookman Old Style"/>
          <w:w w:val="105"/>
          <w:sz w:val="16"/>
          <w:vertAlign w:val="subscript"/>
        </w:rPr>
        <w:t>2</w:t>
      </w:r>
      <w:r>
        <w:rPr>
          <w:rFonts w:ascii="Bookman Old Style" w:hAnsi="Bookman Old Style"/>
          <w:spacing w:val="-12"/>
          <w:w w:val="105"/>
          <w:sz w:val="16"/>
        </w:rPr>
        <w:t xml:space="preserve"> </w:t>
      </w:r>
      <w:r>
        <w:rPr>
          <w:rFonts w:ascii="Lucida Sans Unicode" w:hAnsi="Lucida Sans Unicode"/>
          <w:w w:val="105"/>
          <w:sz w:val="16"/>
        </w:rPr>
        <w:t>=</w:t>
      </w:r>
      <w:r>
        <w:rPr>
          <w:rFonts w:ascii="Lucida Sans Unicode" w:hAnsi="Lucida Sans Unicode"/>
          <w:spacing w:val="-18"/>
          <w:w w:val="105"/>
          <w:sz w:val="16"/>
        </w:rPr>
        <w:t xml:space="preserve"> </w:t>
      </w:r>
      <w:r>
        <w:rPr>
          <w:rFonts w:ascii="Bookman Old Style" w:hAnsi="Bookman Old Style"/>
          <w:i/>
          <w:w w:val="105"/>
          <w:sz w:val="16"/>
        </w:rPr>
        <w:t>m</w:t>
      </w:r>
      <w:r>
        <w:rPr>
          <w:rFonts w:ascii="Bookman Old Style" w:hAnsi="Bookman Old Style"/>
          <w:w w:val="105"/>
          <w:sz w:val="16"/>
          <w:vertAlign w:val="subscript"/>
        </w:rPr>
        <w:t>2</w:t>
      </w:r>
      <w:r>
        <w:rPr>
          <w:rFonts w:ascii="Bookman Old Style" w:hAnsi="Bookman Old Style"/>
          <w:spacing w:val="-18"/>
          <w:w w:val="105"/>
          <w:sz w:val="16"/>
        </w:rPr>
        <w:t xml:space="preserve"> </w:t>
      </w:r>
      <w:r>
        <w:rPr>
          <w:rFonts w:ascii="Lucida Sans Unicode" w:hAnsi="Lucida Sans Unicode"/>
          <w:w w:val="105"/>
          <w:sz w:val="16"/>
        </w:rPr>
        <w:t>∧</w:t>
      </w:r>
      <w:r>
        <w:rPr>
          <w:rFonts w:ascii="Lucida Sans Unicode" w:hAnsi="Lucida Sans Unicode"/>
          <w:spacing w:val="-25"/>
          <w:w w:val="105"/>
          <w:sz w:val="16"/>
        </w:rPr>
        <w:t xml:space="preserve"> </w:t>
      </w:r>
      <w:r>
        <w:rPr>
          <w:rFonts w:ascii="Bookman Old Style" w:hAnsi="Bookman Old Style"/>
          <w:i/>
          <w:w w:val="105"/>
          <w:sz w:val="16"/>
        </w:rPr>
        <w:t>m</w:t>
      </w:r>
      <w:r>
        <w:rPr>
          <w:rFonts w:ascii="Bookman Old Style" w:hAnsi="Bookman Old Style"/>
          <w:w w:val="105"/>
          <w:sz w:val="16"/>
          <w:vertAlign w:val="subscript"/>
        </w:rPr>
        <w:t>1</w:t>
      </w:r>
      <w:r>
        <w:rPr>
          <w:rFonts w:ascii="Bookman Old Style" w:hAnsi="Bookman Old Style"/>
          <w:w w:val="105"/>
          <w:sz w:val="16"/>
        </w:rPr>
        <w:t xml:space="preserve"> </w:t>
      </w:r>
      <w:r>
        <w:rPr>
          <w:rFonts w:ascii="Bookman Old Style" w:hAnsi="Bookman Old Style"/>
          <w:i/>
          <w:w w:val="105"/>
          <w:sz w:val="16"/>
        </w:rPr>
        <w:t xml:space="preserve">ξ </w:t>
      </w:r>
      <w:r>
        <w:rPr>
          <w:rFonts w:ascii="Lucida Sans Unicode" w:hAnsi="Lucida Sans Unicode"/>
          <w:w w:val="105"/>
          <w:sz w:val="16"/>
        </w:rPr>
        <w:t>≤</w:t>
      </w:r>
      <w:r>
        <w:rPr>
          <w:rFonts w:ascii="Lucida Sans Unicode" w:hAnsi="Lucida Sans Unicode"/>
          <w:spacing w:val="-8"/>
          <w:w w:val="105"/>
          <w:sz w:val="16"/>
        </w:rPr>
        <w:t xml:space="preserve"> </w:t>
      </w:r>
      <w:r>
        <w:rPr>
          <w:rFonts w:ascii="Bookman Old Style" w:hAnsi="Bookman Old Style"/>
          <w:i/>
          <w:w w:val="105"/>
          <w:sz w:val="16"/>
        </w:rPr>
        <w:t>ξ</w:t>
      </w:r>
      <w:r>
        <w:rPr>
          <w:rFonts w:ascii="Bookman Old Style" w:hAnsi="Bookman Old Style"/>
          <w:i/>
          <w:w w:val="105"/>
          <w:sz w:val="16"/>
        </w:rPr>
        <w:tab/>
      </w:r>
      <w:r>
        <w:rPr>
          <w:w w:val="170"/>
          <w:sz w:val="16"/>
        </w:rPr>
        <w:t xml:space="preserve">t </w:t>
      </w:r>
      <w:r>
        <w:rPr>
          <w:rFonts w:ascii="Lucida Sans Unicode" w:hAnsi="Lucida Sans Unicode"/>
          <w:w w:val="105"/>
          <w:sz w:val="16"/>
        </w:rPr>
        <w:t>≤</w:t>
      </w:r>
      <w:r>
        <w:rPr>
          <w:rFonts w:ascii="Lucida Sans Unicode" w:hAnsi="Lucida Sans Unicode"/>
          <w:spacing w:val="-28"/>
          <w:w w:val="105"/>
          <w:sz w:val="16"/>
        </w:rPr>
        <w:t xml:space="preserve"> </w:t>
      </w:r>
      <w:r>
        <w:rPr>
          <w:rFonts w:ascii="Bookman Old Style" w:hAnsi="Bookman Old Style"/>
          <w:i/>
          <w:w w:val="105"/>
          <w:sz w:val="16"/>
        </w:rPr>
        <w:t>ξ</w:t>
      </w:r>
    </w:p>
    <w:p w14:paraId="39A306A7" w14:textId="77777777" w:rsidR="00AF434A" w:rsidRDefault="00AF434A">
      <w:pPr>
        <w:pStyle w:val="BodyText"/>
        <w:spacing w:before="9"/>
        <w:rPr>
          <w:rFonts w:ascii="Bookman Old Style"/>
          <w:i/>
          <w:sz w:val="23"/>
        </w:rPr>
      </w:pPr>
    </w:p>
    <w:p w14:paraId="3E43188C" w14:textId="77777777" w:rsidR="00AF434A" w:rsidRDefault="00000000">
      <w:pPr>
        <w:pStyle w:val="BodyText"/>
        <w:ind w:left="1137"/>
      </w:pPr>
      <w:r>
        <w:t>Figure 5: Well-formedness for Types</w:t>
      </w:r>
    </w:p>
    <w:p w14:paraId="2F119192" w14:textId="77777777" w:rsidR="00AF434A" w:rsidRDefault="00AF434A">
      <w:pPr>
        <w:pStyle w:val="BodyText"/>
        <w:rPr>
          <w:sz w:val="24"/>
        </w:rPr>
      </w:pPr>
    </w:p>
    <w:p w14:paraId="500A584B" w14:textId="301AA1E3" w:rsidR="00AF434A" w:rsidRDefault="00000000">
      <w:pPr>
        <w:pStyle w:val="BodyText"/>
        <w:spacing w:before="142" w:line="232" w:lineRule="auto"/>
        <w:ind w:left="219" w:right="38"/>
        <w:jc w:val="both"/>
      </w:pPr>
      <w:r>
        <w:t>context-switch from the unchecked to checked code region; thus, the checked function call at Figure 2</w:t>
      </w:r>
      <w:ins w:id="249" w:author="SC9986" w:date="2022-08-04T11:01:00Z">
        <w:r w:rsidR="00DB414A">
          <w:t>,</w:t>
        </w:r>
      </w:ins>
      <w:r>
        <w:t xml:space="preserve"> line 14 is safe, even if it is called by </w:t>
      </w:r>
      <w:r>
        <w:rPr>
          <w:i/>
        </w:rPr>
        <w:t xml:space="preserve">g </w:t>
      </w:r>
      <w:del w:id="250" w:author="SC9986" w:date="2022-08-04T11:01:00Z">
        <w:r w:rsidDel="00DB414A">
          <w:rPr>
            <w:i/>
          </w:rPr>
          <w:delText xml:space="preserve"> </w:delText>
        </w:r>
      </w:del>
      <w:r>
        <w:t>in Figure 3</w:t>
      </w:r>
      <w:del w:id="251" w:author="SC9986" w:date="2022-08-04T11:01:00Z">
        <w:r w:rsidDel="00DB414A">
          <w:delText xml:space="preserve"> </w:delText>
        </w:r>
      </w:del>
      <w:r>
        <w:t xml:space="preserve">, because it lives in     the checked region. In the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 xml:space="preserve">formalism, we formalize a </w:t>
      </w:r>
      <w:r>
        <w:rPr>
          <w:i/>
        </w:rPr>
        <w:t xml:space="preserve">checked </w:t>
      </w:r>
      <w:r>
        <w:t xml:space="preserve">block on top of the existing unchecked regions, and the transition of a tainted shell call creates a checked block containing the shell </w:t>
      </w:r>
      <w:r>
        <w:rPr>
          <w:spacing w:val="-3"/>
        </w:rPr>
        <w:t xml:space="preserve">body. </w:t>
      </w:r>
      <w:r>
        <w:rPr>
          <w:spacing w:val="-8"/>
        </w:rPr>
        <w:t xml:space="preserve">We </w:t>
      </w:r>
      <w:r>
        <w:t>also make sure that no arguments in these tainted shell</w:t>
      </w:r>
      <w:ins w:id="252" w:author="SC9986" w:date="2022-08-04T11:02:00Z">
        <w:r w:rsidR="00DB414A">
          <w:t>s</w:t>
        </w:r>
      </w:ins>
      <w:r>
        <w:t xml:space="preserve"> contains any</w:t>
      </w:r>
      <w:r>
        <w:rPr>
          <w:spacing w:val="-27"/>
        </w:rPr>
        <w:t xml:space="preserve"> </w:t>
      </w:r>
      <w:r>
        <w:t>checked pointers,</w:t>
      </w:r>
      <w:r>
        <w:rPr>
          <w:spacing w:val="19"/>
        </w:rPr>
        <w:t xml:space="preserve"> </w:t>
      </w:r>
      <w:r>
        <w:t>as</w:t>
      </w:r>
      <w:r>
        <w:rPr>
          <w:spacing w:val="20"/>
        </w:rPr>
        <w:t xml:space="preserve"> </w:t>
      </w:r>
      <w:r>
        <w:t>well</w:t>
      </w:r>
      <w:r>
        <w:rPr>
          <w:spacing w:val="20"/>
        </w:rPr>
        <w:t xml:space="preserve"> </w:t>
      </w:r>
      <w:r>
        <w:t>as</w:t>
      </w:r>
      <w:r>
        <w:rPr>
          <w:spacing w:val="20"/>
        </w:rPr>
        <w:t xml:space="preserve"> </w:t>
      </w:r>
      <w:r>
        <w:t>no</w:t>
      </w:r>
      <w:r>
        <w:rPr>
          <w:spacing w:val="20"/>
        </w:rPr>
        <w:t xml:space="preserve"> </w:t>
      </w:r>
      <w:r>
        <w:t>output</w:t>
      </w:r>
      <w:r>
        <w:rPr>
          <w:spacing w:val="20"/>
        </w:rPr>
        <w:t xml:space="preserve"> </w:t>
      </w:r>
      <w:r>
        <w:t>is</w:t>
      </w:r>
      <w:r>
        <w:rPr>
          <w:spacing w:val="20"/>
        </w:rPr>
        <w:t xml:space="preserve"> </w:t>
      </w:r>
      <w:r>
        <w:t>of</w:t>
      </w:r>
      <w:r>
        <w:rPr>
          <w:spacing w:val="20"/>
        </w:rPr>
        <w:t xml:space="preserve"> </w:t>
      </w:r>
      <w:r>
        <w:t>a</w:t>
      </w:r>
      <w:r>
        <w:rPr>
          <w:spacing w:val="20"/>
        </w:rPr>
        <w:t xml:space="preserve"> </w:t>
      </w:r>
      <w:r>
        <w:t>checked</w:t>
      </w:r>
      <w:r>
        <w:rPr>
          <w:spacing w:val="20"/>
        </w:rPr>
        <w:t xml:space="preserve"> </w:t>
      </w:r>
      <w:r>
        <w:t>type.</w:t>
      </w:r>
    </w:p>
    <w:p w14:paraId="37EA0F50" w14:textId="77777777" w:rsidR="00AF434A" w:rsidRDefault="00AF434A">
      <w:pPr>
        <w:pStyle w:val="BodyText"/>
        <w:spacing w:before="9"/>
        <w:rPr>
          <w:sz w:val="21"/>
        </w:rPr>
      </w:pPr>
    </w:p>
    <w:p w14:paraId="295A3047" w14:textId="77777777" w:rsidR="00AF434A" w:rsidRDefault="00000000">
      <w:pPr>
        <w:pStyle w:val="Heading1"/>
        <w:numPr>
          <w:ilvl w:val="0"/>
          <w:numId w:val="10"/>
        </w:numPr>
        <w:tabs>
          <w:tab w:val="left" w:pos="520"/>
        </w:tabs>
        <w:spacing w:before="1"/>
      </w:pPr>
      <w:r>
        <w:t>Formalization</w:t>
      </w:r>
    </w:p>
    <w:p w14:paraId="03FAE0D3" w14:textId="1056DBB3" w:rsidR="00AF434A" w:rsidRDefault="00000000">
      <w:pPr>
        <w:pStyle w:val="BodyText"/>
        <w:spacing w:before="221" w:line="232" w:lineRule="auto"/>
        <w:ind w:left="219" w:right="38" w:firstLine="300"/>
        <w:jc w:val="both"/>
      </w:pPr>
      <w:r>
        <w:t xml:space="preserve">This section describes the formal model of </w:t>
      </w:r>
      <w:r>
        <w:rPr>
          <w:spacing w:val="8"/>
        </w:rPr>
        <w:t>C</w:t>
      </w:r>
      <w:r>
        <w:rPr>
          <w:spacing w:val="8"/>
          <w:sz w:val="16"/>
        </w:rPr>
        <w:t>HECKED</w:t>
      </w:r>
      <w:r>
        <w:rPr>
          <w:spacing w:val="8"/>
        </w:rPr>
        <w:t xml:space="preserve">- </w:t>
      </w:r>
      <w:proofErr w:type="spellStart"/>
      <w:r>
        <w:rPr>
          <w:spacing w:val="5"/>
        </w:rPr>
        <w:t>CB</w:t>
      </w:r>
      <w:r>
        <w:rPr>
          <w:spacing w:val="5"/>
          <w:sz w:val="16"/>
        </w:rPr>
        <w:t>OX</w:t>
      </w:r>
      <w:proofErr w:type="spellEnd"/>
      <w:r>
        <w:rPr>
          <w:spacing w:val="5"/>
        </w:rPr>
        <w:t xml:space="preserve">, </w:t>
      </w:r>
      <w:r>
        <w:t xml:space="preserve">named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rPr>
        <w:t xml:space="preserve">, </w:t>
      </w:r>
      <w:r>
        <w:t xml:space="preserve">making </w:t>
      </w:r>
      <w:del w:id="253" w:author="SC9986" w:date="2022-08-04T11:02:00Z">
        <w:r w:rsidDel="00DB414A">
          <w:delText xml:space="preserve"> </w:delText>
        </w:r>
      </w:del>
      <w:r>
        <w:t xml:space="preserve">precise </w:t>
      </w:r>
      <w:del w:id="254" w:author="SC9986" w:date="2022-08-04T11:02:00Z">
        <w:r w:rsidDel="00DB414A">
          <w:delText xml:space="preserve"> </w:delText>
        </w:r>
      </w:del>
      <w:r>
        <w:t xml:space="preserve">its syntax, semantics, and type system. It also develops </w:t>
      </w:r>
      <w:r>
        <w:rPr>
          <w:spacing w:val="6"/>
        </w:rPr>
        <w:t>C</w:t>
      </w:r>
      <w:r>
        <w:rPr>
          <w:spacing w:val="6"/>
          <w:sz w:val="16"/>
        </w:rPr>
        <w:t>ORE</w:t>
      </w:r>
      <w:r>
        <w:rPr>
          <w:spacing w:val="6"/>
        </w:rPr>
        <w:t>C</w:t>
      </w:r>
      <w:r>
        <w:rPr>
          <w:spacing w:val="6"/>
          <w:sz w:val="16"/>
        </w:rPr>
        <w:t>HK</w:t>
      </w:r>
      <w:r>
        <w:rPr>
          <w:spacing w:val="6"/>
        </w:rPr>
        <w:t>CB</w:t>
      </w:r>
      <w:r>
        <w:rPr>
          <w:spacing w:val="6"/>
          <w:sz w:val="16"/>
        </w:rPr>
        <w:t>OX</w:t>
      </w:r>
      <w:r>
        <w:rPr>
          <w:spacing w:val="6"/>
        </w:rPr>
        <w:t xml:space="preserve">’s </w:t>
      </w:r>
      <w:r>
        <w:t>meta-theory, including the type sound- ness, non-exposure, and non-crashing</w:t>
      </w:r>
      <w:r>
        <w:rPr>
          <w:spacing w:val="29"/>
        </w:rPr>
        <w:t xml:space="preserve"> </w:t>
      </w:r>
      <w:r>
        <w:t>theorems.</w:t>
      </w:r>
    </w:p>
    <w:p w14:paraId="4A8FA7A3" w14:textId="77777777" w:rsidR="00AF434A" w:rsidRDefault="00AF434A">
      <w:pPr>
        <w:pStyle w:val="BodyText"/>
        <w:spacing w:before="3"/>
        <w:rPr>
          <w:sz w:val="22"/>
        </w:rPr>
      </w:pPr>
    </w:p>
    <w:p w14:paraId="041EFFC5" w14:textId="77777777" w:rsidR="00AF434A" w:rsidRDefault="00000000">
      <w:pPr>
        <w:pStyle w:val="Heading2"/>
        <w:numPr>
          <w:ilvl w:val="1"/>
          <w:numId w:val="10"/>
        </w:numPr>
        <w:tabs>
          <w:tab w:val="left" w:pos="660"/>
        </w:tabs>
      </w:pPr>
      <w:r>
        <w:t>Syntax</w:t>
      </w:r>
    </w:p>
    <w:p w14:paraId="3446DD18" w14:textId="77777777" w:rsidR="00AF434A" w:rsidRDefault="00000000">
      <w:pPr>
        <w:pStyle w:val="BodyText"/>
        <w:spacing w:before="225" w:line="232" w:lineRule="auto"/>
        <w:ind w:left="219" w:right="38" w:firstLine="300"/>
        <w:jc w:val="both"/>
      </w:pPr>
      <w:r>
        <w:t xml:space="preserve">The syntax of </w:t>
      </w:r>
      <w:proofErr w:type="spellStart"/>
      <w:r>
        <w:t>C</w:t>
      </w:r>
      <w:r>
        <w:rPr>
          <w:sz w:val="16"/>
        </w:rPr>
        <w:t>ORE</w:t>
      </w:r>
      <w:r>
        <w:t>C</w:t>
      </w:r>
      <w:r>
        <w:rPr>
          <w:sz w:val="16"/>
        </w:rPr>
        <w:t>HK</w:t>
      </w:r>
      <w:r>
        <w:t>CB</w:t>
      </w:r>
      <w:r>
        <w:rPr>
          <w:sz w:val="16"/>
        </w:rPr>
        <w:t>OX</w:t>
      </w:r>
      <w:proofErr w:type="spellEnd"/>
      <w:r>
        <w:rPr>
          <w:sz w:val="16"/>
        </w:rPr>
        <w:t xml:space="preserve"> </w:t>
      </w:r>
      <w:r>
        <w:t>is given by the expression-based language presented in Fig. 4.</w:t>
      </w:r>
    </w:p>
    <w:p w14:paraId="1D9CA1DC" w14:textId="77777777" w:rsidR="00AF434A" w:rsidRDefault="00000000">
      <w:pPr>
        <w:pStyle w:val="BodyText"/>
        <w:spacing w:before="3" w:line="232" w:lineRule="auto"/>
        <w:ind w:left="219" w:right="38" w:firstLine="300"/>
        <w:jc w:val="both"/>
      </w:pPr>
      <w:r>
        <w:t xml:space="preserve">There are two type notions in </w:t>
      </w:r>
      <w:proofErr w:type="spellStart"/>
      <w:r>
        <w:t>C</w:t>
      </w:r>
      <w:r>
        <w:rPr>
          <w:sz w:val="16"/>
        </w:rPr>
        <w:t>ORE</w:t>
      </w:r>
      <w:r>
        <w:t>C</w:t>
      </w:r>
      <w:r>
        <w:rPr>
          <w:sz w:val="16"/>
        </w:rPr>
        <w:t>HK</w:t>
      </w:r>
      <w:r>
        <w:t>CB</w:t>
      </w:r>
      <w:r>
        <w:rPr>
          <w:sz w:val="16"/>
        </w:rPr>
        <w:t>OX</w:t>
      </w:r>
      <w:proofErr w:type="spellEnd"/>
      <w:r>
        <w:t xml:space="preserve">. Types </w:t>
      </w:r>
      <w:r>
        <w:rPr>
          <w:i/>
        </w:rPr>
        <w:t xml:space="preserve">τ </w:t>
      </w:r>
      <w:r>
        <w:t xml:space="preserve">classify word-sized values including integers and pointers, while types </w:t>
      </w:r>
      <w:r>
        <w:rPr>
          <w:i/>
        </w:rPr>
        <w:t xml:space="preserve">ω </w:t>
      </w:r>
      <w:r>
        <w:t>classify multi-word values such as arrays,</w:t>
      </w:r>
    </w:p>
    <w:p w14:paraId="1CFA3AFB" w14:textId="77777777" w:rsidR="00AF434A" w:rsidRDefault="00000000">
      <w:pPr>
        <w:pStyle w:val="BodyText"/>
        <w:spacing w:line="218" w:lineRule="exact"/>
        <w:ind w:left="220"/>
      </w:pPr>
      <w:r>
        <w:br w:type="column"/>
      </w:r>
      <w:r>
        <w:rPr>
          <w:w w:val="110"/>
        </w:rPr>
        <w:t xml:space="preserve">so the above examples could be rewritten </w:t>
      </w:r>
      <w:proofErr w:type="spellStart"/>
      <w:r>
        <w:rPr>
          <w:w w:val="110"/>
        </w:rPr>
        <w:t>ptr</w:t>
      </w:r>
      <w:r>
        <w:rPr>
          <w:w w:val="110"/>
          <w:vertAlign w:val="superscript"/>
        </w:rPr>
        <w:t>c</w:t>
      </w:r>
      <w:proofErr w:type="spellEnd"/>
      <w:r>
        <w:rPr>
          <w:w w:val="110"/>
        </w:rPr>
        <w:t xml:space="preserve"> </w:t>
      </w:r>
      <w:r>
        <w:rPr>
          <w:rFonts w:ascii="Tahoma" w:hAnsi="Tahoma"/>
          <w:w w:val="110"/>
        </w:rPr>
        <w:t>[</w:t>
      </w:r>
      <w:r>
        <w:rPr>
          <w:i/>
          <w:w w:val="110"/>
        </w:rPr>
        <w:t xml:space="preserve">n τ </w:t>
      </w:r>
      <w:r>
        <w:rPr>
          <w:rFonts w:ascii="Tahoma" w:hAnsi="Tahoma"/>
        </w:rPr>
        <w:t xml:space="preserve">] </w:t>
      </w:r>
      <w:r>
        <w:rPr>
          <w:w w:val="110"/>
        </w:rPr>
        <w:t>and</w:t>
      </w:r>
    </w:p>
    <w:p w14:paraId="46B582A7" w14:textId="77777777" w:rsidR="00AF434A" w:rsidRDefault="00000000">
      <w:pPr>
        <w:spacing w:line="224" w:lineRule="exact"/>
        <w:ind w:left="219"/>
        <w:rPr>
          <w:sz w:val="20"/>
        </w:rPr>
      </w:pPr>
      <w:proofErr w:type="spellStart"/>
      <w:r>
        <w:rPr>
          <w:w w:val="110"/>
          <w:sz w:val="20"/>
        </w:rPr>
        <w:t>ptr</w:t>
      </w:r>
      <w:r>
        <w:rPr>
          <w:w w:val="110"/>
          <w:sz w:val="20"/>
          <w:vertAlign w:val="superscript"/>
        </w:rPr>
        <w:t>c</w:t>
      </w:r>
      <w:proofErr w:type="spellEnd"/>
      <w:r>
        <w:rPr>
          <w:w w:val="110"/>
          <w:sz w:val="20"/>
        </w:rPr>
        <w:t xml:space="preserve"> </w:t>
      </w:r>
      <w:r>
        <w:rPr>
          <w:rFonts w:ascii="Tahoma" w:hAnsi="Tahoma"/>
          <w:w w:val="110"/>
          <w:sz w:val="20"/>
        </w:rPr>
        <w:t>[</w:t>
      </w:r>
      <w:r>
        <w:rPr>
          <w:i/>
          <w:w w:val="110"/>
          <w:sz w:val="20"/>
        </w:rPr>
        <w:t xml:space="preserve">n τ </w:t>
      </w:r>
      <w:r>
        <w:rPr>
          <w:rFonts w:ascii="Tahoma" w:hAnsi="Tahoma"/>
          <w:w w:val="110"/>
          <w:sz w:val="20"/>
        </w:rPr>
        <w:t>]</w:t>
      </w:r>
      <w:proofErr w:type="spellStart"/>
      <w:r>
        <w:rPr>
          <w:rFonts w:ascii="Bookman Old Style" w:hAnsi="Bookman Old Style"/>
          <w:i/>
          <w:w w:val="110"/>
          <w:sz w:val="20"/>
          <w:vertAlign w:val="subscript"/>
        </w:rPr>
        <w:t>nt</w:t>
      </w:r>
      <w:proofErr w:type="spellEnd"/>
      <w:r>
        <w:rPr>
          <w:w w:val="110"/>
          <w:sz w:val="20"/>
        </w:rPr>
        <w:t>, respectively.</w:t>
      </w:r>
    </w:p>
    <w:p w14:paraId="3C6227D8" w14:textId="0EF70176" w:rsidR="00AF434A" w:rsidRDefault="00000000">
      <w:pPr>
        <w:pStyle w:val="BodyText"/>
        <w:spacing w:before="1" w:line="223" w:lineRule="auto"/>
        <w:ind w:left="219" w:right="217" w:firstLine="305"/>
        <w:jc w:val="both"/>
      </w:pPr>
      <w:r>
        <w:pict w14:anchorId="6BA78FE3">
          <v:line id="_x0000_s1421" style="position:absolute;left:0;text-align:left;z-index:-57760;mso-position-horizontal-relative:page" from="383.35pt,70.85pt" to="388pt,70.85pt" strokeweight=".4pt">
            <w10:wrap anchorx="page"/>
          </v:line>
        </w:pict>
      </w:r>
      <w:r>
        <w:pict w14:anchorId="1647F592">
          <v:line id="_x0000_s1420" style="position:absolute;left:0;text-align:left;z-index:-57736;mso-position-horizontal-relative:page" from="528pt,70.85pt" to="533.7pt,70.85pt" strokeweight=".4pt">
            <w10:wrap anchorx="page"/>
          </v:line>
        </w:pict>
      </w:r>
      <w:r>
        <w:pict w14:anchorId="61A4B07D">
          <v:line id="_x0000_s1419" style="position:absolute;left:0;text-align:left;z-index:-57712;mso-position-horizontal-relative:page" from="442.55pt,82.05pt" to="448.2pt,82.05pt" strokeweight=".4pt">
            <w10:wrap anchorx="page"/>
          </v:line>
        </w:pict>
      </w:r>
      <w:r>
        <w:pict w14:anchorId="06138C12">
          <v:shape id="_x0000_s1418" type="#_x0000_t202" style="position:absolute;left:0;text-align:left;margin-left:371.55pt;margin-top:24.05pt;width:13.25pt;height:17.3pt;z-index:-57520;mso-position-horizontal-relative:page" filled="f" stroked="f">
            <v:textbox inset="0,0,0,0">
              <w:txbxContent>
                <w:p w14:paraId="505FA23F" w14:textId="77777777" w:rsidR="00AF434A" w:rsidRDefault="00000000">
                  <w:pPr>
                    <w:pStyle w:val="BodyText"/>
                    <w:spacing w:line="242" w:lineRule="exact"/>
                    <w:rPr>
                      <w:rFonts w:ascii="Lucida Sans Unicode"/>
                    </w:rPr>
                  </w:pPr>
                  <w:r>
                    <w:rPr>
                      <w:rFonts w:ascii="Lucida Sans Unicode"/>
                      <w:w w:val="120"/>
                    </w:rPr>
                    <w:t>( )</w:t>
                  </w:r>
                </w:p>
              </w:txbxContent>
            </v:textbox>
            <w10:wrap anchorx="page"/>
          </v:shape>
        </w:pict>
      </w:r>
      <w:r>
        <w:pict w14:anchorId="36F14E27">
          <v:shape id="_x0000_s1417" type="#_x0000_t202" style="position:absolute;left:0;text-align:left;margin-left:452.1pt;margin-top:80.05pt;width:14.65pt;height:17.3pt;z-index:-57496;mso-position-horizontal-relative:page" filled="f" stroked="f">
            <v:textbox inset="0,0,0,0">
              <w:txbxContent>
                <w:p w14:paraId="57D9239E"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pict w14:anchorId="6250102C">
          <v:shape id="_x0000_s1416" type="#_x0000_t202" style="position:absolute;left:0;text-align:left;margin-left:537.55pt;margin-top:68.85pt;width:14.65pt;height:17.3pt;z-index:-57472;mso-position-horizontal-relative:page" filled="f" stroked="f">
            <v:textbox inset="0,0,0,0">
              <w:txbxContent>
                <w:p w14:paraId="491477B1"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proofErr w:type="spellStart"/>
      <w:r>
        <w:rPr>
          <w:spacing w:val="8"/>
          <w:w w:val="105"/>
        </w:rPr>
        <w:t>C</w:t>
      </w:r>
      <w:r>
        <w:rPr>
          <w:spacing w:val="8"/>
          <w:w w:val="105"/>
          <w:sz w:val="16"/>
        </w:rPr>
        <w:t>ORE</w:t>
      </w:r>
      <w:r>
        <w:rPr>
          <w:spacing w:val="8"/>
          <w:w w:val="105"/>
        </w:rPr>
        <w:t>C</w:t>
      </w:r>
      <w:r>
        <w:rPr>
          <w:spacing w:val="8"/>
          <w:w w:val="105"/>
          <w:sz w:val="16"/>
        </w:rPr>
        <w:t>HK</w:t>
      </w:r>
      <w:r>
        <w:rPr>
          <w:spacing w:val="8"/>
          <w:w w:val="105"/>
        </w:rPr>
        <w:t>CB</w:t>
      </w:r>
      <w:r>
        <w:rPr>
          <w:spacing w:val="8"/>
          <w:w w:val="105"/>
          <w:sz w:val="16"/>
        </w:rPr>
        <w:t>OX</w:t>
      </w:r>
      <w:proofErr w:type="spellEnd"/>
      <w:r>
        <w:rPr>
          <w:spacing w:val="8"/>
          <w:w w:val="105"/>
          <w:sz w:val="16"/>
        </w:rPr>
        <w:t xml:space="preserve"> </w:t>
      </w:r>
      <w:r>
        <w:rPr>
          <w:w w:val="105"/>
        </w:rPr>
        <w:t>expressions include literals (</w:t>
      </w:r>
      <w:r>
        <w:rPr>
          <w:i/>
          <w:w w:val="105"/>
        </w:rPr>
        <w:t xml:space="preserve">n </w:t>
      </w:r>
      <w:r>
        <w:rPr>
          <w:rFonts w:ascii="Tahoma" w:hAnsi="Tahoma"/>
          <w:w w:val="105"/>
        </w:rPr>
        <w:t xml:space="preserve">: </w:t>
      </w:r>
      <w:r>
        <w:rPr>
          <w:i/>
          <w:w w:val="105"/>
        </w:rPr>
        <w:t xml:space="preserve">τ </w:t>
      </w:r>
      <w:r>
        <w:rPr>
          <w:w w:val="105"/>
        </w:rPr>
        <w:t>), variables (</w:t>
      </w:r>
      <w:r>
        <w:rPr>
          <w:i/>
          <w:w w:val="105"/>
        </w:rPr>
        <w:t>x</w:t>
      </w:r>
      <w:r>
        <w:rPr>
          <w:w w:val="105"/>
        </w:rPr>
        <w:t>), addition (</w:t>
      </w:r>
      <w:r>
        <w:rPr>
          <w:i/>
          <w:w w:val="105"/>
        </w:rPr>
        <w:t>e</w:t>
      </w:r>
      <w:r>
        <w:rPr>
          <w:rFonts w:ascii="Bookman Old Style" w:hAnsi="Bookman Old Style"/>
          <w:w w:val="105"/>
          <w:vertAlign w:val="subscript"/>
        </w:rPr>
        <w:t>1</w:t>
      </w:r>
      <w:r>
        <w:rPr>
          <w:rFonts w:ascii="Bookman Old Style" w:hAnsi="Bookman Old Style"/>
          <w:w w:val="105"/>
        </w:rPr>
        <w:t xml:space="preserve"> </w:t>
      </w:r>
      <w:r>
        <w:rPr>
          <w:w w:val="105"/>
        </w:rPr>
        <w:t xml:space="preserve">+ </w:t>
      </w:r>
      <w:r>
        <w:rPr>
          <w:i/>
          <w:spacing w:val="2"/>
          <w:w w:val="105"/>
        </w:rPr>
        <w:t>e</w:t>
      </w:r>
      <w:r>
        <w:rPr>
          <w:rFonts w:ascii="Bookman Old Style" w:hAnsi="Bookman Old Style"/>
          <w:spacing w:val="2"/>
          <w:w w:val="105"/>
          <w:vertAlign w:val="subscript"/>
        </w:rPr>
        <w:t>2</w:t>
      </w:r>
      <w:r>
        <w:rPr>
          <w:spacing w:val="2"/>
          <w:w w:val="105"/>
        </w:rPr>
        <w:t xml:space="preserve">), </w:t>
      </w:r>
      <w:r>
        <w:rPr>
          <w:w w:val="105"/>
        </w:rPr>
        <w:t>static casts (</w:t>
      </w:r>
      <w:r>
        <w:rPr>
          <w:rFonts w:ascii="Tahoma" w:hAnsi="Tahoma"/>
          <w:w w:val="105"/>
        </w:rPr>
        <w:t>(</w:t>
      </w:r>
      <w:r>
        <w:rPr>
          <w:i/>
          <w:w w:val="105"/>
        </w:rPr>
        <w:t xml:space="preserve">τ </w:t>
      </w:r>
      <w:r>
        <w:rPr>
          <w:rFonts w:ascii="Tahoma" w:hAnsi="Tahoma"/>
          <w:w w:val="105"/>
        </w:rPr>
        <w:t>)</w:t>
      </w:r>
      <w:r>
        <w:rPr>
          <w:i/>
          <w:w w:val="105"/>
        </w:rPr>
        <w:t>e</w:t>
      </w:r>
      <w:r>
        <w:rPr>
          <w:w w:val="105"/>
        </w:rPr>
        <w:t xml:space="preserve">), </w:t>
      </w:r>
      <w:proofErr w:type="spellStart"/>
      <w:r>
        <w:rPr>
          <w:w w:val="105"/>
        </w:rPr>
        <w:t>dy</w:t>
      </w:r>
      <w:proofErr w:type="spellEnd"/>
      <w:r>
        <w:rPr>
          <w:w w:val="105"/>
        </w:rPr>
        <w:t xml:space="preserve">- </w:t>
      </w:r>
      <w:proofErr w:type="spellStart"/>
      <w:r>
        <w:rPr>
          <w:w w:val="105"/>
        </w:rPr>
        <w:t>namic</w:t>
      </w:r>
      <w:proofErr w:type="spellEnd"/>
      <w:r>
        <w:rPr>
          <w:w w:val="105"/>
        </w:rPr>
        <w:t xml:space="preserve"> casts ( </w:t>
      </w:r>
      <w:r>
        <w:rPr>
          <w:i/>
          <w:w w:val="105"/>
        </w:rPr>
        <w:t>τ e</w:t>
      </w:r>
      <w:r>
        <w:rPr>
          <w:w w:val="105"/>
        </w:rPr>
        <w:t xml:space="preserve">) </w:t>
      </w:r>
      <w:r>
        <w:rPr>
          <w:spacing w:val="4"/>
          <w:w w:val="105"/>
          <w:position w:val="7"/>
          <w:sz w:val="14"/>
        </w:rPr>
        <w:t>2</w:t>
      </w:r>
      <w:r>
        <w:rPr>
          <w:spacing w:val="4"/>
          <w:w w:val="105"/>
        </w:rPr>
        <w:t xml:space="preserve">, </w:t>
      </w:r>
      <w:r>
        <w:rPr>
          <w:w w:val="105"/>
        </w:rPr>
        <w:t xml:space="preserve">the </w:t>
      </w:r>
      <w:proofErr w:type="spellStart"/>
      <w:r>
        <w:rPr>
          <w:w w:val="125"/>
        </w:rPr>
        <w:t>strlen</w:t>
      </w:r>
      <w:proofErr w:type="spellEnd"/>
      <w:r>
        <w:rPr>
          <w:w w:val="125"/>
        </w:rPr>
        <w:t xml:space="preserve"> </w:t>
      </w:r>
      <w:r>
        <w:rPr>
          <w:w w:val="105"/>
        </w:rPr>
        <w:t>operation (</w:t>
      </w:r>
      <w:proofErr w:type="spellStart"/>
      <w:r>
        <w:rPr>
          <w:w w:val="105"/>
        </w:rPr>
        <w:t>strlen</w:t>
      </w:r>
      <w:proofErr w:type="spellEnd"/>
      <w:r>
        <w:rPr>
          <w:rFonts w:ascii="Tahoma" w:hAnsi="Tahoma"/>
          <w:w w:val="105"/>
        </w:rPr>
        <w:t>(</w:t>
      </w:r>
      <w:r>
        <w:rPr>
          <w:i/>
          <w:w w:val="105"/>
        </w:rPr>
        <w:t>x</w:t>
      </w:r>
      <w:r>
        <w:rPr>
          <w:rFonts w:ascii="Tahoma" w:hAnsi="Tahoma"/>
          <w:w w:val="105"/>
        </w:rPr>
        <w:t>)</w:t>
      </w:r>
      <w:r>
        <w:rPr>
          <w:w w:val="105"/>
        </w:rPr>
        <w:t xml:space="preserve">), pointer dereference and assignment (* </w:t>
      </w:r>
      <w:r>
        <w:rPr>
          <w:i/>
          <w:w w:val="105"/>
        </w:rPr>
        <w:t>e</w:t>
      </w:r>
      <w:r>
        <w:rPr>
          <w:w w:val="105"/>
        </w:rPr>
        <w:t xml:space="preserve">) and (* </w:t>
      </w:r>
      <w:r>
        <w:rPr>
          <w:i/>
          <w:w w:val="105"/>
        </w:rPr>
        <w:t>e</w:t>
      </w:r>
      <w:r>
        <w:rPr>
          <w:rFonts w:ascii="Bookman Old Style" w:hAnsi="Bookman Old Style"/>
          <w:w w:val="105"/>
          <w:vertAlign w:val="subscript"/>
        </w:rPr>
        <w:t>1</w:t>
      </w:r>
      <w:r>
        <w:rPr>
          <w:rFonts w:ascii="Bookman Old Style" w:hAnsi="Bookman Old Style"/>
          <w:w w:val="105"/>
        </w:rPr>
        <w:t xml:space="preserve"> </w:t>
      </w:r>
      <w:r>
        <w:rPr>
          <w:w w:val="105"/>
        </w:rPr>
        <w:t xml:space="preserve">= </w:t>
      </w:r>
      <w:r>
        <w:rPr>
          <w:i/>
          <w:spacing w:val="2"/>
          <w:w w:val="105"/>
        </w:rPr>
        <w:t>e</w:t>
      </w:r>
      <w:r>
        <w:rPr>
          <w:rFonts w:ascii="Bookman Old Style" w:hAnsi="Bookman Old Style"/>
          <w:spacing w:val="2"/>
          <w:w w:val="105"/>
          <w:vertAlign w:val="subscript"/>
        </w:rPr>
        <w:t>2</w:t>
      </w:r>
      <w:r>
        <w:rPr>
          <w:spacing w:val="2"/>
          <w:w w:val="105"/>
        </w:rPr>
        <w:t xml:space="preserve">), </w:t>
      </w:r>
      <w:r>
        <w:rPr>
          <w:w w:val="105"/>
        </w:rPr>
        <w:t xml:space="preserve">resp.), </w:t>
      </w:r>
      <w:del w:id="255" w:author="SC9986" w:date="2022-08-04T11:04:00Z">
        <w:r w:rsidDel="00A61FCF">
          <w:rPr>
            <w:w w:val="105"/>
          </w:rPr>
          <w:delText xml:space="preserve"> </w:delText>
        </w:r>
      </w:del>
      <w:r>
        <w:rPr>
          <w:w w:val="105"/>
        </w:rPr>
        <w:t xml:space="preserve">let </w:t>
      </w:r>
      <w:del w:id="256" w:author="SC9986" w:date="2022-08-04T11:05:00Z">
        <w:r w:rsidDel="00A61FCF">
          <w:rPr>
            <w:w w:val="105"/>
          </w:rPr>
          <w:delText xml:space="preserve"> </w:delText>
        </w:r>
      </w:del>
      <w:r>
        <w:rPr>
          <w:w w:val="105"/>
        </w:rPr>
        <w:t xml:space="preserve">binding </w:t>
      </w:r>
      <w:del w:id="257" w:author="SC9986" w:date="2022-08-04T11:05:00Z">
        <w:r w:rsidDel="00A61FCF">
          <w:rPr>
            <w:w w:val="105"/>
          </w:rPr>
          <w:delText xml:space="preserve"> </w:delText>
        </w:r>
      </w:del>
      <w:r>
        <w:rPr>
          <w:w w:val="125"/>
        </w:rPr>
        <w:t xml:space="preserve">(let </w:t>
      </w:r>
      <w:del w:id="258" w:author="SC9986" w:date="2022-08-04T11:05:00Z">
        <w:r w:rsidDel="00A61FCF">
          <w:rPr>
            <w:w w:val="125"/>
          </w:rPr>
          <w:delText xml:space="preserve"> </w:delText>
        </w:r>
      </w:del>
      <w:r>
        <w:rPr>
          <w:i/>
          <w:w w:val="105"/>
        </w:rPr>
        <w:t xml:space="preserve">x </w:t>
      </w:r>
      <w:r>
        <w:rPr>
          <w:w w:val="105"/>
        </w:rPr>
        <w:t xml:space="preserve">= </w:t>
      </w:r>
      <w:r>
        <w:rPr>
          <w:i/>
          <w:w w:val="105"/>
        </w:rPr>
        <w:t>e</w:t>
      </w:r>
      <w:r>
        <w:rPr>
          <w:rFonts w:ascii="Bookman Old Style" w:hAnsi="Bookman Old Style"/>
          <w:w w:val="105"/>
          <w:vertAlign w:val="subscript"/>
        </w:rPr>
        <w:t>1</w:t>
      </w:r>
      <w:r>
        <w:rPr>
          <w:rFonts w:ascii="Bookman Old Style" w:hAnsi="Bookman Old Style"/>
          <w:w w:val="105"/>
        </w:rPr>
        <w:t xml:space="preserve"> </w:t>
      </w:r>
      <w:del w:id="259" w:author="SC9986" w:date="2022-08-04T11:05:00Z">
        <w:r w:rsidDel="00A61FCF">
          <w:rPr>
            <w:rFonts w:ascii="Bookman Old Style" w:hAnsi="Bookman Old Style"/>
            <w:w w:val="105"/>
          </w:rPr>
          <w:delText xml:space="preserve"> </w:delText>
        </w:r>
      </w:del>
      <w:r>
        <w:rPr>
          <w:w w:val="125"/>
        </w:rPr>
        <w:t xml:space="preserve">in </w:t>
      </w:r>
      <w:del w:id="260" w:author="SC9986" w:date="2022-08-04T11:05:00Z">
        <w:r w:rsidDel="00A61FCF">
          <w:rPr>
            <w:w w:val="125"/>
          </w:rPr>
          <w:delText xml:space="preserve"> </w:delText>
        </w:r>
      </w:del>
      <w:r>
        <w:rPr>
          <w:i/>
          <w:spacing w:val="2"/>
          <w:w w:val="105"/>
        </w:rPr>
        <w:t>e</w:t>
      </w:r>
      <w:r>
        <w:rPr>
          <w:rFonts w:ascii="Bookman Old Style" w:hAnsi="Bookman Old Style"/>
          <w:spacing w:val="2"/>
          <w:w w:val="105"/>
          <w:vertAlign w:val="subscript"/>
        </w:rPr>
        <w:t>2</w:t>
      </w:r>
      <w:r>
        <w:rPr>
          <w:spacing w:val="2"/>
          <w:w w:val="105"/>
        </w:rPr>
        <w:t xml:space="preserve">), </w:t>
      </w:r>
      <w:del w:id="261" w:author="SC9986" w:date="2022-08-04T11:05:00Z">
        <w:r w:rsidDel="00A61FCF">
          <w:rPr>
            <w:spacing w:val="2"/>
            <w:w w:val="105"/>
          </w:rPr>
          <w:delText xml:space="preserve">  </w:delText>
        </w:r>
      </w:del>
      <w:r>
        <w:rPr>
          <w:w w:val="105"/>
        </w:rPr>
        <w:t xml:space="preserve">conditionals </w:t>
      </w:r>
      <w:r>
        <w:rPr>
          <w:w w:val="125"/>
        </w:rPr>
        <w:t xml:space="preserve">(if </w:t>
      </w:r>
      <w:r>
        <w:rPr>
          <w:rFonts w:ascii="Tahoma" w:hAnsi="Tahoma"/>
          <w:w w:val="105"/>
        </w:rPr>
        <w:t>(</w:t>
      </w:r>
      <w:r>
        <w:rPr>
          <w:i/>
          <w:w w:val="105"/>
        </w:rPr>
        <w:t>e</w:t>
      </w:r>
      <w:r>
        <w:rPr>
          <w:rFonts w:ascii="Tahoma" w:hAnsi="Tahoma"/>
          <w:w w:val="105"/>
        </w:rPr>
        <w:t xml:space="preserve">) </w:t>
      </w:r>
      <w:r>
        <w:rPr>
          <w:i/>
          <w:w w:val="105"/>
        </w:rPr>
        <w:t>e</w:t>
      </w:r>
      <w:r>
        <w:rPr>
          <w:rFonts w:ascii="Bookman Old Style" w:hAnsi="Bookman Old Style"/>
          <w:w w:val="105"/>
          <w:vertAlign w:val="subscript"/>
        </w:rPr>
        <w:t>1</w:t>
      </w:r>
      <w:r>
        <w:rPr>
          <w:rFonts w:ascii="Bookman Old Style" w:hAnsi="Bookman Old Style"/>
          <w:w w:val="105"/>
        </w:rPr>
        <w:t xml:space="preserve"> </w:t>
      </w:r>
      <w:r>
        <w:rPr>
          <w:w w:val="125"/>
        </w:rPr>
        <w:t xml:space="preserve">else </w:t>
      </w:r>
      <w:r>
        <w:rPr>
          <w:i/>
          <w:spacing w:val="2"/>
          <w:w w:val="105"/>
        </w:rPr>
        <w:t>e</w:t>
      </w:r>
      <w:r>
        <w:rPr>
          <w:rFonts w:ascii="Bookman Old Style" w:hAnsi="Bookman Old Style"/>
          <w:spacing w:val="2"/>
          <w:w w:val="105"/>
          <w:vertAlign w:val="subscript"/>
        </w:rPr>
        <w:t>2</w:t>
      </w:r>
      <w:r>
        <w:rPr>
          <w:spacing w:val="2"/>
          <w:w w:val="105"/>
        </w:rPr>
        <w:t xml:space="preserve">), </w:t>
      </w:r>
      <w:r>
        <w:rPr>
          <w:w w:val="105"/>
        </w:rPr>
        <w:t>memory allocation (malloc</w:t>
      </w:r>
      <w:r>
        <w:rPr>
          <w:rFonts w:ascii="Tahoma" w:hAnsi="Tahoma"/>
          <w:w w:val="105"/>
        </w:rPr>
        <w:t>(</w:t>
      </w:r>
      <w:r>
        <w:rPr>
          <w:i/>
          <w:w w:val="105"/>
        </w:rPr>
        <w:t>ξ, ω</w:t>
      </w:r>
      <w:r>
        <w:rPr>
          <w:rFonts w:ascii="Tahoma" w:hAnsi="Tahoma"/>
          <w:w w:val="105"/>
        </w:rPr>
        <w:t>)</w:t>
      </w:r>
      <w:r>
        <w:rPr>
          <w:w w:val="105"/>
        </w:rPr>
        <w:t>), function calls (</w:t>
      </w:r>
      <w:r>
        <w:rPr>
          <w:i/>
          <w:w w:val="105"/>
        </w:rPr>
        <w:t>e</w:t>
      </w:r>
      <w:r>
        <w:rPr>
          <w:rFonts w:ascii="Tahoma" w:hAnsi="Tahoma"/>
          <w:w w:val="105"/>
        </w:rPr>
        <w:t>(</w:t>
      </w:r>
      <w:r>
        <w:rPr>
          <w:i/>
          <w:w w:val="105"/>
        </w:rPr>
        <w:t>e</w:t>
      </w:r>
      <w:r>
        <w:rPr>
          <w:rFonts w:ascii="Tahoma" w:hAnsi="Tahoma"/>
          <w:w w:val="105"/>
        </w:rPr>
        <w:t>)</w:t>
      </w:r>
      <w:r>
        <w:rPr>
          <w:w w:val="105"/>
        </w:rPr>
        <w:t>), unchecked blocks (unchecked</w:t>
      </w:r>
      <w:r>
        <w:rPr>
          <w:rFonts w:ascii="Tahoma" w:hAnsi="Tahoma"/>
          <w:w w:val="105"/>
        </w:rPr>
        <w:t>(</w:t>
      </w:r>
      <w:r>
        <w:rPr>
          <w:i/>
          <w:w w:val="105"/>
        </w:rPr>
        <w:t>x</w:t>
      </w:r>
      <w:r>
        <w:rPr>
          <w:rFonts w:ascii="Tahoma" w:hAnsi="Tahoma"/>
          <w:w w:val="105"/>
        </w:rPr>
        <w:t>)</w:t>
      </w:r>
      <w:r>
        <w:rPr>
          <w:rFonts w:ascii="Tahoma" w:hAnsi="Tahoma"/>
          <w:spacing w:val="-32"/>
          <w:w w:val="105"/>
        </w:rPr>
        <w:t xml:space="preserve"> </w:t>
      </w:r>
      <w:r>
        <w:rPr>
          <w:i/>
          <w:w w:val="105"/>
        </w:rPr>
        <w:t xml:space="preserve">e </w:t>
      </w:r>
      <w:r>
        <w:rPr>
          <w:w w:val="105"/>
        </w:rPr>
        <w:t>), and checked blocks (checked</w:t>
      </w:r>
      <w:r>
        <w:rPr>
          <w:rFonts w:ascii="Tahoma" w:hAnsi="Tahoma"/>
          <w:w w:val="105"/>
        </w:rPr>
        <w:t>(</w:t>
      </w:r>
      <w:r>
        <w:rPr>
          <w:i/>
          <w:w w:val="105"/>
        </w:rPr>
        <w:t>x</w:t>
      </w:r>
      <w:r>
        <w:rPr>
          <w:rFonts w:ascii="Tahoma" w:hAnsi="Tahoma"/>
          <w:w w:val="105"/>
        </w:rPr>
        <w:t xml:space="preserve">) </w:t>
      </w:r>
      <w:r>
        <w:rPr>
          <w:i/>
          <w:w w:val="105"/>
        </w:rPr>
        <w:t>e</w:t>
      </w:r>
      <w:r>
        <w:rPr>
          <w:i/>
          <w:spacing w:val="9"/>
          <w:w w:val="105"/>
        </w:rPr>
        <w:t xml:space="preserve"> </w:t>
      </w:r>
      <w:r>
        <w:rPr>
          <w:w w:val="105"/>
        </w:rPr>
        <w:t>).</w:t>
      </w:r>
    </w:p>
    <w:p w14:paraId="1C9F67E2" w14:textId="3565175B" w:rsidR="00AF434A" w:rsidRDefault="00000000">
      <w:pPr>
        <w:pStyle w:val="BodyText"/>
        <w:spacing w:line="230" w:lineRule="auto"/>
        <w:ind w:left="220" w:right="217" w:firstLine="300"/>
        <w:jc w:val="both"/>
      </w:pPr>
      <w:r>
        <w:t xml:space="preserve">Integer literals </w:t>
      </w:r>
      <w:r>
        <w:rPr>
          <w:i/>
        </w:rPr>
        <w:t xml:space="preserve">n </w:t>
      </w:r>
      <w:r>
        <w:t xml:space="preserve">are annotated with a type </w:t>
      </w:r>
      <w:r>
        <w:rPr>
          <w:i/>
        </w:rPr>
        <w:t>τ</w:t>
      </w:r>
      <w:ins w:id="262" w:author="SC9986" w:date="2022-08-04T11:05:00Z">
        <w:r w:rsidR="00A61FCF">
          <w:rPr>
            <w:iCs/>
          </w:rPr>
          <w:t>,</w:t>
        </w:r>
      </w:ins>
      <w:r>
        <w:rPr>
          <w:i/>
        </w:rPr>
        <w:t xml:space="preserve"> </w:t>
      </w:r>
      <w:r>
        <w:t xml:space="preserve">which can be either </w:t>
      </w:r>
      <w:r>
        <w:rPr>
          <w:w w:val="120"/>
        </w:rPr>
        <w:t xml:space="preserve">int, </w:t>
      </w:r>
      <w:r>
        <w:t xml:space="preserve">or </w:t>
      </w:r>
      <w:proofErr w:type="spellStart"/>
      <w:r>
        <w:rPr>
          <w:w w:val="120"/>
        </w:rPr>
        <w:t>ptr</w:t>
      </w:r>
      <w:r>
        <w:rPr>
          <w:rFonts w:ascii="Bookman Old Style" w:hAnsi="Bookman Old Style"/>
          <w:i/>
          <w:w w:val="120"/>
          <w:vertAlign w:val="superscript"/>
        </w:rPr>
        <w:t>ξ</w:t>
      </w:r>
      <w:proofErr w:type="spellEnd"/>
      <w:r>
        <w:rPr>
          <w:rFonts w:ascii="Bookman Old Style" w:hAnsi="Bookman Old Style"/>
          <w:i/>
          <w:w w:val="120"/>
        </w:rPr>
        <w:t xml:space="preserve"> </w:t>
      </w:r>
      <w:r>
        <w:rPr>
          <w:i/>
        </w:rPr>
        <w:t xml:space="preserve">ω </w:t>
      </w:r>
      <w:r>
        <w:t xml:space="preserve">in the case </w:t>
      </w:r>
      <w:r>
        <w:rPr>
          <w:i/>
        </w:rPr>
        <w:t xml:space="preserve">n </w:t>
      </w:r>
      <w:r>
        <w:t>is being used as</w:t>
      </w:r>
      <w:r>
        <w:rPr>
          <w:spacing w:val="41"/>
        </w:rPr>
        <w:t xml:space="preserve"> </w:t>
      </w:r>
      <w:r>
        <w:t>a</w:t>
      </w:r>
      <w:r>
        <w:rPr>
          <w:spacing w:val="3"/>
        </w:rPr>
        <w:t xml:space="preserve"> </w:t>
      </w:r>
      <w:r>
        <w:t xml:space="preserve">heap address (this is useful for the semantics); </w:t>
      </w:r>
      <w:r>
        <w:rPr>
          <w:rFonts w:ascii="Tahoma" w:hAnsi="Tahoma"/>
        </w:rPr>
        <w:t xml:space="preserve">0 : </w:t>
      </w:r>
      <w:proofErr w:type="spellStart"/>
      <w:r>
        <w:rPr>
          <w:w w:val="120"/>
        </w:rPr>
        <w:t>ptr</w:t>
      </w:r>
      <w:r>
        <w:rPr>
          <w:rFonts w:ascii="Bookman Old Style" w:hAnsi="Bookman Old Style"/>
          <w:i/>
          <w:w w:val="120"/>
          <w:vertAlign w:val="superscript"/>
        </w:rPr>
        <w:t>ξ</w:t>
      </w:r>
      <w:proofErr w:type="spellEnd"/>
      <w:r>
        <w:rPr>
          <w:rFonts w:ascii="Bookman Old Style" w:hAnsi="Bookman Old Style"/>
          <w:i/>
          <w:w w:val="120"/>
        </w:rPr>
        <w:t xml:space="preserve"> </w:t>
      </w:r>
      <w:r>
        <w:rPr>
          <w:i/>
        </w:rPr>
        <w:t>ω</w:t>
      </w:r>
      <w:r>
        <w:rPr>
          <w:i/>
          <w:spacing w:val="-16"/>
        </w:rPr>
        <w:t xml:space="preserve"> </w:t>
      </w:r>
      <w:r>
        <w:t>(for</w:t>
      </w:r>
      <w:r>
        <w:rPr>
          <w:spacing w:val="6"/>
        </w:rPr>
        <w:t xml:space="preserve"> </w:t>
      </w:r>
      <w:r>
        <w:t xml:space="preserve">any </w:t>
      </w:r>
      <w:r>
        <w:rPr>
          <w:i/>
        </w:rPr>
        <w:t xml:space="preserve">ξ </w:t>
      </w:r>
      <w:r>
        <w:t xml:space="preserve">and </w:t>
      </w:r>
      <w:r>
        <w:rPr>
          <w:i/>
          <w:spacing w:val="3"/>
        </w:rPr>
        <w:t>ω</w:t>
      </w:r>
      <w:r>
        <w:rPr>
          <w:spacing w:val="3"/>
        </w:rPr>
        <w:t xml:space="preserve">) </w:t>
      </w:r>
      <w:r>
        <w:t xml:space="preserve">represents the </w:t>
      </w:r>
      <w:r>
        <w:rPr>
          <w:w w:val="120"/>
        </w:rPr>
        <w:t xml:space="preserve">null </w:t>
      </w:r>
      <w:r>
        <w:t xml:space="preserve">pointer, as usual. The </w:t>
      </w:r>
      <w:proofErr w:type="spellStart"/>
      <w:r>
        <w:rPr>
          <w:w w:val="120"/>
        </w:rPr>
        <w:t>strlen</w:t>
      </w:r>
      <w:proofErr w:type="spellEnd"/>
      <w:r>
        <w:rPr>
          <w:w w:val="120"/>
        </w:rPr>
        <w:t xml:space="preserve"> </w:t>
      </w:r>
      <w:r>
        <w:t xml:space="preserve">expression operates on variables </w:t>
      </w:r>
      <w:r>
        <w:rPr>
          <w:i/>
          <w:w w:val="120"/>
        </w:rPr>
        <w:t xml:space="preserve">x </w:t>
      </w:r>
      <w:r>
        <w:t xml:space="preserve">rather than arbitrary expressions to simplify managing bounds information in the type system; the more general case can be encoded with a </w:t>
      </w:r>
      <w:r>
        <w:rPr>
          <w:color w:val="006600"/>
          <w:w w:val="120"/>
        </w:rPr>
        <w:t>let</w:t>
      </w:r>
      <w:r>
        <w:rPr>
          <w:w w:val="120"/>
        </w:rPr>
        <w:t xml:space="preserve">. </w:t>
      </w:r>
      <w:r>
        <w:rPr>
          <w:spacing w:val="-8"/>
        </w:rPr>
        <w:t xml:space="preserve">We </w:t>
      </w:r>
      <w:r>
        <w:t>use a less verbose syntax for dynamic bounds casts</w:t>
      </w:r>
      <w:del w:id="263" w:author="SC9986" w:date="2022-08-04T11:06:00Z">
        <w:r w:rsidDel="00A61FCF">
          <w:delText>;</w:delText>
        </w:r>
      </w:del>
      <w:r>
        <w:t xml:space="preserve"> e.g., the</w:t>
      </w:r>
      <w:r>
        <w:rPr>
          <w:spacing w:val="-11"/>
        </w:rPr>
        <w:t xml:space="preserve"> </w:t>
      </w:r>
      <w:r>
        <w:t>following</w:t>
      </w:r>
    </w:p>
    <w:p w14:paraId="2A60F77C" w14:textId="77777777" w:rsidR="00AF434A" w:rsidRDefault="00000000">
      <w:pPr>
        <w:pStyle w:val="BodyText"/>
        <w:spacing w:line="217" w:lineRule="exact"/>
        <w:ind w:left="520"/>
      </w:pPr>
      <w:proofErr w:type="spellStart"/>
      <w:r>
        <w:rPr>
          <w:color w:val="0000CC"/>
          <w:w w:val="112"/>
        </w:rPr>
        <w:t>dyn_bounds_cast</w:t>
      </w:r>
      <w:proofErr w:type="spellEnd"/>
      <w:r>
        <w:rPr>
          <w:w w:val="92"/>
        </w:rPr>
        <w:t>&lt;</w:t>
      </w:r>
      <w:proofErr w:type="spellStart"/>
      <w:r>
        <w:rPr>
          <w:color w:val="0000CC"/>
          <w:w w:val="128"/>
        </w:rPr>
        <w:t>array_ptr</w:t>
      </w:r>
      <w:proofErr w:type="spellEnd"/>
      <w:r>
        <w:rPr>
          <w:w w:val="92"/>
        </w:rPr>
        <w:t>&lt;</w:t>
      </w:r>
      <w:r>
        <w:rPr>
          <w:i/>
          <w:w w:val="121"/>
        </w:rPr>
        <w:t>τ</w:t>
      </w:r>
      <w:r>
        <w:rPr>
          <w:i/>
          <w:spacing w:val="-28"/>
        </w:rPr>
        <w:t xml:space="preserve"> </w:t>
      </w:r>
      <w:r>
        <w:rPr>
          <w:w w:val="107"/>
        </w:rPr>
        <w:t>&gt;&gt;(</w:t>
      </w:r>
      <w:r>
        <w:rPr>
          <w:i/>
          <w:w w:val="104"/>
        </w:rPr>
        <w:t>e</w:t>
      </w:r>
      <w:r>
        <w:rPr>
          <w:w w:val="209"/>
        </w:rPr>
        <w:t>,</w:t>
      </w:r>
      <w:r>
        <w:t xml:space="preserve"> </w:t>
      </w:r>
      <w:r>
        <w:rPr>
          <w:spacing w:val="4"/>
        </w:rPr>
        <w:t xml:space="preserve"> </w:t>
      </w:r>
      <w:r>
        <w:rPr>
          <w:color w:val="0000CC"/>
          <w:w w:val="117"/>
        </w:rPr>
        <w:t>count</w:t>
      </w:r>
      <w:r>
        <w:rPr>
          <w:spacing w:val="-1"/>
          <w:w w:val="157"/>
        </w:rPr>
        <w:t>(</w:t>
      </w:r>
      <w:r>
        <w:rPr>
          <w:i/>
          <w:w w:val="119"/>
        </w:rPr>
        <w:t>n</w:t>
      </w:r>
      <w:r>
        <w:rPr>
          <w:w w:val="157"/>
        </w:rPr>
        <w:t>))</w:t>
      </w:r>
    </w:p>
    <w:p w14:paraId="6503143B" w14:textId="77777777" w:rsidR="00AF434A" w:rsidRDefault="00000000">
      <w:pPr>
        <w:spacing w:line="228" w:lineRule="exact"/>
        <w:ind w:left="220"/>
        <w:rPr>
          <w:sz w:val="20"/>
        </w:rPr>
      </w:pPr>
      <w:r>
        <w:pict w14:anchorId="3489584E">
          <v:shape id="_x0000_s1415" type="#_x0000_t202" style="position:absolute;left:0;text-align:left;margin-left:353.5pt;margin-top:1.75pt;width:51.65pt;height:17.3pt;z-index:-57448;mso-position-horizontal-relative:page" filled="f" stroked="f">
            <v:textbox inset="0,0,0,0">
              <w:txbxContent>
                <w:p w14:paraId="19B72148" w14:textId="77777777" w:rsidR="00AF434A" w:rsidRDefault="00000000">
                  <w:pPr>
                    <w:pStyle w:val="BodyText"/>
                    <w:tabs>
                      <w:tab w:val="left" w:pos="955"/>
                    </w:tabs>
                    <w:spacing w:line="242" w:lineRule="exact"/>
                    <w:rPr>
                      <w:rFonts w:ascii="Lucida Sans Unicode"/>
                    </w:rPr>
                  </w:pPr>
                  <w:r>
                    <w:rPr>
                      <w:rFonts w:ascii="Lucida Sans Unicode"/>
                      <w:w w:val="120"/>
                    </w:rPr>
                    <w:t>(</w:t>
                  </w:r>
                  <w:r>
                    <w:rPr>
                      <w:rFonts w:ascii="Lucida Sans Unicode"/>
                      <w:w w:val="120"/>
                    </w:rPr>
                    <w:tab/>
                  </w:r>
                  <w:r>
                    <w:rPr>
                      <w:rFonts w:ascii="Lucida Sans Unicode"/>
                      <w:w w:val="115"/>
                    </w:rPr>
                    <w:t>)</w:t>
                  </w:r>
                </w:p>
              </w:txbxContent>
            </v:textbox>
            <w10:wrap anchorx="page"/>
          </v:shape>
        </w:pict>
      </w:r>
      <w:r>
        <w:rPr>
          <w:sz w:val="20"/>
        </w:rPr>
        <w:t xml:space="preserve">becomes </w:t>
      </w:r>
      <w:proofErr w:type="spellStart"/>
      <w:r>
        <w:rPr>
          <w:w w:val="115"/>
          <w:sz w:val="20"/>
        </w:rPr>
        <w:t>ptr</w:t>
      </w:r>
      <w:r>
        <w:rPr>
          <w:w w:val="115"/>
          <w:sz w:val="20"/>
          <w:vertAlign w:val="superscript"/>
        </w:rPr>
        <w:t>c</w:t>
      </w:r>
      <w:proofErr w:type="spellEnd"/>
      <w:r>
        <w:rPr>
          <w:w w:val="115"/>
          <w:sz w:val="20"/>
        </w:rPr>
        <w:t xml:space="preserve"> </w:t>
      </w:r>
      <w:r>
        <w:rPr>
          <w:rFonts w:ascii="Tahoma" w:hAnsi="Tahoma"/>
          <w:sz w:val="20"/>
        </w:rPr>
        <w:t>[</w:t>
      </w:r>
      <w:r>
        <w:rPr>
          <w:i/>
          <w:sz w:val="20"/>
        </w:rPr>
        <w:t xml:space="preserve">n </w:t>
      </w:r>
      <w:r>
        <w:rPr>
          <w:i/>
          <w:w w:val="115"/>
          <w:sz w:val="20"/>
        </w:rPr>
        <w:t xml:space="preserve">τ </w:t>
      </w:r>
      <w:r>
        <w:rPr>
          <w:rFonts w:ascii="Tahoma" w:hAnsi="Tahoma"/>
          <w:sz w:val="20"/>
        </w:rPr>
        <w:t xml:space="preserve">] </w:t>
      </w:r>
      <w:r>
        <w:rPr>
          <w:i/>
          <w:sz w:val="20"/>
        </w:rPr>
        <w:t>e</w:t>
      </w:r>
      <w:r>
        <w:rPr>
          <w:sz w:val="20"/>
        </w:rPr>
        <w:t>.</w:t>
      </w:r>
    </w:p>
    <w:p w14:paraId="422C0083" w14:textId="605D1EAD" w:rsidR="00AF434A" w:rsidRDefault="00000000">
      <w:pPr>
        <w:pStyle w:val="BodyText"/>
        <w:spacing w:line="228" w:lineRule="auto"/>
        <w:ind w:left="220" w:right="217" w:firstLine="300"/>
        <w:jc w:val="both"/>
      </w:pPr>
      <w:r>
        <w:pict w14:anchorId="140D6688">
          <v:shape id="_x0000_s1414" type="#_x0000_t202" style="position:absolute;left:0;text-align:left;margin-left:377.85pt;margin-top:68.7pt;width:6.65pt;height:17.3pt;z-index:-57592;mso-position-horizontal-relative:page" filled="f" stroked="f">
            <v:textbox inset="0,0,0,0">
              <w:txbxContent>
                <w:p w14:paraId="7660BC7B"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pict w14:anchorId="612319BD">
          <v:shape id="_x0000_s1413" type="#_x0000_t202" style="position:absolute;left:0;text-align:left;margin-left:478.55pt;margin-top:57.5pt;width:7.75pt;height:17.3pt;z-index:-57568;mso-position-horizontal-relative:page" filled="f" stroked="f">
            <v:textbox inset="0,0,0,0">
              <w:txbxContent>
                <w:p w14:paraId="3F37B90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1A9F598E">
          <v:shape id="_x0000_s1412" type="#_x0000_t202" style="position:absolute;left:0;text-align:left;margin-left:411.7pt;margin-top:46.3pt;width:7.75pt;height:17.3pt;z-index:-57544;mso-position-horizontal-relative:page" filled="f" stroked="f">
            <v:textbox inset="0,0,0,0">
              <w:txbxContent>
                <w:p w14:paraId="47AAC96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Compared to the former Checked C model [14], there are four differences. First, the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 xml:space="preserve">type an- notations have well-formed restrictions in Figure 5, for maintaining non-exposure. Mainly, in a </w:t>
      </w:r>
      <w:del w:id="264" w:author="SC9986" w:date="2022-08-04T11:06:00Z">
        <w:r w:rsidDel="00A61FCF">
          <w:delText xml:space="preserve"> </w:delText>
        </w:r>
      </w:del>
      <w:r>
        <w:t>nested</w:t>
      </w:r>
      <w:del w:id="265" w:author="SC9986" w:date="2022-08-04T11:06:00Z">
        <w:r w:rsidDel="00A61FCF">
          <w:delText xml:space="preserve"> </w:delText>
        </w:r>
      </w:del>
      <w:r>
        <w:t xml:space="preserve"> pointer </w:t>
      </w:r>
      <w:del w:id="266" w:author="SC9986" w:date="2022-08-04T11:06:00Z">
        <w:r w:rsidDel="00A61FCF">
          <w:delText xml:space="preserve"> </w:delText>
        </w:r>
      </w:del>
      <w:proofErr w:type="spellStart"/>
      <w:r>
        <w:rPr>
          <w:w w:val="115"/>
        </w:rPr>
        <w:t>ptr</w:t>
      </w:r>
      <w:r>
        <w:rPr>
          <w:rFonts w:ascii="Bookman Old Style" w:hAnsi="Bookman Old Style"/>
          <w:i/>
          <w:w w:val="115"/>
          <w:vertAlign w:val="superscript"/>
        </w:rPr>
        <w:t>ξ</w:t>
      </w:r>
      <w:proofErr w:type="spellEnd"/>
      <w:r>
        <w:rPr>
          <w:rFonts w:ascii="Bookman Old Style" w:hAnsi="Bookman Old Style"/>
          <w:i/>
          <w:w w:val="115"/>
        </w:rPr>
        <w:t xml:space="preserve"> </w:t>
      </w:r>
      <w:r>
        <w:rPr>
          <w:rFonts w:ascii="Tahoma" w:hAnsi="Tahoma"/>
        </w:rPr>
        <w:t>(</w:t>
      </w:r>
      <w:r>
        <w:rPr>
          <w:i/>
        </w:rPr>
        <w:t>...</w:t>
      </w:r>
      <w:proofErr w:type="spellStart"/>
      <w:r>
        <w:t>ptr</w:t>
      </w:r>
      <w:r>
        <w:rPr>
          <w:rFonts w:ascii="Bookman Old Style" w:hAnsi="Bookman Old Style"/>
          <w:i/>
          <w:vertAlign w:val="superscript"/>
        </w:rPr>
        <w:t>ξ</w:t>
      </w:r>
      <w:proofErr w:type="spellEnd"/>
      <w:r>
        <w:rPr>
          <w:rFonts w:ascii="Trebuchet MS" w:hAnsi="Trebuchet MS"/>
          <w:i/>
          <w:position w:val="13"/>
          <w:sz w:val="10"/>
        </w:rPr>
        <w:t xml:space="preserve">t </w:t>
      </w:r>
      <w:r>
        <w:rPr>
          <w:i/>
        </w:rPr>
        <w:t>τ...</w:t>
      </w:r>
      <w:r>
        <w:rPr>
          <w:rFonts w:ascii="Tahoma" w:hAnsi="Tahoma"/>
        </w:rPr>
        <w:t>)</w:t>
      </w:r>
      <w:r>
        <w:t xml:space="preserve">, </w:t>
      </w:r>
      <w:proofErr w:type="spellStart"/>
      <w:r>
        <w:rPr>
          <w:i/>
          <w:spacing w:val="4"/>
        </w:rPr>
        <w:t>ξ</w:t>
      </w:r>
      <w:r>
        <w:rPr>
          <w:rFonts w:ascii="Swis721 Blk BT" w:hAnsi="Swis721 Blk BT"/>
          <w:i/>
          <w:spacing w:val="4"/>
          <w:vertAlign w:val="superscript"/>
        </w:rPr>
        <w:t>j</w:t>
      </w:r>
      <w:proofErr w:type="spellEnd"/>
      <w:r>
        <w:rPr>
          <w:rFonts w:ascii="Swis721 Blk BT" w:hAnsi="Swis721 Blk BT"/>
          <w:i/>
          <w:spacing w:val="4"/>
        </w:rPr>
        <w:t xml:space="preserve"> </w:t>
      </w:r>
      <w:r>
        <w:rPr>
          <w:i/>
          <w:spacing w:val="4"/>
        </w:rPr>
        <w:t>ξ</w:t>
      </w:r>
      <w:r>
        <w:rPr>
          <w:spacing w:val="4"/>
        </w:rPr>
        <w:t xml:space="preserve">. </w:t>
      </w:r>
      <w:r>
        <w:t xml:space="preserve">It is </w:t>
      </w:r>
      <w:del w:id="267" w:author="SC9986" w:date="2022-08-04T11:06:00Z">
        <w:r w:rsidDel="00A61FCF">
          <w:delText xml:space="preserve"> </w:delText>
        </w:r>
      </w:del>
      <w:r>
        <w:t xml:space="preserve">worth </w:t>
      </w:r>
      <w:del w:id="268" w:author="SC9986" w:date="2022-08-04T11:06:00Z">
        <w:r w:rsidDel="00A61FCF">
          <w:delText xml:space="preserve"> </w:delText>
        </w:r>
      </w:del>
      <w:r>
        <w:t xml:space="preserve">noting </w:t>
      </w:r>
      <w:del w:id="269" w:author="SC9986" w:date="2022-08-04T11:06:00Z">
        <w:r w:rsidDel="00A61FCF">
          <w:delText xml:space="preserve"> </w:delText>
        </w:r>
      </w:del>
      <w:r>
        <w:t xml:space="preserve">that </w:t>
      </w:r>
      <w:del w:id="270" w:author="SC9986" w:date="2022-08-04T11:06:00Z">
        <w:r w:rsidDel="00A61FCF">
          <w:delText xml:space="preserve"> </w:delText>
        </w:r>
      </w:del>
      <w:r>
        <w:t xml:space="preserve">pointer modes are a three point partial order ( ), where </w:t>
      </w:r>
      <w:proofErr w:type="spellStart"/>
      <w:r>
        <w:rPr>
          <w:w w:val="160"/>
        </w:rPr>
        <w:t>t</w:t>
      </w:r>
      <w:proofErr w:type="spellEnd"/>
      <w:r>
        <w:rPr>
          <w:w w:val="160"/>
        </w:rPr>
        <w:t xml:space="preserve"> </w:t>
      </w:r>
      <w:r>
        <w:t>is the infimum,</w:t>
      </w:r>
      <w:r>
        <w:rPr>
          <w:spacing w:val="10"/>
        </w:rPr>
        <w:t xml:space="preserve"> </w:t>
      </w:r>
      <w:r>
        <w:t>and</w:t>
      </w:r>
      <w:r>
        <w:rPr>
          <w:spacing w:val="11"/>
        </w:rPr>
        <w:t xml:space="preserve"> </w:t>
      </w:r>
      <w:r>
        <w:rPr>
          <w:i/>
        </w:rPr>
        <w:t xml:space="preserve">ξ  </w:t>
      </w:r>
      <w:r>
        <w:rPr>
          <w:i/>
          <w:spacing w:val="47"/>
        </w:rPr>
        <w:t xml:space="preserve"> </w:t>
      </w:r>
      <w:r>
        <w:rPr>
          <w:i/>
        </w:rPr>
        <w:t>m</w:t>
      </w:r>
      <w:r>
        <w:rPr>
          <w:i/>
          <w:spacing w:val="11"/>
        </w:rPr>
        <w:t xml:space="preserve"> </w:t>
      </w:r>
      <w:r>
        <w:t>is</w:t>
      </w:r>
      <w:r>
        <w:rPr>
          <w:spacing w:val="10"/>
        </w:rPr>
        <w:t xml:space="preserve"> </w:t>
      </w:r>
      <w:r>
        <w:t>a</w:t>
      </w:r>
      <w:r>
        <w:rPr>
          <w:spacing w:val="11"/>
        </w:rPr>
        <w:t xml:space="preserve"> </w:t>
      </w:r>
      <w:r>
        <w:t>special</w:t>
      </w:r>
      <w:r>
        <w:rPr>
          <w:spacing w:val="11"/>
        </w:rPr>
        <w:t xml:space="preserve"> </w:t>
      </w:r>
      <w:r>
        <w:t>meet</w:t>
      </w:r>
      <w:r>
        <w:rPr>
          <w:spacing w:val="11"/>
        </w:rPr>
        <w:t xml:space="preserve"> </w:t>
      </w:r>
      <w:r>
        <w:t>operation</w:t>
      </w:r>
      <w:r>
        <w:rPr>
          <w:spacing w:val="10"/>
        </w:rPr>
        <w:t xml:space="preserve"> </w:t>
      </w:r>
      <w:r>
        <w:t>that</w:t>
      </w:r>
      <w:r>
        <w:rPr>
          <w:spacing w:val="11"/>
        </w:rPr>
        <w:t xml:space="preserve"> </w:t>
      </w:r>
      <w:r>
        <w:t>projects</w:t>
      </w:r>
    </w:p>
    <w:p w14:paraId="2D1C7CB4" w14:textId="7C8FFB88" w:rsidR="00AF434A" w:rsidRDefault="00000000">
      <w:pPr>
        <w:pStyle w:val="BodyText"/>
        <w:spacing w:before="9" w:line="220" w:lineRule="auto"/>
        <w:ind w:left="220" w:right="203"/>
      </w:pPr>
      <w:r>
        <w:rPr>
          <w:w w:val="105"/>
        </w:rPr>
        <w:t>pointer</w:t>
      </w:r>
      <w:r>
        <w:rPr>
          <w:spacing w:val="-7"/>
          <w:w w:val="105"/>
        </w:rPr>
        <w:t xml:space="preserve"> </w:t>
      </w:r>
      <w:r>
        <w:rPr>
          <w:w w:val="105"/>
        </w:rPr>
        <w:t>modes</w:t>
      </w:r>
      <w:r>
        <w:rPr>
          <w:spacing w:val="-7"/>
          <w:w w:val="105"/>
        </w:rPr>
        <w:t xml:space="preserve"> </w:t>
      </w:r>
      <w:r>
        <w:rPr>
          <w:w w:val="105"/>
        </w:rPr>
        <w:t>onto</w:t>
      </w:r>
      <w:r>
        <w:rPr>
          <w:spacing w:val="-7"/>
          <w:w w:val="105"/>
        </w:rPr>
        <w:t xml:space="preserve"> </w:t>
      </w:r>
      <w:r>
        <w:rPr>
          <w:w w:val="105"/>
        </w:rPr>
        <w:t>context</w:t>
      </w:r>
      <w:r>
        <w:rPr>
          <w:spacing w:val="-7"/>
          <w:w w:val="105"/>
        </w:rPr>
        <w:t xml:space="preserve"> </w:t>
      </w:r>
      <w:r>
        <w:rPr>
          <w:w w:val="105"/>
        </w:rPr>
        <w:t>modes,</w:t>
      </w:r>
      <w:r>
        <w:rPr>
          <w:spacing w:val="-7"/>
          <w:w w:val="105"/>
        </w:rPr>
        <w:t xml:space="preserve"> </w:t>
      </w:r>
      <w:r>
        <w:rPr>
          <w:w w:val="105"/>
        </w:rPr>
        <w:t>such</w:t>
      </w:r>
      <w:r>
        <w:rPr>
          <w:spacing w:val="-7"/>
          <w:w w:val="105"/>
        </w:rPr>
        <w:t xml:space="preserve"> </w:t>
      </w:r>
      <w:r>
        <w:rPr>
          <w:w w:val="105"/>
        </w:rPr>
        <w:t>that</w:t>
      </w:r>
      <w:r>
        <w:rPr>
          <w:spacing w:val="-6"/>
          <w:w w:val="105"/>
        </w:rPr>
        <w:t xml:space="preserve"> </w:t>
      </w:r>
      <w:r>
        <w:rPr>
          <w:w w:val="160"/>
        </w:rPr>
        <w:t>t</w:t>
      </w:r>
      <w:r>
        <w:rPr>
          <w:spacing w:val="-35"/>
          <w:w w:val="160"/>
        </w:rPr>
        <w:t xml:space="preserve"> </w:t>
      </w:r>
      <w:r>
        <w:rPr>
          <w:w w:val="105"/>
        </w:rPr>
        <w:t>is</w:t>
      </w:r>
      <w:r>
        <w:rPr>
          <w:spacing w:val="-7"/>
          <w:w w:val="105"/>
        </w:rPr>
        <w:t xml:space="preserve"> </w:t>
      </w:r>
      <w:r>
        <w:rPr>
          <w:w w:val="105"/>
        </w:rPr>
        <w:t xml:space="preserve">projected as </w:t>
      </w:r>
      <w:del w:id="271" w:author="SC9986" w:date="2022-08-04T11:07:00Z">
        <w:r w:rsidDel="00A61FCF">
          <w:rPr>
            <w:w w:val="105"/>
          </w:rPr>
          <w:delText xml:space="preserve"> </w:delText>
        </w:r>
      </w:del>
      <w:r>
        <w:rPr>
          <w:w w:val="105"/>
        </w:rPr>
        <w:t xml:space="preserve">u. </w:t>
      </w:r>
      <w:del w:id="272" w:author="SC9986" w:date="2022-08-04T11:07:00Z">
        <w:r w:rsidDel="00A61FCF">
          <w:rPr>
            <w:w w:val="105"/>
          </w:rPr>
          <w:delText xml:space="preserve"> </w:delText>
        </w:r>
      </w:del>
      <w:r>
        <w:rPr>
          <w:w w:val="105"/>
        </w:rPr>
        <w:t xml:space="preserve">Second, </w:t>
      </w:r>
      <w:del w:id="273" w:author="SC9986" w:date="2022-08-04T11:07:00Z">
        <w:r w:rsidDel="00A61FCF">
          <w:rPr>
            <w:w w:val="105"/>
          </w:rPr>
          <w:delText xml:space="preserve"> </w:delText>
        </w:r>
      </w:del>
      <w:r>
        <w:rPr>
          <w:w w:val="105"/>
        </w:rPr>
        <w:t>malloc</w:t>
      </w:r>
      <w:r>
        <w:rPr>
          <w:rFonts w:ascii="Tahoma" w:hAnsi="Tahoma"/>
          <w:w w:val="105"/>
        </w:rPr>
        <w:t>(</w:t>
      </w:r>
      <w:r>
        <w:rPr>
          <w:i/>
          <w:w w:val="105"/>
        </w:rPr>
        <w:t xml:space="preserve">ξ, </w:t>
      </w:r>
      <w:r>
        <w:rPr>
          <w:i/>
          <w:spacing w:val="3"/>
          <w:w w:val="105"/>
        </w:rPr>
        <w:t>ω</w:t>
      </w:r>
      <w:r>
        <w:rPr>
          <w:rFonts w:ascii="Tahoma" w:hAnsi="Tahoma"/>
          <w:spacing w:val="3"/>
          <w:w w:val="105"/>
        </w:rPr>
        <w:t xml:space="preserve">) </w:t>
      </w:r>
      <w:r>
        <w:rPr>
          <w:w w:val="105"/>
        </w:rPr>
        <w:t xml:space="preserve">includes </w:t>
      </w:r>
      <w:del w:id="274" w:author="SC9986" w:date="2022-08-04T11:07:00Z">
        <w:r w:rsidDel="00A61FCF">
          <w:rPr>
            <w:w w:val="105"/>
          </w:rPr>
          <w:delText xml:space="preserve"> </w:delText>
        </w:r>
      </w:del>
      <w:r>
        <w:rPr>
          <w:w w:val="105"/>
        </w:rPr>
        <w:t xml:space="preserve">a </w:t>
      </w:r>
      <w:del w:id="275" w:author="SC9986" w:date="2022-08-04T11:07:00Z">
        <w:r w:rsidDel="00A61FCF">
          <w:rPr>
            <w:w w:val="105"/>
          </w:rPr>
          <w:delText xml:space="preserve"> </w:delText>
        </w:r>
      </w:del>
      <w:r>
        <w:rPr>
          <w:w w:val="105"/>
        </w:rPr>
        <w:t xml:space="preserve">mode </w:t>
      </w:r>
      <w:del w:id="276" w:author="SC9986" w:date="2022-08-04T11:07:00Z">
        <w:r w:rsidDel="00A61FCF">
          <w:rPr>
            <w:w w:val="105"/>
          </w:rPr>
          <w:delText xml:space="preserve"> </w:delText>
        </w:r>
      </w:del>
      <w:r>
        <w:rPr>
          <w:w w:val="105"/>
        </w:rPr>
        <w:t xml:space="preserve">flag </w:t>
      </w:r>
      <w:del w:id="277" w:author="SC9986" w:date="2022-08-04T11:07:00Z">
        <w:r w:rsidDel="00A61FCF">
          <w:rPr>
            <w:w w:val="105"/>
          </w:rPr>
          <w:delText xml:space="preserve"> </w:delText>
        </w:r>
      </w:del>
      <w:r>
        <w:rPr>
          <w:i/>
          <w:w w:val="105"/>
        </w:rPr>
        <w:t>ξ</w:t>
      </w:r>
      <w:r>
        <w:rPr>
          <w:i/>
          <w:spacing w:val="-5"/>
          <w:w w:val="105"/>
        </w:rPr>
        <w:t xml:space="preserve"> </w:t>
      </w:r>
      <w:r>
        <w:rPr>
          <w:w w:val="105"/>
        </w:rPr>
        <w:t>for</w:t>
      </w:r>
    </w:p>
    <w:p w14:paraId="38E8DA6F" w14:textId="77777777" w:rsidR="00AF434A" w:rsidRDefault="00000000">
      <w:pPr>
        <w:spacing w:before="193"/>
        <w:ind w:left="380"/>
        <w:rPr>
          <w:sz w:val="16"/>
        </w:rPr>
      </w:pPr>
      <w:r>
        <w:rPr>
          <w:sz w:val="16"/>
        </w:rPr>
        <w:t>2. assumed at compile-time and verified at run-time, see Appendix A</w:t>
      </w:r>
    </w:p>
    <w:p w14:paraId="5810B462" w14:textId="77777777" w:rsidR="00AF434A" w:rsidRDefault="00AF434A">
      <w:pPr>
        <w:rPr>
          <w:sz w:val="16"/>
        </w:rPr>
        <w:sectPr w:rsidR="00AF434A">
          <w:type w:val="continuous"/>
          <w:pgSz w:w="12240" w:h="15840"/>
          <w:pgMar w:top="1500" w:right="860" w:bottom="280" w:left="860" w:header="720" w:footer="720" w:gutter="0"/>
          <w:cols w:num="2" w:space="720" w:equalWidth="0">
            <w:col w:w="5121" w:space="99"/>
            <w:col w:w="5300"/>
          </w:cols>
        </w:sectPr>
      </w:pPr>
    </w:p>
    <w:p w14:paraId="13E4E833" w14:textId="77777777" w:rsidR="00AF434A" w:rsidRPr="00265780" w:rsidRDefault="00000000">
      <w:pPr>
        <w:tabs>
          <w:tab w:val="left" w:pos="548"/>
        </w:tabs>
        <w:spacing w:before="102" w:line="172" w:lineRule="auto"/>
        <w:ind w:left="203" w:right="2739"/>
        <w:rPr>
          <w:sz w:val="18"/>
          <w:lang w:val="de-DE"/>
          <w:rPrChange w:id="278" w:author="SC9986" w:date="2022-08-04T09:18:00Z">
            <w:rPr>
              <w:sz w:val="18"/>
            </w:rPr>
          </w:rPrChange>
        </w:rPr>
      </w:pPr>
      <w:r w:rsidRPr="00265780">
        <w:rPr>
          <w:i/>
          <w:w w:val="105"/>
          <w:sz w:val="18"/>
          <w:lang w:val="de-DE"/>
          <w:rPrChange w:id="279" w:author="SC9986" w:date="2022-08-04T09:18:00Z">
            <w:rPr>
              <w:i/>
              <w:w w:val="105"/>
              <w:sz w:val="18"/>
            </w:rPr>
          </w:rPrChange>
        </w:rPr>
        <w:lastRenderedPageBreak/>
        <w:t>e</w:t>
      </w:r>
      <w:r w:rsidRPr="00265780">
        <w:rPr>
          <w:i/>
          <w:w w:val="105"/>
          <w:sz w:val="18"/>
          <w:lang w:val="de-DE"/>
          <w:rPrChange w:id="280" w:author="SC9986" w:date="2022-08-04T09:18:00Z">
            <w:rPr>
              <w:i/>
              <w:w w:val="105"/>
              <w:sz w:val="18"/>
            </w:rPr>
          </w:rPrChange>
        </w:rPr>
        <w:tab/>
      </w:r>
      <w:r w:rsidRPr="00265780">
        <w:rPr>
          <w:rFonts w:ascii="Lucida Sans Unicode" w:hAnsi="Lucida Sans Unicode"/>
          <w:w w:val="105"/>
          <w:sz w:val="18"/>
          <w:lang w:val="de-DE"/>
          <w:rPrChange w:id="281" w:author="SC9986" w:date="2022-08-04T09:18:00Z">
            <w:rPr>
              <w:rFonts w:ascii="Lucida Sans Unicode" w:hAnsi="Lucida Sans Unicode"/>
              <w:w w:val="105"/>
              <w:sz w:val="18"/>
            </w:rPr>
          </w:rPrChange>
        </w:rPr>
        <w:t>::=</w:t>
      </w:r>
      <w:r w:rsidRPr="00265780">
        <w:rPr>
          <w:rFonts w:ascii="Lucida Sans Unicode" w:hAnsi="Lucida Sans Unicode"/>
          <w:spacing w:val="12"/>
          <w:w w:val="105"/>
          <w:sz w:val="18"/>
          <w:lang w:val="de-DE"/>
          <w:rPrChange w:id="282" w:author="SC9986" w:date="2022-08-04T09:18:00Z">
            <w:rPr>
              <w:rFonts w:ascii="Lucida Sans Unicode" w:hAnsi="Lucida Sans Unicode"/>
              <w:spacing w:val="12"/>
              <w:w w:val="105"/>
              <w:sz w:val="18"/>
            </w:rPr>
          </w:rPrChange>
        </w:rPr>
        <w:t xml:space="preserve"> </w:t>
      </w:r>
      <w:r w:rsidRPr="00265780">
        <w:rPr>
          <w:i/>
          <w:w w:val="105"/>
          <w:sz w:val="18"/>
          <w:lang w:val="de-DE"/>
          <w:rPrChange w:id="283" w:author="SC9986" w:date="2022-08-04T09:18:00Z">
            <w:rPr>
              <w:i/>
              <w:w w:val="105"/>
              <w:sz w:val="18"/>
            </w:rPr>
          </w:rPrChange>
        </w:rPr>
        <w:t xml:space="preserve">. . . </w:t>
      </w:r>
      <w:r w:rsidRPr="00265780">
        <w:rPr>
          <w:rFonts w:ascii="Lucida Sans Unicode" w:hAnsi="Lucida Sans Unicode"/>
          <w:w w:val="105"/>
          <w:sz w:val="18"/>
          <w:lang w:val="de-DE"/>
          <w:rPrChange w:id="284" w:author="SC9986" w:date="2022-08-04T09:18:00Z">
            <w:rPr>
              <w:rFonts w:ascii="Lucida Sans Unicode" w:hAnsi="Lucida Sans Unicode"/>
              <w:w w:val="105"/>
              <w:sz w:val="18"/>
            </w:rPr>
          </w:rPrChange>
        </w:rPr>
        <w:t xml:space="preserve">| </w:t>
      </w:r>
      <w:proofErr w:type="spellStart"/>
      <w:r w:rsidRPr="00265780">
        <w:rPr>
          <w:w w:val="120"/>
          <w:sz w:val="18"/>
          <w:lang w:val="de-DE"/>
          <w:rPrChange w:id="285" w:author="SC9986" w:date="2022-08-04T09:18:00Z">
            <w:rPr>
              <w:w w:val="120"/>
              <w:sz w:val="18"/>
            </w:rPr>
          </w:rPrChange>
        </w:rPr>
        <w:t>ret</w:t>
      </w:r>
      <w:proofErr w:type="spellEnd"/>
      <w:r w:rsidRPr="00265780">
        <w:rPr>
          <w:rFonts w:ascii="Lucida Sans Unicode" w:hAnsi="Lucida Sans Unicode"/>
          <w:w w:val="120"/>
          <w:sz w:val="18"/>
          <w:lang w:val="de-DE"/>
          <w:rPrChange w:id="286" w:author="SC9986" w:date="2022-08-04T09:18:00Z">
            <w:rPr>
              <w:rFonts w:ascii="Lucida Sans Unicode" w:hAnsi="Lucida Sans Unicode"/>
              <w:w w:val="120"/>
              <w:sz w:val="18"/>
            </w:rPr>
          </w:rPrChange>
        </w:rPr>
        <w:t>(</w:t>
      </w:r>
      <w:r w:rsidRPr="00265780">
        <w:rPr>
          <w:i/>
          <w:w w:val="120"/>
          <w:sz w:val="18"/>
          <w:lang w:val="de-DE"/>
          <w:rPrChange w:id="287" w:author="SC9986" w:date="2022-08-04T09:18:00Z">
            <w:rPr>
              <w:i/>
              <w:w w:val="120"/>
              <w:sz w:val="18"/>
            </w:rPr>
          </w:rPrChange>
        </w:rPr>
        <w:t xml:space="preserve">x, </w:t>
      </w:r>
      <w:r w:rsidRPr="00265780">
        <w:rPr>
          <w:i/>
          <w:w w:val="105"/>
          <w:sz w:val="18"/>
          <w:lang w:val="de-DE"/>
          <w:rPrChange w:id="288" w:author="SC9986" w:date="2022-08-04T09:18:00Z">
            <w:rPr>
              <w:i/>
              <w:w w:val="105"/>
              <w:sz w:val="18"/>
            </w:rPr>
          </w:rPrChange>
        </w:rPr>
        <w:t xml:space="preserve">n </w:t>
      </w:r>
      <w:r w:rsidRPr="00265780">
        <w:rPr>
          <w:rFonts w:ascii="Lucida Sans Unicode" w:hAnsi="Lucida Sans Unicode"/>
          <w:w w:val="105"/>
          <w:sz w:val="18"/>
          <w:lang w:val="de-DE"/>
          <w:rPrChange w:id="289" w:author="SC9986" w:date="2022-08-04T09:18:00Z">
            <w:rPr>
              <w:rFonts w:ascii="Lucida Sans Unicode" w:hAnsi="Lucida Sans Unicode"/>
              <w:w w:val="105"/>
              <w:sz w:val="18"/>
            </w:rPr>
          </w:rPrChange>
        </w:rPr>
        <w:t xml:space="preserve">: </w:t>
      </w:r>
      <w:r>
        <w:rPr>
          <w:i/>
          <w:w w:val="120"/>
          <w:sz w:val="18"/>
        </w:rPr>
        <w:t>τ</w:t>
      </w:r>
      <w:r w:rsidRPr="00265780">
        <w:rPr>
          <w:i/>
          <w:w w:val="120"/>
          <w:sz w:val="18"/>
          <w:lang w:val="de-DE"/>
          <w:rPrChange w:id="290" w:author="SC9986" w:date="2022-08-04T09:18:00Z">
            <w:rPr>
              <w:i/>
              <w:w w:val="120"/>
              <w:sz w:val="18"/>
            </w:rPr>
          </w:rPrChange>
        </w:rPr>
        <w:t xml:space="preserve"> </w:t>
      </w:r>
      <w:r w:rsidRPr="00265780">
        <w:rPr>
          <w:i/>
          <w:w w:val="105"/>
          <w:sz w:val="18"/>
          <w:lang w:val="de-DE"/>
          <w:rPrChange w:id="291" w:author="SC9986" w:date="2022-08-04T09:18:00Z">
            <w:rPr>
              <w:i/>
              <w:w w:val="105"/>
              <w:sz w:val="18"/>
            </w:rPr>
          </w:rPrChange>
        </w:rPr>
        <w:t>, e</w:t>
      </w:r>
      <w:r w:rsidRPr="00265780">
        <w:rPr>
          <w:rFonts w:ascii="Lucida Sans Unicode" w:hAnsi="Lucida Sans Unicode"/>
          <w:w w:val="105"/>
          <w:sz w:val="18"/>
          <w:lang w:val="de-DE"/>
          <w:rPrChange w:id="292" w:author="SC9986" w:date="2022-08-04T09:18:00Z">
            <w:rPr>
              <w:rFonts w:ascii="Lucida Sans Unicode" w:hAnsi="Lucida Sans Unicode"/>
              <w:w w:val="105"/>
              <w:sz w:val="18"/>
            </w:rPr>
          </w:rPrChange>
        </w:rPr>
        <w:t xml:space="preserve">) </w:t>
      </w:r>
      <w:r w:rsidRPr="00265780">
        <w:rPr>
          <w:i/>
          <w:w w:val="105"/>
          <w:sz w:val="18"/>
          <w:lang w:val="de-DE"/>
          <w:rPrChange w:id="293" w:author="SC9986" w:date="2022-08-04T09:18:00Z">
            <w:rPr>
              <w:i/>
              <w:w w:val="105"/>
              <w:sz w:val="18"/>
            </w:rPr>
          </w:rPrChange>
        </w:rPr>
        <w:t>r</w:t>
      </w:r>
      <w:r w:rsidRPr="00265780">
        <w:rPr>
          <w:i/>
          <w:w w:val="105"/>
          <w:sz w:val="18"/>
          <w:lang w:val="de-DE"/>
          <w:rPrChange w:id="294" w:author="SC9986" w:date="2022-08-04T09:18:00Z">
            <w:rPr>
              <w:i/>
              <w:w w:val="105"/>
              <w:sz w:val="18"/>
            </w:rPr>
          </w:rPrChange>
        </w:rPr>
        <w:tab/>
      </w:r>
      <w:r w:rsidRPr="00265780">
        <w:rPr>
          <w:rFonts w:ascii="Lucida Sans Unicode" w:hAnsi="Lucida Sans Unicode"/>
          <w:w w:val="105"/>
          <w:sz w:val="18"/>
          <w:lang w:val="de-DE"/>
          <w:rPrChange w:id="295" w:author="SC9986" w:date="2022-08-04T09:18:00Z">
            <w:rPr>
              <w:rFonts w:ascii="Lucida Sans Unicode" w:hAnsi="Lucida Sans Unicode"/>
              <w:w w:val="105"/>
              <w:sz w:val="18"/>
            </w:rPr>
          </w:rPrChange>
        </w:rPr>
        <w:t xml:space="preserve">::= </w:t>
      </w:r>
      <w:r w:rsidRPr="00265780">
        <w:rPr>
          <w:i/>
          <w:w w:val="105"/>
          <w:sz w:val="18"/>
          <w:lang w:val="de-DE"/>
          <w:rPrChange w:id="296" w:author="SC9986" w:date="2022-08-04T09:18:00Z">
            <w:rPr>
              <w:i/>
              <w:w w:val="105"/>
              <w:sz w:val="18"/>
            </w:rPr>
          </w:rPrChange>
        </w:rPr>
        <w:t xml:space="preserve">e </w:t>
      </w:r>
      <w:r w:rsidRPr="00265780">
        <w:rPr>
          <w:rFonts w:ascii="Lucida Sans Unicode" w:hAnsi="Lucida Sans Unicode"/>
          <w:w w:val="105"/>
          <w:sz w:val="18"/>
          <w:lang w:val="de-DE"/>
          <w:rPrChange w:id="297" w:author="SC9986" w:date="2022-08-04T09:18:00Z">
            <w:rPr>
              <w:rFonts w:ascii="Lucida Sans Unicode" w:hAnsi="Lucida Sans Unicode"/>
              <w:w w:val="105"/>
              <w:sz w:val="18"/>
            </w:rPr>
          </w:rPrChange>
        </w:rPr>
        <w:t xml:space="preserve">| </w:t>
      </w:r>
      <w:r w:rsidRPr="00265780">
        <w:rPr>
          <w:w w:val="120"/>
          <w:sz w:val="18"/>
          <w:lang w:val="de-DE"/>
          <w:rPrChange w:id="298" w:author="SC9986" w:date="2022-08-04T09:18:00Z">
            <w:rPr>
              <w:w w:val="120"/>
              <w:sz w:val="18"/>
            </w:rPr>
          </w:rPrChange>
        </w:rPr>
        <w:t xml:space="preserve">null </w:t>
      </w:r>
      <w:r w:rsidRPr="00265780">
        <w:rPr>
          <w:rFonts w:ascii="Lucida Sans Unicode" w:hAnsi="Lucida Sans Unicode"/>
          <w:w w:val="105"/>
          <w:sz w:val="18"/>
          <w:lang w:val="de-DE"/>
          <w:rPrChange w:id="299" w:author="SC9986" w:date="2022-08-04T09:18:00Z">
            <w:rPr>
              <w:rFonts w:ascii="Lucida Sans Unicode" w:hAnsi="Lucida Sans Unicode"/>
              <w:w w:val="105"/>
              <w:sz w:val="18"/>
            </w:rPr>
          </w:rPrChange>
        </w:rPr>
        <w:t xml:space="preserve">| </w:t>
      </w:r>
      <w:proofErr w:type="spellStart"/>
      <w:r w:rsidRPr="00265780">
        <w:rPr>
          <w:w w:val="105"/>
          <w:sz w:val="18"/>
          <w:lang w:val="de-DE"/>
          <w:rPrChange w:id="300" w:author="SC9986" w:date="2022-08-04T09:18:00Z">
            <w:rPr>
              <w:w w:val="105"/>
              <w:sz w:val="18"/>
            </w:rPr>
          </w:rPrChange>
        </w:rPr>
        <w:t>bounds</w:t>
      </w:r>
      <w:proofErr w:type="spellEnd"/>
    </w:p>
    <w:p w14:paraId="4FACA2C6" w14:textId="77777777" w:rsidR="00AF434A" w:rsidRPr="00265780" w:rsidRDefault="00000000">
      <w:pPr>
        <w:spacing w:line="203" w:lineRule="exact"/>
        <w:ind w:left="203"/>
        <w:jc w:val="both"/>
        <w:rPr>
          <w:i/>
          <w:sz w:val="18"/>
          <w:lang w:val="de-DE"/>
        </w:rPr>
      </w:pPr>
      <w:r w:rsidRPr="00265780">
        <w:rPr>
          <w:i/>
          <w:w w:val="105"/>
          <w:sz w:val="18"/>
          <w:lang w:val="de-DE"/>
        </w:rPr>
        <w:t xml:space="preserve">E </w:t>
      </w:r>
      <w:r w:rsidRPr="00265780">
        <w:rPr>
          <w:rFonts w:ascii="Lucida Sans Unicode" w:hAnsi="Lucida Sans Unicode"/>
          <w:w w:val="105"/>
          <w:sz w:val="18"/>
          <w:lang w:val="de-DE"/>
        </w:rPr>
        <w:t xml:space="preserve">::= Q | </w:t>
      </w:r>
      <w:r w:rsidRPr="00265780">
        <w:rPr>
          <w:i/>
          <w:w w:val="105"/>
          <w:sz w:val="18"/>
          <w:lang w:val="de-DE"/>
        </w:rPr>
        <w:t xml:space="preserve">E </w:t>
      </w:r>
      <w:r w:rsidRPr="00265780">
        <w:rPr>
          <w:w w:val="105"/>
          <w:sz w:val="18"/>
          <w:lang w:val="de-DE"/>
        </w:rPr>
        <w:t xml:space="preserve">+ </w:t>
      </w:r>
      <w:r w:rsidRPr="00265780">
        <w:rPr>
          <w:i/>
          <w:w w:val="105"/>
          <w:sz w:val="18"/>
          <w:lang w:val="de-DE"/>
        </w:rPr>
        <w:t xml:space="preserve">e </w:t>
      </w:r>
      <w:r w:rsidRPr="00265780">
        <w:rPr>
          <w:rFonts w:ascii="Lucida Sans Unicode" w:hAnsi="Lucida Sans Unicode"/>
          <w:w w:val="105"/>
          <w:sz w:val="18"/>
          <w:lang w:val="de-DE"/>
        </w:rPr>
        <w:t xml:space="preserve">| </w:t>
      </w:r>
      <w:r w:rsidRPr="00265780">
        <w:rPr>
          <w:i/>
          <w:w w:val="105"/>
          <w:sz w:val="18"/>
          <w:lang w:val="de-DE"/>
        </w:rPr>
        <w:t xml:space="preserve">n </w:t>
      </w:r>
      <w:r w:rsidRPr="00265780">
        <w:rPr>
          <w:rFonts w:ascii="Lucida Sans Unicode" w:hAnsi="Lucida Sans Unicode"/>
          <w:w w:val="105"/>
          <w:sz w:val="18"/>
          <w:lang w:val="de-DE"/>
        </w:rPr>
        <w:t xml:space="preserve">: </w:t>
      </w:r>
      <w:r>
        <w:rPr>
          <w:i/>
          <w:w w:val="105"/>
          <w:sz w:val="18"/>
        </w:rPr>
        <w:t>τ</w:t>
      </w:r>
      <w:r w:rsidRPr="00265780">
        <w:rPr>
          <w:i/>
          <w:w w:val="105"/>
          <w:sz w:val="18"/>
          <w:lang w:val="de-DE"/>
        </w:rPr>
        <w:t xml:space="preserve"> </w:t>
      </w:r>
      <w:r w:rsidRPr="00265780">
        <w:rPr>
          <w:w w:val="105"/>
          <w:sz w:val="18"/>
          <w:lang w:val="de-DE"/>
        </w:rPr>
        <w:t xml:space="preserve">+ </w:t>
      </w:r>
      <w:r w:rsidRPr="00265780">
        <w:rPr>
          <w:i/>
          <w:w w:val="105"/>
          <w:sz w:val="18"/>
          <w:lang w:val="de-DE"/>
        </w:rPr>
        <w:t xml:space="preserve">E </w:t>
      </w:r>
      <w:r w:rsidRPr="00265780">
        <w:rPr>
          <w:rFonts w:ascii="Lucida Sans Unicode" w:hAnsi="Lucida Sans Unicode"/>
          <w:w w:val="105"/>
          <w:sz w:val="18"/>
          <w:lang w:val="de-DE"/>
        </w:rPr>
        <w:t>| (</w:t>
      </w:r>
      <w:r>
        <w:rPr>
          <w:i/>
          <w:w w:val="105"/>
          <w:sz w:val="18"/>
        </w:rPr>
        <w:t>τ</w:t>
      </w:r>
      <w:r w:rsidRPr="00265780">
        <w:rPr>
          <w:i/>
          <w:w w:val="105"/>
          <w:sz w:val="18"/>
          <w:lang w:val="de-DE"/>
        </w:rPr>
        <w:t xml:space="preserve"> </w:t>
      </w:r>
      <w:r w:rsidRPr="00265780">
        <w:rPr>
          <w:rFonts w:ascii="Lucida Sans Unicode" w:hAnsi="Lucida Sans Unicode"/>
          <w:w w:val="105"/>
          <w:sz w:val="18"/>
          <w:lang w:val="de-DE"/>
        </w:rPr>
        <w:t>)</w:t>
      </w:r>
      <w:r w:rsidRPr="00265780">
        <w:rPr>
          <w:i/>
          <w:w w:val="105"/>
          <w:sz w:val="18"/>
          <w:lang w:val="de-DE"/>
        </w:rPr>
        <w:t xml:space="preserve">E </w:t>
      </w:r>
      <w:r w:rsidRPr="00265780">
        <w:rPr>
          <w:rFonts w:ascii="Lucida Sans Unicode" w:hAnsi="Lucida Sans Unicode"/>
          <w:w w:val="105"/>
          <w:sz w:val="18"/>
          <w:lang w:val="de-DE"/>
        </w:rPr>
        <w:t>| (</w:t>
      </w:r>
      <w:r>
        <w:rPr>
          <w:i/>
          <w:w w:val="105"/>
          <w:sz w:val="18"/>
        </w:rPr>
        <w:t>τ</w:t>
      </w:r>
      <w:r w:rsidRPr="00265780">
        <w:rPr>
          <w:i/>
          <w:w w:val="105"/>
          <w:sz w:val="18"/>
          <w:lang w:val="de-DE"/>
        </w:rPr>
        <w:t xml:space="preserve"> </w:t>
      </w:r>
      <w:r w:rsidRPr="00265780">
        <w:rPr>
          <w:rFonts w:ascii="Lucida Sans Unicode" w:hAnsi="Lucida Sans Unicode"/>
          <w:w w:val="105"/>
          <w:sz w:val="18"/>
          <w:lang w:val="de-DE"/>
        </w:rPr>
        <w:t>)</w:t>
      </w:r>
      <w:r w:rsidRPr="00265780">
        <w:rPr>
          <w:i/>
          <w:w w:val="105"/>
          <w:sz w:val="18"/>
          <w:lang w:val="de-DE"/>
        </w:rPr>
        <w:t xml:space="preserve">E </w:t>
      </w:r>
      <w:r w:rsidRPr="00265780">
        <w:rPr>
          <w:rFonts w:ascii="Lucida Sans Unicode" w:hAnsi="Lucida Sans Unicode"/>
          <w:w w:val="105"/>
          <w:sz w:val="18"/>
          <w:lang w:val="de-DE"/>
        </w:rPr>
        <w:t xml:space="preserve">| </w:t>
      </w:r>
      <w:r w:rsidRPr="00265780">
        <w:rPr>
          <w:w w:val="105"/>
          <w:sz w:val="18"/>
          <w:lang w:val="de-DE"/>
        </w:rPr>
        <w:t xml:space="preserve">* </w:t>
      </w:r>
      <w:r w:rsidRPr="00265780">
        <w:rPr>
          <w:i/>
          <w:w w:val="105"/>
          <w:sz w:val="18"/>
          <w:lang w:val="de-DE"/>
        </w:rPr>
        <w:t xml:space="preserve">E </w:t>
      </w:r>
      <w:r w:rsidRPr="00265780">
        <w:rPr>
          <w:rFonts w:ascii="Lucida Sans Unicode" w:hAnsi="Lucida Sans Unicode"/>
          <w:w w:val="105"/>
          <w:sz w:val="18"/>
          <w:lang w:val="de-DE"/>
        </w:rPr>
        <w:t xml:space="preserve">| </w:t>
      </w:r>
      <w:r w:rsidRPr="00265780">
        <w:rPr>
          <w:w w:val="105"/>
          <w:sz w:val="18"/>
          <w:lang w:val="de-DE"/>
        </w:rPr>
        <w:t xml:space="preserve">* </w:t>
      </w:r>
      <w:r w:rsidRPr="00265780">
        <w:rPr>
          <w:i/>
          <w:w w:val="105"/>
          <w:sz w:val="18"/>
          <w:lang w:val="de-DE"/>
        </w:rPr>
        <w:t xml:space="preserve">E </w:t>
      </w:r>
      <w:r w:rsidRPr="00265780">
        <w:rPr>
          <w:w w:val="105"/>
          <w:sz w:val="18"/>
          <w:lang w:val="de-DE"/>
        </w:rPr>
        <w:t xml:space="preserve">= </w:t>
      </w:r>
      <w:r w:rsidRPr="00265780">
        <w:rPr>
          <w:i/>
          <w:w w:val="105"/>
          <w:sz w:val="18"/>
          <w:lang w:val="de-DE"/>
        </w:rPr>
        <w:t>e</w:t>
      </w:r>
    </w:p>
    <w:p w14:paraId="2CED7340" w14:textId="77777777" w:rsidR="00AF434A" w:rsidRPr="00265780" w:rsidRDefault="00000000">
      <w:pPr>
        <w:spacing w:line="246" w:lineRule="exact"/>
        <w:ind w:left="993"/>
        <w:rPr>
          <w:i/>
          <w:sz w:val="18"/>
          <w:lang w:val="de-DE"/>
        </w:rPr>
      </w:pPr>
      <w:r>
        <w:pict w14:anchorId="6E3B53A8">
          <v:line id="_x0000_s1411" style="position:absolute;left:0;text-align:left;z-index:-57328;mso-position-horizontal-relative:page" from="108.65pt,16.5pt" to="112.95pt,16.5pt" strokeweight=".38pt">
            <w10:wrap anchorx="page"/>
          </v:line>
        </w:pict>
      </w:r>
      <w:r>
        <w:pict w14:anchorId="75054146">
          <v:line id="_x0000_s1410" style="position:absolute;left:0;text-align:left;z-index:-57304;mso-position-horizontal-relative:page" from="207.55pt,16.5pt" to="212.75pt,16.5pt" strokeweight=".38pt">
            <w10:wrap anchorx="page"/>
          </v:line>
        </w:pict>
      </w:r>
      <w:r>
        <w:pict w14:anchorId="65A61456">
          <v:line id="_x0000_s1409" style="position:absolute;left:0;text-align:left;z-index:-57280;mso-position-horizontal-relative:page" from="277.1pt,16.5pt" to="282.3pt,16.5pt" strokeweight=".38pt">
            <w10:wrap anchorx="page"/>
          </v:line>
        </w:pict>
      </w:r>
      <w:r w:rsidRPr="00265780">
        <w:rPr>
          <w:rFonts w:ascii="Lucida Sans Unicode" w:hAnsi="Lucida Sans Unicode"/>
          <w:w w:val="105"/>
          <w:sz w:val="18"/>
          <w:lang w:val="de-DE"/>
        </w:rPr>
        <w:t xml:space="preserve">| </w:t>
      </w:r>
      <w:r w:rsidRPr="00265780">
        <w:rPr>
          <w:w w:val="125"/>
          <w:sz w:val="18"/>
          <w:lang w:val="de-DE"/>
        </w:rPr>
        <w:t xml:space="preserve">* </w:t>
      </w:r>
      <w:r w:rsidRPr="00265780">
        <w:rPr>
          <w:i/>
          <w:w w:val="125"/>
          <w:sz w:val="18"/>
          <w:lang w:val="de-DE"/>
        </w:rPr>
        <w:t xml:space="preserve">n </w:t>
      </w:r>
      <w:r w:rsidRPr="00265780">
        <w:rPr>
          <w:rFonts w:ascii="Lucida Sans Unicode" w:hAnsi="Lucida Sans Unicode"/>
          <w:w w:val="105"/>
          <w:sz w:val="18"/>
          <w:lang w:val="de-DE"/>
        </w:rPr>
        <w:t xml:space="preserve">: </w:t>
      </w:r>
      <w:r>
        <w:rPr>
          <w:i/>
          <w:w w:val="125"/>
          <w:sz w:val="18"/>
        </w:rPr>
        <w:t>τ</w:t>
      </w:r>
      <w:r w:rsidRPr="00265780">
        <w:rPr>
          <w:i/>
          <w:w w:val="125"/>
          <w:sz w:val="18"/>
          <w:lang w:val="de-DE"/>
        </w:rPr>
        <w:t xml:space="preserve"> </w:t>
      </w:r>
      <w:r w:rsidRPr="00265780">
        <w:rPr>
          <w:w w:val="105"/>
          <w:sz w:val="18"/>
          <w:lang w:val="de-DE"/>
        </w:rPr>
        <w:t xml:space="preserve">= </w:t>
      </w:r>
      <w:r w:rsidRPr="00265780">
        <w:rPr>
          <w:i/>
          <w:w w:val="125"/>
          <w:sz w:val="18"/>
          <w:lang w:val="de-DE"/>
        </w:rPr>
        <w:t xml:space="preserve">E </w:t>
      </w:r>
      <w:r w:rsidRPr="00265780">
        <w:rPr>
          <w:rFonts w:ascii="Lucida Sans Unicode" w:hAnsi="Lucida Sans Unicode"/>
          <w:w w:val="105"/>
          <w:sz w:val="18"/>
          <w:lang w:val="de-DE"/>
        </w:rPr>
        <w:t xml:space="preserve">| </w:t>
      </w:r>
      <w:proofErr w:type="spellStart"/>
      <w:r w:rsidRPr="00265780">
        <w:rPr>
          <w:w w:val="150"/>
          <w:sz w:val="18"/>
          <w:lang w:val="de-DE"/>
        </w:rPr>
        <w:t>let</w:t>
      </w:r>
      <w:proofErr w:type="spellEnd"/>
      <w:r w:rsidRPr="00265780">
        <w:rPr>
          <w:w w:val="150"/>
          <w:sz w:val="18"/>
          <w:lang w:val="de-DE"/>
        </w:rPr>
        <w:t xml:space="preserve"> </w:t>
      </w:r>
      <w:r w:rsidRPr="00265780">
        <w:rPr>
          <w:i/>
          <w:w w:val="125"/>
          <w:sz w:val="18"/>
          <w:lang w:val="de-DE"/>
        </w:rPr>
        <w:t xml:space="preserve">x </w:t>
      </w:r>
      <w:r w:rsidRPr="00265780">
        <w:rPr>
          <w:w w:val="105"/>
          <w:sz w:val="18"/>
          <w:lang w:val="de-DE"/>
        </w:rPr>
        <w:t xml:space="preserve">= </w:t>
      </w:r>
      <w:r w:rsidRPr="00265780">
        <w:rPr>
          <w:i/>
          <w:w w:val="125"/>
          <w:sz w:val="18"/>
          <w:lang w:val="de-DE"/>
        </w:rPr>
        <w:t xml:space="preserve">E </w:t>
      </w:r>
      <w:r w:rsidRPr="00265780">
        <w:rPr>
          <w:w w:val="125"/>
          <w:sz w:val="18"/>
          <w:lang w:val="de-DE"/>
        </w:rPr>
        <w:t xml:space="preserve">in </w:t>
      </w:r>
      <w:r w:rsidRPr="00265780">
        <w:rPr>
          <w:i/>
          <w:w w:val="125"/>
          <w:sz w:val="18"/>
          <w:lang w:val="de-DE"/>
        </w:rPr>
        <w:t xml:space="preserve">e </w:t>
      </w:r>
      <w:r w:rsidRPr="00265780">
        <w:rPr>
          <w:rFonts w:ascii="Lucida Sans Unicode" w:hAnsi="Lucida Sans Unicode"/>
          <w:w w:val="105"/>
          <w:sz w:val="18"/>
          <w:lang w:val="de-DE"/>
        </w:rPr>
        <w:t xml:space="preserve">| </w:t>
      </w:r>
      <w:proofErr w:type="spellStart"/>
      <w:r w:rsidRPr="00265780">
        <w:rPr>
          <w:w w:val="150"/>
          <w:sz w:val="18"/>
          <w:lang w:val="de-DE"/>
        </w:rPr>
        <w:t>if</w:t>
      </w:r>
      <w:proofErr w:type="spellEnd"/>
      <w:r w:rsidRPr="00265780">
        <w:rPr>
          <w:w w:val="150"/>
          <w:sz w:val="18"/>
          <w:lang w:val="de-DE"/>
        </w:rPr>
        <w:t xml:space="preserve"> </w:t>
      </w:r>
      <w:r w:rsidRPr="00265780">
        <w:rPr>
          <w:rFonts w:ascii="Lucida Sans Unicode" w:hAnsi="Lucida Sans Unicode"/>
          <w:w w:val="125"/>
          <w:sz w:val="18"/>
          <w:lang w:val="de-DE"/>
        </w:rPr>
        <w:t>(</w:t>
      </w:r>
      <w:r w:rsidRPr="00265780">
        <w:rPr>
          <w:i/>
          <w:w w:val="125"/>
          <w:sz w:val="18"/>
          <w:lang w:val="de-DE"/>
        </w:rPr>
        <w:t>E</w:t>
      </w:r>
      <w:r w:rsidRPr="00265780">
        <w:rPr>
          <w:rFonts w:ascii="Lucida Sans Unicode" w:hAnsi="Lucida Sans Unicode"/>
          <w:w w:val="125"/>
          <w:sz w:val="18"/>
          <w:lang w:val="de-DE"/>
        </w:rPr>
        <w:t xml:space="preserve">) </w:t>
      </w:r>
      <w:r w:rsidRPr="00265780">
        <w:rPr>
          <w:i/>
          <w:w w:val="125"/>
          <w:sz w:val="18"/>
          <w:lang w:val="de-DE"/>
        </w:rPr>
        <w:t xml:space="preserve">e </w:t>
      </w:r>
      <w:proofErr w:type="spellStart"/>
      <w:r w:rsidRPr="00265780">
        <w:rPr>
          <w:w w:val="125"/>
          <w:sz w:val="18"/>
          <w:lang w:val="de-DE"/>
        </w:rPr>
        <w:t>else</w:t>
      </w:r>
      <w:proofErr w:type="spellEnd"/>
      <w:r w:rsidRPr="00265780">
        <w:rPr>
          <w:w w:val="125"/>
          <w:sz w:val="18"/>
          <w:lang w:val="de-DE"/>
        </w:rPr>
        <w:t xml:space="preserve"> </w:t>
      </w:r>
      <w:r w:rsidRPr="00265780">
        <w:rPr>
          <w:i/>
          <w:w w:val="125"/>
          <w:sz w:val="18"/>
          <w:lang w:val="de-DE"/>
        </w:rPr>
        <w:t>e</w:t>
      </w:r>
    </w:p>
    <w:p w14:paraId="2C6B389D" w14:textId="77777777" w:rsidR="00AF434A" w:rsidRPr="00265780" w:rsidRDefault="00AF434A">
      <w:pPr>
        <w:pStyle w:val="BodyText"/>
        <w:spacing w:before="11"/>
        <w:rPr>
          <w:i/>
          <w:sz w:val="2"/>
          <w:lang w:val="de-DE"/>
        </w:rPr>
      </w:pPr>
    </w:p>
    <w:p w14:paraId="2867BB20" w14:textId="77777777" w:rsidR="00AF434A" w:rsidRDefault="00000000">
      <w:pPr>
        <w:pStyle w:val="BodyText"/>
        <w:spacing w:line="20" w:lineRule="exact"/>
        <w:ind w:left="1996"/>
        <w:rPr>
          <w:sz w:val="2"/>
        </w:rPr>
      </w:pPr>
      <w:r>
        <w:rPr>
          <w:sz w:val="2"/>
        </w:rPr>
      </w:r>
      <w:r>
        <w:rPr>
          <w:sz w:val="2"/>
        </w:rPr>
        <w:pict w14:anchorId="20AF3120">
          <v:group id="_x0000_s1407" style="width:7.3pt;height:.4pt;mso-position-horizontal-relative:char;mso-position-vertical-relative:line" coordsize="146,8">
            <v:line id="_x0000_s1408" style="position:absolute" from="0,4" to="146,4" strokeweight=".38pt"/>
            <w10:anchorlock/>
          </v:group>
        </w:pict>
      </w:r>
    </w:p>
    <w:p w14:paraId="2E82772B" w14:textId="77777777" w:rsidR="00AF434A" w:rsidRDefault="00000000">
      <w:pPr>
        <w:spacing w:line="213" w:lineRule="exact"/>
        <w:ind w:left="993"/>
        <w:rPr>
          <w:rFonts w:ascii="Lucida Sans Unicode" w:hAnsi="Lucida Sans Unicode"/>
          <w:sz w:val="18"/>
        </w:rPr>
      </w:pPr>
      <w:r>
        <w:rPr>
          <w:rFonts w:ascii="Lucida Sans Unicode" w:hAnsi="Lucida Sans Unicode"/>
          <w:w w:val="105"/>
          <w:sz w:val="18"/>
        </w:rPr>
        <w:t xml:space="preserve">| </w:t>
      </w:r>
      <w:r>
        <w:rPr>
          <w:i/>
          <w:w w:val="110"/>
          <w:sz w:val="18"/>
        </w:rPr>
        <w:t>E</w:t>
      </w:r>
      <w:r>
        <w:rPr>
          <w:rFonts w:ascii="Lucida Sans Unicode" w:hAnsi="Lucida Sans Unicode"/>
          <w:w w:val="110"/>
          <w:sz w:val="18"/>
        </w:rPr>
        <w:t>(</w:t>
      </w:r>
      <w:r>
        <w:rPr>
          <w:i/>
          <w:w w:val="110"/>
          <w:sz w:val="18"/>
        </w:rPr>
        <w:t>e</w:t>
      </w:r>
      <w:r>
        <w:rPr>
          <w:rFonts w:ascii="Lucida Sans Unicode" w:hAnsi="Lucida Sans Unicode"/>
          <w:w w:val="110"/>
          <w:sz w:val="18"/>
        </w:rPr>
        <w:t xml:space="preserve">) </w:t>
      </w:r>
      <w:r>
        <w:rPr>
          <w:rFonts w:ascii="Lucida Sans Unicode" w:hAnsi="Lucida Sans Unicode"/>
          <w:w w:val="105"/>
          <w:sz w:val="18"/>
        </w:rPr>
        <w:t xml:space="preserve">| </w:t>
      </w:r>
      <w:r>
        <w:rPr>
          <w:i/>
          <w:w w:val="110"/>
          <w:sz w:val="18"/>
        </w:rPr>
        <w:t xml:space="preserve">n </w:t>
      </w:r>
      <w:r>
        <w:rPr>
          <w:rFonts w:ascii="Lucida Sans Unicode" w:hAnsi="Lucida Sans Unicode"/>
          <w:w w:val="105"/>
          <w:sz w:val="18"/>
        </w:rPr>
        <w:t xml:space="preserve">: </w:t>
      </w:r>
      <w:r>
        <w:rPr>
          <w:i/>
          <w:w w:val="110"/>
          <w:sz w:val="18"/>
        </w:rPr>
        <w:t xml:space="preserve">τ </w:t>
      </w:r>
      <w:r>
        <w:rPr>
          <w:rFonts w:ascii="Lucida Sans Unicode" w:hAnsi="Lucida Sans Unicode"/>
          <w:w w:val="110"/>
          <w:sz w:val="18"/>
        </w:rPr>
        <w:t>(</w:t>
      </w:r>
      <w:r>
        <w:rPr>
          <w:i/>
          <w:w w:val="110"/>
          <w:sz w:val="18"/>
        </w:rPr>
        <w:t>E</w:t>
      </w:r>
      <w:r>
        <w:rPr>
          <w:rFonts w:ascii="Lucida Sans Unicode" w:hAnsi="Lucida Sans Unicode"/>
          <w:w w:val="110"/>
          <w:sz w:val="18"/>
        </w:rPr>
        <w:t xml:space="preserve">) </w:t>
      </w:r>
      <w:r>
        <w:rPr>
          <w:rFonts w:ascii="Lucida Sans Unicode" w:hAnsi="Lucida Sans Unicode"/>
          <w:w w:val="105"/>
          <w:sz w:val="18"/>
        </w:rPr>
        <w:t xml:space="preserve">| </w:t>
      </w:r>
      <w:r>
        <w:rPr>
          <w:w w:val="110"/>
          <w:sz w:val="18"/>
        </w:rPr>
        <w:t>unchecked</w:t>
      </w:r>
      <w:r>
        <w:rPr>
          <w:rFonts w:ascii="Lucida Sans Unicode" w:hAnsi="Lucida Sans Unicode"/>
          <w:w w:val="110"/>
          <w:sz w:val="18"/>
        </w:rPr>
        <w:t>(</w:t>
      </w:r>
      <w:r>
        <w:rPr>
          <w:i/>
          <w:w w:val="110"/>
          <w:sz w:val="18"/>
        </w:rPr>
        <w:t>x</w:t>
      </w:r>
      <w:r>
        <w:rPr>
          <w:rFonts w:ascii="Lucida Sans Unicode" w:hAnsi="Lucida Sans Unicode"/>
          <w:w w:val="110"/>
          <w:sz w:val="18"/>
        </w:rPr>
        <w:t>){</w:t>
      </w:r>
      <w:r>
        <w:rPr>
          <w:i/>
          <w:w w:val="110"/>
          <w:sz w:val="18"/>
        </w:rPr>
        <w:t>E</w:t>
      </w:r>
      <w:r>
        <w:rPr>
          <w:rFonts w:ascii="Lucida Sans Unicode" w:hAnsi="Lucida Sans Unicode"/>
          <w:w w:val="110"/>
          <w:sz w:val="18"/>
        </w:rPr>
        <w:t xml:space="preserve">} </w:t>
      </w:r>
      <w:r>
        <w:rPr>
          <w:rFonts w:ascii="Lucida Sans Unicode" w:hAnsi="Lucida Sans Unicode"/>
          <w:w w:val="105"/>
          <w:sz w:val="18"/>
        </w:rPr>
        <w:t xml:space="preserve">| </w:t>
      </w:r>
      <w:r>
        <w:rPr>
          <w:w w:val="110"/>
          <w:sz w:val="18"/>
        </w:rPr>
        <w:t>checked</w:t>
      </w:r>
      <w:r>
        <w:rPr>
          <w:rFonts w:ascii="Lucida Sans Unicode" w:hAnsi="Lucida Sans Unicode"/>
          <w:w w:val="110"/>
          <w:sz w:val="18"/>
        </w:rPr>
        <w:t>(</w:t>
      </w:r>
      <w:r>
        <w:rPr>
          <w:i/>
          <w:w w:val="110"/>
          <w:sz w:val="18"/>
        </w:rPr>
        <w:t>x</w:t>
      </w:r>
      <w:r>
        <w:rPr>
          <w:rFonts w:ascii="Lucida Sans Unicode" w:hAnsi="Lucida Sans Unicode"/>
          <w:w w:val="110"/>
          <w:sz w:val="18"/>
        </w:rPr>
        <w:t>){</w:t>
      </w:r>
      <w:r>
        <w:rPr>
          <w:i/>
          <w:w w:val="110"/>
          <w:sz w:val="18"/>
        </w:rPr>
        <w:t>E</w:t>
      </w:r>
      <w:r>
        <w:rPr>
          <w:rFonts w:ascii="Lucida Sans Unicode" w:hAnsi="Lucida Sans Unicode"/>
          <w:w w:val="110"/>
          <w:sz w:val="18"/>
        </w:rPr>
        <w:t>}</w:t>
      </w:r>
    </w:p>
    <w:p w14:paraId="5E227D78" w14:textId="77777777" w:rsidR="00AF434A" w:rsidRDefault="00AF434A">
      <w:pPr>
        <w:pStyle w:val="BodyText"/>
        <w:spacing w:before="9"/>
        <w:rPr>
          <w:rFonts w:ascii="Lucida Sans Unicode"/>
          <w:sz w:val="17"/>
        </w:rPr>
      </w:pPr>
    </w:p>
    <w:p w14:paraId="6C343E0E" w14:textId="77777777" w:rsidR="00AF434A" w:rsidRPr="00265780" w:rsidRDefault="00000000">
      <w:pPr>
        <w:tabs>
          <w:tab w:val="left" w:pos="1559"/>
          <w:tab w:val="left" w:pos="2638"/>
        </w:tabs>
        <w:spacing w:line="267" w:lineRule="exact"/>
        <w:ind w:left="112"/>
        <w:jc w:val="center"/>
        <w:rPr>
          <w:rFonts w:ascii="Lucida Sans Unicode" w:eastAsia="Lucida Sans Unicode" w:hAnsi="Lucida Sans Unicode" w:cs="Lucida Sans Unicode"/>
          <w:sz w:val="18"/>
          <w:szCs w:val="18"/>
          <w:lang w:val="de-DE"/>
          <w:rPrChange w:id="301" w:author="SC9986" w:date="2022-08-04T09:18:00Z">
            <w:rPr>
              <w:rFonts w:ascii="Lucida Sans Unicode" w:eastAsia="Lucida Sans Unicode" w:hAnsi="Lucida Sans Unicode" w:cs="Lucida Sans Unicode"/>
              <w:sz w:val="18"/>
              <w:szCs w:val="18"/>
            </w:rPr>
          </w:rPrChange>
        </w:rPr>
      </w:pPr>
      <w:r w:rsidRPr="00265780">
        <w:rPr>
          <w:i/>
          <w:w w:val="110"/>
          <w:sz w:val="18"/>
          <w:szCs w:val="18"/>
          <w:lang w:val="de-DE"/>
          <w:rPrChange w:id="302" w:author="SC9986" w:date="2022-08-04T09:18:00Z">
            <w:rPr>
              <w:i/>
              <w:w w:val="110"/>
              <w:sz w:val="18"/>
              <w:szCs w:val="18"/>
            </w:rPr>
          </w:rPrChange>
        </w:rPr>
        <w:t>m</w:t>
      </w:r>
      <w:r w:rsidRPr="00265780">
        <w:rPr>
          <w:i/>
          <w:spacing w:val="2"/>
          <w:w w:val="110"/>
          <w:sz w:val="18"/>
          <w:szCs w:val="18"/>
          <w:lang w:val="de-DE"/>
          <w:rPrChange w:id="303" w:author="SC9986" w:date="2022-08-04T09:18:00Z">
            <w:rPr>
              <w:i/>
              <w:spacing w:val="2"/>
              <w:w w:val="110"/>
              <w:sz w:val="18"/>
              <w:szCs w:val="18"/>
            </w:rPr>
          </w:rPrChange>
        </w:rPr>
        <w:t xml:space="preserve"> </w:t>
      </w:r>
      <w:r w:rsidRPr="00265780">
        <w:rPr>
          <w:rFonts w:ascii="Lucida Sans Unicode" w:eastAsia="Lucida Sans Unicode" w:hAnsi="Lucida Sans Unicode" w:cs="Lucida Sans Unicode"/>
          <w:w w:val="110"/>
          <w:sz w:val="18"/>
          <w:szCs w:val="18"/>
          <w:lang w:val="de-DE"/>
          <w:rPrChange w:id="304" w:author="SC9986" w:date="2022-08-04T09:18:00Z">
            <w:rPr>
              <w:rFonts w:ascii="Lucida Sans Unicode" w:eastAsia="Lucida Sans Unicode" w:hAnsi="Lucida Sans Unicode" w:cs="Lucida Sans Unicode"/>
              <w:w w:val="110"/>
              <w:sz w:val="18"/>
              <w:szCs w:val="18"/>
            </w:rPr>
          </w:rPrChange>
        </w:rPr>
        <w:t>=</w:t>
      </w:r>
      <w:r w:rsidRPr="00265780">
        <w:rPr>
          <w:rFonts w:ascii="Lucida Sans Unicode" w:eastAsia="Lucida Sans Unicode" w:hAnsi="Lucida Sans Unicode" w:cs="Lucida Sans Unicode"/>
          <w:spacing w:val="-10"/>
          <w:w w:val="110"/>
          <w:sz w:val="18"/>
          <w:szCs w:val="18"/>
          <w:lang w:val="de-DE"/>
          <w:rPrChange w:id="305" w:author="SC9986" w:date="2022-08-04T09:18:00Z">
            <w:rPr>
              <w:rFonts w:ascii="Lucida Sans Unicode" w:eastAsia="Lucida Sans Unicode" w:hAnsi="Lucida Sans Unicode" w:cs="Lucida Sans Unicode"/>
              <w:spacing w:val="-10"/>
              <w:w w:val="110"/>
              <w:sz w:val="18"/>
              <w:szCs w:val="18"/>
            </w:rPr>
          </w:rPrChange>
        </w:rPr>
        <w:t xml:space="preserve"> </w:t>
      </w:r>
      <w:proofErr w:type="spellStart"/>
      <w:r w:rsidRPr="00265780">
        <w:rPr>
          <w:i/>
          <w:w w:val="110"/>
          <w:sz w:val="18"/>
          <w:szCs w:val="18"/>
          <w:lang w:val="de-DE"/>
          <w:rPrChange w:id="306" w:author="SC9986" w:date="2022-08-04T09:18:00Z">
            <w:rPr>
              <w:i/>
              <w:w w:val="110"/>
              <w:sz w:val="18"/>
              <w:szCs w:val="18"/>
            </w:rPr>
          </w:rPrChange>
        </w:rPr>
        <w:t>mode</w:t>
      </w:r>
      <w:proofErr w:type="spellEnd"/>
      <w:r w:rsidRPr="00265780">
        <w:rPr>
          <w:rFonts w:ascii="Lucida Sans Unicode" w:eastAsia="Lucida Sans Unicode" w:hAnsi="Lucida Sans Unicode" w:cs="Lucida Sans Unicode"/>
          <w:w w:val="110"/>
          <w:sz w:val="18"/>
          <w:szCs w:val="18"/>
          <w:lang w:val="de-DE"/>
          <w:rPrChange w:id="307" w:author="SC9986" w:date="2022-08-04T09:18:00Z">
            <w:rPr>
              <w:rFonts w:ascii="Lucida Sans Unicode" w:eastAsia="Lucida Sans Unicode" w:hAnsi="Lucida Sans Unicode" w:cs="Lucida Sans Unicode"/>
              <w:w w:val="110"/>
              <w:sz w:val="18"/>
              <w:szCs w:val="18"/>
            </w:rPr>
          </w:rPrChange>
        </w:rPr>
        <w:t>(</w:t>
      </w:r>
      <w:r w:rsidRPr="00265780">
        <w:rPr>
          <w:i/>
          <w:w w:val="110"/>
          <w:sz w:val="18"/>
          <w:szCs w:val="18"/>
          <w:lang w:val="de-DE"/>
          <w:rPrChange w:id="308" w:author="SC9986" w:date="2022-08-04T09:18:00Z">
            <w:rPr>
              <w:i/>
              <w:w w:val="110"/>
              <w:sz w:val="18"/>
              <w:szCs w:val="18"/>
            </w:rPr>
          </w:rPrChange>
        </w:rPr>
        <w:t>E</w:t>
      </w:r>
      <w:r w:rsidRPr="00265780">
        <w:rPr>
          <w:rFonts w:ascii="Lucida Sans Unicode" w:eastAsia="Lucida Sans Unicode" w:hAnsi="Lucida Sans Unicode" w:cs="Lucida Sans Unicode"/>
          <w:w w:val="110"/>
          <w:sz w:val="18"/>
          <w:szCs w:val="18"/>
          <w:lang w:val="de-DE"/>
          <w:rPrChange w:id="309" w:author="SC9986" w:date="2022-08-04T09:18:00Z">
            <w:rPr>
              <w:rFonts w:ascii="Lucida Sans Unicode" w:eastAsia="Lucida Sans Unicode" w:hAnsi="Lucida Sans Unicode" w:cs="Lucida Sans Unicode"/>
              <w:w w:val="110"/>
              <w:sz w:val="18"/>
              <w:szCs w:val="18"/>
            </w:rPr>
          </w:rPrChange>
        </w:rPr>
        <w:t>)</w:t>
      </w:r>
      <w:r w:rsidRPr="00265780">
        <w:rPr>
          <w:rFonts w:ascii="Lucida Sans Unicode" w:eastAsia="Lucida Sans Unicode" w:hAnsi="Lucida Sans Unicode" w:cs="Lucida Sans Unicode"/>
          <w:w w:val="110"/>
          <w:sz w:val="18"/>
          <w:szCs w:val="18"/>
          <w:lang w:val="de-DE"/>
          <w:rPrChange w:id="310" w:author="SC9986" w:date="2022-08-04T09:18:00Z">
            <w:rPr>
              <w:rFonts w:ascii="Lucida Sans Unicode" w:eastAsia="Lucida Sans Unicode" w:hAnsi="Lucida Sans Unicode" w:cs="Lucida Sans Unicode"/>
              <w:w w:val="110"/>
              <w:sz w:val="18"/>
              <w:szCs w:val="18"/>
            </w:rPr>
          </w:rPrChange>
        </w:rPr>
        <w:tab/>
      </w:r>
      <w:r w:rsidRPr="00265780">
        <w:rPr>
          <w:i/>
          <w:w w:val="110"/>
          <w:sz w:val="18"/>
          <w:szCs w:val="18"/>
          <w:lang w:val="de-DE"/>
          <w:rPrChange w:id="311" w:author="SC9986" w:date="2022-08-04T09:18:00Z">
            <w:rPr>
              <w:i/>
              <w:w w:val="110"/>
              <w:sz w:val="18"/>
              <w:szCs w:val="18"/>
            </w:rPr>
          </w:rPrChange>
        </w:rPr>
        <w:t>e</w:t>
      </w:r>
      <w:r w:rsidRPr="00265780">
        <w:rPr>
          <w:i/>
          <w:spacing w:val="-6"/>
          <w:w w:val="110"/>
          <w:sz w:val="18"/>
          <w:szCs w:val="18"/>
          <w:lang w:val="de-DE"/>
          <w:rPrChange w:id="312" w:author="SC9986" w:date="2022-08-04T09:18:00Z">
            <w:rPr>
              <w:i/>
              <w:spacing w:val="-6"/>
              <w:w w:val="110"/>
              <w:sz w:val="18"/>
              <w:szCs w:val="18"/>
            </w:rPr>
          </w:rPrChange>
        </w:rPr>
        <w:t xml:space="preserve"> </w:t>
      </w:r>
      <w:r w:rsidRPr="00265780">
        <w:rPr>
          <w:rFonts w:ascii="Lucida Sans Unicode" w:eastAsia="Lucida Sans Unicode" w:hAnsi="Lucida Sans Unicode" w:cs="Lucida Sans Unicode"/>
          <w:w w:val="110"/>
          <w:sz w:val="18"/>
          <w:szCs w:val="18"/>
          <w:lang w:val="de-DE"/>
          <w:rPrChange w:id="313" w:author="SC9986" w:date="2022-08-04T09:18:00Z">
            <w:rPr>
              <w:rFonts w:ascii="Lucida Sans Unicode" w:eastAsia="Lucida Sans Unicode" w:hAnsi="Lucida Sans Unicode" w:cs="Lucida Sans Unicode"/>
              <w:w w:val="110"/>
              <w:sz w:val="18"/>
              <w:szCs w:val="18"/>
            </w:rPr>
          </w:rPrChange>
        </w:rPr>
        <w:t>=</w:t>
      </w:r>
      <w:r w:rsidRPr="00265780">
        <w:rPr>
          <w:rFonts w:ascii="Lucida Sans Unicode" w:eastAsia="Lucida Sans Unicode" w:hAnsi="Lucida Sans Unicode" w:cs="Lucida Sans Unicode"/>
          <w:spacing w:val="-19"/>
          <w:w w:val="110"/>
          <w:sz w:val="18"/>
          <w:szCs w:val="18"/>
          <w:lang w:val="de-DE"/>
          <w:rPrChange w:id="314" w:author="SC9986" w:date="2022-08-04T09:18:00Z">
            <w:rPr>
              <w:rFonts w:ascii="Lucida Sans Unicode" w:eastAsia="Lucida Sans Unicode" w:hAnsi="Lucida Sans Unicode" w:cs="Lucida Sans Unicode"/>
              <w:spacing w:val="-19"/>
              <w:w w:val="110"/>
              <w:sz w:val="18"/>
              <w:szCs w:val="18"/>
            </w:rPr>
          </w:rPrChange>
        </w:rPr>
        <w:t xml:space="preserve"> </w:t>
      </w:r>
      <w:r w:rsidRPr="00265780">
        <w:rPr>
          <w:i/>
          <w:spacing w:val="4"/>
          <w:w w:val="110"/>
          <w:sz w:val="18"/>
          <w:szCs w:val="18"/>
          <w:lang w:val="de-DE"/>
          <w:rPrChange w:id="315" w:author="SC9986" w:date="2022-08-04T09:18:00Z">
            <w:rPr>
              <w:i/>
              <w:spacing w:val="4"/>
              <w:w w:val="110"/>
              <w:sz w:val="18"/>
              <w:szCs w:val="18"/>
            </w:rPr>
          </w:rPrChange>
        </w:rPr>
        <w:t>E</w:t>
      </w:r>
      <w:r w:rsidRPr="00265780">
        <w:rPr>
          <w:rFonts w:ascii="Lucida Sans Unicode" w:eastAsia="Lucida Sans Unicode" w:hAnsi="Lucida Sans Unicode" w:cs="Lucida Sans Unicode"/>
          <w:spacing w:val="4"/>
          <w:w w:val="110"/>
          <w:sz w:val="18"/>
          <w:szCs w:val="18"/>
          <w:lang w:val="de-DE"/>
          <w:rPrChange w:id="316" w:author="SC9986" w:date="2022-08-04T09:18:00Z">
            <w:rPr>
              <w:rFonts w:ascii="Lucida Sans Unicode" w:eastAsia="Lucida Sans Unicode" w:hAnsi="Lucida Sans Unicode" w:cs="Lucida Sans Unicode"/>
              <w:spacing w:val="4"/>
              <w:w w:val="110"/>
              <w:sz w:val="18"/>
              <w:szCs w:val="18"/>
            </w:rPr>
          </w:rPrChange>
        </w:rPr>
        <w:t>[</w:t>
      </w:r>
      <w:proofErr w:type="spellStart"/>
      <w:r w:rsidRPr="00265780">
        <w:rPr>
          <w:i/>
          <w:spacing w:val="4"/>
          <w:w w:val="110"/>
          <w:sz w:val="18"/>
          <w:szCs w:val="18"/>
          <w:lang w:val="de-DE"/>
          <w:rPrChange w:id="317" w:author="SC9986" w:date="2022-08-04T09:18:00Z">
            <w:rPr>
              <w:i/>
              <w:spacing w:val="4"/>
              <w:w w:val="110"/>
              <w:sz w:val="18"/>
              <w:szCs w:val="18"/>
            </w:rPr>
          </w:rPrChange>
        </w:rPr>
        <w:t>e</w:t>
      </w:r>
      <w:r w:rsidRPr="00265780">
        <w:rPr>
          <w:rFonts w:ascii="Swis721 Blk BT" w:eastAsia="Swis721 Blk BT" w:hAnsi="Swis721 Blk BT" w:cs="Swis721 Blk BT"/>
          <w:i/>
          <w:spacing w:val="4"/>
          <w:w w:val="110"/>
          <w:sz w:val="18"/>
          <w:szCs w:val="18"/>
          <w:vertAlign w:val="superscript"/>
          <w:lang w:val="de-DE"/>
          <w:rPrChange w:id="318" w:author="SC9986" w:date="2022-08-04T09:18:00Z">
            <w:rPr>
              <w:rFonts w:ascii="Swis721 Blk BT" w:eastAsia="Swis721 Blk BT" w:hAnsi="Swis721 Blk BT" w:cs="Swis721 Blk BT"/>
              <w:i/>
              <w:spacing w:val="4"/>
              <w:w w:val="110"/>
              <w:sz w:val="18"/>
              <w:szCs w:val="18"/>
              <w:vertAlign w:val="superscript"/>
            </w:rPr>
          </w:rPrChange>
        </w:rPr>
        <w:t>j</w:t>
      </w:r>
      <w:proofErr w:type="spellEnd"/>
      <w:r w:rsidRPr="00265780">
        <w:rPr>
          <w:rFonts w:ascii="Lucida Sans Unicode" w:eastAsia="Lucida Sans Unicode" w:hAnsi="Lucida Sans Unicode" w:cs="Lucida Sans Unicode"/>
          <w:spacing w:val="4"/>
          <w:w w:val="110"/>
          <w:sz w:val="18"/>
          <w:szCs w:val="18"/>
          <w:lang w:val="de-DE"/>
          <w:rPrChange w:id="319" w:author="SC9986" w:date="2022-08-04T09:18:00Z">
            <w:rPr>
              <w:rFonts w:ascii="Lucida Sans Unicode" w:eastAsia="Lucida Sans Unicode" w:hAnsi="Lucida Sans Unicode" w:cs="Lucida Sans Unicode"/>
              <w:spacing w:val="4"/>
              <w:w w:val="110"/>
              <w:sz w:val="18"/>
              <w:szCs w:val="18"/>
            </w:rPr>
          </w:rPrChange>
        </w:rPr>
        <w:t>]</w:t>
      </w:r>
      <w:r w:rsidRPr="00265780">
        <w:rPr>
          <w:rFonts w:ascii="Lucida Sans Unicode" w:eastAsia="Lucida Sans Unicode" w:hAnsi="Lucida Sans Unicode" w:cs="Lucida Sans Unicode"/>
          <w:spacing w:val="4"/>
          <w:w w:val="110"/>
          <w:sz w:val="18"/>
          <w:szCs w:val="18"/>
          <w:lang w:val="de-DE"/>
          <w:rPrChange w:id="320" w:author="SC9986" w:date="2022-08-04T09:18:00Z">
            <w:rPr>
              <w:rFonts w:ascii="Lucida Sans Unicode" w:eastAsia="Lucida Sans Unicode" w:hAnsi="Lucida Sans Unicode" w:cs="Lucida Sans Unicode"/>
              <w:spacing w:val="4"/>
              <w:w w:val="110"/>
              <w:sz w:val="18"/>
              <w:szCs w:val="18"/>
            </w:rPr>
          </w:rPrChange>
        </w:rPr>
        <w:tab/>
      </w:r>
      <w:r w:rsidRPr="00265780">
        <w:rPr>
          <w:rFonts w:ascii="Lucida Sans Unicode" w:eastAsia="Lucida Sans Unicode" w:hAnsi="Lucida Sans Unicode" w:cs="Lucida Sans Unicode"/>
          <w:w w:val="110"/>
          <w:sz w:val="18"/>
          <w:szCs w:val="18"/>
          <w:lang w:val="de-DE"/>
          <w:rPrChange w:id="321" w:author="SC9986" w:date="2022-08-04T09:18:00Z">
            <w:rPr>
              <w:rFonts w:ascii="Lucida Sans Unicode" w:eastAsia="Lucida Sans Unicode" w:hAnsi="Lucida Sans Unicode" w:cs="Lucida Sans Unicode"/>
              <w:w w:val="110"/>
              <w:sz w:val="18"/>
              <w:szCs w:val="18"/>
            </w:rPr>
          </w:rPrChange>
        </w:rPr>
        <w:t>(</w:t>
      </w:r>
      <w:r>
        <w:rPr>
          <w:i/>
          <w:w w:val="110"/>
          <w:sz w:val="18"/>
          <w:szCs w:val="18"/>
        </w:rPr>
        <w:t>ϕ</w:t>
      </w:r>
      <w:r w:rsidRPr="00265780">
        <w:rPr>
          <w:i/>
          <w:w w:val="110"/>
          <w:sz w:val="18"/>
          <w:szCs w:val="18"/>
          <w:lang w:val="de-DE"/>
          <w:rPrChange w:id="322" w:author="SC9986" w:date="2022-08-04T09:18:00Z">
            <w:rPr>
              <w:i/>
              <w:w w:val="110"/>
              <w:sz w:val="18"/>
              <w:szCs w:val="18"/>
            </w:rPr>
          </w:rPrChange>
        </w:rPr>
        <w:t>,</w:t>
      </w:r>
      <w:r w:rsidRPr="00265780">
        <w:rPr>
          <w:i/>
          <w:spacing w:val="-18"/>
          <w:w w:val="110"/>
          <w:sz w:val="18"/>
          <w:szCs w:val="18"/>
          <w:lang w:val="de-DE"/>
          <w:rPrChange w:id="323" w:author="SC9986" w:date="2022-08-04T09:18:00Z">
            <w:rPr>
              <w:i/>
              <w:spacing w:val="-18"/>
              <w:w w:val="110"/>
              <w:sz w:val="18"/>
              <w:szCs w:val="18"/>
            </w:rPr>
          </w:rPrChange>
        </w:rPr>
        <w:t xml:space="preserve"> </w:t>
      </w:r>
      <w:r w:rsidRPr="00265780">
        <w:rPr>
          <w:rFonts w:ascii="Monotype Corsiva" w:eastAsia="Monotype Corsiva" w:hAnsi="Monotype Corsiva" w:cs="Monotype Corsiva"/>
          <w:i/>
          <w:w w:val="110"/>
          <w:sz w:val="18"/>
          <w:szCs w:val="18"/>
          <w:lang w:val="de-DE"/>
          <w:rPrChange w:id="324" w:author="SC9986" w:date="2022-08-04T09:18:00Z">
            <w:rPr>
              <w:rFonts w:ascii="Monotype Corsiva" w:eastAsia="Monotype Corsiva" w:hAnsi="Monotype Corsiva" w:cs="Monotype Corsiva"/>
              <w:i/>
              <w:w w:val="110"/>
              <w:sz w:val="18"/>
              <w:szCs w:val="18"/>
            </w:rPr>
          </w:rPrChange>
        </w:rPr>
        <w:t>H</w:t>
      </w:r>
      <w:r w:rsidRPr="00265780">
        <w:rPr>
          <w:rFonts w:ascii="Monotype Corsiva" w:eastAsia="Monotype Corsiva" w:hAnsi="Monotype Corsiva" w:cs="Monotype Corsiva"/>
          <w:i/>
          <w:spacing w:val="-7"/>
          <w:w w:val="110"/>
          <w:sz w:val="18"/>
          <w:szCs w:val="18"/>
          <w:lang w:val="de-DE"/>
          <w:rPrChange w:id="325" w:author="SC9986" w:date="2022-08-04T09:18:00Z">
            <w:rPr>
              <w:rFonts w:ascii="Monotype Corsiva" w:eastAsia="Monotype Corsiva" w:hAnsi="Monotype Corsiva" w:cs="Monotype Corsiva"/>
              <w:i/>
              <w:spacing w:val="-7"/>
              <w:w w:val="110"/>
              <w:sz w:val="18"/>
              <w:szCs w:val="18"/>
            </w:rPr>
          </w:rPrChange>
        </w:rPr>
        <w:t xml:space="preserve"> </w:t>
      </w:r>
      <w:r w:rsidRPr="00265780">
        <w:rPr>
          <w:i/>
          <w:w w:val="110"/>
          <w:sz w:val="18"/>
          <w:szCs w:val="18"/>
          <w:lang w:val="de-DE"/>
          <w:rPrChange w:id="326" w:author="SC9986" w:date="2022-08-04T09:18:00Z">
            <w:rPr>
              <w:i/>
              <w:w w:val="110"/>
              <w:sz w:val="18"/>
              <w:szCs w:val="18"/>
            </w:rPr>
          </w:rPrChange>
        </w:rPr>
        <w:t>,</w:t>
      </w:r>
      <w:r w:rsidRPr="00265780">
        <w:rPr>
          <w:i/>
          <w:spacing w:val="-19"/>
          <w:w w:val="110"/>
          <w:sz w:val="18"/>
          <w:szCs w:val="18"/>
          <w:lang w:val="de-DE"/>
          <w:rPrChange w:id="327" w:author="SC9986" w:date="2022-08-04T09:18:00Z">
            <w:rPr>
              <w:i/>
              <w:spacing w:val="-19"/>
              <w:w w:val="110"/>
              <w:sz w:val="18"/>
              <w:szCs w:val="18"/>
            </w:rPr>
          </w:rPrChange>
        </w:rPr>
        <w:t xml:space="preserve"> </w:t>
      </w:r>
      <w:proofErr w:type="spellStart"/>
      <w:r w:rsidRPr="00265780">
        <w:rPr>
          <w:i/>
          <w:spacing w:val="3"/>
          <w:w w:val="110"/>
          <w:sz w:val="18"/>
          <w:szCs w:val="18"/>
          <w:lang w:val="de-DE"/>
          <w:rPrChange w:id="328" w:author="SC9986" w:date="2022-08-04T09:18:00Z">
            <w:rPr>
              <w:i/>
              <w:spacing w:val="3"/>
              <w:w w:val="110"/>
              <w:sz w:val="18"/>
              <w:szCs w:val="18"/>
            </w:rPr>
          </w:rPrChange>
        </w:rPr>
        <w:t>e</w:t>
      </w:r>
      <w:r w:rsidRPr="00265780">
        <w:rPr>
          <w:rFonts w:ascii="Swis721 Blk BT" w:eastAsia="Swis721 Blk BT" w:hAnsi="Swis721 Blk BT" w:cs="Swis721 Blk BT"/>
          <w:i/>
          <w:spacing w:val="3"/>
          <w:w w:val="110"/>
          <w:sz w:val="18"/>
          <w:szCs w:val="18"/>
          <w:vertAlign w:val="superscript"/>
          <w:lang w:val="de-DE"/>
          <w:rPrChange w:id="329" w:author="SC9986" w:date="2022-08-04T09:18:00Z">
            <w:rPr>
              <w:rFonts w:ascii="Swis721 Blk BT" w:eastAsia="Swis721 Blk BT" w:hAnsi="Swis721 Blk BT" w:cs="Swis721 Blk BT"/>
              <w:i/>
              <w:spacing w:val="3"/>
              <w:w w:val="110"/>
              <w:sz w:val="18"/>
              <w:szCs w:val="18"/>
              <w:vertAlign w:val="superscript"/>
            </w:rPr>
          </w:rPrChange>
        </w:rPr>
        <w:t>j</w:t>
      </w:r>
      <w:proofErr w:type="spellEnd"/>
      <w:r w:rsidRPr="00265780">
        <w:rPr>
          <w:rFonts w:ascii="Lucida Sans Unicode" w:eastAsia="Lucida Sans Unicode" w:hAnsi="Lucida Sans Unicode" w:cs="Lucida Sans Unicode"/>
          <w:spacing w:val="3"/>
          <w:w w:val="110"/>
          <w:sz w:val="18"/>
          <w:szCs w:val="18"/>
          <w:lang w:val="de-DE"/>
          <w:rPrChange w:id="330" w:author="SC9986" w:date="2022-08-04T09:18:00Z">
            <w:rPr>
              <w:rFonts w:ascii="Lucida Sans Unicode" w:eastAsia="Lucida Sans Unicode" w:hAnsi="Lucida Sans Unicode" w:cs="Lucida Sans Unicode"/>
              <w:spacing w:val="3"/>
              <w:w w:val="110"/>
              <w:sz w:val="18"/>
              <w:szCs w:val="18"/>
            </w:rPr>
          </w:rPrChange>
        </w:rPr>
        <w:t>)</w:t>
      </w:r>
      <w:r w:rsidRPr="00265780">
        <w:rPr>
          <w:rFonts w:ascii="Lucida Sans Unicode" w:eastAsia="Lucida Sans Unicode" w:hAnsi="Lucida Sans Unicode" w:cs="Lucida Sans Unicode"/>
          <w:spacing w:val="-10"/>
          <w:w w:val="110"/>
          <w:sz w:val="18"/>
          <w:szCs w:val="18"/>
          <w:lang w:val="de-DE"/>
          <w:rPrChange w:id="331" w:author="SC9986" w:date="2022-08-04T09:18:00Z">
            <w:rPr>
              <w:rFonts w:ascii="Lucida Sans Unicode" w:eastAsia="Lucida Sans Unicode" w:hAnsi="Lucida Sans Unicode" w:cs="Lucida Sans Unicode"/>
              <w:spacing w:val="-10"/>
              <w:w w:val="110"/>
              <w:sz w:val="18"/>
              <w:szCs w:val="18"/>
            </w:rPr>
          </w:rPrChange>
        </w:rPr>
        <w:t xml:space="preserve"> </w:t>
      </w:r>
      <w:r w:rsidRPr="00265780">
        <w:rPr>
          <w:rFonts w:ascii="Lucida Sans Unicode" w:eastAsia="Lucida Sans Unicode" w:hAnsi="Lucida Sans Unicode" w:cs="Lucida Sans Unicode"/>
          <w:spacing w:val="-16"/>
          <w:w w:val="110"/>
          <w:sz w:val="18"/>
          <w:szCs w:val="18"/>
          <w:lang w:val="de-DE"/>
          <w:rPrChange w:id="332" w:author="SC9986" w:date="2022-08-04T09:18:00Z">
            <w:rPr>
              <w:rFonts w:ascii="Lucida Sans Unicode" w:eastAsia="Lucida Sans Unicode" w:hAnsi="Lucida Sans Unicode" w:cs="Lucida Sans Unicode"/>
              <w:spacing w:val="-16"/>
              <w:w w:val="110"/>
              <w:sz w:val="18"/>
              <w:szCs w:val="18"/>
            </w:rPr>
          </w:rPrChange>
        </w:rPr>
        <w:t>−→</w:t>
      </w:r>
      <w:r w:rsidRPr="00265780">
        <w:rPr>
          <w:rFonts w:ascii="Lucida Sans Unicode" w:eastAsia="Lucida Sans Unicode" w:hAnsi="Lucida Sans Unicode" w:cs="Lucida Sans Unicode"/>
          <w:spacing w:val="-10"/>
          <w:w w:val="110"/>
          <w:sz w:val="18"/>
          <w:szCs w:val="18"/>
          <w:lang w:val="de-DE"/>
          <w:rPrChange w:id="333" w:author="SC9986" w:date="2022-08-04T09:18:00Z">
            <w:rPr>
              <w:rFonts w:ascii="Lucida Sans Unicode" w:eastAsia="Lucida Sans Unicode" w:hAnsi="Lucida Sans Unicode" w:cs="Lucida Sans Unicode"/>
              <w:spacing w:val="-10"/>
              <w:w w:val="110"/>
              <w:sz w:val="18"/>
              <w:szCs w:val="18"/>
            </w:rPr>
          </w:rPrChange>
        </w:rPr>
        <w:t xml:space="preserve"> </w:t>
      </w:r>
      <w:r w:rsidRPr="00265780">
        <w:rPr>
          <w:rFonts w:ascii="Lucida Sans Unicode" w:eastAsia="Lucida Sans Unicode" w:hAnsi="Lucida Sans Unicode" w:cs="Lucida Sans Unicode"/>
          <w:spacing w:val="2"/>
          <w:w w:val="110"/>
          <w:sz w:val="18"/>
          <w:szCs w:val="18"/>
          <w:lang w:val="de-DE"/>
          <w:rPrChange w:id="334" w:author="SC9986" w:date="2022-08-04T09:18:00Z">
            <w:rPr>
              <w:rFonts w:ascii="Lucida Sans Unicode" w:eastAsia="Lucida Sans Unicode" w:hAnsi="Lucida Sans Unicode" w:cs="Lucida Sans Unicode"/>
              <w:spacing w:val="2"/>
              <w:w w:val="110"/>
              <w:sz w:val="18"/>
              <w:szCs w:val="18"/>
            </w:rPr>
          </w:rPrChange>
        </w:rPr>
        <w:t>(</w:t>
      </w:r>
      <w:r>
        <w:rPr>
          <w:i/>
          <w:spacing w:val="2"/>
          <w:w w:val="110"/>
          <w:sz w:val="18"/>
          <w:szCs w:val="18"/>
        </w:rPr>
        <w:t>ϕ</w:t>
      </w:r>
      <w:r w:rsidRPr="00265780">
        <w:rPr>
          <w:rFonts w:ascii="Swis721 Blk BT" w:eastAsia="Swis721 Blk BT" w:hAnsi="Swis721 Blk BT" w:cs="Swis721 Blk BT"/>
          <w:i/>
          <w:spacing w:val="2"/>
          <w:w w:val="110"/>
          <w:sz w:val="18"/>
          <w:szCs w:val="18"/>
          <w:vertAlign w:val="superscript"/>
          <w:lang w:val="de-DE"/>
          <w:rPrChange w:id="335" w:author="SC9986" w:date="2022-08-04T09:18:00Z">
            <w:rPr>
              <w:rFonts w:ascii="Swis721 Blk BT" w:eastAsia="Swis721 Blk BT" w:hAnsi="Swis721 Blk BT" w:cs="Swis721 Blk BT"/>
              <w:i/>
              <w:spacing w:val="2"/>
              <w:w w:val="110"/>
              <w:sz w:val="18"/>
              <w:szCs w:val="18"/>
              <w:vertAlign w:val="superscript"/>
            </w:rPr>
          </w:rPrChange>
        </w:rPr>
        <w:t>j</w:t>
      </w:r>
      <w:r w:rsidRPr="00265780">
        <w:rPr>
          <w:i/>
          <w:spacing w:val="2"/>
          <w:w w:val="110"/>
          <w:sz w:val="18"/>
          <w:szCs w:val="18"/>
          <w:lang w:val="de-DE"/>
          <w:rPrChange w:id="336" w:author="SC9986" w:date="2022-08-04T09:18:00Z">
            <w:rPr>
              <w:i/>
              <w:spacing w:val="2"/>
              <w:w w:val="110"/>
              <w:sz w:val="18"/>
              <w:szCs w:val="18"/>
            </w:rPr>
          </w:rPrChange>
        </w:rPr>
        <w:t>,</w:t>
      </w:r>
      <w:r w:rsidRPr="00265780">
        <w:rPr>
          <w:i/>
          <w:spacing w:val="-19"/>
          <w:w w:val="110"/>
          <w:sz w:val="18"/>
          <w:szCs w:val="18"/>
          <w:lang w:val="de-DE"/>
          <w:rPrChange w:id="337" w:author="SC9986" w:date="2022-08-04T09:18:00Z">
            <w:rPr>
              <w:i/>
              <w:spacing w:val="-19"/>
              <w:w w:val="110"/>
              <w:sz w:val="18"/>
              <w:szCs w:val="18"/>
            </w:rPr>
          </w:rPrChange>
        </w:rPr>
        <w:t xml:space="preserve"> </w:t>
      </w:r>
      <w:r w:rsidRPr="00265780">
        <w:rPr>
          <w:rFonts w:ascii="Monotype Corsiva" w:eastAsia="Monotype Corsiva" w:hAnsi="Monotype Corsiva" w:cs="Monotype Corsiva"/>
          <w:i/>
          <w:w w:val="110"/>
          <w:sz w:val="18"/>
          <w:szCs w:val="18"/>
          <w:lang w:val="de-DE"/>
          <w:rPrChange w:id="338" w:author="SC9986" w:date="2022-08-04T09:18:00Z">
            <w:rPr>
              <w:rFonts w:ascii="Monotype Corsiva" w:eastAsia="Monotype Corsiva" w:hAnsi="Monotype Corsiva" w:cs="Monotype Corsiva"/>
              <w:i/>
              <w:w w:val="110"/>
              <w:sz w:val="18"/>
              <w:szCs w:val="18"/>
            </w:rPr>
          </w:rPrChange>
        </w:rPr>
        <w:t>H</w:t>
      </w:r>
      <w:r w:rsidRPr="00265780">
        <w:rPr>
          <w:rFonts w:ascii="Monotype Corsiva" w:eastAsia="Monotype Corsiva" w:hAnsi="Monotype Corsiva" w:cs="Monotype Corsiva"/>
          <w:i/>
          <w:spacing w:val="-7"/>
          <w:w w:val="110"/>
          <w:sz w:val="18"/>
          <w:szCs w:val="18"/>
          <w:lang w:val="de-DE"/>
          <w:rPrChange w:id="339" w:author="SC9986" w:date="2022-08-04T09:18:00Z">
            <w:rPr>
              <w:rFonts w:ascii="Monotype Corsiva" w:eastAsia="Monotype Corsiva" w:hAnsi="Monotype Corsiva" w:cs="Monotype Corsiva"/>
              <w:i/>
              <w:spacing w:val="-7"/>
              <w:w w:val="110"/>
              <w:sz w:val="18"/>
              <w:szCs w:val="18"/>
            </w:rPr>
          </w:rPrChange>
        </w:rPr>
        <w:t xml:space="preserve"> </w:t>
      </w:r>
      <w:r w:rsidRPr="00265780">
        <w:rPr>
          <w:rFonts w:ascii="Swis721 Blk BT" w:eastAsia="Swis721 Blk BT" w:hAnsi="Swis721 Blk BT" w:cs="Swis721 Blk BT"/>
          <w:i/>
          <w:spacing w:val="5"/>
          <w:w w:val="110"/>
          <w:sz w:val="18"/>
          <w:szCs w:val="18"/>
          <w:vertAlign w:val="superscript"/>
          <w:lang w:val="de-DE"/>
          <w:rPrChange w:id="340" w:author="SC9986" w:date="2022-08-04T09:18:00Z">
            <w:rPr>
              <w:rFonts w:ascii="Swis721 Blk BT" w:eastAsia="Swis721 Blk BT" w:hAnsi="Swis721 Blk BT" w:cs="Swis721 Blk BT"/>
              <w:i/>
              <w:spacing w:val="5"/>
              <w:w w:val="110"/>
              <w:sz w:val="18"/>
              <w:szCs w:val="18"/>
              <w:vertAlign w:val="superscript"/>
            </w:rPr>
          </w:rPrChange>
        </w:rPr>
        <w:t>j</w:t>
      </w:r>
      <w:r w:rsidRPr="00265780">
        <w:rPr>
          <w:i/>
          <w:spacing w:val="5"/>
          <w:w w:val="110"/>
          <w:sz w:val="18"/>
          <w:szCs w:val="18"/>
          <w:lang w:val="de-DE"/>
          <w:rPrChange w:id="341" w:author="SC9986" w:date="2022-08-04T09:18:00Z">
            <w:rPr>
              <w:i/>
              <w:spacing w:val="5"/>
              <w:w w:val="110"/>
              <w:sz w:val="18"/>
              <w:szCs w:val="18"/>
            </w:rPr>
          </w:rPrChange>
        </w:rPr>
        <w:t>,</w:t>
      </w:r>
      <w:r w:rsidRPr="00265780">
        <w:rPr>
          <w:i/>
          <w:spacing w:val="-18"/>
          <w:w w:val="110"/>
          <w:sz w:val="18"/>
          <w:szCs w:val="18"/>
          <w:lang w:val="de-DE"/>
          <w:rPrChange w:id="342" w:author="SC9986" w:date="2022-08-04T09:18:00Z">
            <w:rPr>
              <w:i/>
              <w:spacing w:val="-18"/>
              <w:w w:val="110"/>
              <w:sz w:val="18"/>
              <w:szCs w:val="18"/>
            </w:rPr>
          </w:rPrChange>
        </w:rPr>
        <w:t xml:space="preserve"> </w:t>
      </w:r>
      <w:proofErr w:type="spellStart"/>
      <w:r w:rsidRPr="00265780">
        <w:rPr>
          <w:i/>
          <w:spacing w:val="2"/>
          <w:w w:val="110"/>
          <w:sz w:val="18"/>
          <w:szCs w:val="18"/>
          <w:lang w:val="de-DE"/>
          <w:rPrChange w:id="343" w:author="SC9986" w:date="2022-08-04T09:18:00Z">
            <w:rPr>
              <w:i/>
              <w:spacing w:val="2"/>
              <w:w w:val="110"/>
              <w:sz w:val="18"/>
              <w:szCs w:val="18"/>
            </w:rPr>
          </w:rPrChange>
        </w:rPr>
        <w:t>e</w:t>
      </w:r>
      <w:r w:rsidRPr="00265780">
        <w:rPr>
          <w:rFonts w:ascii="Swis721 Blk BT" w:eastAsia="Swis721 Blk BT" w:hAnsi="Swis721 Blk BT" w:cs="Swis721 Blk BT"/>
          <w:i/>
          <w:spacing w:val="2"/>
          <w:w w:val="110"/>
          <w:sz w:val="18"/>
          <w:szCs w:val="18"/>
          <w:vertAlign w:val="superscript"/>
          <w:lang w:val="de-DE"/>
          <w:rPrChange w:id="344" w:author="SC9986" w:date="2022-08-04T09:18:00Z">
            <w:rPr>
              <w:rFonts w:ascii="Swis721 Blk BT" w:eastAsia="Swis721 Blk BT" w:hAnsi="Swis721 Blk BT" w:cs="Swis721 Blk BT"/>
              <w:i/>
              <w:spacing w:val="2"/>
              <w:w w:val="110"/>
              <w:sz w:val="18"/>
              <w:szCs w:val="18"/>
              <w:vertAlign w:val="superscript"/>
            </w:rPr>
          </w:rPrChange>
        </w:rPr>
        <w:t>jj</w:t>
      </w:r>
      <w:proofErr w:type="spellEnd"/>
      <w:r w:rsidRPr="00265780">
        <w:rPr>
          <w:rFonts w:ascii="Lucida Sans Unicode" w:eastAsia="Lucida Sans Unicode" w:hAnsi="Lucida Sans Unicode" w:cs="Lucida Sans Unicode"/>
          <w:spacing w:val="2"/>
          <w:w w:val="110"/>
          <w:sz w:val="18"/>
          <w:szCs w:val="18"/>
          <w:lang w:val="de-DE"/>
          <w:rPrChange w:id="345" w:author="SC9986" w:date="2022-08-04T09:18:00Z">
            <w:rPr>
              <w:rFonts w:ascii="Lucida Sans Unicode" w:eastAsia="Lucida Sans Unicode" w:hAnsi="Lucida Sans Unicode" w:cs="Lucida Sans Unicode"/>
              <w:spacing w:val="2"/>
              <w:w w:val="110"/>
              <w:sz w:val="18"/>
              <w:szCs w:val="18"/>
            </w:rPr>
          </w:rPrChange>
        </w:rPr>
        <w:t>)</w:t>
      </w:r>
    </w:p>
    <w:p w14:paraId="2B3D9AA5" w14:textId="77777777" w:rsidR="00AF434A" w:rsidRDefault="00000000">
      <w:pPr>
        <w:pStyle w:val="BodyText"/>
        <w:spacing w:line="20" w:lineRule="exact"/>
        <w:ind w:left="382"/>
        <w:rPr>
          <w:rFonts w:ascii="Lucida Sans Unicode"/>
          <w:sz w:val="2"/>
        </w:rPr>
      </w:pPr>
      <w:r>
        <w:rPr>
          <w:rFonts w:ascii="Lucida Sans Unicode"/>
          <w:sz w:val="2"/>
        </w:rPr>
      </w:r>
      <w:r>
        <w:rPr>
          <w:rFonts w:ascii="Lucida Sans Unicode"/>
          <w:sz w:val="2"/>
        </w:rPr>
        <w:pict w14:anchorId="1D6CE02A">
          <v:group id="_x0000_s1405" style="width:226.35pt;height:.4pt;mso-position-horizontal-relative:char;mso-position-vertical-relative:line" coordsize="4527,8">
            <v:line id="_x0000_s1406" style="position:absolute" from="0,4" to="4527,4" strokeweight=".38pt"/>
            <w10:anchorlock/>
          </v:group>
        </w:pict>
      </w:r>
    </w:p>
    <w:p w14:paraId="756273A5" w14:textId="77777777" w:rsidR="00AF434A" w:rsidRPr="00265780" w:rsidRDefault="00000000">
      <w:pPr>
        <w:spacing w:line="255" w:lineRule="exact"/>
        <w:ind w:left="112"/>
        <w:jc w:val="center"/>
        <w:rPr>
          <w:rFonts w:ascii="Lucida Sans Unicode" w:eastAsia="Lucida Sans Unicode" w:hAnsi="Lucida Sans Unicode" w:cs="Lucida Sans Unicode"/>
          <w:sz w:val="18"/>
          <w:szCs w:val="18"/>
          <w:lang w:val="de-DE"/>
          <w:rPrChange w:id="346" w:author="SC9986" w:date="2022-08-04T09:18:00Z">
            <w:rPr>
              <w:rFonts w:ascii="Lucida Sans Unicode" w:eastAsia="Lucida Sans Unicode" w:hAnsi="Lucida Sans Unicode" w:cs="Lucida Sans Unicode"/>
              <w:sz w:val="18"/>
              <w:szCs w:val="18"/>
            </w:rPr>
          </w:rPrChange>
        </w:rPr>
      </w:pPr>
      <w:r w:rsidRPr="00265780">
        <w:rPr>
          <w:rFonts w:ascii="Lucida Sans Unicode" w:eastAsia="Lucida Sans Unicode" w:hAnsi="Lucida Sans Unicode" w:cs="Lucida Sans Unicode"/>
          <w:w w:val="110"/>
          <w:position w:val="2"/>
          <w:sz w:val="18"/>
          <w:szCs w:val="18"/>
          <w:lang w:val="de-DE"/>
          <w:rPrChange w:id="347" w:author="SC9986" w:date="2022-08-04T09:18:00Z">
            <w:rPr>
              <w:rFonts w:ascii="Lucida Sans Unicode" w:eastAsia="Lucida Sans Unicode" w:hAnsi="Lucida Sans Unicode" w:cs="Lucida Sans Unicode"/>
              <w:w w:val="110"/>
              <w:position w:val="2"/>
              <w:sz w:val="18"/>
              <w:szCs w:val="18"/>
            </w:rPr>
          </w:rPrChange>
        </w:rPr>
        <w:t>(</w:t>
      </w:r>
      <w:r>
        <w:rPr>
          <w:i/>
          <w:w w:val="110"/>
          <w:position w:val="2"/>
          <w:sz w:val="18"/>
          <w:szCs w:val="18"/>
        </w:rPr>
        <w:t>ϕ</w:t>
      </w:r>
      <w:r w:rsidRPr="00265780">
        <w:rPr>
          <w:i/>
          <w:w w:val="110"/>
          <w:position w:val="2"/>
          <w:sz w:val="18"/>
          <w:szCs w:val="18"/>
          <w:lang w:val="de-DE"/>
          <w:rPrChange w:id="348" w:author="SC9986" w:date="2022-08-04T09:18:00Z">
            <w:rPr>
              <w:i/>
              <w:w w:val="110"/>
              <w:position w:val="2"/>
              <w:sz w:val="18"/>
              <w:szCs w:val="18"/>
            </w:rPr>
          </w:rPrChange>
        </w:rPr>
        <w:t>,</w:t>
      </w:r>
      <w:r w:rsidRPr="00265780">
        <w:rPr>
          <w:i/>
          <w:spacing w:val="-15"/>
          <w:w w:val="110"/>
          <w:position w:val="2"/>
          <w:sz w:val="18"/>
          <w:szCs w:val="18"/>
          <w:lang w:val="de-DE"/>
          <w:rPrChange w:id="349" w:author="SC9986" w:date="2022-08-04T09:18:00Z">
            <w:rPr>
              <w:i/>
              <w:spacing w:val="-15"/>
              <w:w w:val="110"/>
              <w:position w:val="2"/>
              <w:sz w:val="18"/>
              <w:szCs w:val="18"/>
            </w:rPr>
          </w:rPrChange>
        </w:rPr>
        <w:t xml:space="preserve"> </w:t>
      </w:r>
      <w:r w:rsidRPr="00265780">
        <w:rPr>
          <w:rFonts w:ascii="Monotype Corsiva" w:eastAsia="Monotype Corsiva" w:hAnsi="Monotype Corsiva" w:cs="Monotype Corsiva"/>
          <w:i/>
          <w:w w:val="110"/>
          <w:position w:val="2"/>
          <w:sz w:val="18"/>
          <w:szCs w:val="18"/>
          <w:lang w:val="de-DE"/>
          <w:rPrChange w:id="350" w:author="SC9986" w:date="2022-08-04T09:18:00Z">
            <w:rPr>
              <w:rFonts w:ascii="Monotype Corsiva" w:eastAsia="Monotype Corsiva" w:hAnsi="Monotype Corsiva" w:cs="Monotype Corsiva"/>
              <w:i/>
              <w:w w:val="110"/>
              <w:position w:val="2"/>
              <w:sz w:val="18"/>
              <w:szCs w:val="18"/>
            </w:rPr>
          </w:rPrChange>
        </w:rPr>
        <w:t>H</w:t>
      </w:r>
      <w:r w:rsidRPr="00265780">
        <w:rPr>
          <w:rFonts w:ascii="Monotype Corsiva" w:eastAsia="Monotype Corsiva" w:hAnsi="Monotype Corsiva" w:cs="Monotype Corsiva"/>
          <w:i/>
          <w:spacing w:val="-3"/>
          <w:w w:val="110"/>
          <w:position w:val="2"/>
          <w:sz w:val="18"/>
          <w:szCs w:val="18"/>
          <w:lang w:val="de-DE"/>
          <w:rPrChange w:id="351" w:author="SC9986" w:date="2022-08-04T09:18:00Z">
            <w:rPr>
              <w:rFonts w:ascii="Monotype Corsiva" w:eastAsia="Monotype Corsiva" w:hAnsi="Monotype Corsiva" w:cs="Monotype Corsiva"/>
              <w:i/>
              <w:spacing w:val="-3"/>
              <w:w w:val="110"/>
              <w:position w:val="2"/>
              <w:sz w:val="18"/>
              <w:szCs w:val="18"/>
            </w:rPr>
          </w:rPrChange>
        </w:rPr>
        <w:t xml:space="preserve"> </w:t>
      </w:r>
      <w:r w:rsidRPr="00265780">
        <w:rPr>
          <w:i/>
          <w:w w:val="110"/>
          <w:position w:val="2"/>
          <w:sz w:val="18"/>
          <w:szCs w:val="18"/>
          <w:lang w:val="de-DE"/>
          <w:rPrChange w:id="352" w:author="SC9986" w:date="2022-08-04T09:18:00Z">
            <w:rPr>
              <w:i/>
              <w:w w:val="110"/>
              <w:position w:val="2"/>
              <w:sz w:val="18"/>
              <w:szCs w:val="18"/>
            </w:rPr>
          </w:rPrChange>
        </w:rPr>
        <w:t>,</w:t>
      </w:r>
      <w:r w:rsidRPr="00265780">
        <w:rPr>
          <w:i/>
          <w:spacing w:val="-15"/>
          <w:w w:val="110"/>
          <w:position w:val="2"/>
          <w:sz w:val="18"/>
          <w:szCs w:val="18"/>
          <w:lang w:val="de-DE"/>
          <w:rPrChange w:id="353" w:author="SC9986" w:date="2022-08-04T09:18:00Z">
            <w:rPr>
              <w:i/>
              <w:spacing w:val="-15"/>
              <w:w w:val="110"/>
              <w:position w:val="2"/>
              <w:sz w:val="18"/>
              <w:szCs w:val="18"/>
            </w:rPr>
          </w:rPrChange>
        </w:rPr>
        <w:t xml:space="preserve"> </w:t>
      </w:r>
      <w:r w:rsidRPr="00265780">
        <w:rPr>
          <w:i/>
          <w:w w:val="110"/>
          <w:position w:val="2"/>
          <w:sz w:val="18"/>
          <w:szCs w:val="18"/>
          <w:lang w:val="de-DE"/>
          <w:rPrChange w:id="354" w:author="SC9986" w:date="2022-08-04T09:18:00Z">
            <w:rPr>
              <w:i/>
              <w:w w:val="110"/>
              <w:position w:val="2"/>
              <w:sz w:val="18"/>
              <w:szCs w:val="18"/>
            </w:rPr>
          </w:rPrChange>
        </w:rPr>
        <w:t>e</w:t>
      </w:r>
      <w:r w:rsidRPr="00265780">
        <w:rPr>
          <w:rFonts w:ascii="Lucida Sans Unicode" w:eastAsia="Lucida Sans Unicode" w:hAnsi="Lucida Sans Unicode" w:cs="Lucida Sans Unicode"/>
          <w:w w:val="110"/>
          <w:position w:val="2"/>
          <w:sz w:val="18"/>
          <w:szCs w:val="18"/>
          <w:lang w:val="de-DE"/>
          <w:rPrChange w:id="355" w:author="SC9986" w:date="2022-08-04T09:18:00Z">
            <w:rPr>
              <w:rFonts w:ascii="Lucida Sans Unicode" w:eastAsia="Lucida Sans Unicode" w:hAnsi="Lucida Sans Unicode" w:cs="Lucida Sans Unicode"/>
              <w:w w:val="110"/>
              <w:position w:val="2"/>
              <w:sz w:val="18"/>
              <w:szCs w:val="18"/>
            </w:rPr>
          </w:rPrChange>
        </w:rPr>
        <w:t>)</w:t>
      </w:r>
      <w:r w:rsidRPr="00265780">
        <w:rPr>
          <w:rFonts w:ascii="Lucida Sans Unicode" w:eastAsia="Lucida Sans Unicode" w:hAnsi="Lucida Sans Unicode" w:cs="Lucida Sans Unicode"/>
          <w:spacing w:val="-4"/>
          <w:w w:val="110"/>
          <w:position w:val="2"/>
          <w:sz w:val="18"/>
          <w:szCs w:val="18"/>
          <w:lang w:val="de-DE"/>
          <w:rPrChange w:id="356" w:author="SC9986" w:date="2022-08-04T09:18:00Z">
            <w:rPr>
              <w:rFonts w:ascii="Lucida Sans Unicode" w:eastAsia="Lucida Sans Unicode" w:hAnsi="Lucida Sans Unicode" w:cs="Lucida Sans Unicode"/>
              <w:spacing w:val="-4"/>
              <w:w w:val="110"/>
              <w:position w:val="2"/>
              <w:sz w:val="18"/>
              <w:szCs w:val="18"/>
            </w:rPr>
          </w:rPrChange>
        </w:rPr>
        <w:t xml:space="preserve"> </w:t>
      </w:r>
      <w:r w:rsidRPr="00265780">
        <w:rPr>
          <w:rFonts w:ascii="Lucida Sans Unicode" w:eastAsia="Lucida Sans Unicode" w:hAnsi="Lucida Sans Unicode" w:cs="Lucida Sans Unicode"/>
          <w:spacing w:val="-11"/>
          <w:w w:val="110"/>
          <w:position w:val="2"/>
          <w:sz w:val="18"/>
          <w:szCs w:val="18"/>
          <w:lang w:val="de-DE"/>
          <w:rPrChange w:id="357" w:author="SC9986" w:date="2022-08-04T09:18:00Z">
            <w:rPr>
              <w:rFonts w:ascii="Lucida Sans Unicode" w:eastAsia="Lucida Sans Unicode" w:hAnsi="Lucida Sans Unicode" w:cs="Lucida Sans Unicode"/>
              <w:spacing w:val="-11"/>
              <w:w w:val="110"/>
              <w:position w:val="2"/>
              <w:sz w:val="18"/>
              <w:szCs w:val="18"/>
            </w:rPr>
          </w:rPrChange>
        </w:rPr>
        <w:t>−→</w:t>
      </w:r>
      <w:r w:rsidRPr="00265780">
        <w:rPr>
          <w:rFonts w:ascii="Arial" w:eastAsia="Arial" w:hAnsi="Arial" w:cs="Arial"/>
          <w:i/>
          <w:spacing w:val="-11"/>
          <w:w w:val="110"/>
          <w:sz w:val="12"/>
          <w:szCs w:val="12"/>
          <w:lang w:val="de-DE"/>
          <w:rPrChange w:id="358" w:author="SC9986" w:date="2022-08-04T09:18:00Z">
            <w:rPr>
              <w:rFonts w:ascii="Arial" w:eastAsia="Arial" w:hAnsi="Arial" w:cs="Arial"/>
              <w:i/>
              <w:spacing w:val="-11"/>
              <w:w w:val="110"/>
              <w:sz w:val="12"/>
              <w:szCs w:val="12"/>
            </w:rPr>
          </w:rPrChange>
        </w:rPr>
        <w:t xml:space="preserve">m </w:t>
      </w:r>
      <w:r w:rsidRPr="00265780">
        <w:rPr>
          <w:rFonts w:ascii="Arial" w:eastAsia="Arial" w:hAnsi="Arial" w:cs="Arial"/>
          <w:i/>
          <w:spacing w:val="7"/>
          <w:w w:val="110"/>
          <w:sz w:val="12"/>
          <w:szCs w:val="12"/>
          <w:lang w:val="de-DE"/>
          <w:rPrChange w:id="359" w:author="SC9986" w:date="2022-08-04T09:18:00Z">
            <w:rPr>
              <w:rFonts w:ascii="Arial" w:eastAsia="Arial" w:hAnsi="Arial" w:cs="Arial"/>
              <w:i/>
              <w:spacing w:val="7"/>
              <w:w w:val="110"/>
              <w:sz w:val="12"/>
              <w:szCs w:val="12"/>
            </w:rPr>
          </w:rPrChange>
        </w:rPr>
        <w:t xml:space="preserve"> </w:t>
      </w:r>
      <w:r w:rsidRPr="00265780">
        <w:rPr>
          <w:rFonts w:ascii="Lucida Sans Unicode" w:eastAsia="Lucida Sans Unicode" w:hAnsi="Lucida Sans Unicode" w:cs="Lucida Sans Unicode"/>
          <w:spacing w:val="2"/>
          <w:w w:val="110"/>
          <w:position w:val="2"/>
          <w:sz w:val="18"/>
          <w:szCs w:val="18"/>
          <w:lang w:val="de-DE"/>
          <w:rPrChange w:id="360" w:author="SC9986" w:date="2022-08-04T09:18:00Z">
            <w:rPr>
              <w:rFonts w:ascii="Lucida Sans Unicode" w:eastAsia="Lucida Sans Unicode" w:hAnsi="Lucida Sans Unicode" w:cs="Lucida Sans Unicode"/>
              <w:spacing w:val="2"/>
              <w:w w:val="110"/>
              <w:position w:val="2"/>
              <w:sz w:val="18"/>
              <w:szCs w:val="18"/>
            </w:rPr>
          </w:rPrChange>
        </w:rPr>
        <w:t>(</w:t>
      </w:r>
      <w:r>
        <w:rPr>
          <w:i/>
          <w:spacing w:val="2"/>
          <w:w w:val="110"/>
          <w:position w:val="2"/>
          <w:sz w:val="18"/>
          <w:szCs w:val="18"/>
        </w:rPr>
        <w:t>ϕ</w:t>
      </w:r>
      <w:r w:rsidRPr="00265780">
        <w:rPr>
          <w:rFonts w:ascii="Swis721 Blk BT" w:eastAsia="Swis721 Blk BT" w:hAnsi="Swis721 Blk BT" w:cs="Swis721 Blk BT"/>
          <w:i/>
          <w:spacing w:val="2"/>
          <w:w w:val="110"/>
          <w:position w:val="11"/>
          <w:sz w:val="12"/>
          <w:szCs w:val="12"/>
          <w:lang w:val="de-DE"/>
          <w:rPrChange w:id="361" w:author="SC9986" w:date="2022-08-04T09:18:00Z">
            <w:rPr>
              <w:rFonts w:ascii="Swis721 Blk BT" w:eastAsia="Swis721 Blk BT" w:hAnsi="Swis721 Blk BT" w:cs="Swis721 Blk BT"/>
              <w:i/>
              <w:spacing w:val="2"/>
              <w:w w:val="110"/>
              <w:position w:val="11"/>
              <w:sz w:val="12"/>
              <w:szCs w:val="12"/>
            </w:rPr>
          </w:rPrChange>
        </w:rPr>
        <w:t>j</w:t>
      </w:r>
      <w:r w:rsidRPr="00265780">
        <w:rPr>
          <w:i/>
          <w:spacing w:val="2"/>
          <w:w w:val="110"/>
          <w:position w:val="2"/>
          <w:sz w:val="18"/>
          <w:szCs w:val="18"/>
          <w:lang w:val="de-DE"/>
          <w:rPrChange w:id="362" w:author="SC9986" w:date="2022-08-04T09:18:00Z">
            <w:rPr>
              <w:i/>
              <w:spacing w:val="2"/>
              <w:w w:val="110"/>
              <w:position w:val="2"/>
              <w:sz w:val="18"/>
              <w:szCs w:val="18"/>
            </w:rPr>
          </w:rPrChange>
        </w:rPr>
        <w:t>,</w:t>
      </w:r>
      <w:r w:rsidRPr="00265780">
        <w:rPr>
          <w:i/>
          <w:spacing w:val="-15"/>
          <w:w w:val="110"/>
          <w:position w:val="2"/>
          <w:sz w:val="18"/>
          <w:szCs w:val="18"/>
          <w:lang w:val="de-DE"/>
          <w:rPrChange w:id="363" w:author="SC9986" w:date="2022-08-04T09:18:00Z">
            <w:rPr>
              <w:i/>
              <w:spacing w:val="-15"/>
              <w:w w:val="110"/>
              <w:position w:val="2"/>
              <w:sz w:val="18"/>
              <w:szCs w:val="18"/>
            </w:rPr>
          </w:rPrChange>
        </w:rPr>
        <w:t xml:space="preserve"> </w:t>
      </w:r>
      <w:r w:rsidRPr="00265780">
        <w:rPr>
          <w:rFonts w:ascii="Monotype Corsiva" w:eastAsia="Monotype Corsiva" w:hAnsi="Monotype Corsiva" w:cs="Monotype Corsiva"/>
          <w:i/>
          <w:w w:val="110"/>
          <w:position w:val="2"/>
          <w:sz w:val="18"/>
          <w:szCs w:val="18"/>
          <w:lang w:val="de-DE"/>
          <w:rPrChange w:id="364" w:author="SC9986" w:date="2022-08-04T09:18:00Z">
            <w:rPr>
              <w:rFonts w:ascii="Monotype Corsiva" w:eastAsia="Monotype Corsiva" w:hAnsi="Monotype Corsiva" w:cs="Monotype Corsiva"/>
              <w:i/>
              <w:w w:val="110"/>
              <w:position w:val="2"/>
              <w:sz w:val="18"/>
              <w:szCs w:val="18"/>
            </w:rPr>
          </w:rPrChange>
        </w:rPr>
        <w:t>H</w:t>
      </w:r>
      <w:r w:rsidRPr="00265780">
        <w:rPr>
          <w:rFonts w:ascii="Monotype Corsiva" w:eastAsia="Monotype Corsiva" w:hAnsi="Monotype Corsiva" w:cs="Monotype Corsiva"/>
          <w:i/>
          <w:spacing w:val="-2"/>
          <w:w w:val="110"/>
          <w:position w:val="2"/>
          <w:sz w:val="18"/>
          <w:szCs w:val="18"/>
          <w:lang w:val="de-DE"/>
          <w:rPrChange w:id="365" w:author="SC9986" w:date="2022-08-04T09:18:00Z">
            <w:rPr>
              <w:rFonts w:ascii="Monotype Corsiva" w:eastAsia="Monotype Corsiva" w:hAnsi="Monotype Corsiva" w:cs="Monotype Corsiva"/>
              <w:i/>
              <w:spacing w:val="-2"/>
              <w:w w:val="110"/>
              <w:position w:val="2"/>
              <w:sz w:val="18"/>
              <w:szCs w:val="18"/>
            </w:rPr>
          </w:rPrChange>
        </w:rPr>
        <w:t xml:space="preserve"> </w:t>
      </w:r>
      <w:r w:rsidRPr="00265780">
        <w:rPr>
          <w:rFonts w:ascii="Swis721 Blk BT" w:eastAsia="Swis721 Blk BT" w:hAnsi="Swis721 Blk BT" w:cs="Swis721 Blk BT"/>
          <w:i/>
          <w:spacing w:val="5"/>
          <w:w w:val="110"/>
          <w:position w:val="2"/>
          <w:sz w:val="18"/>
          <w:szCs w:val="18"/>
          <w:vertAlign w:val="superscript"/>
          <w:lang w:val="de-DE"/>
          <w:rPrChange w:id="366" w:author="SC9986" w:date="2022-08-04T09:18:00Z">
            <w:rPr>
              <w:rFonts w:ascii="Swis721 Blk BT" w:eastAsia="Swis721 Blk BT" w:hAnsi="Swis721 Blk BT" w:cs="Swis721 Blk BT"/>
              <w:i/>
              <w:spacing w:val="5"/>
              <w:w w:val="110"/>
              <w:position w:val="2"/>
              <w:sz w:val="18"/>
              <w:szCs w:val="18"/>
              <w:vertAlign w:val="superscript"/>
            </w:rPr>
          </w:rPrChange>
        </w:rPr>
        <w:t>j</w:t>
      </w:r>
      <w:r w:rsidRPr="00265780">
        <w:rPr>
          <w:i/>
          <w:spacing w:val="5"/>
          <w:w w:val="110"/>
          <w:position w:val="2"/>
          <w:sz w:val="18"/>
          <w:szCs w:val="18"/>
          <w:lang w:val="de-DE"/>
          <w:rPrChange w:id="367" w:author="SC9986" w:date="2022-08-04T09:18:00Z">
            <w:rPr>
              <w:i/>
              <w:spacing w:val="5"/>
              <w:w w:val="110"/>
              <w:position w:val="2"/>
              <w:sz w:val="18"/>
              <w:szCs w:val="18"/>
            </w:rPr>
          </w:rPrChange>
        </w:rPr>
        <w:t>,</w:t>
      </w:r>
      <w:r w:rsidRPr="00265780">
        <w:rPr>
          <w:i/>
          <w:spacing w:val="-15"/>
          <w:w w:val="110"/>
          <w:position w:val="2"/>
          <w:sz w:val="18"/>
          <w:szCs w:val="18"/>
          <w:lang w:val="de-DE"/>
          <w:rPrChange w:id="368" w:author="SC9986" w:date="2022-08-04T09:18:00Z">
            <w:rPr>
              <w:i/>
              <w:spacing w:val="-15"/>
              <w:w w:val="110"/>
              <w:position w:val="2"/>
              <w:sz w:val="18"/>
              <w:szCs w:val="18"/>
            </w:rPr>
          </w:rPrChange>
        </w:rPr>
        <w:t xml:space="preserve"> </w:t>
      </w:r>
      <w:r w:rsidRPr="00265780">
        <w:rPr>
          <w:i/>
          <w:spacing w:val="2"/>
          <w:w w:val="110"/>
          <w:position w:val="2"/>
          <w:sz w:val="18"/>
          <w:szCs w:val="18"/>
          <w:lang w:val="de-DE"/>
          <w:rPrChange w:id="369" w:author="SC9986" w:date="2022-08-04T09:18:00Z">
            <w:rPr>
              <w:i/>
              <w:spacing w:val="2"/>
              <w:w w:val="110"/>
              <w:position w:val="2"/>
              <w:sz w:val="18"/>
              <w:szCs w:val="18"/>
            </w:rPr>
          </w:rPrChange>
        </w:rPr>
        <w:t>E</w:t>
      </w:r>
      <w:r w:rsidRPr="00265780">
        <w:rPr>
          <w:rFonts w:ascii="Lucida Sans Unicode" w:eastAsia="Lucida Sans Unicode" w:hAnsi="Lucida Sans Unicode" w:cs="Lucida Sans Unicode"/>
          <w:spacing w:val="2"/>
          <w:w w:val="110"/>
          <w:position w:val="2"/>
          <w:sz w:val="18"/>
          <w:szCs w:val="18"/>
          <w:lang w:val="de-DE"/>
          <w:rPrChange w:id="370" w:author="SC9986" w:date="2022-08-04T09:18:00Z">
            <w:rPr>
              <w:rFonts w:ascii="Lucida Sans Unicode" w:eastAsia="Lucida Sans Unicode" w:hAnsi="Lucida Sans Unicode" w:cs="Lucida Sans Unicode"/>
              <w:spacing w:val="2"/>
              <w:w w:val="110"/>
              <w:position w:val="2"/>
              <w:sz w:val="18"/>
              <w:szCs w:val="18"/>
            </w:rPr>
          </w:rPrChange>
        </w:rPr>
        <w:t>[</w:t>
      </w:r>
      <w:r w:rsidRPr="00265780">
        <w:rPr>
          <w:i/>
          <w:spacing w:val="2"/>
          <w:w w:val="110"/>
          <w:position w:val="2"/>
          <w:sz w:val="18"/>
          <w:szCs w:val="18"/>
          <w:lang w:val="de-DE"/>
          <w:rPrChange w:id="371" w:author="SC9986" w:date="2022-08-04T09:18:00Z">
            <w:rPr>
              <w:i/>
              <w:spacing w:val="2"/>
              <w:w w:val="110"/>
              <w:position w:val="2"/>
              <w:sz w:val="18"/>
              <w:szCs w:val="18"/>
            </w:rPr>
          </w:rPrChange>
        </w:rPr>
        <w:t>e</w:t>
      </w:r>
      <w:proofErr w:type="spellStart"/>
      <w:r w:rsidRPr="00265780">
        <w:rPr>
          <w:rFonts w:ascii="Swis721 Blk BT" w:eastAsia="Swis721 Blk BT" w:hAnsi="Swis721 Blk BT" w:cs="Swis721 Blk BT"/>
          <w:i/>
          <w:spacing w:val="2"/>
          <w:w w:val="110"/>
          <w:position w:val="11"/>
          <w:sz w:val="12"/>
          <w:szCs w:val="12"/>
          <w:lang w:val="de-DE"/>
          <w:rPrChange w:id="372" w:author="SC9986" w:date="2022-08-04T09:18:00Z">
            <w:rPr>
              <w:rFonts w:ascii="Swis721 Blk BT" w:eastAsia="Swis721 Blk BT" w:hAnsi="Swis721 Blk BT" w:cs="Swis721 Blk BT"/>
              <w:i/>
              <w:spacing w:val="2"/>
              <w:w w:val="110"/>
              <w:position w:val="11"/>
              <w:sz w:val="12"/>
              <w:szCs w:val="12"/>
            </w:rPr>
          </w:rPrChange>
        </w:rPr>
        <w:t>jj</w:t>
      </w:r>
      <w:proofErr w:type="spellEnd"/>
      <w:r w:rsidRPr="00265780">
        <w:rPr>
          <w:rFonts w:ascii="Lucida Sans Unicode" w:eastAsia="Lucida Sans Unicode" w:hAnsi="Lucida Sans Unicode" w:cs="Lucida Sans Unicode"/>
          <w:spacing w:val="2"/>
          <w:w w:val="110"/>
          <w:position w:val="2"/>
          <w:sz w:val="18"/>
          <w:szCs w:val="18"/>
          <w:lang w:val="de-DE"/>
          <w:rPrChange w:id="373" w:author="SC9986" w:date="2022-08-04T09:18:00Z">
            <w:rPr>
              <w:rFonts w:ascii="Lucida Sans Unicode" w:eastAsia="Lucida Sans Unicode" w:hAnsi="Lucida Sans Unicode" w:cs="Lucida Sans Unicode"/>
              <w:spacing w:val="2"/>
              <w:w w:val="110"/>
              <w:position w:val="2"/>
              <w:sz w:val="18"/>
              <w:szCs w:val="18"/>
            </w:rPr>
          </w:rPrChange>
        </w:rPr>
        <w:t>])</w:t>
      </w:r>
    </w:p>
    <w:p w14:paraId="5CFB7AA0" w14:textId="77777777" w:rsidR="00AF434A" w:rsidRPr="00265780" w:rsidRDefault="00000000">
      <w:pPr>
        <w:tabs>
          <w:tab w:val="left" w:pos="2334"/>
          <w:tab w:val="left" w:pos="3413"/>
        </w:tabs>
        <w:spacing w:before="168" w:line="220" w:lineRule="auto"/>
        <w:ind w:left="956" w:right="841"/>
        <w:jc w:val="center"/>
        <w:rPr>
          <w:rFonts w:ascii="Lucida Sans Unicode" w:eastAsia="Lucida Sans Unicode" w:hAnsi="Lucida Sans Unicode" w:cs="Lucida Sans Unicode"/>
          <w:sz w:val="18"/>
          <w:szCs w:val="18"/>
          <w:lang w:val="de-DE"/>
          <w:rPrChange w:id="374" w:author="SC9986" w:date="2022-08-04T09:18:00Z">
            <w:rPr>
              <w:rFonts w:ascii="Lucida Sans Unicode" w:eastAsia="Lucida Sans Unicode" w:hAnsi="Lucida Sans Unicode" w:cs="Lucida Sans Unicode"/>
              <w:sz w:val="18"/>
              <w:szCs w:val="18"/>
            </w:rPr>
          </w:rPrChange>
        </w:rPr>
      </w:pPr>
      <w:r>
        <w:pict w14:anchorId="74E07835">
          <v:line id="_x0000_s1404" style="position:absolute;left:0;text-align:left;z-index:-57256;mso-position-horizontal-relative:page" from="90.8pt,21.8pt" to="260.2pt,21.8pt" strokeweight=".38pt">
            <w10:wrap anchorx="page"/>
          </v:line>
        </w:pict>
      </w:r>
      <w:r w:rsidRPr="00265780">
        <w:rPr>
          <w:w w:val="110"/>
          <w:sz w:val="18"/>
          <w:szCs w:val="18"/>
          <w:lang w:val="de-DE"/>
          <w:rPrChange w:id="375" w:author="SC9986" w:date="2022-08-04T09:18:00Z">
            <w:rPr>
              <w:w w:val="110"/>
              <w:sz w:val="18"/>
              <w:szCs w:val="18"/>
            </w:rPr>
          </w:rPrChange>
        </w:rPr>
        <w:t>u</w:t>
      </w:r>
      <w:r w:rsidRPr="00265780">
        <w:rPr>
          <w:spacing w:val="-3"/>
          <w:w w:val="110"/>
          <w:sz w:val="18"/>
          <w:szCs w:val="18"/>
          <w:lang w:val="de-DE"/>
          <w:rPrChange w:id="376" w:author="SC9986" w:date="2022-08-04T09:18:00Z">
            <w:rPr>
              <w:spacing w:val="-3"/>
              <w:w w:val="110"/>
              <w:sz w:val="18"/>
              <w:szCs w:val="18"/>
            </w:rPr>
          </w:rPrChange>
        </w:rPr>
        <w:t xml:space="preserve"> </w:t>
      </w:r>
      <w:r w:rsidRPr="00265780">
        <w:rPr>
          <w:rFonts w:ascii="Lucida Sans Unicode" w:eastAsia="Lucida Sans Unicode" w:hAnsi="Lucida Sans Unicode" w:cs="Lucida Sans Unicode"/>
          <w:w w:val="110"/>
          <w:sz w:val="18"/>
          <w:szCs w:val="18"/>
          <w:lang w:val="de-DE"/>
          <w:rPrChange w:id="377" w:author="SC9986" w:date="2022-08-04T09:18:00Z">
            <w:rPr>
              <w:rFonts w:ascii="Lucida Sans Unicode" w:eastAsia="Lucida Sans Unicode" w:hAnsi="Lucida Sans Unicode" w:cs="Lucida Sans Unicode"/>
              <w:w w:val="110"/>
              <w:sz w:val="18"/>
              <w:szCs w:val="18"/>
            </w:rPr>
          </w:rPrChange>
        </w:rPr>
        <w:t>=</w:t>
      </w:r>
      <w:r w:rsidRPr="00265780">
        <w:rPr>
          <w:rFonts w:ascii="Lucida Sans Unicode" w:eastAsia="Lucida Sans Unicode" w:hAnsi="Lucida Sans Unicode" w:cs="Lucida Sans Unicode"/>
          <w:spacing w:val="-16"/>
          <w:w w:val="110"/>
          <w:sz w:val="18"/>
          <w:szCs w:val="18"/>
          <w:lang w:val="de-DE"/>
          <w:rPrChange w:id="378" w:author="SC9986" w:date="2022-08-04T09:18:00Z">
            <w:rPr>
              <w:rFonts w:ascii="Lucida Sans Unicode" w:eastAsia="Lucida Sans Unicode" w:hAnsi="Lucida Sans Unicode" w:cs="Lucida Sans Unicode"/>
              <w:spacing w:val="-16"/>
              <w:w w:val="110"/>
              <w:sz w:val="18"/>
              <w:szCs w:val="18"/>
            </w:rPr>
          </w:rPrChange>
        </w:rPr>
        <w:t xml:space="preserve"> </w:t>
      </w:r>
      <w:proofErr w:type="spellStart"/>
      <w:r w:rsidRPr="00265780">
        <w:rPr>
          <w:i/>
          <w:w w:val="110"/>
          <w:sz w:val="18"/>
          <w:szCs w:val="18"/>
          <w:lang w:val="de-DE"/>
          <w:rPrChange w:id="379" w:author="SC9986" w:date="2022-08-04T09:18:00Z">
            <w:rPr>
              <w:i/>
              <w:w w:val="110"/>
              <w:sz w:val="18"/>
              <w:szCs w:val="18"/>
            </w:rPr>
          </w:rPrChange>
        </w:rPr>
        <w:t>mode</w:t>
      </w:r>
      <w:proofErr w:type="spellEnd"/>
      <w:r w:rsidRPr="00265780">
        <w:rPr>
          <w:rFonts w:ascii="Lucida Sans Unicode" w:eastAsia="Lucida Sans Unicode" w:hAnsi="Lucida Sans Unicode" w:cs="Lucida Sans Unicode"/>
          <w:w w:val="110"/>
          <w:sz w:val="18"/>
          <w:szCs w:val="18"/>
          <w:lang w:val="de-DE"/>
          <w:rPrChange w:id="380" w:author="SC9986" w:date="2022-08-04T09:18:00Z">
            <w:rPr>
              <w:rFonts w:ascii="Lucida Sans Unicode" w:eastAsia="Lucida Sans Unicode" w:hAnsi="Lucida Sans Unicode" w:cs="Lucida Sans Unicode"/>
              <w:w w:val="110"/>
              <w:sz w:val="18"/>
              <w:szCs w:val="18"/>
            </w:rPr>
          </w:rPrChange>
        </w:rPr>
        <w:t>(</w:t>
      </w:r>
      <w:r w:rsidRPr="00265780">
        <w:rPr>
          <w:i/>
          <w:w w:val="110"/>
          <w:sz w:val="18"/>
          <w:szCs w:val="18"/>
          <w:lang w:val="de-DE"/>
          <w:rPrChange w:id="381" w:author="SC9986" w:date="2022-08-04T09:18:00Z">
            <w:rPr>
              <w:i/>
              <w:w w:val="110"/>
              <w:sz w:val="18"/>
              <w:szCs w:val="18"/>
            </w:rPr>
          </w:rPrChange>
        </w:rPr>
        <w:t>E</w:t>
      </w:r>
      <w:r w:rsidRPr="00265780">
        <w:rPr>
          <w:rFonts w:ascii="Lucida Sans Unicode" w:eastAsia="Lucida Sans Unicode" w:hAnsi="Lucida Sans Unicode" w:cs="Lucida Sans Unicode"/>
          <w:w w:val="110"/>
          <w:sz w:val="18"/>
          <w:szCs w:val="18"/>
          <w:lang w:val="de-DE"/>
          <w:rPrChange w:id="382" w:author="SC9986" w:date="2022-08-04T09:18:00Z">
            <w:rPr>
              <w:rFonts w:ascii="Lucida Sans Unicode" w:eastAsia="Lucida Sans Unicode" w:hAnsi="Lucida Sans Unicode" w:cs="Lucida Sans Unicode"/>
              <w:w w:val="110"/>
              <w:sz w:val="18"/>
              <w:szCs w:val="18"/>
            </w:rPr>
          </w:rPrChange>
        </w:rPr>
        <w:t>)</w:t>
      </w:r>
      <w:r w:rsidRPr="00265780">
        <w:rPr>
          <w:rFonts w:ascii="Lucida Sans Unicode" w:eastAsia="Lucida Sans Unicode" w:hAnsi="Lucida Sans Unicode" w:cs="Lucida Sans Unicode"/>
          <w:w w:val="110"/>
          <w:sz w:val="18"/>
          <w:szCs w:val="18"/>
          <w:lang w:val="de-DE"/>
          <w:rPrChange w:id="383" w:author="SC9986" w:date="2022-08-04T09:18:00Z">
            <w:rPr>
              <w:rFonts w:ascii="Lucida Sans Unicode" w:eastAsia="Lucida Sans Unicode" w:hAnsi="Lucida Sans Unicode" w:cs="Lucida Sans Unicode"/>
              <w:w w:val="110"/>
              <w:sz w:val="18"/>
              <w:szCs w:val="18"/>
            </w:rPr>
          </w:rPrChange>
        </w:rPr>
        <w:tab/>
      </w:r>
      <w:r w:rsidRPr="00265780">
        <w:rPr>
          <w:i/>
          <w:w w:val="110"/>
          <w:sz w:val="18"/>
          <w:szCs w:val="18"/>
          <w:lang w:val="de-DE"/>
          <w:rPrChange w:id="384" w:author="SC9986" w:date="2022-08-04T09:18:00Z">
            <w:rPr>
              <w:i/>
              <w:w w:val="110"/>
              <w:sz w:val="18"/>
              <w:szCs w:val="18"/>
            </w:rPr>
          </w:rPrChange>
        </w:rPr>
        <w:t>e</w:t>
      </w:r>
      <w:r w:rsidRPr="00265780">
        <w:rPr>
          <w:i/>
          <w:spacing w:val="-5"/>
          <w:w w:val="110"/>
          <w:sz w:val="18"/>
          <w:szCs w:val="18"/>
          <w:lang w:val="de-DE"/>
          <w:rPrChange w:id="385" w:author="SC9986" w:date="2022-08-04T09:18:00Z">
            <w:rPr>
              <w:i/>
              <w:spacing w:val="-5"/>
              <w:w w:val="110"/>
              <w:sz w:val="18"/>
              <w:szCs w:val="18"/>
            </w:rPr>
          </w:rPrChange>
        </w:rPr>
        <w:t xml:space="preserve"> </w:t>
      </w:r>
      <w:r w:rsidRPr="00265780">
        <w:rPr>
          <w:rFonts w:ascii="Lucida Sans Unicode" w:eastAsia="Lucida Sans Unicode" w:hAnsi="Lucida Sans Unicode" w:cs="Lucida Sans Unicode"/>
          <w:w w:val="110"/>
          <w:sz w:val="18"/>
          <w:szCs w:val="18"/>
          <w:lang w:val="de-DE"/>
          <w:rPrChange w:id="386" w:author="SC9986" w:date="2022-08-04T09:18:00Z">
            <w:rPr>
              <w:rFonts w:ascii="Lucida Sans Unicode" w:eastAsia="Lucida Sans Unicode" w:hAnsi="Lucida Sans Unicode" w:cs="Lucida Sans Unicode"/>
              <w:w w:val="110"/>
              <w:sz w:val="18"/>
              <w:szCs w:val="18"/>
            </w:rPr>
          </w:rPrChange>
        </w:rPr>
        <w:t>=</w:t>
      </w:r>
      <w:r w:rsidRPr="00265780">
        <w:rPr>
          <w:rFonts w:ascii="Lucida Sans Unicode" w:eastAsia="Lucida Sans Unicode" w:hAnsi="Lucida Sans Unicode" w:cs="Lucida Sans Unicode"/>
          <w:spacing w:val="-19"/>
          <w:w w:val="110"/>
          <w:sz w:val="18"/>
          <w:szCs w:val="18"/>
          <w:lang w:val="de-DE"/>
          <w:rPrChange w:id="387" w:author="SC9986" w:date="2022-08-04T09:18:00Z">
            <w:rPr>
              <w:rFonts w:ascii="Lucida Sans Unicode" w:eastAsia="Lucida Sans Unicode" w:hAnsi="Lucida Sans Unicode" w:cs="Lucida Sans Unicode"/>
              <w:spacing w:val="-19"/>
              <w:w w:val="110"/>
              <w:sz w:val="18"/>
              <w:szCs w:val="18"/>
            </w:rPr>
          </w:rPrChange>
        </w:rPr>
        <w:t xml:space="preserve"> </w:t>
      </w:r>
      <w:r w:rsidRPr="00265780">
        <w:rPr>
          <w:i/>
          <w:spacing w:val="4"/>
          <w:w w:val="110"/>
          <w:sz w:val="18"/>
          <w:szCs w:val="18"/>
          <w:lang w:val="de-DE"/>
          <w:rPrChange w:id="388" w:author="SC9986" w:date="2022-08-04T09:18:00Z">
            <w:rPr>
              <w:i/>
              <w:spacing w:val="4"/>
              <w:w w:val="110"/>
              <w:sz w:val="18"/>
              <w:szCs w:val="18"/>
            </w:rPr>
          </w:rPrChange>
        </w:rPr>
        <w:t>E</w:t>
      </w:r>
      <w:r w:rsidRPr="00265780">
        <w:rPr>
          <w:rFonts w:ascii="Lucida Sans Unicode" w:eastAsia="Lucida Sans Unicode" w:hAnsi="Lucida Sans Unicode" w:cs="Lucida Sans Unicode"/>
          <w:spacing w:val="4"/>
          <w:w w:val="110"/>
          <w:sz w:val="18"/>
          <w:szCs w:val="18"/>
          <w:lang w:val="de-DE"/>
          <w:rPrChange w:id="389" w:author="SC9986" w:date="2022-08-04T09:18:00Z">
            <w:rPr>
              <w:rFonts w:ascii="Lucida Sans Unicode" w:eastAsia="Lucida Sans Unicode" w:hAnsi="Lucida Sans Unicode" w:cs="Lucida Sans Unicode"/>
              <w:spacing w:val="4"/>
              <w:w w:val="110"/>
              <w:sz w:val="18"/>
              <w:szCs w:val="18"/>
            </w:rPr>
          </w:rPrChange>
        </w:rPr>
        <w:t>[</w:t>
      </w:r>
      <w:proofErr w:type="spellStart"/>
      <w:r w:rsidRPr="00265780">
        <w:rPr>
          <w:i/>
          <w:spacing w:val="4"/>
          <w:w w:val="110"/>
          <w:sz w:val="18"/>
          <w:szCs w:val="18"/>
          <w:lang w:val="de-DE"/>
          <w:rPrChange w:id="390" w:author="SC9986" w:date="2022-08-04T09:18:00Z">
            <w:rPr>
              <w:i/>
              <w:spacing w:val="4"/>
              <w:w w:val="110"/>
              <w:sz w:val="18"/>
              <w:szCs w:val="18"/>
            </w:rPr>
          </w:rPrChange>
        </w:rPr>
        <w:t>e</w:t>
      </w:r>
      <w:r w:rsidRPr="00265780">
        <w:rPr>
          <w:rFonts w:ascii="Swis721 Blk BT" w:eastAsia="Swis721 Blk BT" w:hAnsi="Swis721 Blk BT" w:cs="Swis721 Blk BT"/>
          <w:i/>
          <w:spacing w:val="4"/>
          <w:w w:val="110"/>
          <w:sz w:val="18"/>
          <w:szCs w:val="18"/>
          <w:vertAlign w:val="superscript"/>
          <w:lang w:val="de-DE"/>
          <w:rPrChange w:id="391" w:author="SC9986" w:date="2022-08-04T09:18:00Z">
            <w:rPr>
              <w:rFonts w:ascii="Swis721 Blk BT" w:eastAsia="Swis721 Blk BT" w:hAnsi="Swis721 Blk BT" w:cs="Swis721 Blk BT"/>
              <w:i/>
              <w:spacing w:val="4"/>
              <w:w w:val="110"/>
              <w:sz w:val="18"/>
              <w:szCs w:val="18"/>
              <w:vertAlign w:val="superscript"/>
            </w:rPr>
          </w:rPrChange>
        </w:rPr>
        <w:t>j</w:t>
      </w:r>
      <w:proofErr w:type="spellEnd"/>
      <w:r w:rsidRPr="00265780">
        <w:rPr>
          <w:rFonts w:ascii="Lucida Sans Unicode" w:eastAsia="Lucida Sans Unicode" w:hAnsi="Lucida Sans Unicode" w:cs="Lucida Sans Unicode"/>
          <w:spacing w:val="4"/>
          <w:w w:val="110"/>
          <w:sz w:val="18"/>
          <w:szCs w:val="18"/>
          <w:lang w:val="de-DE"/>
          <w:rPrChange w:id="392" w:author="SC9986" w:date="2022-08-04T09:18:00Z">
            <w:rPr>
              <w:rFonts w:ascii="Lucida Sans Unicode" w:eastAsia="Lucida Sans Unicode" w:hAnsi="Lucida Sans Unicode" w:cs="Lucida Sans Unicode"/>
              <w:spacing w:val="4"/>
              <w:w w:val="110"/>
              <w:sz w:val="18"/>
              <w:szCs w:val="18"/>
            </w:rPr>
          </w:rPrChange>
        </w:rPr>
        <w:t>]</w:t>
      </w:r>
      <w:r w:rsidRPr="00265780">
        <w:rPr>
          <w:rFonts w:ascii="Lucida Sans Unicode" w:eastAsia="Lucida Sans Unicode" w:hAnsi="Lucida Sans Unicode" w:cs="Lucida Sans Unicode"/>
          <w:spacing w:val="4"/>
          <w:w w:val="110"/>
          <w:sz w:val="18"/>
          <w:szCs w:val="18"/>
          <w:lang w:val="de-DE"/>
          <w:rPrChange w:id="393" w:author="SC9986" w:date="2022-08-04T09:18:00Z">
            <w:rPr>
              <w:rFonts w:ascii="Lucida Sans Unicode" w:eastAsia="Lucida Sans Unicode" w:hAnsi="Lucida Sans Unicode" w:cs="Lucida Sans Unicode"/>
              <w:spacing w:val="4"/>
              <w:w w:val="110"/>
              <w:sz w:val="18"/>
              <w:szCs w:val="18"/>
            </w:rPr>
          </w:rPrChange>
        </w:rPr>
        <w:tab/>
      </w:r>
      <w:r>
        <w:rPr>
          <w:i/>
          <w:w w:val="110"/>
          <w:sz w:val="18"/>
          <w:szCs w:val="18"/>
        </w:rPr>
        <w:t>τ</w:t>
      </w:r>
      <w:r w:rsidRPr="00265780">
        <w:rPr>
          <w:i/>
          <w:w w:val="110"/>
          <w:sz w:val="18"/>
          <w:szCs w:val="18"/>
          <w:lang w:val="de-DE"/>
          <w:rPrChange w:id="394" w:author="SC9986" w:date="2022-08-04T09:18:00Z">
            <w:rPr>
              <w:i/>
              <w:w w:val="110"/>
              <w:sz w:val="18"/>
              <w:szCs w:val="18"/>
            </w:rPr>
          </w:rPrChange>
        </w:rPr>
        <w:t xml:space="preserve"> </w:t>
      </w:r>
      <w:r w:rsidRPr="00265780">
        <w:rPr>
          <w:rFonts w:ascii="Lucida Sans Unicode" w:eastAsia="Lucida Sans Unicode" w:hAnsi="Lucida Sans Unicode" w:cs="Lucida Sans Unicode"/>
          <w:w w:val="110"/>
          <w:sz w:val="18"/>
          <w:szCs w:val="18"/>
          <w:lang w:val="de-DE"/>
          <w:rPrChange w:id="395" w:author="SC9986" w:date="2022-08-04T09:18:00Z">
            <w:rPr>
              <w:rFonts w:ascii="Lucida Sans Unicode" w:eastAsia="Lucida Sans Unicode" w:hAnsi="Lucida Sans Unicode" w:cs="Lucida Sans Unicode"/>
              <w:w w:val="110"/>
              <w:sz w:val="18"/>
              <w:szCs w:val="18"/>
            </w:rPr>
          </w:rPrChange>
        </w:rPr>
        <w:t xml:space="preserve">= </w:t>
      </w:r>
      <w:r w:rsidRPr="00265780">
        <w:rPr>
          <w:i/>
          <w:w w:val="110"/>
          <w:sz w:val="18"/>
          <w:szCs w:val="18"/>
          <w:lang w:val="de-DE"/>
          <w:rPrChange w:id="396" w:author="SC9986" w:date="2022-08-04T09:18:00Z">
            <w:rPr>
              <w:i/>
              <w:w w:val="110"/>
              <w:sz w:val="18"/>
              <w:szCs w:val="18"/>
            </w:rPr>
          </w:rPrChange>
        </w:rPr>
        <w:t>type</w:t>
      </w:r>
      <w:r w:rsidRPr="00265780">
        <w:rPr>
          <w:rFonts w:ascii="Lucida Sans Unicode" w:eastAsia="Lucida Sans Unicode" w:hAnsi="Lucida Sans Unicode" w:cs="Lucida Sans Unicode"/>
          <w:w w:val="110"/>
          <w:sz w:val="18"/>
          <w:szCs w:val="18"/>
          <w:lang w:val="de-DE"/>
          <w:rPrChange w:id="397" w:author="SC9986" w:date="2022-08-04T09:18:00Z">
            <w:rPr>
              <w:rFonts w:ascii="Lucida Sans Unicode" w:eastAsia="Lucida Sans Unicode" w:hAnsi="Lucida Sans Unicode" w:cs="Lucida Sans Unicode"/>
              <w:w w:val="110"/>
              <w:sz w:val="18"/>
              <w:szCs w:val="18"/>
            </w:rPr>
          </w:rPrChange>
        </w:rPr>
        <w:t>(</w:t>
      </w:r>
      <w:proofErr w:type="spellStart"/>
      <w:r w:rsidRPr="00265780">
        <w:rPr>
          <w:i/>
          <w:w w:val="110"/>
          <w:sz w:val="18"/>
          <w:szCs w:val="18"/>
          <w:lang w:val="de-DE"/>
          <w:rPrChange w:id="398" w:author="SC9986" w:date="2022-08-04T09:18:00Z">
            <w:rPr>
              <w:i/>
              <w:w w:val="110"/>
              <w:sz w:val="18"/>
              <w:szCs w:val="18"/>
            </w:rPr>
          </w:rPrChange>
        </w:rPr>
        <w:t>e</w:t>
      </w:r>
      <w:r w:rsidRPr="00265780">
        <w:rPr>
          <w:rFonts w:ascii="Swis721 Blk BT" w:eastAsia="Swis721 Blk BT" w:hAnsi="Swis721 Blk BT" w:cs="Swis721 Blk BT"/>
          <w:i/>
          <w:w w:val="110"/>
          <w:sz w:val="18"/>
          <w:szCs w:val="18"/>
          <w:vertAlign w:val="superscript"/>
          <w:lang w:val="de-DE"/>
          <w:rPrChange w:id="399" w:author="SC9986" w:date="2022-08-04T09:18:00Z">
            <w:rPr>
              <w:rFonts w:ascii="Swis721 Blk BT" w:eastAsia="Swis721 Blk BT" w:hAnsi="Swis721 Blk BT" w:cs="Swis721 Blk BT"/>
              <w:i/>
              <w:w w:val="110"/>
              <w:sz w:val="18"/>
              <w:szCs w:val="18"/>
              <w:vertAlign w:val="superscript"/>
            </w:rPr>
          </w:rPrChange>
        </w:rPr>
        <w:t>j</w:t>
      </w:r>
      <w:proofErr w:type="spellEnd"/>
      <w:r w:rsidRPr="00265780">
        <w:rPr>
          <w:rFonts w:ascii="Lucida Sans Unicode" w:eastAsia="Lucida Sans Unicode" w:hAnsi="Lucida Sans Unicode" w:cs="Lucida Sans Unicode"/>
          <w:w w:val="110"/>
          <w:sz w:val="18"/>
          <w:szCs w:val="18"/>
          <w:lang w:val="de-DE"/>
          <w:rPrChange w:id="400" w:author="SC9986" w:date="2022-08-04T09:18:00Z">
            <w:rPr>
              <w:rFonts w:ascii="Lucida Sans Unicode" w:eastAsia="Lucida Sans Unicode" w:hAnsi="Lucida Sans Unicode" w:cs="Lucida Sans Unicode"/>
              <w:w w:val="110"/>
              <w:sz w:val="18"/>
              <w:szCs w:val="18"/>
            </w:rPr>
          </w:rPrChange>
        </w:rPr>
        <w:t xml:space="preserve">) </w:t>
      </w:r>
      <w:r w:rsidRPr="00265780">
        <w:rPr>
          <w:rFonts w:ascii="Lucida Sans Unicode" w:eastAsia="Lucida Sans Unicode" w:hAnsi="Lucida Sans Unicode" w:cs="Lucida Sans Unicode"/>
          <w:w w:val="110"/>
          <w:position w:val="2"/>
          <w:sz w:val="18"/>
          <w:szCs w:val="18"/>
          <w:lang w:val="de-DE"/>
          <w:rPrChange w:id="401" w:author="SC9986" w:date="2022-08-04T09:18:00Z">
            <w:rPr>
              <w:rFonts w:ascii="Lucida Sans Unicode" w:eastAsia="Lucida Sans Unicode" w:hAnsi="Lucida Sans Unicode" w:cs="Lucida Sans Unicode"/>
              <w:w w:val="110"/>
              <w:position w:val="2"/>
              <w:sz w:val="18"/>
              <w:szCs w:val="18"/>
            </w:rPr>
          </w:rPrChange>
        </w:rPr>
        <w:t>(</w:t>
      </w:r>
      <w:r>
        <w:rPr>
          <w:i/>
          <w:w w:val="110"/>
          <w:position w:val="2"/>
          <w:sz w:val="18"/>
          <w:szCs w:val="18"/>
        </w:rPr>
        <w:t>ϕ</w:t>
      </w:r>
      <w:r w:rsidRPr="00265780">
        <w:rPr>
          <w:i/>
          <w:w w:val="110"/>
          <w:position w:val="2"/>
          <w:sz w:val="18"/>
          <w:szCs w:val="18"/>
          <w:lang w:val="de-DE"/>
          <w:rPrChange w:id="402" w:author="SC9986" w:date="2022-08-04T09:18:00Z">
            <w:rPr>
              <w:i/>
              <w:w w:val="110"/>
              <w:position w:val="2"/>
              <w:sz w:val="18"/>
              <w:szCs w:val="18"/>
            </w:rPr>
          </w:rPrChange>
        </w:rPr>
        <w:t>,</w:t>
      </w:r>
      <w:r w:rsidRPr="00265780">
        <w:rPr>
          <w:i/>
          <w:spacing w:val="-21"/>
          <w:w w:val="110"/>
          <w:position w:val="2"/>
          <w:sz w:val="18"/>
          <w:szCs w:val="18"/>
          <w:lang w:val="de-DE"/>
          <w:rPrChange w:id="403" w:author="SC9986" w:date="2022-08-04T09:18:00Z">
            <w:rPr>
              <w:i/>
              <w:spacing w:val="-21"/>
              <w:w w:val="110"/>
              <w:position w:val="2"/>
              <w:sz w:val="18"/>
              <w:szCs w:val="18"/>
            </w:rPr>
          </w:rPrChange>
        </w:rPr>
        <w:t xml:space="preserve"> </w:t>
      </w:r>
      <w:r w:rsidRPr="00265780">
        <w:rPr>
          <w:rFonts w:ascii="Monotype Corsiva" w:eastAsia="Monotype Corsiva" w:hAnsi="Monotype Corsiva" w:cs="Monotype Corsiva"/>
          <w:i/>
          <w:w w:val="110"/>
          <w:position w:val="2"/>
          <w:sz w:val="18"/>
          <w:szCs w:val="18"/>
          <w:lang w:val="de-DE"/>
          <w:rPrChange w:id="404" w:author="SC9986" w:date="2022-08-04T09:18:00Z">
            <w:rPr>
              <w:rFonts w:ascii="Monotype Corsiva" w:eastAsia="Monotype Corsiva" w:hAnsi="Monotype Corsiva" w:cs="Monotype Corsiva"/>
              <w:i/>
              <w:w w:val="110"/>
              <w:position w:val="2"/>
              <w:sz w:val="18"/>
              <w:szCs w:val="18"/>
            </w:rPr>
          </w:rPrChange>
        </w:rPr>
        <w:t>H</w:t>
      </w:r>
      <w:r w:rsidRPr="00265780">
        <w:rPr>
          <w:rFonts w:ascii="Monotype Corsiva" w:eastAsia="Monotype Corsiva" w:hAnsi="Monotype Corsiva" w:cs="Monotype Corsiva"/>
          <w:i/>
          <w:spacing w:val="-8"/>
          <w:w w:val="110"/>
          <w:position w:val="2"/>
          <w:sz w:val="18"/>
          <w:szCs w:val="18"/>
          <w:lang w:val="de-DE"/>
          <w:rPrChange w:id="405" w:author="SC9986" w:date="2022-08-04T09:18:00Z">
            <w:rPr>
              <w:rFonts w:ascii="Monotype Corsiva" w:eastAsia="Monotype Corsiva" w:hAnsi="Monotype Corsiva" w:cs="Monotype Corsiva"/>
              <w:i/>
              <w:spacing w:val="-8"/>
              <w:w w:val="110"/>
              <w:position w:val="2"/>
              <w:sz w:val="18"/>
              <w:szCs w:val="18"/>
            </w:rPr>
          </w:rPrChange>
        </w:rPr>
        <w:t xml:space="preserve"> </w:t>
      </w:r>
      <w:r w:rsidRPr="00265780">
        <w:rPr>
          <w:i/>
          <w:w w:val="110"/>
          <w:position w:val="2"/>
          <w:sz w:val="18"/>
          <w:szCs w:val="18"/>
          <w:lang w:val="de-DE"/>
          <w:rPrChange w:id="406" w:author="SC9986" w:date="2022-08-04T09:18:00Z">
            <w:rPr>
              <w:i/>
              <w:w w:val="110"/>
              <w:position w:val="2"/>
              <w:sz w:val="18"/>
              <w:szCs w:val="18"/>
            </w:rPr>
          </w:rPrChange>
        </w:rPr>
        <w:t>,</w:t>
      </w:r>
      <w:r w:rsidRPr="00265780">
        <w:rPr>
          <w:i/>
          <w:spacing w:val="-20"/>
          <w:w w:val="110"/>
          <w:position w:val="2"/>
          <w:sz w:val="18"/>
          <w:szCs w:val="18"/>
          <w:lang w:val="de-DE"/>
          <w:rPrChange w:id="407" w:author="SC9986" w:date="2022-08-04T09:18:00Z">
            <w:rPr>
              <w:i/>
              <w:spacing w:val="-20"/>
              <w:w w:val="110"/>
              <w:position w:val="2"/>
              <w:sz w:val="18"/>
              <w:szCs w:val="18"/>
            </w:rPr>
          </w:rPrChange>
        </w:rPr>
        <w:t xml:space="preserve"> </w:t>
      </w:r>
      <w:r w:rsidRPr="00265780">
        <w:rPr>
          <w:i/>
          <w:w w:val="110"/>
          <w:position w:val="2"/>
          <w:sz w:val="18"/>
          <w:szCs w:val="18"/>
          <w:lang w:val="de-DE"/>
          <w:rPrChange w:id="408" w:author="SC9986" w:date="2022-08-04T09:18:00Z">
            <w:rPr>
              <w:i/>
              <w:w w:val="110"/>
              <w:position w:val="2"/>
              <w:sz w:val="18"/>
              <w:szCs w:val="18"/>
            </w:rPr>
          </w:rPrChange>
        </w:rPr>
        <w:t>e</w:t>
      </w:r>
      <w:r w:rsidRPr="00265780">
        <w:rPr>
          <w:rFonts w:ascii="Lucida Sans Unicode" w:eastAsia="Lucida Sans Unicode" w:hAnsi="Lucida Sans Unicode" w:cs="Lucida Sans Unicode"/>
          <w:w w:val="110"/>
          <w:position w:val="2"/>
          <w:sz w:val="18"/>
          <w:szCs w:val="18"/>
          <w:lang w:val="de-DE"/>
          <w:rPrChange w:id="409" w:author="SC9986" w:date="2022-08-04T09:18:00Z">
            <w:rPr>
              <w:rFonts w:ascii="Lucida Sans Unicode" w:eastAsia="Lucida Sans Unicode" w:hAnsi="Lucida Sans Unicode" w:cs="Lucida Sans Unicode"/>
              <w:w w:val="110"/>
              <w:position w:val="2"/>
              <w:sz w:val="18"/>
              <w:szCs w:val="18"/>
            </w:rPr>
          </w:rPrChange>
        </w:rPr>
        <w:t>)</w:t>
      </w:r>
      <w:r w:rsidRPr="00265780">
        <w:rPr>
          <w:rFonts w:ascii="Lucida Sans Unicode" w:eastAsia="Lucida Sans Unicode" w:hAnsi="Lucida Sans Unicode" w:cs="Lucida Sans Unicode"/>
          <w:spacing w:val="-13"/>
          <w:w w:val="110"/>
          <w:position w:val="2"/>
          <w:sz w:val="18"/>
          <w:szCs w:val="18"/>
          <w:lang w:val="de-DE"/>
          <w:rPrChange w:id="410" w:author="SC9986" w:date="2022-08-04T09:18:00Z">
            <w:rPr>
              <w:rFonts w:ascii="Lucida Sans Unicode" w:eastAsia="Lucida Sans Unicode" w:hAnsi="Lucida Sans Unicode" w:cs="Lucida Sans Unicode"/>
              <w:spacing w:val="-13"/>
              <w:w w:val="110"/>
              <w:position w:val="2"/>
              <w:sz w:val="18"/>
              <w:szCs w:val="18"/>
            </w:rPr>
          </w:rPrChange>
        </w:rPr>
        <w:t xml:space="preserve"> </w:t>
      </w:r>
      <w:r w:rsidRPr="00265780">
        <w:rPr>
          <w:rFonts w:ascii="Lucida Sans Unicode" w:eastAsia="Lucida Sans Unicode" w:hAnsi="Lucida Sans Unicode" w:cs="Lucida Sans Unicode"/>
          <w:spacing w:val="-11"/>
          <w:w w:val="110"/>
          <w:position w:val="2"/>
          <w:sz w:val="18"/>
          <w:szCs w:val="18"/>
          <w:lang w:val="de-DE"/>
          <w:rPrChange w:id="411" w:author="SC9986" w:date="2022-08-04T09:18:00Z">
            <w:rPr>
              <w:rFonts w:ascii="Lucida Sans Unicode" w:eastAsia="Lucida Sans Unicode" w:hAnsi="Lucida Sans Unicode" w:cs="Lucida Sans Unicode"/>
              <w:spacing w:val="-11"/>
              <w:w w:val="110"/>
              <w:position w:val="2"/>
              <w:sz w:val="18"/>
              <w:szCs w:val="18"/>
            </w:rPr>
          </w:rPrChange>
        </w:rPr>
        <w:t>−→</w:t>
      </w:r>
      <w:r w:rsidRPr="00265780">
        <w:rPr>
          <w:spacing w:val="-11"/>
          <w:w w:val="110"/>
          <w:sz w:val="12"/>
          <w:szCs w:val="12"/>
          <w:lang w:val="de-DE"/>
          <w:rPrChange w:id="412" w:author="SC9986" w:date="2022-08-04T09:18:00Z">
            <w:rPr>
              <w:spacing w:val="-11"/>
              <w:w w:val="110"/>
              <w:sz w:val="12"/>
              <w:szCs w:val="12"/>
            </w:rPr>
          </w:rPrChange>
        </w:rPr>
        <w:t>u</w:t>
      </w:r>
      <w:r w:rsidRPr="00265780">
        <w:rPr>
          <w:spacing w:val="5"/>
          <w:w w:val="110"/>
          <w:sz w:val="12"/>
          <w:szCs w:val="12"/>
          <w:lang w:val="de-DE"/>
          <w:rPrChange w:id="413" w:author="SC9986" w:date="2022-08-04T09:18:00Z">
            <w:rPr>
              <w:spacing w:val="5"/>
              <w:w w:val="110"/>
              <w:sz w:val="12"/>
              <w:szCs w:val="12"/>
            </w:rPr>
          </w:rPrChange>
        </w:rPr>
        <w:t xml:space="preserve"> </w:t>
      </w:r>
      <w:r w:rsidRPr="00265780">
        <w:rPr>
          <w:rFonts w:ascii="Lucida Sans Unicode" w:eastAsia="Lucida Sans Unicode" w:hAnsi="Lucida Sans Unicode" w:cs="Lucida Sans Unicode"/>
          <w:w w:val="110"/>
          <w:position w:val="2"/>
          <w:sz w:val="18"/>
          <w:szCs w:val="18"/>
          <w:lang w:val="de-DE"/>
          <w:rPrChange w:id="414" w:author="SC9986" w:date="2022-08-04T09:18:00Z">
            <w:rPr>
              <w:rFonts w:ascii="Lucida Sans Unicode" w:eastAsia="Lucida Sans Unicode" w:hAnsi="Lucida Sans Unicode" w:cs="Lucida Sans Unicode"/>
              <w:w w:val="110"/>
              <w:position w:val="2"/>
              <w:sz w:val="18"/>
              <w:szCs w:val="18"/>
            </w:rPr>
          </w:rPrChange>
        </w:rPr>
        <w:t>(</w:t>
      </w:r>
      <w:r>
        <w:rPr>
          <w:i/>
          <w:w w:val="110"/>
          <w:position w:val="2"/>
          <w:sz w:val="18"/>
          <w:szCs w:val="18"/>
        </w:rPr>
        <w:t>ϕ</w:t>
      </w:r>
      <w:r w:rsidRPr="00265780">
        <w:rPr>
          <w:i/>
          <w:w w:val="110"/>
          <w:position w:val="2"/>
          <w:sz w:val="18"/>
          <w:szCs w:val="18"/>
          <w:lang w:val="de-DE"/>
          <w:rPrChange w:id="415" w:author="SC9986" w:date="2022-08-04T09:18:00Z">
            <w:rPr>
              <w:i/>
              <w:w w:val="110"/>
              <w:position w:val="2"/>
              <w:sz w:val="18"/>
              <w:szCs w:val="18"/>
            </w:rPr>
          </w:rPrChange>
        </w:rPr>
        <w:t>,</w:t>
      </w:r>
      <w:r w:rsidRPr="00265780">
        <w:rPr>
          <w:i/>
          <w:spacing w:val="-20"/>
          <w:w w:val="110"/>
          <w:position w:val="2"/>
          <w:sz w:val="18"/>
          <w:szCs w:val="18"/>
          <w:lang w:val="de-DE"/>
          <w:rPrChange w:id="416" w:author="SC9986" w:date="2022-08-04T09:18:00Z">
            <w:rPr>
              <w:i/>
              <w:spacing w:val="-20"/>
              <w:w w:val="110"/>
              <w:position w:val="2"/>
              <w:sz w:val="18"/>
              <w:szCs w:val="18"/>
            </w:rPr>
          </w:rPrChange>
        </w:rPr>
        <w:t xml:space="preserve"> </w:t>
      </w:r>
      <w:r w:rsidRPr="00265780">
        <w:rPr>
          <w:rFonts w:ascii="Monotype Corsiva" w:eastAsia="Monotype Corsiva" w:hAnsi="Monotype Corsiva" w:cs="Monotype Corsiva"/>
          <w:i/>
          <w:w w:val="110"/>
          <w:position w:val="2"/>
          <w:sz w:val="18"/>
          <w:szCs w:val="18"/>
          <w:lang w:val="de-DE"/>
          <w:rPrChange w:id="417" w:author="SC9986" w:date="2022-08-04T09:18:00Z">
            <w:rPr>
              <w:rFonts w:ascii="Monotype Corsiva" w:eastAsia="Monotype Corsiva" w:hAnsi="Monotype Corsiva" w:cs="Monotype Corsiva"/>
              <w:i/>
              <w:w w:val="110"/>
              <w:position w:val="2"/>
              <w:sz w:val="18"/>
              <w:szCs w:val="18"/>
            </w:rPr>
          </w:rPrChange>
        </w:rPr>
        <w:t>H</w:t>
      </w:r>
      <w:r w:rsidRPr="00265780">
        <w:rPr>
          <w:rFonts w:ascii="Monotype Corsiva" w:eastAsia="Monotype Corsiva" w:hAnsi="Monotype Corsiva" w:cs="Monotype Corsiva"/>
          <w:i/>
          <w:spacing w:val="-9"/>
          <w:w w:val="110"/>
          <w:position w:val="2"/>
          <w:sz w:val="18"/>
          <w:szCs w:val="18"/>
          <w:lang w:val="de-DE"/>
          <w:rPrChange w:id="418" w:author="SC9986" w:date="2022-08-04T09:18:00Z">
            <w:rPr>
              <w:rFonts w:ascii="Monotype Corsiva" w:eastAsia="Monotype Corsiva" w:hAnsi="Monotype Corsiva" w:cs="Monotype Corsiva"/>
              <w:i/>
              <w:spacing w:val="-9"/>
              <w:w w:val="110"/>
              <w:position w:val="2"/>
              <w:sz w:val="18"/>
              <w:szCs w:val="18"/>
            </w:rPr>
          </w:rPrChange>
        </w:rPr>
        <w:t xml:space="preserve"> </w:t>
      </w:r>
      <w:r w:rsidRPr="00265780">
        <w:rPr>
          <w:i/>
          <w:w w:val="110"/>
          <w:position w:val="2"/>
          <w:sz w:val="18"/>
          <w:szCs w:val="18"/>
          <w:lang w:val="de-DE"/>
          <w:rPrChange w:id="419" w:author="SC9986" w:date="2022-08-04T09:18:00Z">
            <w:rPr>
              <w:i/>
              <w:w w:val="110"/>
              <w:position w:val="2"/>
              <w:sz w:val="18"/>
              <w:szCs w:val="18"/>
            </w:rPr>
          </w:rPrChange>
        </w:rPr>
        <w:t>,</w:t>
      </w:r>
      <w:r w:rsidRPr="00265780">
        <w:rPr>
          <w:i/>
          <w:spacing w:val="-20"/>
          <w:w w:val="110"/>
          <w:position w:val="2"/>
          <w:sz w:val="18"/>
          <w:szCs w:val="18"/>
          <w:lang w:val="de-DE"/>
          <w:rPrChange w:id="420" w:author="SC9986" w:date="2022-08-04T09:18:00Z">
            <w:rPr>
              <w:i/>
              <w:spacing w:val="-20"/>
              <w:w w:val="110"/>
              <w:position w:val="2"/>
              <w:sz w:val="18"/>
              <w:szCs w:val="18"/>
            </w:rPr>
          </w:rPrChange>
        </w:rPr>
        <w:t xml:space="preserve"> </w:t>
      </w:r>
      <w:r w:rsidRPr="00265780">
        <w:rPr>
          <w:i/>
          <w:spacing w:val="3"/>
          <w:w w:val="110"/>
          <w:position w:val="2"/>
          <w:sz w:val="18"/>
          <w:szCs w:val="18"/>
          <w:lang w:val="de-DE"/>
          <w:rPrChange w:id="421" w:author="SC9986" w:date="2022-08-04T09:18:00Z">
            <w:rPr>
              <w:i/>
              <w:spacing w:val="3"/>
              <w:w w:val="110"/>
              <w:position w:val="2"/>
              <w:sz w:val="18"/>
              <w:szCs w:val="18"/>
            </w:rPr>
          </w:rPrChange>
        </w:rPr>
        <w:t>E</w:t>
      </w:r>
      <w:r w:rsidRPr="00265780">
        <w:rPr>
          <w:rFonts w:ascii="Lucida Sans Unicode" w:eastAsia="Lucida Sans Unicode" w:hAnsi="Lucida Sans Unicode" w:cs="Lucida Sans Unicode"/>
          <w:spacing w:val="3"/>
          <w:w w:val="110"/>
          <w:position w:val="2"/>
          <w:sz w:val="18"/>
          <w:szCs w:val="18"/>
          <w:lang w:val="de-DE"/>
          <w:rPrChange w:id="422" w:author="SC9986" w:date="2022-08-04T09:18:00Z">
            <w:rPr>
              <w:rFonts w:ascii="Lucida Sans Unicode" w:eastAsia="Lucida Sans Unicode" w:hAnsi="Lucida Sans Unicode" w:cs="Lucida Sans Unicode"/>
              <w:spacing w:val="3"/>
              <w:w w:val="110"/>
              <w:position w:val="2"/>
              <w:sz w:val="18"/>
              <w:szCs w:val="18"/>
            </w:rPr>
          </w:rPrChange>
        </w:rPr>
        <w:t>[0</w:t>
      </w:r>
      <w:r w:rsidRPr="00265780">
        <w:rPr>
          <w:rFonts w:ascii="Lucida Sans Unicode" w:eastAsia="Lucida Sans Unicode" w:hAnsi="Lucida Sans Unicode" w:cs="Lucida Sans Unicode"/>
          <w:spacing w:val="-43"/>
          <w:w w:val="110"/>
          <w:position w:val="2"/>
          <w:sz w:val="18"/>
          <w:szCs w:val="18"/>
          <w:lang w:val="de-DE"/>
          <w:rPrChange w:id="423" w:author="SC9986" w:date="2022-08-04T09:18:00Z">
            <w:rPr>
              <w:rFonts w:ascii="Lucida Sans Unicode" w:eastAsia="Lucida Sans Unicode" w:hAnsi="Lucida Sans Unicode" w:cs="Lucida Sans Unicode"/>
              <w:spacing w:val="-43"/>
              <w:w w:val="110"/>
              <w:position w:val="2"/>
              <w:sz w:val="18"/>
              <w:szCs w:val="18"/>
            </w:rPr>
          </w:rPrChange>
        </w:rPr>
        <w:t xml:space="preserve"> </w:t>
      </w:r>
      <w:r w:rsidRPr="00265780">
        <w:rPr>
          <w:rFonts w:ascii="Lucida Sans Unicode" w:eastAsia="Lucida Sans Unicode" w:hAnsi="Lucida Sans Unicode" w:cs="Lucida Sans Unicode"/>
          <w:w w:val="110"/>
          <w:position w:val="2"/>
          <w:sz w:val="18"/>
          <w:szCs w:val="18"/>
          <w:lang w:val="de-DE"/>
          <w:rPrChange w:id="424" w:author="SC9986" w:date="2022-08-04T09:18:00Z">
            <w:rPr>
              <w:rFonts w:ascii="Lucida Sans Unicode" w:eastAsia="Lucida Sans Unicode" w:hAnsi="Lucida Sans Unicode" w:cs="Lucida Sans Unicode"/>
              <w:w w:val="110"/>
              <w:position w:val="2"/>
              <w:sz w:val="18"/>
              <w:szCs w:val="18"/>
            </w:rPr>
          </w:rPrChange>
        </w:rPr>
        <w:t>:</w:t>
      </w:r>
      <w:r w:rsidRPr="00265780">
        <w:rPr>
          <w:rFonts w:ascii="Lucida Sans Unicode" w:eastAsia="Lucida Sans Unicode" w:hAnsi="Lucida Sans Unicode" w:cs="Lucida Sans Unicode"/>
          <w:spacing w:val="-43"/>
          <w:w w:val="110"/>
          <w:position w:val="2"/>
          <w:sz w:val="18"/>
          <w:szCs w:val="18"/>
          <w:lang w:val="de-DE"/>
          <w:rPrChange w:id="425" w:author="SC9986" w:date="2022-08-04T09:18:00Z">
            <w:rPr>
              <w:rFonts w:ascii="Lucida Sans Unicode" w:eastAsia="Lucida Sans Unicode" w:hAnsi="Lucida Sans Unicode" w:cs="Lucida Sans Unicode"/>
              <w:spacing w:val="-43"/>
              <w:w w:val="110"/>
              <w:position w:val="2"/>
              <w:sz w:val="18"/>
              <w:szCs w:val="18"/>
            </w:rPr>
          </w:rPrChange>
        </w:rPr>
        <w:t xml:space="preserve"> </w:t>
      </w:r>
      <w:r>
        <w:rPr>
          <w:i/>
          <w:w w:val="110"/>
          <w:position w:val="2"/>
          <w:sz w:val="18"/>
          <w:szCs w:val="18"/>
        </w:rPr>
        <w:t>τ</w:t>
      </w:r>
      <w:r w:rsidRPr="00265780">
        <w:rPr>
          <w:i/>
          <w:spacing w:val="-30"/>
          <w:w w:val="110"/>
          <w:position w:val="2"/>
          <w:sz w:val="18"/>
          <w:szCs w:val="18"/>
          <w:lang w:val="de-DE"/>
          <w:rPrChange w:id="426" w:author="SC9986" w:date="2022-08-04T09:18:00Z">
            <w:rPr>
              <w:i/>
              <w:spacing w:val="-30"/>
              <w:w w:val="110"/>
              <w:position w:val="2"/>
              <w:sz w:val="18"/>
              <w:szCs w:val="18"/>
            </w:rPr>
          </w:rPrChange>
        </w:rPr>
        <w:t xml:space="preserve"> </w:t>
      </w:r>
      <w:r w:rsidRPr="00265780">
        <w:rPr>
          <w:rFonts w:ascii="Lucida Sans Unicode" w:eastAsia="Lucida Sans Unicode" w:hAnsi="Lucida Sans Unicode" w:cs="Lucida Sans Unicode"/>
          <w:w w:val="110"/>
          <w:position w:val="2"/>
          <w:sz w:val="18"/>
          <w:szCs w:val="18"/>
          <w:lang w:val="de-DE"/>
          <w:rPrChange w:id="427" w:author="SC9986" w:date="2022-08-04T09:18:00Z">
            <w:rPr>
              <w:rFonts w:ascii="Lucida Sans Unicode" w:eastAsia="Lucida Sans Unicode" w:hAnsi="Lucida Sans Unicode" w:cs="Lucida Sans Unicode"/>
              <w:w w:val="110"/>
              <w:position w:val="2"/>
              <w:sz w:val="18"/>
              <w:szCs w:val="18"/>
            </w:rPr>
          </w:rPrChange>
        </w:rPr>
        <w:t>])</w:t>
      </w:r>
    </w:p>
    <w:p w14:paraId="369C255E" w14:textId="77777777" w:rsidR="00AF434A" w:rsidRPr="00265780" w:rsidRDefault="00000000">
      <w:pPr>
        <w:spacing w:before="96" w:line="206" w:lineRule="auto"/>
        <w:ind w:left="1100" w:right="2359"/>
        <w:rPr>
          <w:rFonts w:ascii="Bookman Old Style"/>
          <w:i/>
          <w:sz w:val="16"/>
          <w:lang w:val="de-DE"/>
          <w:rPrChange w:id="428" w:author="SC9986" w:date="2022-08-04T09:18:00Z">
            <w:rPr>
              <w:rFonts w:ascii="Bookman Old Style"/>
              <w:i/>
              <w:sz w:val="16"/>
            </w:rPr>
          </w:rPrChange>
        </w:rPr>
      </w:pPr>
      <w:proofErr w:type="spellStart"/>
      <w:r w:rsidRPr="00265780">
        <w:rPr>
          <w:i/>
          <w:w w:val="110"/>
          <w:sz w:val="16"/>
          <w:lang w:val="de-DE"/>
          <w:rPrChange w:id="429" w:author="SC9986" w:date="2022-08-04T09:18:00Z">
            <w:rPr>
              <w:i/>
              <w:w w:val="110"/>
              <w:sz w:val="16"/>
            </w:rPr>
          </w:rPrChange>
        </w:rPr>
        <w:t>mode</w:t>
      </w:r>
      <w:proofErr w:type="spellEnd"/>
      <w:r w:rsidRPr="00265780">
        <w:rPr>
          <w:rFonts w:ascii="Lucida Sans Unicode"/>
          <w:w w:val="110"/>
          <w:sz w:val="16"/>
          <w:lang w:val="de-DE"/>
          <w:rPrChange w:id="430" w:author="SC9986" w:date="2022-08-04T09:18:00Z">
            <w:rPr>
              <w:rFonts w:ascii="Lucida Sans Unicode"/>
              <w:w w:val="110"/>
              <w:sz w:val="16"/>
            </w:rPr>
          </w:rPrChange>
        </w:rPr>
        <w:t>(</w:t>
      </w:r>
      <w:r w:rsidRPr="00265780">
        <w:rPr>
          <w:rFonts w:ascii="Bookman Old Style"/>
          <w:i/>
          <w:w w:val="110"/>
          <w:sz w:val="16"/>
          <w:lang w:val="de-DE"/>
          <w:rPrChange w:id="431" w:author="SC9986" w:date="2022-08-04T09:18:00Z">
            <w:rPr>
              <w:rFonts w:ascii="Bookman Old Style"/>
              <w:i/>
              <w:w w:val="110"/>
              <w:sz w:val="16"/>
            </w:rPr>
          </w:rPrChange>
        </w:rPr>
        <w:t>E</w:t>
      </w:r>
      <w:r w:rsidRPr="00265780">
        <w:rPr>
          <w:rFonts w:ascii="Lucida Sans Unicode"/>
          <w:w w:val="110"/>
          <w:sz w:val="16"/>
          <w:lang w:val="de-DE"/>
          <w:rPrChange w:id="432" w:author="SC9986" w:date="2022-08-04T09:18:00Z">
            <w:rPr>
              <w:rFonts w:ascii="Lucida Sans Unicode"/>
              <w:w w:val="110"/>
              <w:sz w:val="16"/>
            </w:rPr>
          </w:rPrChange>
        </w:rPr>
        <w:t xml:space="preserve">) = </w:t>
      </w:r>
      <w:proofErr w:type="spellStart"/>
      <w:r w:rsidRPr="00265780">
        <w:rPr>
          <w:i/>
          <w:w w:val="110"/>
          <w:sz w:val="16"/>
          <w:lang w:val="de-DE"/>
          <w:rPrChange w:id="433" w:author="SC9986" w:date="2022-08-04T09:18:00Z">
            <w:rPr>
              <w:i/>
              <w:w w:val="110"/>
              <w:sz w:val="16"/>
            </w:rPr>
          </w:rPrChange>
        </w:rPr>
        <w:t>mode</w:t>
      </w:r>
      <w:proofErr w:type="spellEnd"/>
      <w:r w:rsidRPr="00265780">
        <w:rPr>
          <w:rFonts w:ascii="Swis721 Blk BT"/>
          <w:i/>
          <w:w w:val="110"/>
          <w:position w:val="6"/>
          <w:sz w:val="12"/>
          <w:lang w:val="de-DE"/>
          <w:rPrChange w:id="434" w:author="SC9986" w:date="2022-08-04T09:18:00Z">
            <w:rPr>
              <w:rFonts w:ascii="Swis721 Blk BT"/>
              <w:i/>
              <w:w w:val="110"/>
              <w:position w:val="6"/>
              <w:sz w:val="12"/>
            </w:rPr>
          </w:rPrChange>
        </w:rPr>
        <w:t>j</w:t>
      </w:r>
      <w:r w:rsidRPr="00265780">
        <w:rPr>
          <w:rFonts w:ascii="Lucida Sans Unicode"/>
          <w:w w:val="110"/>
          <w:sz w:val="16"/>
          <w:lang w:val="de-DE"/>
          <w:rPrChange w:id="435" w:author="SC9986" w:date="2022-08-04T09:18:00Z">
            <w:rPr>
              <w:rFonts w:ascii="Lucida Sans Unicode"/>
              <w:w w:val="110"/>
              <w:sz w:val="16"/>
            </w:rPr>
          </w:rPrChange>
        </w:rPr>
        <w:t>(</w:t>
      </w:r>
      <w:r w:rsidRPr="00265780">
        <w:rPr>
          <w:rFonts w:ascii="Bookman Old Style"/>
          <w:i/>
          <w:w w:val="110"/>
          <w:sz w:val="16"/>
          <w:lang w:val="de-DE"/>
          <w:rPrChange w:id="436" w:author="SC9986" w:date="2022-08-04T09:18:00Z">
            <w:rPr>
              <w:rFonts w:ascii="Bookman Old Style"/>
              <w:i/>
              <w:w w:val="110"/>
              <w:sz w:val="16"/>
            </w:rPr>
          </w:rPrChange>
        </w:rPr>
        <w:t xml:space="preserve">E, </w:t>
      </w:r>
      <w:r w:rsidRPr="00265780">
        <w:rPr>
          <w:w w:val="110"/>
          <w:sz w:val="16"/>
          <w:lang w:val="de-DE"/>
          <w:rPrChange w:id="437" w:author="SC9986" w:date="2022-08-04T09:18:00Z">
            <w:rPr>
              <w:w w:val="110"/>
              <w:sz w:val="16"/>
            </w:rPr>
          </w:rPrChange>
        </w:rPr>
        <w:t>c</w:t>
      </w:r>
      <w:r w:rsidRPr="00265780">
        <w:rPr>
          <w:rFonts w:ascii="Lucida Sans Unicode"/>
          <w:w w:val="110"/>
          <w:sz w:val="16"/>
          <w:lang w:val="de-DE"/>
          <w:rPrChange w:id="438" w:author="SC9986" w:date="2022-08-04T09:18:00Z">
            <w:rPr>
              <w:rFonts w:ascii="Lucida Sans Unicode"/>
              <w:w w:val="110"/>
              <w:sz w:val="16"/>
            </w:rPr>
          </w:rPrChange>
        </w:rPr>
        <w:t xml:space="preserve">) </w:t>
      </w:r>
      <w:proofErr w:type="spellStart"/>
      <w:r w:rsidRPr="00265780">
        <w:rPr>
          <w:i/>
          <w:w w:val="110"/>
          <w:sz w:val="16"/>
          <w:lang w:val="de-DE"/>
          <w:rPrChange w:id="439" w:author="SC9986" w:date="2022-08-04T09:18:00Z">
            <w:rPr>
              <w:i/>
              <w:w w:val="110"/>
              <w:sz w:val="16"/>
            </w:rPr>
          </w:rPrChange>
        </w:rPr>
        <w:t>mode</w:t>
      </w:r>
      <w:proofErr w:type="spellEnd"/>
      <w:r w:rsidRPr="00265780">
        <w:rPr>
          <w:rFonts w:ascii="Swis721 Blk BT"/>
          <w:i/>
          <w:w w:val="110"/>
          <w:position w:val="6"/>
          <w:sz w:val="12"/>
          <w:lang w:val="de-DE"/>
          <w:rPrChange w:id="440" w:author="SC9986" w:date="2022-08-04T09:18:00Z">
            <w:rPr>
              <w:rFonts w:ascii="Swis721 Blk BT"/>
              <w:i/>
              <w:w w:val="110"/>
              <w:position w:val="6"/>
              <w:sz w:val="12"/>
            </w:rPr>
          </w:rPrChange>
        </w:rPr>
        <w:t>j</w:t>
      </w:r>
      <w:r w:rsidRPr="00265780">
        <w:rPr>
          <w:rFonts w:ascii="Lucida Sans Unicode"/>
          <w:w w:val="110"/>
          <w:sz w:val="16"/>
          <w:lang w:val="de-DE"/>
          <w:rPrChange w:id="441" w:author="SC9986" w:date="2022-08-04T09:18:00Z">
            <w:rPr>
              <w:rFonts w:ascii="Lucida Sans Unicode"/>
              <w:w w:val="110"/>
              <w:sz w:val="16"/>
            </w:rPr>
          </w:rPrChange>
        </w:rPr>
        <w:t>(Q</w:t>
      </w:r>
      <w:r w:rsidRPr="00265780">
        <w:rPr>
          <w:rFonts w:ascii="Bookman Old Style"/>
          <w:i/>
          <w:w w:val="110"/>
          <w:sz w:val="16"/>
          <w:lang w:val="de-DE"/>
          <w:rPrChange w:id="442" w:author="SC9986" w:date="2022-08-04T09:18:00Z">
            <w:rPr>
              <w:rFonts w:ascii="Bookman Old Style"/>
              <w:i/>
              <w:w w:val="110"/>
              <w:sz w:val="16"/>
            </w:rPr>
          </w:rPrChange>
        </w:rPr>
        <w:t>, m</w:t>
      </w:r>
      <w:r w:rsidRPr="00265780">
        <w:rPr>
          <w:rFonts w:ascii="Lucida Sans Unicode"/>
          <w:w w:val="110"/>
          <w:sz w:val="16"/>
          <w:lang w:val="de-DE"/>
          <w:rPrChange w:id="443" w:author="SC9986" w:date="2022-08-04T09:18:00Z">
            <w:rPr>
              <w:rFonts w:ascii="Lucida Sans Unicode"/>
              <w:w w:val="110"/>
              <w:sz w:val="16"/>
            </w:rPr>
          </w:rPrChange>
        </w:rPr>
        <w:t xml:space="preserve">) = </w:t>
      </w:r>
      <w:r w:rsidRPr="00265780">
        <w:rPr>
          <w:rFonts w:ascii="Bookman Old Style"/>
          <w:i/>
          <w:w w:val="110"/>
          <w:sz w:val="16"/>
          <w:lang w:val="de-DE"/>
          <w:rPrChange w:id="444" w:author="SC9986" w:date="2022-08-04T09:18:00Z">
            <w:rPr>
              <w:rFonts w:ascii="Bookman Old Style"/>
              <w:i/>
              <w:w w:val="110"/>
              <w:sz w:val="16"/>
            </w:rPr>
          </w:rPrChange>
        </w:rPr>
        <w:t>m</w:t>
      </w:r>
    </w:p>
    <w:p w14:paraId="1F524770" w14:textId="77777777" w:rsidR="00AF434A" w:rsidRPr="00265780" w:rsidRDefault="00000000">
      <w:pPr>
        <w:spacing w:before="2" w:line="206" w:lineRule="auto"/>
        <w:ind w:left="1100" w:right="969"/>
        <w:rPr>
          <w:rFonts w:ascii="Lucida Sans Unicode"/>
          <w:sz w:val="16"/>
          <w:lang w:val="de-DE"/>
          <w:rPrChange w:id="445" w:author="SC9986" w:date="2022-08-04T09:18:00Z">
            <w:rPr>
              <w:rFonts w:ascii="Lucida Sans Unicode"/>
              <w:sz w:val="16"/>
            </w:rPr>
          </w:rPrChange>
        </w:rPr>
      </w:pPr>
      <w:r>
        <w:pict w14:anchorId="627077FF">
          <v:line id="_x0000_s1403" style="position:absolute;left:0;text-align:left;z-index:-57232;mso-position-horizontal-relative:page" from="162.7pt,2.95pt" to="167.5pt,2.95pt" strokeweight=".36pt">
            <w10:wrap anchorx="page"/>
          </v:line>
        </w:pict>
      </w:r>
      <w:r>
        <w:pict w14:anchorId="0FB85D76">
          <v:line id="_x0000_s1402" style="position:absolute;left:0;text-align:left;z-index:-57208;mso-position-horizontal-relative:page" from="154.25pt,13.6pt" to="159pt,13.6pt" strokeweight=".36pt">
            <w10:wrap anchorx="page"/>
          </v:line>
        </w:pict>
      </w:r>
      <w:proofErr w:type="spellStart"/>
      <w:r w:rsidRPr="00265780">
        <w:rPr>
          <w:i/>
          <w:w w:val="115"/>
          <w:sz w:val="16"/>
          <w:lang w:val="de-DE"/>
          <w:rPrChange w:id="446" w:author="SC9986" w:date="2022-08-04T09:18:00Z">
            <w:rPr>
              <w:i/>
              <w:w w:val="115"/>
              <w:sz w:val="16"/>
            </w:rPr>
          </w:rPrChange>
        </w:rPr>
        <w:t>mode</w:t>
      </w:r>
      <w:proofErr w:type="spellEnd"/>
      <w:r w:rsidRPr="00265780">
        <w:rPr>
          <w:rFonts w:ascii="Swis721 Blk BT"/>
          <w:i/>
          <w:w w:val="115"/>
          <w:position w:val="6"/>
          <w:sz w:val="12"/>
          <w:lang w:val="de-DE"/>
          <w:rPrChange w:id="447" w:author="SC9986" w:date="2022-08-04T09:18:00Z">
            <w:rPr>
              <w:rFonts w:ascii="Swis721 Blk BT"/>
              <w:i/>
              <w:w w:val="115"/>
              <w:position w:val="6"/>
              <w:sz w:val="12"/>
            </w:rPr>
          </w:rPrChange>
        </w:rPr>
        <w:t>j</w:t>
      </w:r>
      <w:r w:rsidRPr="00265780">
        <w:rPr>
          <w:rFonts w:ascii="Lucida Sans Unicode"/>
          <w:w w:val="115"/>
          <w:sz w:val="16"/>
          <w:lang w:val="de-DE"/>
          <w:rPrChange w:id="448" w:author="SC9986" w:date="2022-08-04T09:18:00Z">
            <w:rPr>
              <w:rFonts w:ascii="Lucida Sans Unicode"/>
              <w:w w:val="115"/>
              <w:sz w:val="16"/>
            </w:rPr>
          </w:rPrChange>
        </w:rPr>
        <w:t>(</w:t>
      </w:r>
      <w:proofErr w:type="spellStart"/>
      <w:r w:rsidRPr="00265780">
        <w:rPr>
          <w:w w:val="115"/>
          <w:sz w:val="16"/>
          <w:lang w:val="de-DE"/>
          <w:rPrChange w:id="449" w:author="SC9986" w:date="2022-08-04T09:18:00Z">
            <w:rPr>
              <w:w w:val="115"/>
              <w:sz w:val="16"/>
            </w:rPr>
          </w:rPrChange>
        </w:rPr>
        <w:t>unchecked</w:t>
      </w:r>
      <w:proofErr w:type="spellEnd"/>
      <w:r w:rsidRPr="00265780">
        <w:rPr>
          <w:rFonts w:ascii="Lucida Sans Unicode"/>
          <w:w w:val="115"/>
          <w:sz w:val="16"/>
          <w:lang w:val="de-DE"/>
          <w:rPrChange w:id="450" w:author="SC9986" w:date="2022-08-04T09:18:00Z">
            <w:rPr>
              <w:rFonts w:ascii="Lucida Sans Unicode"/>
              <w:w w:val="115"/>
              <w:sz w:val="16"/>
            </w:rPr>
          </w:rPrChange>
        </w:rPr>
        <w:t>(</w:t>
      </w:r>
      <w:r w:rsidRPr="00265780">
        <w:rPr>
          <w:rFonts w:ascii="Bookman Old Style"/>
          <w:i/>
          <w:w w:val="115"/>
          <w:sz w:val="16"/>
          <w:lang w:val="de-DE"/>
          <w:rPrChange w:id="451" w:author="SC9986" w:date="2022-08-04T09:18:00Z">
            <w:rPr>
              <w:rFonts w:ascii="Bookman Old Style"/>
              <w:i/>
              <w:w w:val="115"/>
              <w:sz w:val="16"/>
            </w:rPr>
          </w:rPrChange>
        </w:rPr>
        <w:t>x</w:t>
      </w:r>
      <w:r w:rsidRPr="00265780">
        <w:rPr>
          <w:rFonts w:ascii="Lucida Sans Unicode"/>
          <w:w w:val="115"/>
          <w:sz w:val="16"/>
          <w:lang w:val="de-DE"/>
          <w:rPrChange w:id="452" w:author="SC9986" w:date="2022-08-04T09:18:00Z">
            <w:rPr>
              <w:rFonts w:ascii="Lucida Sans Unicode"/>
              <w:w w:val="115"/>
              <w:sz w:val="16"/>
            </w:rPr>
          </w:rPrChange>
        </w:rPr>
        <w:t>){</w:t>
      </w:r>
      <w:r w:rsidRPr="00265780">
        <w:rPr>
          <w:rFonts w:ascii="Bookman Old Style"/>
          <w:i/>
          <w:w w:val="115"/>
          <w:sz w:val="16"/>
          <w:lang w:val="de-DE"/>
          <w:rPrChange w:id="453" w:author="SC9986" w:date="2022-08-04T09:18:00Z">
            <w:rPr>
              <w:rFonts w:ascii="Bookman Old Style"/>
              <w:i/>
              <w:w w:val="115"/>
              <w:sz w:val="16"/>
            </w:rPr>
          </w:rPrChange>
        </w:rPr>
        <w:t>E</w:t>
      </w:r>
      <w:r w:rsidRPr="00265780">
        <w:rPr>
          <w:rFonts w:ascii="Lucida Sans Unicode"/>
          <w:w w:val="115"/>
          <w:sz w:val="16"/>
          <w:lang w:val="de-DE"/>
          <w:rPrChange w:id="454" w:author="SC9986" w:date="2022-08-04T09:18:00Z">
            <w:rPr>
              <w:rFonts w:ascii="Lucida Sans Unicode"/>
              <w:w w:val="115"/>
              <w:sz w:val="16"/>
            </w:rPr>
          </w:rPrChange>
        </w:rPr>
        <w:t>}</w:t>
      </w:r>
      <w:r w:rsidRPr="00265780">
        <w:rPr>
          <w:rFonts w:ascii="Bookman Old Style"/>
          <w:i/>
          <w:w w:val="115"/>
          <w:sz w:val="16"/>
          <w:lang w:val="de-DE"/>
          <w:rPrChange w:id="455" w:author="SC9986" w:date="2022-08-04T09:18:00Z">
            <w:rPr>
              <w:rFonts w:ascii="Bookman Old Style"/>
              <w:i/>
              <w:w w:val="115"/>
              <w:sz w:val="16"/>
            </w:rPr>
          </w:rPrChange>
        </w:rPr>
        <w:t>,</w:t>
      </w:r>
      <w:r w:rsidRPr="00265780">
        <w:rPr>
          <w:rFonts w:ascii="Bookman Old Style"/>
          <w:i/>
          <w:spacing w:val="-42"/>
          <w:w w:val="115"/>
          <w:sz w:val="16"/>
          <w:lang w:val="de-DE"/>
          <w:rPrChange w:id="456" w:author="SC9986" w:date="2022-08-04T09:18:00Z">
            <w:rPr>
              <w:rFonts w:ascii="Bookman Old Style"/>
              <w:i/>
              <w:spacing w:val="-42"/>
              <w:w w:val="115"/>
              <w:sz w:val="16"/>
            </w:rPr>
          </w:rPrChange>
        </w:rPr>
        <w:t xml:space="preserve"> </w:t>
      </w:r>
      <w:r w:rsidRPr="00265780">
        <w:rPr>
          <w:rFonts w:ascii="Bookman Old Style"/>
          <w:i/>
          <w:w w:val="115"/>
          <w:sz w:val="16"/>
          <w:lang w:val="de-DE"/>
          <w:rPrChange w:id="457" w:author="SC9986" w:date="2022-08-04T09:18:00Z">
            <w:rPr>
              <w:rFonts w:ascii="Bookman Old Style"/>
              <w:i/>
              <w:w w:val="115"/>
              <w:sz w:val="16"/>
            </w:rPr>
          </w:rPrChange>
        </w:rPr>
        <w:t>m</w:t>
      </w:r>
      <w:r w:rsidRPr="00265780">
        <w:rPr>
          <w:rFonts w:ascii="Lucida Sans Unicode"/>
          <w:w w:val="115"/>
          <w:sz w:val="16"/>
          <w:lang w:val="de-DE"/>
          <w:rPrChange w:id="458" w:author="SC9986" w:date="2022-08-04T09:18:00Z">
            <w:rPr>
              <w:rFonts w:ascii="Lucida Sans Unicode"/>
              <w:w w:val="115"/>
              <w:sz w:val="16"/>
            </w:rPr>
          </w:rPrChange>
        </w:rPr>
        <w:t>)</w:t>
      </w:r>
      <w:r w:rsidRPr="00265780">
        <w:rPr>
          <w:rFonts w:ascii="Lucida Sans Unicode"/>
          <w:spacing w:val="-36"/>
          <w:w w:val="115"/>
          <w:sz w:val="16"/>
          <w:lang w:val="de-DE"/>
          <w:rPrChange w:id="459" w:author="SC9986" w:date="2022-08-04T09:18:00Z">
            <w:rPr>
              <w:rFonts w:ascii="Lucida Sans Unicode"/>
              <w:spacing w:val="-36"/>
              <w:w w:val="115"/>
              <w:sz w:val="16"/>
            </w:rPr>
          </w:rPrChange>
        </w:rPr>
        <w:t xml:space="preserve"> </w:t>
      </w:r>
      <w:r w:rsidRPr="00265780">
        <w:rPr>
          <w:rFonts w:ascii="Lucida Sans Unicode"/>
          <w:w w:val="115"/>
          <w:sz w:val="16"/>
          <w:lang w:val="de-DE"/>
          <w:rPrChange w:id="460" w:author="SC9986" w:date="2022-08-04T09:18:00Z">
            <w:rPr>
              <w:rFonts w:ascii="Lucida Sans Unicode"/>
              <w:w w:val="115"/>
              <w:sz w:val="16"/>
            </w:rPr>
          </w:rPrChange>
        </w:rPr>
        <w:t>=</w:t>
      </w:r>
      <w:r w:rsidRPr="00265780">
        <w:rPr>
          <w:rFonts w:ascii="Lucida Sans Unicode"/>
          <w:spacing w:val="-35"/>
          <w:w w:val="115"/>
          <w:sz w:val="16"/>
          <w:lang w:val="de-DE"/>
          <w:rPrChange w:id="461" w:author="SC9986" w:date="2022-08-04T09:18:00Z">
            <w:rPr>
              <w:rFonts w:ascii="Lucida Sans Unicode"/>
              <w:spacing w:val="-35"/>
              <w:w w:val="115"/>
              <w:sz w:val="16"/>
            </w:rPr>
          </w:rPrChange>
        </w:rPr>
        <w:t xml:space="preserve"> </w:t>
      </w:r>
      <w:proofErr w:type="spellStart"/>
      <w:r w:rsidRPr="00265780">
        <w:rPr>
          <w:i/>
          <w:spacing w:val="2"/>
          <w:w w:val="115"/>
          <w:sz w:val="16"/>
          <w:lang w:val="de-DE"/>
          <w:rPrChange w:id="462" w:author="SC9986" w:date="2022-08-04T09:18:00Z">
            <w:rPr>
              <w:i/>
              <w:spacing w:val="2"/>
              <w:w w:val="115"/>
              <w:sz w:val="16"/>
            </w:rPr>
          </w:rPrChange>
        </w:rPr>
        <w:t>mode</w:t>
      </w:r>
      <w:proofErr w:type="spellEnd"/>
      <w:r w:rsidRPr="00265780">
        <w:rPr>
          <w:rFonts w:ascii="Swis721 Blk BT"/>
          <w:i/>
          <w:spacing w:val="2"/>
          <w:w w:val="115"/>
          <w:position w:val="6"/>
          <w:sz w:val="12"/>
          <w:lang w:val="de-DE"/>
          <w:rPrChange w:id="463" w:author="SC9986" w:date="2022-08-04T09:18:00Z">
            <w:rPr>
              <w:rFonts w:ascii="Swis721 Blk BT"/>
              <w:i/>
              <w:spacing w:val="2"/>
              <w:w w:val="115"/>
              <w:position w:val="6"/>
              <w:sz w:val="12"/>
            </w:rPr>
          </w:rPrChange>
        </w:rPr>
        <w:t>j</w:t>
      </w:r>
      <w:r w:rsidRPr="00265780">
        <w:rPr>
          <w:rFonts w:ascii="Lucida Sans Unicode"/>
          <w:spacing w:val="2"/>
          <w:w w:val="115"/>
          <w:sz w:val="16"/>
          <w:lang w:val="de-DE"/>
          <w:rPrChange w:id="464" w:author="SC9986" w:date="2022-08-04T09:18:00Z">
            <w:rPr>
              <w:rFonts w:ascii="Lucida Sans Unicode"/>
              <w:spacing w:val="2"/>
              <w:w w:val="115"/>
              <w:sz w:val="16"/>
            </w:rPr>
          </w:rPrChange>
        </w:rPr>
        <w:t>(</w:t>
      </w:r>
      <w:r w:rsidRPr="00265780">
        <w:rPr>
          <w:rFonts w:ascii="Bookman Old Style"/>
          <w:i/>
          <w:spacing w:val="2"/>
          <w:w w:val="115"/>
          <w:sz w:val="16"/>
          <w:lang w:val="de-DE"/>
          <w:rPrChange w:id="465" w:author="SC9986" w:date="2022-08-04T09:18:00Z">
            <w:rPr>
              <w:rFonts w:ascii="Bookman Old Style"/>
              <w:i/>
              <w:spacing w:val="2"/>
              <w:w w:val="115"/>
              <w:sz w:val="16"/>
            </w:rPr>
          </w:rPrChange>
        </w:rPr>
        <w:t>E,</w:t>
      </w:r>
      <w:r w:rsidRPr="00265780">
        <w:rPr>
          <w:rFonts w:ascii="Bookman Old Style"/>
          <w:i/>
          <w:spacing w:val="-42"/>
          <w:w w:val="115"/>
          <w:sz w:val="16"/>
          <w:lang w:val="de-DE"/>
          <w:rPrChange w:id="466" w:author="SC9986" w:date="2022-08-04T09:18:00Z">
            <w:rPr>
              <w:rFonts w:ascii="Bookman Old Style"/>
              <w:i/>
              <w:spacing w:val="-42"/>
              <w:w w:val="115"/>
              <w:sz w:val="16"/>
            </w:rPr>
          </w:rPrChange>
        </w:rPr>
        <w:t xml:space="preserve"> </w:t>
      </w:r>
      <w:r w:rsidRPr="00265780">
        <w:rPr>
          <w:w w:val="115"/>
          <w:sz w:val="16"/>
          <w:lang w:val="de-DE"/>
          <w:rPrChange w:id="467" w:author="SC9986" w:date="2022-08-04T09:18:00Z">
            <w:rPr>
              <w:w w:val="115"/>
              <w:sz w:val="16"/>
            </w:rPr>
          </w:rPrChange>
        </w:rPr>
        <w:t>u</w:t>
      </w:r>
      <w:r w:rsidRPr="00265780">
        <w:rPr>
          <w:rFonts w:ascii="Lucida Sans Unicode"/>
          <w:w w:val="115"/>
          <w:sz w:val="16"/>
          <w:lang w:val="de-DE"/>
          <w:rPrChange w:id="468" w:author="SC9986" w:date="2022-08-04T09:18:00Z">
            <w:rPr>
              <w:rFonts w:ascii="Lucida Sans Unicode"/>
              <w:w w:val="115"/>
              <w:sz w:val="16"/>
            </w:rPr>
          </w:rPrChange>
        </w:rPr>
        <w:t xml:space="preserve">) </w:t>
      </w:r>
      <w:proofErr w:type="spellStart"/>
      <w:r w:rsidRPr="00265780">
        <w:rPr>
          <w:i/>
          <w:w w:val="115"/>
          <w:sz w:val="16"/>
          <w:lang w:val="de-DE"/>
          <w:rPrChange w:id="469" w:author="SC9986" w:date="2022-08-04T09:18:00Z">
            <w:rPr>
              <w:i/>
              <w:w w:val="115"/>
              <w:sz w:val="16"/>
            </w:rPr>
          </w:rPrChange>
        </w:rPr>
        <w:t>mode</w:t>
      </w:r>
      <w:proofErr w:type="spellEnd"/>
      <w:r w:rsidRPr="00265780">
        <w:rPr>
          <w:rFonts w:ascii="Swis721 Blk BT"/>
          <w:i/>
          <w:w w:val="115"/>
          <w:position w:val="6"/>
          <w:sz w:val="12"/>
          <w:lang w:val="de-DE"/>
          <w:rPrChange w:id="470" w:author="SC9986" w:date="2022-08-04T09:18:00Z">
            <w:rPr>
              <w:rFonts w:ascii="Swis721 Blk BT"/>
              <w:i/>
              <w:w w:val="115"/>
              <w:position w:val="6"/>
              <w:sz w:val="12"/>
            </w:rPr>
          </w:rPrChange>
        </w:rPr>
        <w:t>j</w:t>
      </w:r>
      <w:r w:rsidRPr="00265780">
        <w:rPr>
          <w:rFonts w:ascii="Lucida Sans Unicode"/>
          <w:w w:val="115"/>
          <w:sz w:val="16"/>
          <w:lang w:val="de-DE"/>
          <w:rPrChange w:id="471" w:author="SC9986" w:date="2022-08-04T09:18:00Z">
            <w:rPr>
              <w:rFonts w:ascii="Lucida Sans Unicode"/>
              <w:w w:val="115"/>
              <w:sz w:val="16"/>
            </w:rPr>
          </w:rPrChange>
        </w:rPr>
        <w:t>(</w:t>
      </w:r>
      <w:proofErr w:type="spellStart"/>
      <w:r w:rsidRPr="00265780">
        <w:rPr>
          <w:w w:val="115"/>
          <w:sz w:val="16"/>
          <w:lang w:val="de-DE"/>
          <w:rPrChange w:id="472" w:author="SC9986" w:date="2022-08-04T09:18:00Z">
            <w:rPr>
              <w:w w:val="115"/>
              <w:sz w:val="16"/>
            </w:rPr>
          </w:rPrChange>
        </w:rPr>
        <w:t>checked</w:t>
      </w:r>
      <w:proofErr w:type="spellEnd"/>
      <w:r w:rsidRPr="00265780">
        <w:rPr>
          <w:rFonts w:ascii="Lucida Sans Unicode"/>
          <w:w w:val="115"/>
          <w:sz w:val="16"/>
          <w:lang w:val="de-DE"/>
          <w:rPrChange w:id="473" w:author="SC9986" w:date="2022-08-04T09:18:00Z">
            <w:rPr>
              <w:rFonts w:ascii="Lucida Sans Unicode"/>
              <w:w w:val="115"/>
              <w:sz w:val="16"/>
            </w:rPr>
          </w:rPrChange>
        </w:rPr>
        <w:t>(</w:t>
      </w:r>
      <w:r w:rsidRPr="00265780">
        <w:rPr>
          <w:rFonts w:ascii="Bookman Old Style"/>
          <w:i/>
          <w:w w:val="115"/>
          <w:sz w:val="16"/>
          <w:lang w:val="de-DE"/>
          <w:rPrChange w:id="474" w:author="SC9986" w:date="2022-08-04T09:18:00Z">
            <w:rPr>
              <w:rFonts w:ascii="Bookman Old Style"/>
              <w:i/>
              <w:w w:val="115"/>
              <w:sz w:val="16"/>
            </w:rPr>
          </w:rPrChange>
        </w:rPr>
        <w:t>x</w:t>
      </w:r>
      <w:r w:rsidRPr="00265780">
        <w:rPr>
          <w:rFonts w:ascii="Lucida Sans Unicode"/>
          <w:w w:val="115"/>
          <w:sz w:val="16"/>
          <w:lang w:val="de-DE"/>
          <w:rPrChange w:id="475" w:author="SC9986" w:date="2022-08-04T09:18:00Z">
            <w:rPr>
              <w:rFonts w:ascii="Lucida Sans Unicode"/>
              <w:w w:val="115"/>
              <w:sz w:val="16"/>
            </w:rPr>
          </w:rPrChange>
        </w:rPr>
        <w:t>){</w:t>
      </w:r>
      <w:r w:rsidRPr="00265780">
        <w:rPr>
          <w:rFonts w:ascii="Bookman Old Style"/>
          <w:i/>
          <w:w w:val="115"/>
          <w:sz w:val="16"/>
          <w:lang w:val="de-DE"/>
          <w:rPrChange w:id="476" w:author="SC9986" w:date="2022-08-04T09:18:00Z">
            <w:rPr>
              <w:rFonts w:ascii="Bookman Old Style"/>
              <w:i/>
              <w:w w:val="115"/>
              <w:sz w:val="16"/>
            </w:rPr>
          </w:rPrChange>
        </w:rPr>
        <w:t>E</w:t>
      </w:r>
      <w:r w:rsidRPr="00265780">
        <w:rPr>
          <w:rFonts w:ascii="Lucida Sans Unicode"/>
          <w:w w:val="115"/>
          <w:sz w:val="16"/>
          <w:lang w:val="de-DE"/>
          <w:rPrChange w:id="477" w:author="SC9986" w:date="2022-08-04T09:18:00Z">
            <w:rPr>
              <w:rFonts w:ascii="Lucida Sans Unicode"/>
              <w:w w:val="115"/>
              <w:sz w:val="16"/>
            </w:rPr>
          </w:rPrChange>
        </w:rPr>
        <w:t>}</w:t>
      </w:r>
      <w:r w:rsidRPr="00265780">
        <w:rPr>
          <w:rFonts w:ascii="Bookman Old Style"/>
          <w:i/>
          <w:w w:val="115"/>
          <w:sz w:val="16"/>
          <w:lang w:val="de-DE"/>
          <w:rPrChange w:id="478" w:author="SC9986" w:date="2022-08-04T09:18:00Z">
            <w:rPr>
              <w:rFonts w:ascii="Bookman Old Style"/>
              <w:i/>
              <w:w w:val="115"/>
              <w:sz w:val="16"/>
            </w:rPr>
          </w:rPrChange>
        </w:rPr>
        <w:t>,</w:t>
      </w:r>
      <w:r w:rsidRPr="00265780">
        <w:rPr>
          <w:rFonts w:ascii="Bookman Old Style"/>
          <w:i/>
          <w:spacing w:val="-32"/>
          <w:w w:val="115"/>
          <w:sz w:val="16"/>
          <w:lang w:val="de-DE"/>
          <w:rPrChange w:id="479" w:author="SC9986" w:date="2022-08-04T09:18:00Z">
            <w:rPr>
              <w:rFonts w:ascii="Bookman Old Style"/>
              <w:i/>
              <w:spacing w:val="-32"/>
              <w:w w:val="115"/>
              <w:sz w:val="16"/>
            </w:rPr>
          </w:rPrChange>
        </w:rPr>
        <w:t xml:space="preserve"> </w:t>
      </w:r>
      <w:r w:rsidRPr="00265780">
        <w:rPr>
          <w:rFonts w:ascii="Bookman Old Style"/>
          <w:i/>
          <w:w w:val="115"/>
          <w:sz w:val="16"/>
          <w:lang w:val="de-DE"/>
          <w:rPrChange w:id="480" w:author="SC9986" w:date="2022-08-04T09:18:00Z">
            <w:rPr>
              <w:rFonts w:ascii="Bookman Old Style"/>
              <w:i/>
              <w:w w:val="115"/>
              <w:sz w:val="16"/>
            </w:rPr>
          </w:rPrChange>
        </w:rPr>
        <w:t>m</w:t>
      </w:r>
      <w:r w:rsidRPr="00265780">
        <w:rPr>
          <w:rFonts w:ascii="Lucida Sans Unicode"/>
          <w:w w:val="115"/>
          <w:sz w:val="16"/>
          <w:lang w:val="de-DE"/>
          <w:rPrChange w:id="481" w:author="SC9986" w:date="2022-08-04T09:18:00Z">
            <w:rPr>
              <w:rFonts w:ascii="Lucida Sans Unicode"/>
              <w:w w:val="115"/>
              <w:sz w:val="16"/>
            </w:rPr>
          </w:rPrChange>
        </w:rPr>
        <w:t>)</w:t>
      </w:r>
      <w:r w:rsidRPr="00265780">
        <w:rPr>
          <w:rFonts w:ascii="Lucida Sans Unicode"/>
          <w:spacing w:val="-20"/>
          <w:w w:val="115"/>
          <w:sz w:val="16"/>
          <w:lang w:val="de-DE"/>
          <w:rPrChange w:id="482" w:author="SC9986" w:date="2022-08-04T09:18:00Z">
            <w:rPr>
              <w:rFonts w:ascii="Lucida Sans Unicode"/>
              <w:spacing w:val="-20"/>
              <w:w w:val="115"/>
              <w:sz w:val="16"/>
            </w:rPr>
          </w:rPrChange>
        </w:rPr>
        <w:t xml:space="preserve"> </w:t>
      </w:r>
      <w:r w:rsidRPr="00265780">
        <w:rPr>
          <w:rFonts w:ascii="Lucida Sans Unicode"/>
          <w:w w:val="115"/>
          <w:sz w:val="16"/>
          <w:lang w:val="de-DE"/>
          <w:rPrChange w:id="483" w:author="SC9986" w:date="2022-08-04T09:18:00Z">
            <w:rPr>
              <w:rFonts w:ascii="Lucida Sans Unicode"/>
              <w:w w:val="115"/>
              <w:sz w:val="16"/>
            </w:rPr>
          </w:rPrChange>
        </w:rPr>
        <w:t>=</w:t>
      </w:r>
      <w:r w:rsidRPr="00265780">
        <w:rPr>
          <w:rFonts w:ascii="Lucida Sans Unicode"/>
          <w:spacing w:val="-19"/>
          <w:w w:val="115"/>
          <w:sz w:val="16"/>
          <w:lang w:val="de-DE"/>
          <w:rPrChange w:id="484" w:author="SC9986" w:date="2022-08-04T09:18:00Z">
            <w:rPr>
              <w:rFonts w:ascii="Lucida Sans Unicode"/>
              <w:spacing w:val="-19"/>
              <w:w w:val="115"/>
              <w:sz w:val="16"/>
            </w:rPr>
          </w:rPrChange>
        </w:rPr>
        <w:t xml:space="preserve"> </w:t>
      </w:r>
      <w:proofErr w:type="spellStart"/>
      <w:r w:rsidRPr="00265780">
        <w:rPr>
          <w:i/>
          <w:spacing w:val="2"/>
          <w:w w:val="115"/>
          <w:sz w:val="16"/>
          <w:lang w:val="de-DE"/>
          <w:rPrChange w:id="485" w:author="SC9986" w:date="2022-08-04T09:18:00Z">
            <w:rPr>
              <w:i/>
              <w:spacing w:val="2"/>
              <w:w w:val="115"/>
              <w:sz w:val="16"/>
            </w:rPr>
          </w:rPrChange>
        </w:rPr>
        <w:t>mode</w:t>
      </w:r>
      <w:proofErr w:type="spellEnd"/>
      <w:r w:rsidRPr="00265780">
        <w:rPr>
          <w:rFonts w:ascii="Swis721 Blk BT"/>
          <w:i/>
          <w:spacing w:val="2"/>
          <w:w w:val="115"/>
          <w:position w:val="6"/>
          <w:sz w:val="12"/>
          <w:lang w:val="de-DE"/>
          <w:rPrChange w:id="486" w:author="SC9986" w:date="2022-08-04T09:18:00Z">
            <w:rPr>
              <w:rFonts w:ascii="Swis721 Blk BT"/>
              <w:i/>
              <w:spacing w:val="2"/>
              <w:w w:val="115"/>
              <w:position w:val="6"/>
              <w:sz w:val="12"/>
            </w:rPr>
          </w:rPrChange>
        </w:rPr>
        <w:t>j</w:t>
      </w:r>
      <w:r w:rsidRPr="00265780">
        <w:rPr>
          <w:rFonts w:ascii="Lucida Sans Unicode"/>
          <w:spacing w:val="2"/>
          <w:w w:val="115"/>
          <w:sz w:val="16"/>
          <w:lang w:val="de-DE"/>
          <w:rPrChange w:id="487" w:author="SC9986" w:date="2022-08-04T09:18:00Z">
            <w:rPr>
              <w:rFonts w:ascii="Lucida Sans Unicode"/>
              <w:spacing w:val="2"/>
              <w:w w:val="115"/>
              <w:sz w:val="16"/>
            </w:rPr>
          </w:rPrChange>
        </w:rPr>
        <w:t>(</w:t>
      </w:r>
      <w:r w:rsidRPr="00265780">
        <w:rPr>
          <w:rFonts w:ascii="Bookman Old Style"/>
          <w:i/>
          <w:spacing w:val="2"/>
          <w:w w:val="115"/>
          <w:sz w:val="16"/>
          <w:lang w:val="de-DE"/>
          <w:rPrChange w:id="488" w:author="SC9986" w:date="2022-08-04T09:18:00Z">
            <w:rPr>
              <w:rFonts w:ascii="Bookman Old Style"/>
              <w:i/>
              <w:spacing w:val="2"/>
              <w:w w:val="115"/>
              <w:sz w:val="16"/>
            </w:rPr>
          </w:rPrChange>
        </w:rPr>
        <w:t>E,</w:t>
      </w:r>
      <w:r w:rsidRPr="00265780">
        <w:rPr>
          <w:rFonts w:ascii="Bookman Old Style"/>
          <w:i/>
          <w:spacing w:val="-32"/>
          <w:w w:val="115"/>
          <w:sz w:val="16"/>
          <w:lang w:val="de-DE"/>
          <w:rPrChange w:id="489" w:author="SC9986" w:date="2022-08-04T09:18:00Z">
            <w:rPr>
              <w:rFonts w:ascii="Bookman Old Style"/>
              <w:i/>
              <w:spacing w:val="-32"/>
              <w:w w:val="115"/>
              <w:sz w:val="16"/>
            </w:rPr>
          </w:rPrChange>
        </w:rPr>
        <w:t xml:space="preserve"> </w:t>
      </w:r>
      <w:r w:rsidRPr="00265780">
        <w:rPr>
          <w:w w:val="115"/>
          <w:sz w:val="16"/>
          <w:lang w:val="de-DE"/>
          <w:rPrChange w:id="490" w:author="SC9986" w:date="2022-08-04T09:18:00Z">
            <w:rPr>
              <w:w w:val="115"/>
              <w:sz w:val="16"/>
            </w:rPr>
          </w:rPrChange>
        </w:rPr>
        <w:t>c</w:t>
      </w:r>
      <w:r w:rsidRPr="00265780">
        <w:rPr>
          <w:rFonts w:ascii="Lucida Sans Unicode"/>
          <w:w w:val="115"/>
          <w:sz w:val="16"/>
          <w:lang w:val="de-DE"/>
          <w:rPrChange w:id="491" w:author="SC9986" w:date="2022-08-04T09:18:00Z">
            <w:rPr>
              <w:rFonts w:ascii="Lucida Sans Unicode"/>
              <w:w w:val="115"/>
              <w:sz w:val="16"/>
            </w:rPr>
          </w:rPrChange>
        </w:rPr>
        <w:t>)</w:t>
      </w:r>
    </w:p>
    <w:p w14:paraId="328B67AF" w14:textId="77777777" w:rsidR="00AF434A" w:rsidRPr="00265780" w:rsidRDefault="00000000">
      <w:pPr>
        <w:spacing w:line="224" w:lineRule="exact"/>
        <w:ind w:left="1100"/>
        <w:rPr>
          <w:rFonts w:ascii="Lucida Sans Unicode" w:hAnsi="Lucida Sans Unicode"/>
          <w:sz w:val="16"/>
          <w:lang w:val="de-DE"/>
          <w:rPrChange w:id="492" w:author="SC9986" w:date="2022-08-04T09:18:00Z">
            <w:rPr>
              <w:rFonts w:ascii="Lucida Sans Unicode" w:hAnsi="Lucida Sans Unicode"/>
              <w:sz w:val="16"/>
            </w:rPr>
          </w:rPrChange>
        </w:rPr>
      </w:pPr>
      <w:proofErr w:type="spellStart"/>
      <w:r w:rsidRPr="00265780">
        <w:rPr>
          <w:i/>
          <w:w w:val="110"/>
          <w:sz w:val="16"/>
          <w:lang w:val="de-DE"/>
          <w:rPrChange w:id="493" w:author="SC9986" w:date="2022-08-04T09:18:00Z">
            <w:rPr>
              <w:i/>
              <w:w w:val="110"/>
              <w:sz w:val="16"/>
            </w:rPr>
          </w:rPrChange>
        </w:rPr>
        <w:t>mode</w:t>
      </w:r>
      <w:proofErr w:type="spellEnd"/>
      <w:r w:rsidRPr="00265780">
        <w:rPr>
          <w:rFonts w:ascii="Swis721 Blk BT" w:hAnsi="Swis721 Blk BT"/>
          <w:i/>
          <w:w w:val="110"/>
          <w:position w:val="6"/>
          <w:sz w:val="12"/>
          <w:lang w:val="de-DE"/>
          <w:rPrChange w:id="494" w:author="SC9986" w:date="2022-08-04T09:18:00Z">
            <w:rPr>
              <w:rFonts w:ascii="Swis721 Blk BT" w:hAnsi="Swis721 Blk BT"/>
              <w:i/>
              <w:w w:val="110"/>
              <w:position w:val="6"/>
              <w:sz w:val="12"/>
            </w:rPr>
          </w:rPrChange>
        </w:rPr>
        <w:t>j</w:t>
      </w:r>
      <w:r w:rsidRPr="00265780">
        <w:rPr>
          <w:rFonts w:ascii="Lucida Sans Unicode" w:hAnsi="Lucida Sans Unicode"/>
          <w:w w:val="110"/>
          <w:sz w:val="16"/>
          <w:lang w:val="de-DE"/>
          <w:rPrChange w:id="495" w:author="SC9986" w:date="2022-08-04T09:18:00Z">
            <w:rPr>
              <w:rFonts w:ascii="Lucida Sans Unicode" w:hAnsi="Lucida Sans Unicode"/>
              <w:w w:val="110"/>
              <w:sz w:val="16"/>
            </w:rPr>
          </w:rPrChange>
        </w:rPr>
        <w:t>(</w:t>
      </w:r>
      <w:r>
        <w:rPr>
          <w:rFonts w:ascii="Bookman Old Style" w:hAnsi="Bookman Old Style"/>
          <w:i/>
          <w:w w:val="110"/>
          <w:sz w:val="16"/>
        </w:rPr>
        <w:t>α</w:t>
      </w:r>
      <w:r w:rsidRPr="00265780">
        <w:rPr>
          <w:rFonts w:ascii="Lucida Sans Unicode" w:hAnsi="Lucida Sans Unicode"/>
          <w:w w:val="110"/>
          <w:sz w:val="16"/>
          <w:lang w:val="de-DE"/>
          <w:rPrChange w:id="496" w:author="SC9986" w:date="2022-08-04T09:18:00Z">
            <w:rPr>
              <w:rFonts w:ascii="Lucida Sans Unicode" w:hAnsi="Lucida Sans Unicode"/>
              <w:w w:val="110"/>
              <w:sz w:val="16"/>
            </w:rPr>
          </w:rPrChange>
        </w:rPr>
        <w:t>(</w:t>
      </w:r>
      <w:r w:rsidRPr="00265780">
        <w:rPr>
          <w:rFonts w:ascii="Bookman Old Style" w:hAnsi="Bookman Old Style"/>
          <w:i/>
          <w:w w:val="110"/>
          <w:sz w:val="16"/>
          <w:lang w:val="de-DE"/>
          <w:rPrChange w:id="497" w:author="SC9986" w:date="2022-08-04T09:18:00Z">
            <w:rPr>
              <w:rFonts w:ascii="Bookman Old Style" w:hAnsi="Bookman Old Style"/>
              <w:i/>
              <w:w w:val="110"/>
              <w:sz w:val="16"/>
            </w:rPr>
          </w:rPrChange>
        </w:rPr>
        <w:t>E</w:t>
      </w:r>
      <w:r w:rsidRPr="00265780">
        <w:rPr>
          <w:rFonts w:ascii="Lucida Sans Unicode" w:hAnsi="Lucida Sans Unicode"/>
          <w:w w:val="110"/>
          <w:sz w:val="16"/>
          <w:lang w:val="de-DE"/>
          <w:rPrChange w:id="498" w:author="SC9986" w:date="2022-08-04T09:18:00Z">
            <w:rPr>
              <w:rFonts w:ascii="Lucida Sans Unicode" w:hAnsi="Lucida Sans Unicode"/>
              <w:w w:val="110"/>
              <w:sz w:val="16"/>
            </w:rPr>
          </w:rPrChange>
        </w:rPr>
        <w:t>)</w:t>
      </w:r>
      <w:r w:rsidRPr="00265780">
        <w:rPr>
          <w:rFonts w:ascii="Bookman Old Style" w:hAnsi="Bookman Old Style"/>
          <w:i/>
          <w:w w:val="110"/>
          <w:sz w:val="16"/>
          <w:lang w:val="de-DE"/>
          <w:rPrChange w:id="499" w:author="SC9986" w:date="2022-08-04T09:18:00Z">
            <w:rPr>
              <w:rFonts w:ascii="Bookman Old Style" w:hAnsi="Bookman Old Style"/>
              <w:i/>
              <w:w w:val="110"/>
              <w:sz w:val="16"/>
            </w:rPr>
          </w:rPrChange>
        </w:rPr>
        <w:t>, m</w:t>
      </w:r>
      <w:r w:rsidRPr="00265780">
        <w:rPr>
          <w:rFonts w:ascii="Lucida Sans Unicode" w:hAnsi="Lucida Sans Unicode"/>
          <w:w w:val="110"/>
          <w:sz w:val="16"/>
          <w:lang w:val="de-DE"/>
          <w:rPrChange w:id="500" w:author="SC9986" w:date="2022-08-04T09:18:00Z">
            <w:rPr>
              <w:rFonts w:ascii="Lucida Sans Unicode" w:hAnsi="Lucida Sans Unicode"/>
              <w:w w:val="110"/>
              <w:sz w:val="16"/>
            </w:rPr>
          </w:rPrChange>
        </w:rPr>
        <w:t xml:space="preserve">) = </w:t>
      </w:r>
      <w:proofErr w:type="spellStart"/>
      <w:r w:rsidRPr="00265780">
        <w:rPr>
          <w:i/>
          <w:w w:val="110"/>
          <w:sz w:val="16"/>
          <w:lang w:val="de-DE"/>
          <w:rPrChange w:id="501" w:author="SC9986" w:date="2022-08-04T09:18:00Z">
            <w:rPr>
              <w:i/>
              <w:w w:val="110"/>
              <w:sz w:val="16"/>
            </w:rPr>
          </w:rPrChange>
        </w:rPr>
        <w:t>mode</w:t>
      </w:r>
      <w:proofErr w:type="spellEnd"/>
      <w:r w:rsidRPr="00265780">
        <w:rPr>
          <w:rFonts w:ascii="Swis721 Blk BT" w:hAnsi="Swis721 Blk BT"/>
          <w:i/>
          <w:w w:val="110"/>
          <w:position w:val="6"/>
          <w:sz w:val="12"/>
          <w:lang w:val="de-DE"/>
          <w:rPrChange w:id="502" w:author="SC9986" w:date="2022-08-04T09:18:00Z">
            <w:rPr>
              <w:rFonts w:ascii="Swis721 Blk BT" w:hAnsi="Swis721 Blk BT"/>
              <w:i/>
              <w:w w:val="110"/>
              <w:position w:val="6"/>
              <w:sz w:val="12"/>
            </w:rPr>
          </w:rPrChange>
        </w:rPr>
        <w:t>j</w:t>
      </w:r>
      <w:r w:rsidRPr="00265780">
        <w:rPr>
          <w:rFonts w:ascii="Lucida Sans Unicode" w:hAnsi="Lucida Sans Unicode"/>
          <w:w w:val="110"/>
          <w:sz w:val="16"/>
          <w:lang w:val="de-DE"/>
          <w:rPrChange w:id="503" w:author="SC9986" w:date="2022-08-04T09:18:00Z">
            <w:rPr>
              <w:rFonts w:ascii="Lucida Sans Unicode" w:hAnsi="Lucida Sans Unicode"/>
              <w:w w:val="110"/>
              <w:sz w:val="16"/>
            </w:rPr>
          </w:rPrChange>
        </w:rPr>
        <w:t>(</w:t>
      </w:r>
      <w:r w:rsidRPr="00265780">
        <w:rPr>
          <w:rFonts w:ascii="Bookman Old Style" w:hAnsi="Bookman Old Style"/>
          <w:i/>
          <w:w w:val="110"/>
          <w:sz w:val="16"/>
          <w:lang w:val="de-DE"/>
          <w:rPrChange w:id="504" w:author="SC9986" w:date="2022-08-04T09:18:00Z">
            <w:rPr>
              <w:rFonts w:ascii="Bookman Old Style" w:hAnsi="Bookman Old Style"/>
              <w:i/>
              <w:w w:val="110"/>
              <w:sz w:val="16"/>
            </w:rPr>
          </w:rPrChange>
        </w:rPr>
        <w:t>E, m</w:t>
      </w:r>
      <w:r w:rsidRPr="00265780">
        <w:rPr>
          <w:rFonts w:ascii="Lucida Sans Unicode" w:hAnsi="Lucida Sans Unicode"/>
          <w:w w:val="110"/>
          <w:sz w:val="16"/>
          <w:lang w:val="de-DE"/>
          <w:rPrChange w:id="505" w:author="SC9986" w:date="2022-08-04T09:18:00Z">
            <w:rPr>
              <w:rFonts w:ascii="Lucida Sans Unicode" w:hAnsi="Lucida Sans Unicode"/>
              <w:w w:val="110"/>
              <w:sz w:val="16"/>
            </w:rPr>
          </w:rPrChange>
        </w:rPr>
        <w:t>) [</w:t>
      </w:r>
      <w:proofErr w:type="spellStart"/>
      <w:r w:rsidRPr="00265780">
        <w:rPr>
          <w:i/>
          <w:w w:val="110"/>
          <w:sz w:val="16"/>
          <w:lang w:val="de-DE"/>
          <w:rPrChange w:id="506" w:author="SC9986" w:date="2022-08-04T09:18:00Z">
            <w:rPr>
              <w:i/>
              <w:w w:val="110"/>
              <w:sz w:val="16"/>
            </w:rPr>
          </w:rPrChange>
        </w:rPr>
        <w:t>owise</w:t>
      </w:r>
      <w:proofErr w:type="spellEnd"/>
      <w:r w:rsidRPr="00265780">
        <w:rPr>
          <w:rFonts w:ascii="Lucida Sans Unicode" w:hAnsi="Lucida Sans Unicode"/>
          <w:w w:val="110"/>
          <w:sz w:val="16"/>
          <w:lang w:val="de-DE"/>
          <w:rPrChange w:id="507" w:author="SC9986" w:date="2022-08-04T09:18:00Z">
            <w:rPr>
              <w:rFonts w:ascii="Lucida Sans Unicode" w:hAnsi="Lucida Sans Unicode"/>
              <w:w w:val="110"/>
              <w:sz w:val="16"/>
            </w:rPr>
          </w:rPrChange>
        </w:rPr>
        <w:t>]</w:t>
      </w:r>
    </w:p>
    <w:p w14:paraId="29156FCE" w14:textId="77777777" w:rsidR="00AF434A" w:rsidRPr="00265780" w:rsidRDefault="00AF434A">
      <w:pPr>
        <w:pStyle w:val="BodyText"/>
        <w:spacing w:before="1"/>
        <w:rPr>
          <w:rFonts w:ascii="Lucida Sans Unicode"/>
          <w:sz w:val="13"/>
          <w:lang w:val="de-DE"/>
          <w:rPrChange w:id="508" w:author="SC9986" w:date="2022-08-04T09:18:00Z">
            <w:rPr>
              <w:rFonts w:ascii="Lucida Sans Unicode"/>
              <w:sz w:val="13"/>
            </w:rPr>
          </w:rPrChange>
        </w:rPr>
      </w:pPr>
    </w:p>
    <w:p w14:paraId="366EF366" w14:textId="77777777" w:rsidR="00AF434A" w:rsidRDefault="00000000">
      <w:pPr>
        <w:pStyle w:val="BodyText"/>
        <w:ind w:left="592"/>
      </w:pPr>
      <w:r>
        <w:t xml:space="preserve">Figure 6: </w:t>
      </w:r>
      <w:proofErr w:type="spellStart"/>
      <w:r>
        <w:t>C</w:t>
      </w:r>
      <w:r>
        <w:rPr>
          <w:sz w:val="16"/>
        </w:rPr>
        <w:t>ORE</w:t>
      </w:r>
      <w:r>
        <w:t>C</w:t>
      </w:r>
      <w:r>
        <w:rPr>
          <w:sz w:val="16"/>
        </w:rPr>
        <w:t>HK</w:t>
      </w:r>
      <w:r>
        <w:t>CB</w:t>
      </w:r>
      <w:r>
        <w:rPr>
          <w:sz w:val="16"/>
        </w:rPr>
        <w:t>OX</w:t>
      </w:r>
      <w:proofErr w:type="spellEnd"/>
      <w:r>
        <w:rPr>
          <w:sz w:val="16"/>
        </w:rPr>
        <w:t xml:space="preserve"> </w:t>
      </w:r>
      <w:r>
        <w:t>Semantics: Evaluation</w:t>
      </w:r>
    </w:p>
    <w:p w14:paraId="597C676B" w14:textId="77777777" w:rsidR="00AF434A" w:rsidRDefault="00AF434A">
      <w:pPr>
        <w:pStyle w:val="BodyText"/>
        <w:rPr>
          <w:sz w:val="24"/>
        </w:rPr>
      </w:pPr>
    </w:p>
    <w:p w14:paraId="14986C22" w14:textId="05E2FA7E" w:rsidR="00AF434A" w:rsidRDefault="00000000">
      <w:pPr>
        <w:pStyle w:val="BodyText"/>
        <w:spacing w:before="144" w:line="230" w:lineRule="auto"/>
        <w:ind w:left="219" w:right="105"/>
        <w:jc w:val="both"/>
      </w:pPr>
      <w:r>
        <w:pict w14:anchorId="2EE639F5">
          <v:line id="_x0000_s1401" style="position:absolute;left:0;text-align:left;z-index:-57184;mso-position-horizontal-relative:page" from="222.8pt,21.65pt" to="228.5pt,21.65pt" strokeweight=".4pt">
            <w10:wrap anchorx="page"/>
          </v:line>
        </w:pict>
      </w:r>
      <w:r>
        <w:pict w14:anchorId="514A276C">
          <v:line id="_x0000_s1400" style="position:absolute;left:0;text-align:left;z-index:-57160;mso-position-horizontal-relative:page" from="234.75pt,21.65pt" to="240.2pt,21.65pt" strokeweight=".4pt">
            <w10:wrap anchorx="page"/>
          </v:line>
        </w:pict>
      </w:r>
      <w:r>
        <w:pict w14:anchorId="24D735A6">
          <v:line id="_x0000_s1399" style="position:absolute;left:0;text-align:left;z-index:-57136;mso-position-horizontal-relative:page" from="253.15pt,122.45pt" to="258.8pt,122.45pt" strokeweight=".4pt">
            <w10:wrap anchorx="page"/>
          </v:line>
        </w:pict>
      </w:r>
      <w:r>
        <w:pict w14:anchorId="6F31EBDB">
          <v:line id="_x0000_s1398" style="position:absolute;left:0;text-align:left;z-index:-57112;mso-position-horizontal-relative:page" from="104.95pt,133.65pt" to="110.65pt,133.65pt" strokeweight=".4pt">
            <w10:wrap anchorx="page"/>
          </v:line>
        </w:pict>
      </w:r>
      <w:r>
        <w:pict w14:anchorId="6932267E">
          <v:line id="_x0000_s1397" style="position:absolute;left:0;text-align:left;z-index:-57088;mso-position-horizontal-relative:page" from="136.4pt,133.65pt" to="142.1pt,133.65pt" strokeweight=".4pt">
            <w10:wrap anchorx="page"/>
          </v:line>
        </w:pict>
      </w:r>
      <w:r>
        <w:pict w14:anchorId="43FBAC61">
          <v:shape id="_x0000_s1396" type="#_x0000_t202" style="position:absolute;left:0;text-align:left;margin-left:213.8pt;margin-top:19.65pt;width:39.85pt;height:17.3pt;z-index:-57016;mso-position-horizontal-relative:page" filled="f" stroked="f">
            <v:textbox inset="0,0,0,0">
              <w:txbxContent>
                <w:p w14:paraId="2A5FDAE5" w14:textId="77777777" w:rsidR="00AF434A" w:rsidRDefault="00000000">
                  <w:pPr>
                    <w:pStyle w:val="BodyText"/>
                    <w:tabs>
                      <w:tab w:val="left" w:pos="597"/>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pict w14:anchorId="2910E1B4">
          <v:shape id="_x0000_s1395" type="#_x0000_t202" style="position:absolute;left:0;text-align:left;margin-left:114.5pt;margin-top:131.65pt;width:14.65pt;height:17.3pt;z-index:-56992;mso-position-horizontal-relative:page" filled="f" stroked="f">
            <v:textbox inset="0,0,0,0">
              <w:txbxContent>
                <w:p w14:paraId="263D81D4"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pict w14:anchorId="07AF6F6A">
          <v:shape id="_x0000_s1394" type="#_x0000_t202" style="position:absolute;left:0;text-align:left;margin-left:262.7pt;margin-top:120.45pt;width:14.65pt;height:17.3pt;z-index:-56968;mso-position-horizontal-relative:page" filled="f" stroked="f">
            <v:textbox inset="0,0,0,0">
              <w:txbxContent>
                <w:p w14:paraId="43D7BAD7"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t xml:space="preserve">allocating different pointers in different heap mode regions. </w:t>
      </w:r>
      <w:r>
        <w:rPr>
          <w:spacing w:val="-8"/>
        </w:rPr>
        <w:t xml:space="preserve">We </w:t>
      </w:r>
      <w:del w:id="509" w:author="SC9986" w:date="2022-08-04T11:07:00Z">
        <w:r w:rsidDel="00A61FCF">
          <w:rPr>
            <w:spacing w:val="-8"/>
          </w:rPr>
          <w:delText xml:space="preserve"> </w:delText>
        </w:r>
      </w:del>
      <w:r>
        <w:t xml:space="preserve">disallow </w:t>
      </w:r>
      <w:r>
        <w:rPr>
          <w:i/>
        </w:rPr>
        <w:t xml:space="preserve">ω </w:t>
      </w:r>
      <w:del w:id="510" w:author="SC9986" w:date="2022-08-04T11:07:00Z">
        <w:r w:rsidDel="00A61FCF">
          <w:rPr>
            <w:i/>
          </w:rPr>
          <w:delText xml:space="preserve"> </w:delText>
        </w:r>
      </w:del>
      <w:r>
        <w:t xml:space="preserve">to be a function type (   </w:t>
      </w:r>
      <w:r>
        <w:rPr>
          <w:i/>
        </w:rPr>
        <w:t xml:space="preserve">x. </w:t>
      </w:r>
      <w:r>
        <w:rPr>
          <w:i/>
          <w:spacing w:val="13"/>
        </w:rPr>
        <w:t xml:space="preserve">τ </w:t>
      </w:r>
      <w:r>
        <w:rPr>
          <w:i/>
          <w:spacing w:val="76"/>
        </w:rPr>
        <w:t xml:space="preserve"> </w:t>
      </w:r>
      <w:proofErr w:type="spellStart"/>
      <w:r>
        <w:rPr>
          <w:i/>
        </w:rPr>
        <w:t>τ</w:t>
      </w:r>
      <w:proofErr w:type="spellEnd"/>
      <w:r>
        <w:rPr>
          <w:i/>
        </w:rPr>
        <w:t xml:space="preserve"> </w:t>
      </w:r>
      <w:r>
        <w:t xml:space="preserve">). Third, </w:t>
      </w:r>
      <w:del w:id="511" w:author="SC9986" w:date="2022-08-04T11:07:00Z">
        <w:r w:rsidDel="00A61FCF">
          <w:rPr>
            <w:spacing w:val="50"/>
          </w:rPr>
          <w:delText xml:space="preserve"> </w:delText>
        </w:r>
      </w:del>
      <w:r>
        <w:t xml:space="preserve">the first expression </w:t>
      </w:r>
      <w:del w:id="512" w:author="SC9986" w:date="2022-08-04T11:07:00Z">
        <w:r w:rsidDel="00A61FCF">
          <w:delText xml:space="preserve"> </w:delText>
        </w:r>
      </w:del>
      <w:r>
        <w:rPr>
          <w:i/>
        </w:rPr>
        <w:t xml:space="preserve">e </w:t>
      </w:r>
      <w:del w:id="513" w:author="SC9986" w:date="2022-08-04T11:07:00Z">
        <w:r w:rsidDel="00A61FCF">
          <w:rPr>
            <w:i/>
          </w:rPr>
          <w:delText xml:space="preserve"> </w:delText>
        </w:r>
      </w:del>
      <w:r>
        <w:t xml:space="preserve">in </w:t>
      </w:r>
      <w:del w:id="514" w:author="SC9986" w:date="2022-08-04T11:07:00Z">
        <w:r w:rsidDel="00A61FCF">
          <w:delText xml:space="preserve"> </w:delText>
        </w:r>
      </w:del>
      <w:r>
        <w:t xml:space="preserve">a </w:t>
      </w:r>
      <w:del w:id="515" w:author="SC9986" w:date="2022-08-04T11:07:00Z">
        <w:r w:rsidDel="00A61FCF">
          <w:delText xml:space="preserve"> </w:delText>
        </w:r>
      </w:del>
      <w:r>
        <w:t xml:space="preserve">function </w:t>
      </w:r>
      <w:del w:id="516" w:author="SC9986" w:date="2022-08-04T11:07:00Z">
        <w:r w:rsidDel="00A61FCF">
          <w:delText xml:space="preserve"> </w:delText>
        </w:r>
      </w:del>
      <w:r>
        <w:t xml:space="preserve">call </w:t>
      </w:r>
      <w:del w:id="517" w:author="SC9986" w:date="2022-08-04T11:07:00Z">
        <w:r w:rsidDel="00A61FCF">
          <w:delText xml:space="preserve"> </w:delText>
        </w:r>
      </w:del>
      <w:r>
        <w:t>(</w:t>
      </w:r>
      <w:r>
        <w:rPr>
          <w:i/>
        </w:rPr>
        <w:t>e</w:t>
      </w:r>
      <w:r>
        <w:rPr>
          <w:rFonts w:ascii="Tahoma" w:hAnsi="Tahoma"/>
        </w:rPr>
        <w:t>(</w:t>
      </w:r>
      <w:r>
        <w:rPr>
          <w:i/>
        </w:rPr>
        <w:t>e</w:t>
      </w:r>
      <w:r>
        <w:rPr>
          <w:rFonts w:ascii="Tahoma" w:hAnsi="Tahoma"/>
        </w:rPr>
        <w:t>)</w:t>
      </w:r>
      <w:r>
        <w:t>)</w:t>
      </w:r>
      <w:r>
        <w:rPr>
          <w:spacing w:val="22"/>
        </w:rPr>
        <w:t xml:space="preserve"> </w:t>
      </w:r>
      <w:r>
        <w:t xml:space="preserve">represents a function pointer. Fourth, checked </w:t>
      </w:r>
      <w:del w:id="518" w:author="SC9986" w:date="2022-08-04T11:08:00Z">
        <w:r w:rsidDel="00A61FCF">
          <w:delText xml:space="preserve"> </w:delText>
        </w:r>
      </w:del>
      <w:r>
        <w:t xml:space="preserve">blocks </w:t>
      </w:r>
      <w:del w:id="519" w:author="SC9986" w:date="2022-08-04T11:08:00Z">
        <w:r w:rsidDel="00A61FCF">
          <w:delText xml:space="preserve"> </w:delText>
        </w:r>
      </w:del>
      <w:r>
        <w:t xml:space="preserve">are </w:t>
      </w:r>
      <w:del w:id="520" w:author="SC9986" w:date="2022-08-04T11:08:00Z">
        <w:r w:rsidDel="00A61FCF">
          <w:delText xml:space="preserve"> </w:delText>
        </w:r>
      </w:del>
      <w:r>
        <w:t xml:space="preserve">added </w:t>
      </w:r>
      <w:del w:id="521" w:author="SC9986" w:date="2022-08-04T11:08:00Z">
        <w:r w:rsidDel="00A61FCF">
          <w:delText xml:space="preserve"> </w:delText>
        </w:r>
      </w:del>
      <w:r>
        <w:t>to the system, which permits the nested switching between checked (represented by context mode c) and</w:t>
      </w:r>
      <w:r>
        <w:rPr>
          <w:spacing w:val="28"/>
        </w:rPr>
        <w:t xml:space="preserve"> </w:t>
      </w:r>
      <w:r>
        <w:t xml:space="preserve">unchecked (represented by context mode u) code regions. One exam- </w:t>
      </w:r>
      <w:proofErr w:type="spellStart"/>
      <w:r>
        <w:t>ple</w:t>
      </w:r>
      <w:proofErr w:type="spellEnd"/>
      <w:r>
        <w:t xml:space="preserve"> usage of the nested switching is the checked function callbacks inside an unsafe region in Figure 2 and 3.</w:t>
      </w:r>
      <w:r>
        <w:rPr>
          <w:spacing w:val="37"/>
        </w:rPr>
        <w:t xml:space="preserve"> </w:t>
      </w:r>
      <w:r>
        <w:rPr>
          <w:spacing w:val="-8"/>
        </w:rPr>
        <w:t xml:space="preserve">To </w:t>
      </w:r>
      <w:r>
        <w:t>guarantee the non-exposure safety, we extend the checked and unchecked block syntax to be checked</w:t>
      </w:r>
      <w:r>
        <w:rPr>
          <w:rFonts w:ascii="Tahoma" w:hAnsi="Tahoma"/>
        </w:rPr>
        <w:t>(</w:t>
      </w:r>
      <w:r>
        <w:rPr>
          <w:i/>
        </w:rPr>
        <w:t>x</w:t>
      </w:r>
      <w:r>
        <w:rPr>
          <w:rFonts w:ascii="Tahoma" w:hAnsi="Tahoma"/>
        </w:rPr>
        <w:t xml:space="preserve">) </w:t>
      </w:r>
      <w:r>
        <w:rPr>
          <w:i/>
        </w:rPr>
        <w:t xml:space="preserve">e </w:t>
      </w:r>
      <w:r>
        <w:t>and unchecked</w:t>
      </w:r>
      <w:r>
        <w:rPr>
          <w:rFonts w:ascii="Tahoma" w:hAnsi="Tahoma"/>
        </w:rPr>
        <w:t>(</w:t>
      </w:r>
      <w:r>
        <w:rPr>
          <w:i/>
        </w:rPr>
        <w:t>x</w:t>
      </w:r>
      <w:r>
        <w:rPr>
          <w:rFonts w:ascii="Tahoma" w:hAnsi="Tahoma"/>
        </w:rPr>
        <w:t xml:space="preserve">) </w:t>
      </w:r>
      <w:r>
        <w:rPr>
          <w:i/>
        </w:rPr>
        <w:t xml:space="preserve">e </w:t>
      </w:r>
      <w:r>
        <w:t xml:space="preserve">:  </w:t>
      </w:r>
      <w:r>
        <w:rPr>
          <w:i/>
        </w:rPr>
        <w:t xml:space="preserve">x </w:t>
      </w:r>
      <w:del w:id="522" w:author="SC9986" w:date="2022-08-04T11:09:00Z">
        <w:r w:rsidDel="00A136A3">
          <w:rPr>
            <w:i/>
          </w:rPr>
          <w:delText xml:space="preserve"> </w:delText>
        </w:r>
      </w:del>
      <w:r>
        <w:t xml:space="preserve">restricts </w:t>
      </w:r>
      <w:del w:id="523" w:author="SC9986" w:date="2022-08-04T11:09:00Z">
        <w:r w:rsidDel="00A136A3">
          <w:delText xml:space="preserve"> </w:delText>
        </w:r>
      </w:del>
      <w:r>
        <w:t xml:space="preserve">all </w:t>
      </w:r>
      <w:del w:id="524" w:author="SC9986" w:date="2022-08-04T11:09:00Z">
        <w:r w:rsidDel="00A136A3">
          <w:delText xml:space="preserve"> </w:delText>
        </w:r>
      </w:del>
      <w:r>
        <w:t xml:space="preserve">free </w:t>
      </w:r>
      <w:del w:id="525" w:author="SC9986" w:date="2022-08-04T11:09:00Z">
        <w:r w:rsidDel="00A136A3">
          <w:delText xml:space="preserve"> </w:delText>
        </w:r>
      </w:del>
      <w:r>
        <w:t xml:space="preserve">variables </w:t>
      </w:r>
      <w:del w:id="526" w:author="SC9986" w:date="2022-08-04T11:09:00Z">
        <w:r w:rsidDel="00A136A3">
          <w:delText xml:space="preserve"> </w:delText>
        </w:r>
      </w:del>
      <w:r>
        <w:t>appearing in</w:t>
      </w:r>
      <w:r>
        <w:rPr>
          <w:spacing w:val="19"/>
        </w:rPr>
        <w:t xml:space="preserve"> </w:t>
      </w:r>
      <w:r>
        <w:rPr>
          <w:i/>
        </w:rPr>
        <w:t>e</w:t>
      </w:r>
      <w:r>
        <w:t>,</w:t>
      </w:r>
      <w:r>
        <w:rPr>
          <w:spacing w:val="20"/>
        </w:rPr>
        <w:t xml:space="preserve"> </w:t>
      </w:r>
      <w:r>
        <w:t>and</w:t>
      </w:r>
      <w:r>
        <w:rPr>
          <w:spacing w:val="20"/>
        </w:rPr>
        <w:t xml:space="preserve"> </w:t>
      </w:r>
      <w:r>
        <w:t>they</w:t>
      </w:r>
      <w:r>
        <w:rPr>
          <w:spacing w:val="20"/>
        </w:rPr>
        <w:t xml:space="preserve"> </w:t>
      </w:r>
      <w:r>
        <w:t>cannot</w:t>
      </w:r>
      <w:r>
        <w:rPr>
          <w:spacing w:val="20"/>
        </w:rPr>
        <w:t xml:space="preserve"> </w:t>
      </w:r>
      <w:r>
        <w:t>be</w:t>
      </w:r>
      <w:r>
        <w:rPr>
          <w:spacing w:val="20"/>
        </w:rPr>
        <w:t xml:space="preserve"> </w:t>
      </w:r>
      <w:r>
        <w:t>checked</w:t>
      </w:r>
      <w:r>
        <w:rPr>
          <w:spacing w:val="20"/>
        </w:rPr>
        <w:t xml:space="preserve"> </w:t>
      </w:r>
      <w:r>
        <w:t>pointers.</w:t>
      </w:r>
    </w:p>
    <w:p w14:paraId="36791C49" w14:textId="2F239933" w:rsidR="00AF434A" w:rsidRDefault="00000000">
      <w:pPr>
        <w:pStyle w:val="BodyText"/>
        <w:spacing w:before="3" w:line="232" w:lineRule="auto"/>
        <w:ind w:left="219" w:right="105" w:firstLine="305"/>
        <w:jc w:val="both"/>
      </w:pP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sz w:val="16"/>
        </w:rPr>
        <w:t xml:space="preserve"> </w:t>
      </w:r>
      <w:r>
        <w:t xml:space="preserve">aims to be simple enough to work with, but powerful enough to encode realistic </w:t>
      </w:r>
      <w:r>
        <w:rPr>
          <w:spacing w:val="8"/>
        </w:rPr>
        <w:t>C</w:t>
      </w:r>
      <w:r>
        <w:rPr>
          <w:spacing w:val="8"/>
          <w:sz w:val="16"/>
        </w:rPr>
        <w:t>HECKED</w:t>
      </w:r>
      <w:r>
        <w:rPr>
          <w:spacing w:val="8"/>
        </w:rPr>
        <w:t xml:space="preserve">- </w:t>
      </w:r>
      <w:proofErr w:type="spellStart"/>
      <w:r>
        <w:rPr>
          <w:spacing w:val="5"/>
        </w:rPr>
        <w:t>CB</w:t>
      </w:r>
      <w:r>
        <w:rPr>
          <w:spacing w:val="5"/>
          <w:sz w:val="16"/>
        </w:rPr>
        <w:t>OX</w:t>
      </w:r>
      <w:proofErr w:type="spellEnd"/>
      <w:r>
        <w:rPr>
          <w:spacing w:val="5"/>
          <w:sz w:val="16"/>
        </w:rPr>
        <w:t xml:space="preserve"> </w:t>
      </w:r>
      <w:r>
        <w:t xml:space="preserve">idioms. For example, mutable local variables can be encoded as immutable locals that point </w:t>
      </w:r>
      <w:del w:id="527" w:author="SC9986" w:date="2022-08-04T11:10:00Z">
        <w:r w:rsidDel="00A136A3">
          <w:delText xml:space="preserve"> </w:delText>
        </w:r>
      </w:del>
      <w:r>
        <w:t xml:space="preserve">to </w:t>
      </w:r>
      <w:del w:id="528" w:author="SC9986" w:date="2022-08-04T11:10:00Z">
        <w:r w:rsidDel="00A136A3">
          <w:delText xml:space="preserve"> </w:delText>
        </w:r>
      </w:del>
      <w:r>
        <w:t xml:space="preserve">the </w:t>
      </w:r>
      <w:del w:id="529" w:author="SC9986" w:date="2022-08-04T11:10:00Z">
        <w:r w:rsidDel="00A136A3">
          <w:delText xml:space="preserve"> </w:delText>
        </w:r>
      </w:del>
      <w:r>
        <w:t xml:space="preserve">heap; </w:t>
      </w:r>
      <w:del w:id="530" w:author="SC9986" w:date="2022-08-04T11:10:00Z">
        <w:r w:rsidDel="00A136A3">
          <w:delText xml:space="preserve"> </w:delText>
        </w:r>
      </w:del>
      <w:r>
        <w:t xml:space="preserve">the use of &amp; can be </w:t>
      </w:r>
      <w:del w:id="531" w:author="SC9986" w:date="2022-08-04T11:10:00Z">
        <w:r w:rsidDel="00A136A3">
          <w:delText xml:space="preserve"> </w:delText>
        </w:r>
      </w:del>
      <w:r>
        <w:t xml:space="preserve">simulated </w:t>
      </w:r>
      <w:del w:id="532" w:author="SC9986" w:date="2022-08-04T11:10:00Z">
        <w:r w:rsidDel="00A136A3">
          <w:delText xml:space="preserve"> </w:delText>
        </w:r>
      </w:del>
      <w:r>
        <w:t xml:space="preserve">with </w:t>
      </w:r>
      <w:del w:id="533" w:author="SC9986" w:date="2022-08-04T11:10:00Z">
        <w:r w:rsidDel="00A136A3">
          <w:delText xml:space="preserve"> </w:delText>
        </w:r>
      </w:del>
      <w:r>
        <w:rPr>
          <w:color w:val="0000CC"/>
        </w:rPr>
        <w:t>malloc</w:t>
      </w:r>
      <w:r>
        <w:t xml:space="preserve">; </w:t>
      </w:r>
      <w:del w:id="534" w:author="SC9986" w:date="2022-08-04T11:10:00Z">
        <w:r w:rsidDel="00A136A3">
          <w:delText xml:space="preserve"> </w:delText>
        </w:r>
      </w:del>
      <w:r>
        <w:t xml:space="preserve">and </w:t>
      </w:r>
      <w:del w:id="535" w:author="SC9986" w:date="2022-08-04T11:10:00Z">
        <w:r w:rsidDel="00A136A3">
          <w:delText xml:space="preserve"> </w:delText>
        </w:r>
      </w:del>
      <w:r>
        <w:t xml:space="preserve">loops </w:t>
      </w:r>
      <w:del w:id="536" w:author="SC9986" w:date="2022-08-04T11:10:00Z">
        <w:r w:rsidDel="00A136A3">
          <w:delText xml:space="preserve"> </w:delText>
        </w:r>
      </w:del>
      <w:r>
        <w:t xml:space="preserve">can </w:t>
      </w:r>
      <w:del w:id="537" w:author="SC9986" w:date="2022-08-04T11:10:00Z">
        <w:r w:rsidDel="00A136A3">
          <w:delText xml:space="preserve"> </w:delText>
        </w:r>
      </w:del>
      <w:r>
        <w:t xml:space="preserve">be encoded as recursive function calls. </w:t>
      </w:r>
      <w:r>
        <w:rPr>
          <w:color w:val="006600"/>
          <w:w w:val="115"/>
        </w:rPr>
        <w:t>struct</w:t>
      </w:r>
      <w:r>
        <w:rPr>
          <w:w w:val="115"/>
        </w:rPr>
        <w:t xml:space="preserve">s </w:t>
      </w:r>
      <w:r>
        <w:t xml:space="preserve">are not in Fig. 4 for space reasons, but they are actually in our model, and developed in Appendix F. C-style </w:t>
      </w:r>
      <w:r>
        <w:rPr>
          <w:color w:val="006600"/>
        </w:rPr>
        <w:t>union</w:t>
      </w:r>
      <w:r>
        <w:t>s have no safe typing</w:t>
      </w:r>
      <w:r>
        <w:rPr>
          <w:spacing w:val="19"/>
        </w:rPr>
        <w:t xml:space="preserve"> </w:t>
      </w:r>
      <w:r>
        <w:t>in</w:t>
      </w:r>
      <w:r>
        <w:rPr>
          <w:spacing w:val="20"/>
        </w:rPr>
        <w:t xml:space="preserve"> </w:t>
      </w:r>
      <w:r>
        <w:t>Checked</w:t>
      </w:r>
      <w:r>
        <w:rPr>
          <w:spacing w:val="20"/>
        </w:rPr>
        <w:t xml:space="preserve"> </w:t>
      </w:r>
      <w:r>
        <w:t>C,</w:t>
      </w:r>
      <w:r>
        <w:rPr>
          <w:spacing w:val="20"/>
        </w:rPr>
        <w:t xml:space="preserve"> </w:t>
      </w:r>
      <w:r>
        <w:t>so</w:t>
      </w:r>
      <w:r>
        <w:rPr>
          <w:spacing w:val="20"/>
        </w:rPr>
        <w:t xml:space="preserve"> </w:t>
      </w:r>
      <w:r>
        <w:t>we</w:t>
      </w:r>
      <w:r>
        <w:rPr>
          <w:spacing w:val="20"/>
        </w:rPr>
        <w:t xml:space="preserve"> </w:t>
      </w:r>
      <w:r>
        <w:t>omit</w:t>
      </w:r>
      <w:r>
        <w:rPr>
          <w:spacing w:val="20"/>
        </w:rPr>
        <w:t xml:space="preserve"> </w:t>
      </w:r>
      <w:r>
        <w:t>them.</w:t>
      </w:r>
    </w:p>
    <w:p w14:paraId="5F3EDE61" w14:textId="77777777" w:rsidR="00AF434A" w:rsidRDefault="00AF434A">
      <w:pPr>
        <w:pStyle w:val="BodyText"/>
        <w:spacing w:before="7"/>
        <w:rPr>
          <w:sz w:val="22"/>
        </w:rPr>
      </w:pPr>
    </w:p>
    <w:p w14:paraId="09E6227B" w14:textId="77777777" w:rsidR="00AF434A" w:rsidRDefault="00000000">
      <w:pPr>
        <w:pStyle w:val="Heading2"/>
        <w:numPr>
          <w:ilvl w:val="1"/>
          <w:numId w:val="10"/>
        </w:numPr>
        <w:tabs>
          <w:tab w:val="left" w:pos="660"/>
        </w:tabs>
        <w:spacing w:before="1"/>
      </w:pPr>
      <w:r>
        <w:t>Semantics</w:t>
      </w:r>
    </w:p>
    <w:p w14:paraId="5CC58A18" w14:textId="05381A81" w:rsidR="00AF434A" w:rsidRDefault="00000000">
      <w:pPr>
        <w:pStyle w:val="BodyText"/>
        <w:spacing w:before="235" w:line="220" w:lineRule="auto"/>
        <w:ind w:left="219" w:right="105" w:firstLine="300"/>
        <w:jc w:val="both"/>
      </w:pPr>
      <w:r>
        <w:pict w14:anchorId="7051F1BF">
          <v:shape id="_x0000_s1393" type="#_x0000_t202" style="position:absolute;left:0;text-align:left;margin-left:96.45pt;margin-top:35pt;width:16.05pt;height:17.3pt;z-index:-56944;mso-position-horizontal-relative:page" filled="f" stroked="f">
            <v:textbox inset="0,0,0,0">
              <w:txbxContent>
                <w:p w14:paraId="782B5F35"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pict w14:anchorId="12B42E17">
          <v:shape id="_x0000_s1392" type="#_x0000_t202" style="position:absolute;left:0;text-align:left;margin-left:90.8pt;margin-top:113.4pt;width:10pt;height:17.3pt;z-index:-56920;mso-position-horizontal-relative:page" filled="f" stroked="f">
            <v:textbox inset="0,0,0,0">
              <w:txbxContent>
                <w:p w14:paraId="4A916234" w14:textId="77777777" w:rsidR="00AF434A" w:rsidRDefault="00000000">
                  <w:pPr>
                    <w:pStyle w:val="BodyText"/>
                    <w:spacing w:line="242" w:lineRule="exact"/>
                    <w:rPr>
                      <w:rFonts w:ascii="Lucida Sans Unicode" w:hAnsi="Lucida Sans Unicode"/>
                    </w:rPr>
                  </w:pPr>
                  <w:r>
                    <w:rPr>
                      <w:rFonts w:ascii="Lucida Sans Unicode" w:hAnsi="Lucida Sans Unicode"/>
                      <w:w w:val="75"/>
                    </w:rPr>
                    <w:t>›→</w:t>
                  </w:r>
                </w:p>
              </w:txbxContent>
            </v:textbox>
            <w10:wrap anchorx="page"/>
          </v:shape>
        </w:pict>
      </w:r>
      <w:r>
        <w:rPr>
          <w:w w:val="105"/>
        </w:rPr>
        <w:t xml:space="preserve">The operational semantics for </w:t>
      </w:r>
      <w:proofErr w:type="spellStart"/>
      <w:r>
        <w:rPr>
          <w:spacing w:val="8"/>
          <w:w w:val="105"/>
        </w:rPr>
        <w:t>C</w:t>
      </w:r>
      <w:r>
        <w:rPr>
          <w:spacing w:val="8"/>
          <w:w w:val="105"/>
          <w:sz w:val="16"/>
          <w:szCs w:val="16"/>
        </w:rPr>
        <w:t>ORE</w:t>
      </w:r>
      <w:r>
        <w:rPr>
          <w:spacing w:val="8"/>
          <w:w w:val="105"/>
        </w:rPr>
        <w:t>C</w:t>
      </w:r>
      <w:r>
        <w:rPr>
          <w:spacing w:val="8"/>
          <w:w w:val="105"/>
          <w:sz w:val="16"/>
          <w:szCs w:val="16"/>
        </w:rPr>
        <w:t>HK</w:t>
      </w:r>
      <w:r>
        <w:rPr>
          <w:spacing w:val="8"/>
          <w:w w:val="105"/>
        </w:rPr>
        <w:t>CB</w:t>
      </w:r>
      <w:r>
        <w:rPr>
          <w:spacing w:val="8"/>
          <w:w w:val="105"/>
          <w:sz w:val="16"/>
          <w:szCs w:val="16"/>
        </w:rPr>
        <w:t>OX</w:t>
      </w:r>
      <w:proofErr w:type="spellEnd"/>
      <w:r>
        <w:rPr>
          <w:spacing w:val="8"/>
          <w:w w:val="105"/>
          <w:sz w:val="16"/>
          <w:szCs w:val="16"/>
        </w:rPr>
        <w:t xml:space="preserve"> </w:t>
      </w:r>
      <w:r>
        <w:rPr>
          <w:w w:val="105"/>
        </w:rPr>
        <w:t xml:space="preserve">is de- fined as a small-step transition relation with the judgment </w:t>
      </w:r>
      <w:r>
        <w:rPr>
          <w:rFonts w:ascii="Tahoma" w:eastAsia="Tahoma" w:hAnsi="Tahoma" w:cs="Tahoma"/>
          <w:w w:val="105"/>
        </w:rPr>
        <w:t>(</w:t>
      </w:r>
      <w:r>
        <w:rPr>
          <w:i/>
          <w:w w:val="105"/>
        </w:rPr>
        <w:t xml:space="preserve">ϕ, </w:t>
      </w:r>
      <w:r>
        <w:rPr>
          <w:rFonts w:ascii="Monotype Corsiva" w:eastAsia="Monotype Corsiva" w:hAnsi="Monotype Corsiva" w:cs="Monotype Corsiva"/>
          <w:i/>
          <w:w w:val="105"/>
        </w:rPr>
        <w:t xml:space="preserve">H </w:t>
      </w:r>
      <w:r>
        <w:rPr>
          <w:i/>
          <w:w w:val="105"/>
        </w:rPr>
        <w:t>, e</w:t>
      </w:r>
      <w:r>
        <w:rPr>
          <w:rFonts w:ascii="Tahoma" w:eastAsia="Tahoma" w:hAnsi="Tahoma" w:cs="Tahoma"/>
          <w:w w:val="105"/>
        </w:rPr>
        <w:t xml:space="preserve">)  </w:t>
      </w:r>
      <w:r>
        <w:rPr>
          <w:rFonts w:ascii="Bookman Old Style" w:eastAsia="Bookman Old Style" w:hAnsi="Bookman Old Style" w:cs="Bookman Old Style"/>
          <w:i/>
          <w:w w:val="105"/>
          <w:vertAlign w:val="subscript"/>
        </w:rPr>
        <w:t>m</w:t>
      </w:r>
      <w:r>
        <w:rPr>
          <w:rFonts w:ascii="Bookman Old Style" w:eastAsia="Bookman Old Style" w:hAnsi="Bookman Old Style" w:cs="Bookman Old Style"/>
          <w:i/>
          <w:w w:val="105"/>
        </w:rPr>
        <w:t xml:space="preserve">  </w:t>
      </w:r>
      <w:r>
        <w:rPr>
          <w:rFonts w:ascii="Tahoma" w:eastAsia="Tahoma" w:hAnsi="Tahoma" w:cs="Tahoma"/>
          <w:spacing w:val="2"/>
          <w:w w:val="105"/>
        </w:rPr>
        <w:t>(</w:t>
      </w:r>
      <w:proofErr w:type="spellStart"/>
      <w:r>
        <w:rPr>
          <w:i/>
          <w:spacing w:val="2"/>
          <w:w w:val="105"/>
        </w:rPr>
        <w:t>ϕ</w:t>
      </w:r>
      <w:r>
        <w:rPr>
          <w:rFonts w:ascii="Swis721 Blk BT" w:eastAsia="Swis721 Blk BT" w:hAnsi="Swis721 Blk BT" w:cs="Swis721 Blk BT"/>
          <w:i/>
          <w:spacing w:val="2"/>
          <w:w w:val="105"/>
          <w:vertAlign w:val="superscript"/>
        </w:rPr>
        <w:t>j</w:t>
      </w:r>
      <w:proofErr w:type="spellEnd"/>
      <w:r>
        <w:rPr>
          <w:i/>
          <w:spacing w:val="2"/>
          <w:w w:val="105"/>
        </w:rPr>
        <w:t xml:space="preserve">, </w:t>
      </w:r>
      <w:r>
        <w:rPr>
          <w:rFonts w:ascii="Monotype Corsiva" w:eastAsia="Monotype Corsiva" w:hAnsi="Monotype Corsiva" w:cs="Monotype Corsiva"/>
          <w:i/>
          <w:w w:val="105"/>
        </w:rPr>
        <w:t xml:space="preserve">H </w:t>
      </w:r>
      <w:r>
        <w:rPr>
          <w:rFonts w:ascii="Swis721 Blk BT" w:eastAsia="Swis721 Blk BT" w:hAnsi="Swis721 Blk BT" w:cs="Swis721 Blk BT"/>
          <w:i/>
          <w:spacing w:val="5"/>
          <w:w w:val="105"/>
          <w:position w:val="7"/>
          <w:sz w:val="14"/>
          <w:szCs w:val="14"/>
        </w:rPr>
        <w:t>j</w:t>
      </w:r>
      <w:r>
        <w:rPr>
          <w:i/>
          <w:spacing w:val="5"/>
          <w:w w:val="105"/>
        </w:rPr>
        <w:t xml:space="preserve">, </w:t>
      </w:r>
      <w:r>
        <w:rPr>
          <w:i/>
          <w:w w:val="105"/>
        </w:rPr>
        <w:t>r</w:t>
      </w:r>
      <w:r>
        <w:rPr>
          <w:rFonts w:ascii="Tahoma" w:eastAsia="Tahoma" w:hAnsi="Tahoma" w:cs="Tahoma"/>
          <w:w w:val="105"/>
        </w:rPr>
        <w:t>)</w:t>
      </w:r>
      <w:r>
        <w:rPr>
          <w:w w:val="105"/>
        </w:rPr>
        <w:t xml:space="preserve">. Here, </w:t>
      </w:r>
      <w:r>
        <w:rPr>
          <w:i/>
          <w:w w:val="105"/>
        </w:rPr>
        <w:t xml:space="preserve">ϕ </w:t>
      </w:r>
      <w:r>
        <w:rPr>
          <w:w w:val="105"/>
        </w:rPr>
        <w:t xml:space="preserve">is a </w:t>
      </w:r>
      <w:r>
        <w:rPr>
          <w:i/>
          <w:w w:val="105"/>
        </w:rPr>
        <w:t xml:space="preserve">stack </w:t>
      </w:r>
      <w:del w:id="538" w:author="SC9986" w:date="2022-08-04T11:10:00Z">
        <w:r w:rsidDel="00A136A3">
          <w:rPr>
            <w:i/>
            <w:w w:val="105"/>
          </w:rPr>
          <w:delText xml:space="preserve"> </w:delText>
        </w:r>
      </w:del>
      <w:r>
        <w:rPr>
          <w:w w:val="105"/>
        </w:rPr>
        <w:t xml:space="preserve">mapping </w:t>
      </w:r>
      <w:del w:id="539" w:author="SC9986" w:date="2022-08-04T11:10:00Z">
        <w:r w:rsidDel="00A136A3">
          <w:rPr>
            <w:w w:val="105"/>
          </w:rPr>
          <w:delText xml:space="preserve"> </w:delText>
        </w:r>
      </w:del>
      <w:r>
        <w:rPr>
          <w:w w:val="105"/>
        </w:rPr>
        <w:t xml:space="preserve">from variables to values </w:t>
      </w:r>
      <w:r>
        <w:rPr>
          <w:i/>
          <w:w w:val="105"/>
        </w:rPr>
        <w:t xml:space="preserve">n </w:t>
      </w:r>
      <w:r>
        <w:rPr>
          <w:rFonts w:ascii="Tahoma" w:eastAsia="Tahoma" w:hAnsi="Tahoma" w:cs="Tahoma"/>
        </w:rPr>
        <w:t xml:space="preserve">: </w:t>
      </w:r>
      <w:r>
        <w:rPr>
          <w:i/>
          <w:w w:val="105"/>
        </w:rPr>
        <w:t xml:space="preserve">τ </w:t>
      </w:r>
      <w:r>
        <w:rPr>
          <w:w w:val="105"/>
        </w:rPr>
        <w:t xml:space="preserve">and </w:t>
      </w:r>
      <w:r>
        <w:rPr>
          <w:rFonts w:ascii="Monotype Corsiva" w:eastAsia="Monotype Corsiva" w:hAnsi="Monotype Corsiva" w:cs="Monotype Corsiva"/>
          <w:i/>
          <w:w w:val="105"/>
        </w:rPr>
        <w:t xml:space="preserve">H </w:t>
      </w:r>
      <w:r>
        <w:rPr>
          <w:w w:val="105"/>
        </w:rPr>
        <w:t xml:space="preserve">is a </w:t>
      </w:r>
      <w:r>
        <w:rPr>
          <w:i/>
          <w:w w:val="105"/>
        </w:rPr>
        <w:t xml:space="preserve">heap </w:t>
      </w:r>
      <w:r>
        <w:rPr>
          <w:w w:val="105"/>
        </w:rPr>
        <w:t>that is partitioned into two parts (c and u regions), each of</w:t>
      </w:r>
      <w:r>
        <w:rPr>
          <w:spacing w:val="-14"/>
          <w:w w:val="105"/>
        </w:rPr>
        <w:t xml:space="preserve"> </w:t>
      </w:r>
      <w:r>
        <w:rPr>
          <w:w w:val="105"/>
        </w:rPr>
        <w:t xml:space="preserve">which maps addresses (integer literals) to values </w:t>
      </w:r>
      <w:r>
        <w:rPr>
          <w:i/>
          <w:w w:val="105"/>
        </w:rPr>
        <w:t>n</w:t>
      </w:r>
      <w:r>
        <w:rPr>
          <w:i/>
          <w:spacing w:val="-34"/>
          <w:w w:val="105"/>
        </w:rPr>
        <w:t xml:space="preserve"> </w:t>
      </w:r>
      <w:r>
        <w:rPr>
          <w:rFonts w:ascii="Tahoma" w:eastAsia="Tahoma" w:hAnsi="Tahoma" w:cs="Tahoma"/>
        </w:rPr>
        <w:t>:</w:t>
      </w:r>
      <w:r>
        <w:rPr>
          <w:rFonts w:ascii="Tahoma" w:eastAsia="Tahoma" w:hAnsi="Tahoma" w:cs="Tahoma"/>
          <w:spacing w:val="-44"/>
        </w:rPr>
        <w:t xml:space="preserve"> </w:t>
      </w:r>
      <w:r>
        <w:rPr>
          <w:i/>
          <w:w w:val="105"/>
        </w:rPr>
        <w:t>τ</w:t>
      </w:r>
      <w:r>
        <w:rPr>
          <w:i/>
          <w:spacing w:val="-36"/>
          <w:w w:val="105"/>
        </w:rPr>
        <w:t xml:space="preserve"> </w:t>
      </w:r>
      <w:r>
        <w:rPr>
          <w:w w:val="105"/>
        </w:rPr>
        <w:t xml:space="preserve">. A </w:t>
      </w:r>
      <w:proofErr w:type="spellStart"/>
      <w:r>
        <w:rPr>
          <w:w w:val="105"/>
        </w:rPr>
        <w:t>cpointer</w:t>
      </w:r>
      <w:proofErr w:type="spellEnd"/>
      <w:r>
        <w:rPr>
          <w:w w:val="105"/>
        </w:rPr>
        <w:t xml:space="preserve"> is mapped to a heap location in the c region, while a </w:t>
      </w:r>
      <w:r>
        <w:rPr>
          <w:w w:val="160"/>
        </w:rPr>
        <w:t>t</w:t>
      </w:r>
      <w:r>
        <w:rPr>
          <w:spacing w:val="-43"/>
          <w:w w:val="160"/>
        </w:rPr>
        <w:t xml:space="preserve"> </w:t>
      </w:r>
      <w:r>
        <w:rPr>
          <w:w w:val="105"/>
        </w:rPr>
        <w:t>and u</w:t>
      </w:r>
      <w:r>
        <w:rPr>
          <w:spacing w:val="-6"/>
          <w:w w:val="105"/>
        </w:rPr>
        <w:t xml:space="preserve"> </w:t>
      </w:r>
      <w:r>
        <w:rPr>
          <w:w w:val="105"/>
        </w:rPr>
        <w:t>pointer</w:t>
      </w:r>
      <w:r>
        <w:rPr>
          <w:spacing w:val="-6"/>
          <w:w w:val="105"/>
        </w:rPr>
        <w:t xml:space="preserve"> </w:t>
      </w:r>
      <w:r>
        <w:rPr>
          <w:w w:val="105"/>
        </w:rPr>
        <w:t>represents</w:t>
      </w:r>
      <w:r>
        <w:rPr>
          <w:spacing w:val="-5"/>
          <w:w w:val="105"/>
        </w:rPr>
        <w:t xml:space="preserve"> </w:t>
      </w:r>
      <w:r>
        <w:rPr>
          <w:w w:val="105"/>
        </w:rPr>
        <w:t>a</w:t>
      </w:r>
      <w:r>
        <w:rPr>
          <w:spacing w:val="-6"/>
          <w:w w:val="105"/>
        </w:rPr>
        <w:t xml:space="preserve"> </w:t>
      </w:r>
      <w:r>
        <w:rPr>
          <w:w w:val="105"/>
        </w:rPr>
        <w:t>u</w:t>
      </w:r>
      <w:r>
        <w:rPr>
          <w:spacing w:val="-6"/>
          <w:w w:val="105"/>
        </w:rPr>
        <w:t xml:space="preserve"> </w:t>
      </w:r>
      <w:r>
        <w:rPr>
          <w:w w:val="105"/>
        </w:rPr>
        <w:t>region</w:t>
      </w:r>
      <w:r>
        <w:rPr>
          <w:spacing w:val="-5"/>
          <w:w w:val="105"/>
        </w:rPr>
        <w:t xml:space="preserve"> </w:t>
      </w:r>
      <w:r>
        <w:rPr>
          <w:w w:val="105"/>
        </w:rPr>
        <w:t>location.</w:t>
      </w:r>
      <w:r>
        <w:rPr>
          <w:spacing w:val="-6"/>
          <w:w w:val="105"/>
        </w:rPr>
        <w:t xml:space="preserve"> </w:t>
      </w:r>
      <w:r>
        <w:rPr>
          <w:spacing w:val="-8"/>
          <w:w w:val="105"/>
        </w:rPr>
        <w:t>We</w:t>
      </w:r>
      <w:r>
        <w:rPr>
          <w:spacing w:val="-6"/>
          <w:w w:val="105"/>
        </w:rPr>
        <w:t xml:space="preserve"> </w:t>
      </w:r>
      <w:r>
        <w:rPr>
          <w:w w:val="105"/>
        </w:rPr>
        <w:t>wrote</w:t>
      </w:r>
      <w:r>
        <w:rPr>
          <w:spacing w:val="-5"/>
          <w:w w:val="105"/>
        </w:rPr>
        <w:t xml:space="preserve"> </w:t>
      </w:r>
      <w:r>
        <w:rPr>
          <w:rFonts w:ascii="Monotype Corsiva" w:eastAsia="Monotype Corsiva" w:hAnsi="Monotype Corsiva" w:cs="Monotype Corsiva"/>
          <w:i/>
          <w:w w:val="105"/>
        </w:rPr>
        <w:t>H</w:t>
      </w:r>
      <w:r>
        <w:rPr>
          <w:rFonts w:ascii="Monotype Corsiva" w:eastAsia="Monotype Corsiva" w:hAnsi="Monotype Corsiva" w:cs="Monotype Corsiva"/>
          <w:i/>
          <w:spacing w:val="-17"/>
          <w:w w:val="105"/>
        </w:rPr>
        <w:t xml:space="preserve"> </w:t>
      </w:r>
      <w:r>
        <w:rPr>
          <w:rFonts w:ascii="Tahoma" w:eastAsia="Tahoma" w:hAnsi="Tahoma" w:cs="Tahoma"/>
          <w:w w:val="105"/>
        </w:rPr>
        <w:t>(</w:t>
      </w:r>
      <w:r>
        <w:rPr>
          <w:i/>
          <w:w w:val="105"/>
        </w:rPr>
        <w:t>m,</w:t>
      </w:r>
      <w:r>
        <w:rPr>
          <w:i/>
          <w:spacing w:val="-27"/>
          <w:w w:val="105"/>
        </w:rPr>
        <w:t xml:space="preserve"> </w:t>
      </w:r>
      <w:r>
        <w:rPr>
          <w:i/>
          <w:w w:val="105"/>
        </w:rPr>
        <w:t>n</w:t>
      </w:r>
      <w:r>
        <w:rPr>
          <w:rFonts w:ascii="Tahoma" w:eastAsia="Tahoma" w:hAnsi="Tahoma" w:cs="Tahoma"/>
          <w:w w:val="105"/>
        </w:rPr>
        <w:t xml:space="preserve">) </w:t>
      </w:r>
      <w:r>
        <w:rPr>
          <w:w w:val="105"/>
        </w:rPr>
        <w:t xml:space="preserve">to retrieve the </w:t>
      </w:r>
      <w:r>
        <w:rPr>
          <w:i/>
          <w:w w:val="105"/>
        </w:rPr>
        <w:t>n</w:t>
      </w:r>
      <w:r>
        <w:rPr>
          <w:w w:val="105"/>
        </w:rPr>
        <w:t xml:space="preserve">-location heap value in the </w:t>
      </w:r>
      <w:r>
        <w:rPr>
          <w:i/>
          <w:w w:val="105"/>
        </w:rPr>
        <w:t xml:space="preserve">m </w:t>
      </w:r>
      <w:r>
        <w:rPr>
          <w:w w:val="105"/>
        </w:rPr>
        <w:t xml:space="preserve">region, and </w:t>
      </w:r>
      <w:r>
        <w:rPr>
          <w:rFonts w:ascii="Monotype Corsiva" w:eastAsia="Monotype Corsiva" w:hAnsi="Monotype Corsiva" w:cs="Monotype Corsiva"/>
          <w:i/>
          <w:w w:val="105"/>
        </w:rPr>
        <w:t xml:space="preserve">H </w:t>
      </w:r>
      <w:r>
        <w:rPr>
          <w:rFonts w:ascii="Tahoma" w:eastAsia="Tahoma" w:hAnsi="Tahoma" w:cs="Tahoma"/>
          <w:w w:val="105"/>
        </w:rPr>
        <w:t>(</w:t>
      </w:r>
      <w:r>
        <w:rPr>
          <w:i/>
          <w:w w:val="105"/>
        </w:rPr>
        <w:t>m</w:t>
      </w:r>
      <w:r>
        <w:rPr>
          <w:rFonts w:ascii="Tahoma" w:eastAsia="Tahoma" w:hAnsi="Tahoma" w:cs="Tahoma"/>
          <w:w w:val="105"/>
        </w:rPr>
        <w:t>)[</w:t>
      </w:r>
      <w:r>
        <w:rPr>
          <w:i/>
          <w:w w:val="105"/>
        </w:rPr>
        <w:t>n</w:t>
      </w:r>
      <w:r>
        <w:rPr>
          <w:i/>
          <w:spacing w:val="27"/>
          <w:w w:val="105"/>
        </w:rPr>
        <w:t xml:space="preserve"> </w:t>
      </w:r>
      <w:proofErr w:type="spellStart"/>
      <w:r>
        <w:rPr>
          <w:i/>
          <w:w w:val="105"/>
        </w:rPr>
        <w:t>n</w:t>
      </w:r>
      <w:r>
        <w:rPr>
          <w:rFonts w:ascii="Swis721 Blk BT" w:eastAsia="Swis721 Blk BT" w:hAnsi="Swis721 Blk BT" w:cs="Swis721 Blk BT"/>
          <w:i/>
          <w:w w:val="105"/>
          <w:vertAlign w:val="superscript"/>
        </w:rPr>
        <w:t>j</w:t>
      </w:r>
      <w:proofErr w:type="spellEnd"/>
      <w:r>
        <w:rPr>
          <w:rFonts w:ascii="Swis721 Blk BT" w:eastAsia="Swis721 Blk BT" w:hAnsi="Swis721 Blk BT" w:cs="Swis721 Blk BT"/>
          <w:i/>
          <w:w w:val="105"/>
        </w:rPr>
        <w:t xml:space="preserve"> </w:t>
      </w:r>
      <w:r>
        <w:rPr>
          <w:rFonts w:ascii="Tahoma" w:eastAsia="Tahoma" w:hAnsi="Tahoma" w:cs="Tahoma"/>
        </w:rPr>
        <w:t xml:space="preserve">: </w:t>
      </w:r>
      <w:r>
        <w:rPr>
          <w:i/>
          <w:w w:val="105"/>
        </w:rPr>
        <w:t xml:space="preserve">τ </w:t>
      </w:r>
      <w:r>
        <w:rPr>
          <w:rFonts w:ascii="Tahoma" w:eastAsia="Tahoma" w:hAnsi="Tahoma" w:cs="Tahoma"/>
        </w:rPr>
        <w:t xml:space="preserve">] </w:t>
      </w:r>
      <w:r>
        <w:rPr>
          <w:w w:val="105"/>
        </w:rPr>
        <w:t xml:space="preserve">to update location </w:t>
      </w:r>
      <w:r>
        <w:rPr>
          <w:i/>
          <w:w w:val="105"/>
        </w:rPr>
        <w:t xml:space="preserve">n </w:t>
      </w:r>
      <w:r>
        <w:rPr>
          <w:w w:val="105"/>
        </w:rPr>
        <w:t xml:space="preserve">with the value </w:t>
      </w:r>
      <w:proofErr w:type="spellStart"/>
      <w:r>
        <w:rPr>
          <w:i/>
          <w:w w:val="105"/>
        </w:rPr>
        <w:t>n</w:t>
      </w:r>
      <w:r>
        <w:rPr>
          <w:rFonts w:ascii="Swis721 Blk BT" w:eastAsia="Swis721 Blk BT" w:hAnsi="Swis721 Blk BT" w:cs="Swis721 Blk BT"/>
          <w:i/>
          <w:w w:val="105"/>
          <w:vertAlign w:val="superscript"/>
        </w:rPr>
        <w:t>j</w:t>
      </w:r>
      <w:proofErr w:type="spellEnd"/>
      <w:r>
        <w:rPr>
          <w:rFonts w:ascii="Swis721 Blk BT" w:eastAsia="Swis721 Blk BT" w:hAnsi="Swis721 Blk BT" w:cs="Swis721 Blk BT"/>
          <w:i/>
          <w:w w:val="105"/>
        </w:rPr>
        <w:t xml:space="preserve"> </w:t>
      </w:r>
      <w:r>
        <w:rPr>
          <w:rFonts w:ascii="Tahoma" w:eastAsia="Tahoma" w:hAnsi="Tahoma" w:cs="Tahoma"/>
        </w:rPr>
        <w:t xml:space="preserve">: </w:t>
      </w:r>
      <w:r>
        <w:rPr>
          <w:i/>
          <w:w w:val="105"/>
        </w:rPr>
        <w:t xml:space="preserve">τ </w:t>
      </w:r>
      <w:r>
        <w:rPr>
          <w:w w:val="105"/>
        </w:rPr>
        <w:t xml:space="preserve">in the </w:t>
      </w:r>
      <w:r>
        <w:rPr>
          <w:i/>
          <w:w w:val="105"/>
        </w:rPr>
        <w:t xml:space="preserve">m </w:t>
      </w:r>
      <w:r>
        <w:rPr>
          <w:w w:val="105"/>
        </w:rPr>
        <w:t xml:space="preserve">region. It is worth noting that </w:t>
      </w:r>
      <w:proofErr w:type="spellStart"/>
      <w:r>
        <w:rPr>
          <w:spacing w:val="7"/>
          <w:w w:val="105"/>
        </w:rPr>
        <w:t>C</w:t>
      </w:r>
      <w:r>
        <w:rPr>
          <w:spacing w:val="7"/>
          <w:w w:val="105"/>
          <w:sz w:val="16"/>
          <w:szCs w:val="16"/>
        </w:rPr>
        <w:t>HECKED</w:t>
      </w:r>
      <w:r>
        <w:rPr>
          <w:spacing w:val="7"/>
          <w:w w:val="105"/>
        </w:rPr>
        <w:t>CB</w:t>
      </w:r>
      <w:r>
        <w:rPr>
          <w:spacing w:val="7"/>
          <w:w w:val="105"/>
          <w:sz w:val="16"/>
          <w:szCs w:val="16"/>
        </w:rPr>
        <w:t>OX</w:t>
      </w:r>
      <w:proofErr w:type="spellEnd"/>
      <w:r>
        <w:rPr>
          <w:spacing w:val="7"/>
          <w:w w:val="105"/>
          <w:sz w:val="16"/>
          <w:szCs w:val="16"/>
        </w:rPr>
        <w:t xml:space="preserve"> </w:t>
      </w:r>
      <w:del w:id="540" w:author="SC9986" w:date="2022-08-04T11:11:00Z">
        <w:r w:rsidDel="00A136A3">
          <w:rPr>
            <w:spacing w:val="7"/>
            <w:w w:val="105"/>
            <w:sz w:val="16"/>
            <w:szCs w:val="16"/>
          </w:rPr>
          <w:delText xml:space="preserve"> </w:delText>
        </w:r>
      </w:del>
      <w:r>
        <w:rPr>
          <w:w w:val="105"/>
        </w:rPr>
        <w:t>is not a fat-pointer system; thus, in every heap update,</w:t>
      </w:r>
      <w:r>
        <w:rPr>
          <w:spacing w:val="4"/>
          <w:w w:val="105"/>
        </w:rPr>
        <w:t xml:space="preserve"> </w:t>
      </w:r>
      <w:r>
        <w:rPr>
          <w:w w:val="105"/>
        </w:rPr>
        <w:t>the</w:t>
      </w:r>
    </w:p>
    <w:p w14:paraId="214FAA84" w14:textId="77777777" w:rsidR="00AF434A" w:rsidRDefault="00000000">
      <w:pPr>
        <w:pStyle w:val="BodyText"/>
        <w:spacing w:before="83" w:line="228" w:lineRule="auto"/>
        <w:ind w:left="203" w:right="219"/>
        <w:jc w:val="both"/>
      </w:pPr>
      <w:r>
        <w:br w:type="column"/>
      </w:r>
      <w:r>
        <w:t xml:space="preserve">value type annotation remains the same through program executions. Additionally, for both stack and heap, we ensure </w:t>
      </w:r>
      <w:r>
        <w:rPr>
          <w:rFonts w:ascii="Arial" w:hAnsi="Arial"/>
          <w:i/>
        </w:rPr>
        <w:t xml:space="preserve">FV </w:t>
      </w:r>
      <w:r>
        <w:rPr>
          <w:rFonts w:ascii="Tahoma" w:hAnsi="Tahoma"/>
        </w:rPr>
        <w:t>(</w:t>
      </w:r>
      <w:r>
        <w:rPr>
          <w:i/>
        </w:rPr>
        <w:t xml:space="preserve">τ </w:t>
      </w:r>
      <w:r>
        <w:rPr>
          <w:rFonts w:ascii="Tahoma" w:hAnsi="Tahoma"/>
        </w:rPr>
        <w:t xml:space="preserve">) = </w:t>
      </w:r>
      <w:r>
        <w:t xml:space="preserve">for all the value type annotations </w:t>
      </w:r>
      <w:r>
        <w:rPr>
          <w:i/>
        </w:rPr>
        <w:t xml:space="preserve">τ </w:t>
      </w:r>
      <w:r>
        <w:t>.</w:t>
      </w:r>
    </w:p>
    <w:p w14:paraId="084D3DBB" w14:textId="6B9FE26F" w:rsidR="00AF434A" w:rsidRDefault="00000000">
      <w:pPr>
        <w:pStyle w:val="BodyText"/>
        <w:spacing w:before="4" w:line="228" w:lineRule="auto"/>
        <w:ind w:left="203" w:right="217" w:firstLine="300"/>
        <w:jc w:val="both"/>
      </w:pPr>
      <w:r>
        <w:pict w14:anchorId="2558EC05">
          <v:shape id="_x0000_s1391" type="#_x0000_t202" style="position:absolute;left:0;text-align:left;margin-left:357.25pt;margin-top:-9.85pt;width:5pt;height:17.3pt;z-index:-57040;mso-position-horizontal-relative:page" filled="f" stroked="f">
            <v:textbox inset="0,0,0,0">
              <w:txbxContent>
                <w:p w14:paraId="01B13B69" w14:textId="77777777" w:rsidR="00AF434A" w:rsidRDefault="00000000">
                  <w:pPr>
                    <w:pStyle w:val="BodyText"/>
                    <w:spacing w:line="242" w:lineRule="exact"/>
                    <w:rPr>
                      <w:rFonts w:ascii="Lucida Sans Unicode" w:hAnsi="Lucida Sans Unicode"/>
                    </w:rPr>
                  </w:pPr>
                  <w:r>
                    <w:rPr>
                      <w:rFonts w:ascii="Lucida Sans Unicode" w:hAnsi="Lucida Sans Unicode"/>
                      <w:w w:val="51"/>
                    </w:rPr>
                    <w:t>∅</w:t>
                  </w:r>
                </w:p>
              </w:txbxContent>
            </v:textbox>
            <w10:wrap anchorx="page"/>
          </v:shape>
        </w:pict>
      </w:r>
      <w:r>
        <w:pict w14:anchorId="5F63301D">
          <v:shape id="_x0000_s1390" type="#_x0000_t202" style="position:absolute;left:0;text-align:left;margin-left:439.05pt;margin-top:124.55pt;width:16.05pt;height:17.3pt;z-index:-56896;mso-position-horizontal-relative:page" filled="f" stroked="f">
            <v:textbox inset="0,0,0,0">
              <w:txbxContent>
                <w:p w14:paraId="5F97E0B3"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t>While heap bindings can change, stack bindings are immutable</w:t>
      </w:r>
      <w:ins w:id="541" w:author="SC9986" w:date="2022-08-04T11:12:00Z">
        <w:r w:rsidR="00A136A3">
          <w:t xml:space="preserve"> </w:t>
        </w:r>
      </w:ins>
      <w:del w:id="542" w:author="SC9986" w:date="2022-08-04T11:12:00Z">
        <w:r w:rsidDel="00A136A3">
          <w:delText>—</w:delText>
        </w:r>
      </w:del>
      <w:r>
        <w:t xml:space="preserve">once variable </w:t>
      </w:r>
      <w:r>
        <w:rPr>
          <w:i/>
          <w:w w:val="105"/>
        </w:rPr>
        <w:t xml:space="preserve">x </w:t>
      </w:r>
      <w:r>
        <w:t xml:space="preserve">is bound to </w:t>
      </w:r>
      <w:r>
        <w:rPr>
          <w:i/>
        </w:rPr>
        <w:t xml:space="preserve">n </w:t>
      </w:r>
      <w:r>
        <w:rPr>
          <w:rFonts w:ascii="Tahoma" w:eastAsia="Tahoma" w:hAnsi="Tahoma" w:cs="Tahoma"/>
        </w:rPr>
        <w:t xml:space="preserve">: </w:t>
      </w:r>
      <w:r>
        <w:rPr>
          <w:i/>
          <w:w w:val="105"/>
        </w:rPr>
        <w:t xml:space="preserve">τ </w:t>
      </w:r>
      <w:r>
        <w:t xml:space="preserve">in </w:t>
      </w:r>
      <w:r>
        <w:rPr>
          <w:i/>
        </w:rPr>
        <w:t>ϕ</w:t>
      </w:r>
      <w:r>
        <w:t>, that binding will not be updated</w:t>
      </w:r>
      <w:ins w:id="543" w:author="SC9986" w:date="2022-08-04T11:12:00Z">
        <w:r w:rsidR="00A136A3">
          <w:t>.</w:t>
        </w:r>
      </w:ins>
      <w:del w:id="544" w:author="SC9986" w:date="2022-08-04T11:12:00Z">
        <w:r w:rsidDel="00A136A3">
          <w:delText>;</w:delText>
        </w:r>
      </w:del>
      <w:r>
        <w:t xml:space="preserve"> </w:t>
      </w:r>
      <w:del w:id="545" w:author="SC9986" w:date="2022-08-04T11:12:00Z">
        <w:r w:rsidDel="00A136A3">
          <w:delText xml:space="preserve">we </w:delText>
        </w:r>
      </w:del>
      <w:ins w:id="546" w:author="SC9986" w:date="2022-08-04T11:12:00Z">
        <w:r w:rsidR="00A136A3">
          <w:t>W</w:t>
        </w:r>
        <w:r w:rsidR="00A136A3">
          <w:t xml:space="preserve">e </w:t>
        </w:r>
      </w:ins>
      <w:r>
        <w:t xml:space="preserve">can model mutable stack variables as pointers into the mutable heap. As mentioned, value </w:t>
      </w:r>
      <w:r>
        <w:rPr>
          <w:rFonts w:ascii="Tahoma" w:eastAsia="Tahoma" w:hAnsi="Tahoma" w:cs="Tahoma"/>
        </w:rPr>
        <w:t xml:space="preserve">0 : </w:t>
      </w:r>
      <w:r>
        <w:rPr>
          <w:i/>
          <w:w w:val="105"/>
        </w:rPr>
        <w:t xml:space="preserve">τ </w:t>
      </w:r>
      <w:r>
        <w:t xml:space="preserve">represents a </w:t>
      </w:r>
      <w:r>
        <w:rPr>
          <w:w w:val="105"/>
        </w:rPr>
        <w:t xml:space="preserve">null </w:t>
      </w:r>
      <w:r>
        <w:t xml:space="preserve">pointer when </w:t>
      </w:r>
      <w:r>
        <w:rPr>
          <w:i/>
          <w:w w:val="105"/>
        </w:rPr>
        <w:t xml:space="preserve">τ </w:t>
      </w:r>
      <w:r>
        <w:t>is a pointer type</w:t>
      </w:r>
      <w:ins w:id="547" w:author="SC9986" w:date="2022-08-04T11:13:00Z">
        <w:r w:rsidR="00A136A3">
          <w:t>.</w:t>
        </w:r>
      </w:ins>
      <w:del w:id="548" w:author="SC9986" w:date="2022-08-04T11:13:00Z">
        <w:r w:rsidDel="00A136A3">
          <w:delText>;</w:delText>
        </w:r>
      </w:del>
      <w:r>
        <w:t xml:space="preserve"> </w:t>
      </w:r>
      <w:del w:id="549" w:author="SC9986" w:date="2022-08-04T11:13:00Z">
        <w:r w:rsidDel="00A136A3">
          <w:delText>correspondingly</w:delText>
        </w:r>
      </w:del>
      <w:ins w:id="550" w:author="SC9986" w:date="2022-08-04T11:13:00Z">
        <w:r w:rsidR="00A136A3">
          <w:t>C</w:t>
        </w:r>
        <w:r w:rsidR="00A136A3">
          <w:t>orrespondingly</w:t>
        </w:r>
      </w:ins>
      <w:r>
        <w:t xml:space="preserve">, </w:t>
      </w:r>
      <w:r>
        <w:rPr>
          <w:rFonts w:ascii="Monotype Corsiva" w:eastAsia="Monotype Corsiva" w:hAnsi="Monotype Corsiva" w:cs="Monotype Corsiva"/>
          <w:i/>
        </w:rPr>
        <w:t xml:space="preserve">H </w:t>
      </w:r>
      <w:r>
        <w:rPr>
          <w:rFonts w:ascii="Tahoma" w:eastAsia="Tahoma" w:hAnsi="Tahoma" w:cs="Tahoma"/>
        </w:rPr>
        <w:t>(</w:t>
      </w:r>
      <w:r>
        <w:rPr>
          <w:i/>
        </w:rPr>
        <w:t xml:space="preserve">m, </w:t>
      </w:r>
      <w:r>
        <w:rPr>
          <w:rFonts w:ascii="Tahoma" w:eastAsia="Tahoma" w:hAnsi="Tahoma" w:cs="Tahoma"/>
        </w:rPr>
        <w:t xml:space="preserve">0) </w:t>
      </w:r>
      <w:r>
        <w:t xml:space="preserve">should always be undefined. The relation steps to a </w:t>
      </w:r>
      <w:r>
        <w:rPr>
          <w:i/>
        </w:rPr>
        <w:t xml:space="preserve">result </w:t>
      </w:r>
      <w:r>
        <w:rPr>
          <w:i/>
          <w:spacing w:val="2"/>
        </w:rPr>
        <w:t>r</w:t>
      </w:r>
      <w:r>
        <w:rPr>
          <w:spacing w:val="2"/>
        </w:rPr>
        <w:t xml:space="preserve">, </w:t>
      </w:r>
      <w:r>
        <w:t>which is either an expression or</w:t>
      </w:r>
      <w:del w:id="551" w:author="SC9986" w:date="2022-08-04T11:13:00Z">
        <w:r w:rsidDel="00A136A3">
          <w:delText xml:space="preserve"> </w:delText>
        </w:r>
      </w:del>
      <w:r>
        <w:t xml:space="preserve"> a </w:t>
      </w:r>
      <w:r>
        <w:rPr>
          <w:w w:val="105"/>
        </w:rPr>
        <w:t xml:space="preserve">null </w:t>
      </w:r>
      <w:r>
        <w:t>or bounds failure, represent</w:t>
      </w:r>
      <w:del w:id="552" w:author="SC9986" w:date="2022-08-04T11:13:00Z">
        <w:r w:rsidDel="00A136A3">
          <w:delText>ing</w:delText>
        </w:r>
      </w:del>
      <w:r>
        <w:t xml:space="preserve"> a null-pointer deref</w:t>
      </w:r>
      <w:del w:id="553" w:author="SC9986" w:date="2022-08-04T11:13:00Z">
        <w:r w:rsidDel="00A136A3">
          <w:delText xml:space="preserve">- </w:delText>
        </w:r>
      </w:del>
      <w:r>
        <w:t xml:space="preserve">erence or out-of-bounds access, respectively. Such failures are a </w:t>
      </w:r>
      <w:r>
        <w:rPr>
          <w:i/>
        </w:rPr>
        <w:t xml:space="preserve">good </w:t>
      </w:r>
      <w:r>
        <w:t xml:space="preserve">outcome; stuck states (non-value expressions that cannot transition to a result </w:t>
      </w:r>
      <w:r>
        <w:rPr>
          <w:i/>
          <w:spacing w:val="2"/>
        </w:rPr>
        <w:t>r</w:t>
      </w:r>
      <w:r>
        <w:rPr>
          <w:spacing w:val="2"/>
        </w:rPr>
        <w:t xml:space="preserve">) </w:t>
      </w:r>
      <w:del w:id="554" w:author="SC9986" w:date="2022-08-04T11:13:00Z">
        <w:r w:rsidDel="00EC345B">
          <w:delText xml:space="preserve">characterize </w:delText>
        </w:r>
      </w:del>
      <w:ins w:id="555" w:author="SC9986" w:date="2022-08-04T11:13:00Z">
        <w:r w:rsidR="00EC345B">
          <w:t>characteriz</w:t>
        </w:r>
      </w:ins>
      <w:ins w:id="556" w:author="SC9986" w:date="2022-08-04T11:14:00Z">
        <w:r w:rsidR="00EC345B">
          <w:t>ing</w:t>
        </w:r>
      </w:ins>
      <w:ins w:id="557" w:author="SC9986" w:date="2022-08-04T11:13:00Z">
        <w:r w:rsidR="00EC345B">
          <w:t xml:space="preserve"> </w:t>
        </w:r>
      </w:ins>
      <w:r>
        <w:t>undefined behav</w:t>
      </w:r>
      <w:del w:id="558" w:author="SC9986" w:date="2022-08-04T11:14:00Z">
        <w:r w:rsidDel="00EC345B">
          <w:delText xml:space="preserve">- </w:delText>
        </w:r>
      </w:del>
      <w:r>
        <w:rPr>
          <w:spacing w:val="-3"/>
        </w:rPr>
        <w:t xml:space="preserve">ior. </w:t>
      </w:r>
      <w:r>
        <w:t xml:space="preserve">The context mode </w:t>
      </w:r>
      <w:r>
        <w:rPr>
          <w:i/>
        </w:rPr>
        <w:t xml:space="preserve">m </w:t>
      </w:r>
      <w:r>
        <w:t xml:space="preserve">(in </w:t>
      </w:r>
      <w:r>
        <w:rPr>
          <w:rFonts w:ascii="Bookman Old Style" w:eastAsia="Bookman Old Style" w:hAnsi="Bookman Old Style" w:cs="Bookman Old Style"/>
          <w:i/>
          <w:spacing w:val="5"/>
          <w:vertAlign w:val="subscript"/>
        </w:rPr>
        <w:t>m</w:t>
      </w:r>
      <w:r>
        <w:rPr>
          <w:spacing w:val="5"/>
        </w:rPr>
        <w:t xml:space="preserve">) </w:t>
      </w:r>
      <w:r>
        <w:t>indicates whether the stepped</w:t>
      </w:r>
      <w:r>
        <w:rPr>
          <w:spacing w:val="25"/>
        </w:rPr>
        <w:t xml:space="preserve"> </w:t>
      </w:r>
      <w:proofErr w:type="spellStart"/>
      <w:r>
        <w:t>redex</w:t>
      </w:r>
      <w:proofErr w:type="spellEnd"/>
      <w:r>
        <w:rPr>
          <w:spacing w:val="25"/>
        </w:rPr>
        <w:t xml:space="preserve"> </w:t>
      </w:r>
      <w:r>
        <w:t>within</w:t>
      </w:r>
      <w:r>
        <w:rPr>
          <w:spacing w:val="24"/>
        </w:rPr>
        <w:t xml:space="preserve"> </w:t>
      </w:r>
      <w:r>
        <w:rPr>
          <w:i/>
        </w:rPr>
        <w:t>e</w:t>
      </w:r>
      <w:r>
        <w:rPr>
          <w:i/>
          <w:spacing w:val="25"/>
        </w:rPr>
        <w:t xml:space="preserve"> </w:t>
      </w:r>
      <w:r>
        <w:t>was</w:t>
      </w:r>
      <w:r>
        <w:rPr>
          <w:spacing w:val="25"/>
        </w:rPr>
        <w:t xml:space="preserve"> </w:t>
      </w:r>
      <w:r>
        <w:t>in</w:t>
      </w:r>
      <w:r>
        <w:rPr>
          <w:spacing w:val="25"/>
        </w:rPr>
        <w:t xml:space="preserve"> </w:t>
      </w:r>
      <w:r>
        <w:t>a</w:t>
      </w:r>
      <w:r>
        <w:rPr>
          <w:spacing w:val="24"/>
        </w:rPr>
        <w:t xml:space="preserve"> </w:t>
      </w:r>
      <w:r>
        <w:t>checked</w:t>
      </w:r>
      <w:r>
        <w:rPr>
          <w:spacing w:val="25"/>
        </w:rPr>
        <w:t xml:space="preserve"> </w:t>
      </w:r>
      <w:r>
        <w:t>(c)</w:t>
      </w:r>
      <w:r>
        <w:rPr>
          <w:spacing w:val="26"/>
        </w:rPr>
        <w:t xml:space="preserve"> </w:t>
      </w:r>
      <w:r>
        <w:t>or</w:t>
      </w:r>
      <w:r>
        <w:rPr>
          <w:spacing w:val="25"/>
        </w:rPr>
        <w:t xml:space="preserve"> </w:t>
      </w:r>
      <w:r>
        <w:t>unchecked</w:t>
      </w:r>
    </w:p>
    <w:p w14:paraId="1645F61E" w14:textId="77777777" w:rsidR="00AF434A" w:rsidRDefault="00000000">
      <w:pPr>
        <w:pStyle w:val="BodyText"/>
        <w:spacing w:before="2" w:line="227" w:lineRule="exact"/>
        <w:ind w:left="203"/>
        <w:jc w:val="both"/>
      </w:pPr>
      <w:r>
        <w:t>(u) region.</w:t>
      </w:r>
    </w:p>
    <w:p w14:paraId="14FFA5CE" w14:textId="6D95C266" w:rsidR="00AF434A" w:rsidRDefault="00000000">
      <w:pPr>
        <w:pStyle w:val="BodyText"/>
        <w:spacing w:before="3" w:line="232" w:lineRule="auto"/>
        <w:ind w:left="203" w:right="217" w:firstLine="300"/>
        <w:jc w:val="both"/>
      </w:pPr>
      <w:r>
        <w:t>The rules for the main operational semantics</w:t>
      </w:r>
      <w:r>
        <w:rPr>
          <w:spacing w:val="-14"/>
        </w:rPr>
        <w:t xml:space="preserve"> </w:t>
      </w:r>
      <w:r>
        <w:t xml:space="preserve">judgment— </w:t>
      </w:r>
      <w:r>
        <w:rPr>
          <w:i/>
        </w:rPr>
        <w:t>evaluation</w:t>
      </w:r>
      <w:r>
        <w:t xml:space="preserve">—are given at the middle of Fig. 6. The first rule takes an expression </w:t>
      </w:r>
      <w:r>
        <w:rPr>
          <w:i/>
        </w:rPr>
        <w:t>e</w:t>
      </w:r>
      <w:r>
        <w:t xml:space="preserve">, decomposes it into an </w:t>
      </w:r>
      <w:r>
        <w:rPr>
          <w:i/>
        </w:rPr>
        <w:t>evaluation con- text</w:t>
      </w:r>
      <w:del w:id="559" w:author="SC9986" w:date="2022-08-04T11:14:00Z">
        <w:r w:rsidDel="00EC345B">
          <w:rPr>
            <w:i/>
          </w:rPr>
          <w:delText xml:space="preserve"> </w:delText>
        </w:r>
      </w:del>
      <w:r>
        <w:rPr>
          <w:i/>
        </w:rPr>
        <w:t xml:space="preserve"> E </w:t>
      </w:r>
      <w:del w:id="560" w:author="SC9986" w:date="2022-08-04T11:14:00Z">
        <w:r w:rsidDel="00EC345B">
          <w:rPr>
            <w:i/>
          </w:rPr>
          <w:delText xml:space="preserve"> </w:delText>
        </w:r>
      </w:del>
      <w:r>
        <w:t xml:space="preserve">and a sub-expression </w:t>
      </w:r>
      <w:proofErr w:type="spellStart"/>
      <w:r>
        <w:rPr>
          <w:i/>
        </w:rPr>
        <w:t>e</w:t>
      </w:r>
      <w:r>
        <w:rPr>
          <w:rFonts w:ascii="Swis721 Blk BT" w:hAnsi="Swis721 Blk BT"/>
          <w:i/>
          <w:vertAlign w:val="superscript"/>
        </w:rPr>
        <w:t>j</w:t>
      </w:r>
      <w:proofErr w:type="spellEnd"/>
      <w:r>
        <w:rPr>
          <w:rFonts w:ascii="Swis721 Blk BT" w:hAnsi="Swis721 Blk BT"/>
          <w:i/>
        </w:rPr>
        <w:t xml:space="preserve"> </w:t>
      </w:r>
      <w:r>
        <w:t>(such that replacing the</w:t>
      </w:r>
      <w:r>
        <w:rPr>
          <w:spacing w:val="45"/>
        </w:rPr>
        <w:t xml:space="preserve"> </w:t>
      </w:r>
      <w:r>
        <w:t>hole</w:t>
      </w:r>
    </w:p>
    <w:p w14:paraId="2E889F90" w14:textId="77777777" w:rsidR="00AF434A" w:rsidRDefault="00000000">
      <w:pPr>
        <w:spacing w:line="201" w:lineRule="auto"/>
        <w:ind w:left="203" w:right="219"/>
        <w:jc w:val="both"/>
        <w:rPr>
          <w:sz w:val="20"/>
          <w:szCs w:val="20"/>
        </w:rPr>
      </w:pPr>
      <w:r>
        <w:pict w14:anchorId="7B39C07E">
          <v:shape id="_x0000_s1389" type="#_x0000_t202" style="position:absolute;left:0;text-align:left;margin-left:493.55pt;margin-top:12.7pt;width:16.05pt;height:17.3pt;z-index:-56872;mso-position-horizontal-relative:page" filled="f" stroked="f">
            <v:textbox inset="0,0,0,0">
              <w:txbxContent>
                <w:p w14:paraId="2E9AE9D2"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rPr>
          <w:rFonts w:ascii="Lucida Sans Unicode" w:eastAsia="Lucida Sans Unicode" w:hAnsi="Lucida Sans Unicode" w:cs="Lucida Sans Unicode"/>
          <w:sz w:val="20"/>
          <w:szCs w:val="20"/>
        </w:rPr>
        <w:t xml:space="preserve">Q </w:t>
      </w:r>
      <w:r>
        <w:rPr>
          <w:sz w:val="20"/>
          <w:szCs w:val="20"/>
        </w:rPr>
        <w:t xml:space="preserve">in </w:t>
      </w:r>
      <w:r>
        <w:rPr>
          <w:i/>
          <w:sz w:val="20"/>
          <w:szCs w:val="20"/>
        </w:rPr>
        <w:t xml:space="preserve">E </w:t>
      </w:r>
      <w:r>
        <w:rPr>
          <w:sz w:val="20"/>
          <w:szCs w:val="20"/>
        </w:rPr>
        <w:t xml:space="preserve">with </w:t>
      </w:r>
      <w:proofErr w:type="spellStart"/>
      <w:r>
        <w:rPr>
          <w:i/>
          <w:sz w:val="20"/>
          <w:szCs w:val="20"/>
        </w:rPr>
        <w:t>e</w:t>
      </w:r>
      <w:r>
        <w:rPr>
          <w:rFonts w:ascii="Swis721 Blk BT" w:eastAsia="Swis721 Blk BT" w:hAnsi="Swis721 Blk BT" w:cs="Swis721 Blk BT"/>
          <w:i/>
          <w:sz w:val="20"/>
          <w:szCs w:val="20"/>
          <w:vertAlign w:val="superscript"/>
        </w:rPr>
        <w:t>j</w:t>
      </w:r>
      <w:proofErr w:type="spellEnd"/>
      <w:r>
        <w:rPr>
          <w:rFonts w:ascii="Swis721 Blk BT" w:eastAsia="Swis721 Blk BT" w:hAnsi="Swis721 Blk BT" w:cs="Swis721 Blk BT"/>
          <w:i/>
          <w:sz w:val="20"/>
          <w:szCs w:val="20"/>
        </w:rPr>
        <w:t xml:space="preserve"> </w:t>
      </w:r>
      <w:r>
        <w:rPr>
          <w:sz w:val="20"/>
          <w:szCs w:val="20"/>
        </w:rPr>
        <w:t xml:space="preserve">would yield </w:t>
      </w:r>
      <w:r>
        <w:rPr>
          <w:i/>
          <w:sz w:val="20"/>
          <w:szCs w:val="20"/>
        </w:rPr>
        <w:t>e</w:t>
      </w:r>
      <w:r>
        <w:rPr>
          <w:sz w:val="20"/>
          <w:szCs w:val="20"/>
        </w:rPr>
        <w:t xml:space="preserve">), and then evaluates </w:t>
      </w:r>
      <w:proofErr w:type="spellStart"/>
      <w:r>
        <w:rPr>
          <w:i/>
          <w:sz w:val="20"/>
          <w:szCs w:val="20"/>
        </w:rPr>
        <w:t>e</w:t>
      </w:r>
      <w:r>
        <w:rPr>
          <w:rFonts w:ascii="Swis721 Blk BT" w:eastAsia="Swis721 Blk BT" w:hAnsi="Swis721 Blk BT" w:cs="Swis721 Blk BT"/>
          <w:i/>
          <w:sz w:val="20"/>
          <w:szCs w:val="20"/>
          <w:vertAlign w:val="superscript"/>
        </w:rPr>
        <w:t>j</w:t>
      </w:r>
      <w:proofErr w:type="spellEnd"/>
      <w:r>
        <w:rPr>
          <w:rFonts w:ascii="Swis721 Blk BT" w:eastAsia="Swis721 Blk BT" w:hAnsi="Swis721 Blk BT" w:cs="Swis721 Blk BT"/>
          <w:i/>
          <w:sz w:val="20"/>
          <w:szCs w:val="20"/>
        </w:rPr>
        <w:t xml:space="preserve"> </w:t>
      </w:r>
      <w:r>
        <w:rPr>
          <w:sz w:val="20"/>
          <w:szCs w:val="20"/>
        </w:rPr>
        <w:t xml:space="preserve">accord- </w:t>
      </w:r>
      <w:proofErr w:type="spellStart"/>
      <w:r>
        <w:rPr>
          <w:sz w:val="20"/>
          <w:szCs w:val="20"/>
        </w:rPr>
        <w:t>ing</w:t>
      </w:r>
      <w:proofErr w:type="spellEnd"/>
      <w:r>
        <w:rPr>
          <w:sz w:val="20"/>
          <w:szCs w:val="20"/>
        </w:rPr>
        <w:t xml:space="preserve"> to the </w:t>
      </w:r>
      <w:r>
        <w:rPr>
          <w:i/>
          <w:sz w:val="20"/>
          <w:szCs w:val="20"/>
        </w:rPr>
        <w:t xml:space="preserve">computation </w:t>
      </w:r>
      <w:r>
        <w:rPr>
          <w:sz w:val="20"/>
          <w:szCs w:val="20"/>
        </w:rPr>
        <w:t xml:space="preserve">relation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xml:space="preserve">, </w:t>
      </w:r>
      <w:proofErr w:type="spellStart"/>
      <w:r>
        <w:rPr>
          <w:i/>
          <w:spacing w:val="3"/>
          <w:sz w:val="20"/>
          <w:szCs w:val="20"/>
        </w:rPr>
        <w:t>e</w:t>
      </w:r>
      <w:r>
        <w:rPr>
          <w:rFonts w:ascii="Swis721 Blk BT" w:eastAsia="Swis721 Blk BT" w:hAnsi="Swis721 Blk BT" w:cs="Swis721 Blk BT"/>
          <w:i/>
          <w:spacing w:val="3"/>
          <w:sz w:val="20"/>
          <w:szCs w:val="20"/>
          <w:vertAlign w:val="superscript"/>
        </w:rPr>
        <w:t>j</w:t>
      </w:r>
      <w:proofErr w:type="spellEnd"/>
      <w:r>
        <w:rPr>
          <w:rFonts w:ascii="Tahoma" w:eastAsia="Tahoma" w:hAnsi="Tahoma" w:cs="Tahoma"/>
          <w:spacing w:val="3"/>
          <w:sz w:val="20"/>
          <w:szCs w:val="20"/>
        </w:rPr>
        <w:t xml:space="preserve">)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xml:space="preserve">, </w:t>
      </w:r>
      <w:proofErr w:type="spellStart"/>
      <w:r>
        <w:rPr>
          <w:i/>
          <w:sz w:val="20"/>
          <w:szCs w:val="20"/>
        </w:rPr>
        <w:t>e</w:t>
      </w:r>
      <w:r>
        <w:rPr>
          <w:rFonts w:ascii="Swis721 Blk BT" w:eastAsia="Swis721 Blk BT" w:hAnsi="Swis721 Blk BT" w:cs="Swis721 Blk BT"/>
          <w:i/>
          <w:sz w:val="20"/>
          <w:szCs w:val="20"/>
          <w:vertAlign w:val="superscript"/>
        </w:rPr>
        <w:t>jj</w:t>
      </w:r>
      <w:proofErr w:type="spellEnd"/>
      <w:r>
        <w:rPr>
          <w:rFonts w:ascii="Tahoma" w:eastAsia="Tahoma" w:hAnsi="Tahoma" w:cs="Tahoma"/>
          <w:sz w:val="20"/>
          <w:szCs w:val="20"/>
        </w:rPr>
        <w:t>)</w:t>
      </w:r>
      <w:r>
        <w:rPr>
          <w:sz w:val="20"/>
          <w:szCs w:val="20"/>
        </w:rPr>
        <w:t xml:space="preserve">, </w:t>
      </w:r>
      <w:del w:id="561" w:author="SC9986" w:date="2022-08-04T11:14:00Z">
        <w:r w:rsidDel="00EC345B">
          <w:rPr>
            <w:sz w:val="20"/>
            <w:szCs w:val="20"/>
          </w:rPr>
          <w:delText xml:space="preserve"> </w:delText>
        </w:r>
      </w:del>
      <w:r>
        <w:rPr>
          <w:sz w:val="20"/>
          <w:szCs w:val="20"/>
        </w:rPr>
        <w:t>whose</w:t>
      </w:r>
      <w:del w:id="562" w:author="SC9986" w:date="2022-08-04T11:14:00Z">
        <w:r w:rsidDel="00EC345B">
          <w:rPr>
            <w:sz w:val="20"/>
            <w:szCs w:val="20"/>
          </w:rPr>
          <w:delText xml:space="preserve"> </w:delText>
        </w:r>
      </w:del>
      <w:r>
        <w:rPr>
          <w:spacing w:val="6"/>
          <w:sz w:val="20"/>
          <w:szCs w:val="20"/>
        </w:rPr>
        <w:t xml:space="preserve"> </w:t>
      </w:r>
      <w:r>
        <w:rPr>
          <w:sz w:val="20"/>
          <w:szCs w:val="20"/>
        </w:rPr>
        <w:t>rules</w:t>
      </w:r>
      <w:del w:id="563" w:author="SC9986" w:date="2022-08-04T11:14:00Z">
        <w:r w:rsidDel="00EC345B">
          <w:rPr>
            <w:sz w:val="20"/>
            <w:szCs w:val="20"/>
          </w:rPr>
          <w:delText xml:space="preserve"> </w:delText>
        </w:r>
      </w:del>
      <w:r>
        <w:rPr>
          <w:spacing w:val="7"/>
          <w:sz w:val="20"/>
          <w:szCs w:val="20"/>
        </w:rPr>
        <w:t xml:space="preserve"> </w:t>
      </w:r>
      <w:r>
        <w:rPr>
          <w:sz w:val="20"/>
          <w:szCs w:val="20"/>
        </w:rPr>
        <w:t>are</w:t>
      </w:r>
      <w:del w:id="564" w:author="SC9986" w:date="2022-08-04T11:14:00Z">
        <w:r w:rsidDel="00EC345B">
          <w:rPr>
            <w:sz w:val="20"/>
            <w:szCs w:val="20"/>
          </w:rPr>
          <w:delText xml:space="preserve"> </w:delText>
        </w:r>
      </w:del>
      <w:r>
        <w:rPr>
          <w:spacing w:val="7"/>
          <w:sz w:val="20"/>
          <w:szCs w:val="20"/>
        </w:rPr>
        <w:t xml:space="preserve"> </w:t>
      </w:r>
      <w:r>
        <w:rPr>
          <w:sz w:val="20"/>
          <w:szCs w:val="20"/>
        </w:rPr>
        <w:t>given</w:t>
      </w:r>
      <w:del w:id="565" w:author="SC9986" w:date="2022-08-04T11:14:00Z">
        <w:r w:rsidDel="00EC345B">
          <w:rPr>
            <w:sz w:val="20"/>
            <w:szCs w:val="20"/>
          </w:rPr>
          <w:delText xml:space="preserve"> </w:delText>
        </w:r>
      </w:del>
      <w:r>
        <w:rPr>
          <w:spacing w:val="6"/>
          <w:sz w:val="20"/>
          <w:szCs w:val="20"/>
        </w:rPr>
        <w:t xml:space="preserve"> </w:t>
      </w:r>
      <w:r>
        <w:rPr>
          <w:sz w:val="20"/>
          <w:szCs w:val="20"/>
        </w:rPr>
        <w:t>in</w:t>
      </w:r>
      <w:del w:id="566" w:author="SC9986" w:date="2022-08-04T11:14:00Z">
        <w:r w:rsidDel="00EC345B">
          <w:rPr>
            <w:sz w:val="20"/>
            <w:szCs w:val="20"/>
          </w:rPr>
          <w:delText xml:space="preserve"> </w:delText>
        </w:r>
      </w:del>
      <w:r>
        <w:rPr>
          <w:spacing w:val="7"/>
          <w:sz w:val="20"/>
          <w:szCs w:val="20"/>
        </w:rPr>
        <w:t xml:space="preserve"> </w:t>
      </w:r>
      <w:r>
        <w:rPr>
          <w:sz w:val="20"/>
          <w:szCs w:val="20"/>
        </w:rPr>
        <w:t>Fig.</w:t>
      </w:r>
      <w:del w:id="567" w:author="SC9986" w:date="2022-08-04T11:15:00Z">
        <w:r w:rsidDel="00EC345B">
          <w:rPr>
            <w:sz w:val="20"/>
            <w:szCs w:val="20"/>
          </w:rPr>
          <w:delText xml:space="preserve"> </w:delText>
        </w:r>
      </w:del>
      <w:r>
        <w:rPr>
          <w:spacing w:val="7"/>
          <w:sz w:val="20"/>
          <w:szCs w:val="20"/>
        </w:rPr>
        <w:t xml:space="preserve"> </w:t>
      </w:r>
      <w:r>
        <w:rPr>
          <w:sz w:val="20"/>
          <w:szCs w:val="20"/>
        </w:rPr>
        <w:t>7,</w:t>
      </w:r>
      <w:del w:id="568" w:author="SC9986" w:date="2022-08-04T11:15:00Z">
        <w:r w:rsidDel="00EC345B">
          <w:rPr>
            <w:sz w:val="20"/>
            <w:szCs w:val="20"/>
          </w:rPr>
          <w:delText xml:space="preserve"> </w:delText>
        </w:r>
      </w:del>
      <w:r>
        <w:rPr>
          <w:spacing w:val="6"/>
          <w:sz w:val="20"/>
          <w:szCs w:val="20"/>
        </w:rPr>
        <w:t xml:space="preserve"> </w:t>
      </w:r>
      <w:r>
        <w:rPr>
          <w:sz w:val="20"/>
          <w:szCs w:val="20"/>
        </w:rPr>
        <w:t>discussed</w:t>
      </w:r>
      <w:del w:id="569" w:author="SC9986" w:date="2022-08-04T11:15:00Z">
        <w:r w:rsidDel="00EC345B">
          <w:rPr>
            <w:sz w:val="20"/>
            <w:szCs w:val="20"/>
          </w:rPr>
          <w:delText xml:space="preserve"> </w:delText>
        </w:r>
      </w:del>
      <w:r>
        <w:rPr>
          <w:spacing w:val="7"/>
          <w:sz w:val="20"/>
          <w:szCs w:val="20"/>
        </w:rPr>
        <w:t xml:space="preserve"> </w:t>
      </w:r>
      <w:r>
        <w:rPr>
          <w:sz w:val="20"/>
          <w:szCs w:val="20"/>
        </w:rPr>
        <w:t xml:space="preserve">shortly. </w:t>
      </w:r>
      <w:del w:id="570" w:author="SC9986" w:date="2022-08-04T11:15:00Z">
        <w:r w:rsidDel="00EC345B">
          <w:rPr>
            <w:spacing w:val="7"/>
            <w:sz w:val="20"/>
            <w:szCs w:val="20"/>
          </w:rPr>
          <w:delText xml:space="preserve"> </w:delText>
        </w:r>
      </w:del>
      <w:r>
        <w:rPr>
          <w:sz w:val="20"/>
          <w:szCs w:val="20"/>
        </w:rPr>
        <w:t>The</w:t>
      </w:r>
    </w:p>
    <w:p w14:paraId="4A5E14FA" w14:textId="025F644E" w:rsidR="00AF434A" w:rsidRDefault="00000000">
      <w:pPr>
        <w:pStyle w:val="BodyText"/>
        <w:spacing w:line="230" w:lineRule="auto"/>
        <w:ind w:left="203" w:right="217"/>
        <w:jc w:val="both"/>
      </w:pPr>
      <w:r>
        <w:rPr>
          <w:w w:val="105"/>
        </w:rPr>
        <w:t>second rule describes the exception handling for possible crashing</w:t>
      </w:r>
      <w:r>
        <w:rPr>
          <w:spacing w:val="-32"/>
          <w:w w:val="105"/>
        </w:rPr>
        <w:t xml:space="preserve"> </w:t>
      </w:r>
      <w:r>
        <w:rPr>
          <w:w w:val="105"/>
        </w:rPr>
        <w:t>behaviors</w:t>
      </w:r>
      <w:r>
        <w:rPr>
          <w:spacing w:val="-32"/>
          <w:w w:val="105"/>
        </w:rPr>
        <w:t xml:space="preserve"> </w:t>
      </w:r>
      <w:r>
        <w:rPr>
          <w:w w:val="105"/>
        </w:rPr>
        <w:t>in</w:t>
      </w:r>
      <w:r>
        <w:rPr>
          <w:spacing w:val="-31"/>
          <w:w w:val="105"/>
        </w:rPr>
        <w:t xml:space="preserve"> </w:t>
      </w:r>
      <w:r>
        <w:rPr>
          <w:w w:val="105"/>
        </w:rPr>
        <w:t>unchecked</w:t>
      </w:r>
      <w:r>
        <w:rPr>
          <w:spacing w:val="-32"/>
          <w:w w:val="105"/>
        </w:rPr>
        <w:t xml:space="preserve"> </w:t>
      </w:r>
      <w:r>
        <w:rPr>
          <w:w w:val="105"/>
        </w:rPr>
        <w:t>region.</w:t>
      </w:r>
      <w:r>
        <w:rPr>
          <w:spacing w:val="-32"/>
          <w:w w:val="105"/>
        </w:rPr>
        <w:t xml:space="preserve"> </w:t>
      </w:r>
      <w:r>
        <w:rPr>
          <w:w w:val="105"/>
        </w:rPr>
        <w:t>A</w:t>
      </w:r>
      <w:r>
        <w:rPr>
          <w:spacing w:val="-31"/>
          <w:w w:val="105"/>
        </w:rPr>
        <w:t xml:space="preserve"> </w:t>
      </w:r>
      <w:r>
        <w:rPr>
          <w:w w:val="105"/>
        </w:rPr>
        <w:t>u</w:t>
      </w:r>
      <w:r>
        <w:rPr>
          <w:spacing w:val="-32"/>
          <w:w w:val="105"/>
        </w:rPr>
        <w:t xml:space="preserve"> </w:t>
      </w:r>
      <w:r>
        <w:rPr>
          <w:w w:val="105"/>
        </w:rPr>
        <w:t>mode</w:t>
      </w:r>
      <w:r>
        <w:rPr>
          <w:spacing w:val="-32"/>
          <w:w w:val="105"/>
        </w:rPr>
        <w:t xml:space="preserve"> </w:t>
      </w:r>
      <w:r>
        <w:rPr>
          <w:w w:val="105"/>
        </w:rPr>
        <w:t>operation</w:t>
      </w:r>
      <w:r>
        <w:t xml:space="preserve"> </w:t>
      </w:r>
      <w:r>
        <w:rPr>
          <w:w w:val="105"/>
        </w:rPr>
        <w:t xml:space="preserve">can non-deterministically crash and the </w:t>
      </w:r>
      <w:proofErr w:type="spellStart"/>
      <w:r>
        <w:rPr>
          <w:spacing w:val="7"/>
          <w:w w:val="105"/>
        </w:rPr>
        <w:t>C</w:t>
      </w:r>
      <w:r>
        <w:rPr>
          <w:spacing w:val="7"/>
          <w:w w:val="105"/>
          <w:sz w:val="16"/>
        </w:rPr>
        <w:t>HECKED</w:t>
      </w:r>
      <w:r>
        <w:rPr>
          <w:spacing w:val="7"/>
          <w:w w:val="105"/>
        </w:rPr>
        <w:t>CB</w:t>
      </w:r>
      <w:r>
        <w:rPr>
          <w:spacing w:val="7"/>
          <w:w w:val="105"/>
          <w:sz w:val="16"/>
        </w:rPr>
        <w:t>OX</w:t>
      </w:r>
      <w:proofErr w:type="spellEnd"/>
      <w:r>
        <w:rPr>
          <w:spacing w:val="7"/>
          <w:w w:val="105"/>
          <w:sz w:val="16"/>
        </w:rPr>
        <w:t xml:space="preserve"> </w:t>
      </w:r>
      <w:r>
        <w:rPr>
          <w:w w:val="105"/>
        </w:rPr>
        <w:t>sandbox mechanism recovers the program to a safe point (</w:t>
      </w:r>
      <w:r>
        <w:rPr>
          <w:rFonts w:ascii="Tahoma" w:hAnsi="Tahoma"/>
          <w:w w:val="105"/>
        </w:rPr>
        <w:t>0</w:t>
      </w:r>
      <w:r>
        <w:rPr>
          <w:rFonts w:ascii="Tahoma" w:hAnsi="Tahoma"/>
          <w:spacing w:val="-46"/>
          <w:w w:val="105"/>
        </w:rPr>
        <w:t xml:space="preserve"> </w:t>
      </w:r>
      <w:r>
        <w:rPr>
          <w:rFonts w:ascii="Tahoma" w:hAnsi="Tahoma"/>
        </w:rPr>
        <w:t>:</w:t>
      </w:r>
      <w:r>
        <w:rPr>
          <w:rFonts w:ascii="Tahoma" w:hAnsi="Tahoma"/>
          <w:spacing w:val="-43"/>
        </w:rPr>
        <w:t xml:space="preserve"> </w:t>
      </w:r>
      <w:r>
        <w:rPr>
          <w:i/>
          <w:w w:val="105"/>
        </w:rPr>
        <w:t>τ</w:t>
      </w:r>
      <w:r>
        <w:rPr>
          <w:i/>
          <w:spacing w:val="-38"/>
          <w:w w:val="105"/>
        </w:rPr>
        <w:t xml:space="preserve"> </w:t>
      </w:r>
      <w:r>
        <w:rPr>
          <w:w w:val="105"/>
        </w:rPr>
        <w:t>)</w:t>
      </w:r>
      <w:r>
        <w:rPr>
          <w:spacing w:val="-3"/>
          <w:w w:val="105"/>
        </w:rPr>
        <w:t xml:space="preserve"> </w:t>
      </w:r>
      <w:r>
        <w:rPr>
          <w:w w:val="105"/>
        </w:rPr>
        <w:t>and</w:t>
      </w:r>
      <w:r>
        <w:rPr>
          <w:spacing w:val="-2"/>
          <w:w w:val="105"/>
        </w:rPr>
        <w:t xml:space="preserve"> </w:t>
      </w:r>
      <w:r>
        <w:rPr>
          <w:w w:val="105"/>
        </w:rPr>
        <w:t>continues</w:t>
      </w:r>
      <w:r>
        <w:rPr>
          <w:spacing w:val="-3"/>
          <w:w w:val="105"/>
        </w:rPr>
        <w:t xml:space="preserve"> </w:t>
      </w:r>
      <w:r>
        <w:rPr>
          <w:w w:val="105"/>
        </w:rPr>
        <w:t>with</w:t>
      </w:r>
      <w:r>
        <w:rPr>
          <w:spacing w:val="-3"/>
          <w:w w:val="105"/>
        </w:rPr>
        <w:t xml:space="preserve"> </w:t>
      </w:r>
      <w:r>
        <w:rPr>
          <w:w w:val="105"/>
        </w:rPr>
        <w:t>the</w:t>
      </w:r>
      <w:r>
        <w:rPr>
          <w:spacing w:val="-3"/>
          <w:w w:val="105"/>
        </w:rPr>
        <w:t xml:space="preserve"> </w:t>
      </w:r>
      <w:r>
        <w:rPr>
          <w:w w:val="105"/>
        </w:rPr>
        <w:t>existing</w:t>
      </w:r>
      <w:r>
        <w:rPr>
          <w:spacing w:val="-3"/>
          <w:w w:val="105"/>
        </w:rPr>
        <w:t xml:space="preserve"> </w:t>
      </w:r>
      <w:r>
        <w:rPr>
          <w:w w:val="105"/>
        </w:rPr>
        <w:t>program</w:t>
      </w:r>
      <w:r>
        <w:rPr>
          <w:spacing w:val="-3"/>
          <w:w w:val="105"/>
        </w:rPr>
        <w:t xml:space="preserve"> </w:t>
      </w:r>
      <w:r>
        <w:rPr>
          <w:w w:val="105"/>
        </w:rPr>
        <w:t>state.</w:t>
      </w:r>
      <w:r>
        <w:rPr>
          <w:spacing w:val="-2"/>
          <w:w w:val="105"/>
        </w:rPr>
        <w:t xml:space="preserve"> </w:t>
      </w:r>
      <w:r>
        <w:rPr>
          <w:w w:val="105"/>
        </w:rPr>
        <w:t xml:space="preserve">Eval- </w:t>
      </w:r>
      <w:proofErr w:type="spellStart"/>
      <w:r>
        <w:rPr>
          <w:w w:val="105"/>
        </w:rPr>
        <w:t>uation</w:t>
      </w:r>
      <w:proofErr w:type="spellEnd"/>
      <w:r>
        <w:rPr>
          <w:spacing w:val="-8"/>
          <w:w w:val="105"/>
        </w:rPr>
        <w:t xml:space="preserve"> </w:t>
      </w:r>
      <w:r>
        <w:rPr>
          <w:w w:val="105"/>
        </w:rPr>
        <w:t>contexts</w:t>
      </w:r>
      <w:r>
        <w:rPr>
          <w:spacing w:val="-7"/>
          <w:w w:val="105"/>
        </w:rPr>
        <w:t xml:space="preserve"> </w:t>
      </w:r>
      <w:r>
        <w:rPr>
          <w:i/>
          <w:w w:val="105"/>
        </w:rPr>
        <w:t>E</w:t>
      </w:r>
      <w:r>
        <w:rPr>
          <w:i/>
          <w:spacing w:val="-1"/>
          <w:w w:val="105"/>
        </w:rPr>
        <w:t xml:space="preserve"> </w:t>
      </w:r>
      <w:r>
        <w:rPr>
          <w:w w:val="105"/>
        </w:rPr>
        <w:t>define</w:t>
      </w:r>
      <w:ins w:id="571" w:author="SC9986" w:date="2022-08-04T11:15:00Z">
        <w:r w:rsidR="00EC345B">
          <w:rPr>
            <w:w w:val="105"/>
          </w:rPr>
          <w:t>d</w:t>
        </w:r>
      </w:ins>
      <w:r>
        <w:rPr>
          <w:spacing w:val="-7"/>
          <w:w w:val="105"/>
        </w:rPr>
        <w:t xml:space="preserve"> </w:t>
      </w:r>
      <w:r>
        <w:rPr>
          <w:w w:val="105"/>
        </w:rPr>
        <w:t>a</w:t>
      </w:r>
      <w:r>
        <w:rPr>
          <w:spacing w:val="-7"/>
          <w:w w:val="105"/>
        </w:rPr>
        <w:t xml:space="preserve"> </w:t>
      </w:r>
      <w:r>
        <w:rPr>
          <w:w w:val="105"/>
        </w:rPr>
        <w:t>standard</w:t>
      </w:r>
      <w:r>
        <w:rPr>
          <w:spacing w:val="-7"/>
          <w:w w:val="105"/>
        </w:rPr>
        <w:t xml:space="preserve"> </w:t>
      </w:r>
      <w:r>
        <w:rPr>
          <w:w w:val="105"/>
        </w:rPr>
        <w:t>left-to-right</w:t>
      </w:r>
      <w:r>
        <w:rPr>
          <w:spacing w:val="-8"/>
          <w:w w:val="105"/>
        </w:rPr>
        <w:t xml:space="preserve"> </w:t>
      </w:r>
      <w:r>
        <w:rPr>
          <w:w w:val="105"/>
        </w:rPr>
        <w:t xml:space="preserve">evaluation order. </w:t>
      </w:r>
      <w:r>
        <w:rPr>
          <w:spacing w:val="-6"/>
          <w:w w:val="105"/>
        </w:rPr>
        <w:t xml:space="preserve">(We </w:t>
      </w:r>
      <w:r>
        <w:rPr>
          <w:w w:val="105"/>
        </w:rPr>
        <w:t>explain the ret</w:t>
      </w:r>
      <w:r>
        <w:rPr>
          <w:rFonts w:ascii="Tahoma" w:hAnsi="Tahoma"/>
          <w:w w:val="105"/>
        </w:rPr>
        <w:t>(</w:t>
      </w:r>
      <w:r>
        <w:rPr>
          <w:i/>
          <w:w w:val="105"/>
        </w:rPr>
        <w:t>x, µ, e</w:t>
      </w:r>
      <w:r>
        <w:rPr>
          <w:rFonts w:ascii="Tahoma" w:hAnsi="Tahoma"/>
          <w:w w:val="105"/>
        </w:rPr>
        <w:t xml:space="preserve">) </w:t>
      </w:r>
      <w:r>
        <w:rPr>
          <w:w w:val="105"/>
        </w:rPr>
        <w:t>syntax shortly.) There are</w:t>
      </w:r>
      <w:r>
        <w:rPr>
          <w:spacing w:val="-8"/>
          <w:w w:val="105"/>
        </w:rPr>
        <w:t xml:space="preserve"> </w:t>
      </w:r>
      <w:r>
        <w:rPr>
          <w:w w:val="105"/>
        </w:rPr>
        <w:t>other</w:t>
      </w:r>
      <w:r>
        <w:rPr>
          <w:spacing w:val="-8"/>
          <w:w w:val="105"/>
        </w:rPr>
        <w:t xml:space="preserve"> </w:t>
      </w:r>
      <w:r>
        <w:rPr>
          <w:w w:val="105"/>
        </w:rPr>
        <w:t>rules</w:t>
      </w:r>
      <w:r>
        <w:rPr>
          <w:spacing w:val="-7"/>
          <w:w w:val="105"/>
        </w:rPr>
        <w:t xml:space="preserve"> </w:t>
      </w:r>
      <w:r>
        <w:rPr>
          <w:w w:val="105"/>
        </w:rPr>
        <w:t>for</w:t>
      </w:r>
      <w:r>
        <w:rPr>
          <w:spacing w:val="-8"/>
          <w:w w:val="105"/>
        </w:rPr>
        <w:t xml:space="preserve"> </w:t>
      </w:r>
      <w:r>
        <w:rPr>
          <w:w w:val="105"/>
        </w:rPr>
        <w:t>describing</w:t>
      </w:r>
      <w:r>
        <w:rPr>
          <w:spacing w:val="-7"/>
          <w:w w:val="105"/>
        </w:rPr>
        <w:t xml:space="preserve"> </w:t>
      </w:r>
      <w:r>
        <w:rPr>
          <w:w w:val="105"/>
        </w:rPr>
        <w:t>the</w:t>
      </w:r>
      <w:r>
        <w:rPr>
          <w:spacing w:val="-8"/>
          <w:w w:val="105"/>
        </w:rPr>
        <w:t xml:space="preserve"> </w:t>
      </w:r>
      <w:r>
        <w:rPr>
          <w:w w:val="105"/>
        </w:rPr>
        <w:t>halts</w:t>
      </w:r>
      <w:r>
        <w:rPr>
          <w:spacing w:val="-8"/>
          <w:w w:val="105"/>
        </w:rPr>
        <w:t xml:space="preserve"> </w:t>
      </w:r>
      <w:r>
        <w:rPr>
          <w:w w:val="105"/>
        </w:rPr>
        <w:t>of</w:t>
      </w:r>
      <w:r>
        <w:rPr>
          <w:spacing w:val="-7"/>
          <w:w w:val="105"/>
        </w:rPr>
        <w:t xml:space="preserve"> </w:t>
      </w:r>
      <w:r>
        <w:rPr>
          <w:w w:val="105"/>
        </w:rPr>
        <w:t>evaluation</w:t>
      </w:r>
      <w:r>
        <w:rPr>
          <w:spacing w:val="-8"/>
          <w:w w:val="105"/>
        </w:rPr>
        <w:t xml:space="preserve"> </w:t>
      </w:r>
      <w:r>
        <w:rPr>
          <w:w w:val="105"/>
        </w:rPr>
        <w:t>to</w:t>
      </w:r>
      <w:r>
        <w:rPr>
          <w:spacing w:val="-7"/>
          <w:w w:val="105"/>
        </w:rPr>
        <w:t xml:space="preserve"> </w:t>
      </w:r>
      <w:r>
        <w:rPr>
          <w:w w:val="105"/>
        </w:rPr>
        <w:t>null and bounds states in Appendix</w:t>
      </w:r>
      <w:r>
        <w:rPr>
          <w:spacing w:val="24"/>
          <w:w w:val="105"/>
        </w:rPr>
        <w:t xml:space="preserve"> </w:t>
      </w:r>
      <w:r>
        <w:rPr>
          <w:w w:val="105"/>
        </w:rPr>
        <w:t>A.</w:t>
      </w:r>
    </w:p>
    <w:p w14:paraId="1657A778" w14:textId="77777777" w:rsidR="00AF434A" w:rsidRDefault="00000000">
      <w:pPr>
        <w:pStyle w:val="BodyText"/>
        <w:spacing w:line="230" w:lineRule="auto"/>
        <w:ind w:left="203" w:right="217" w:firstLine="300"/>
        <w:jc w:val="both"/>
      </w:pPr>
      <w:r>
        <w:t xml:space="preserve">The </w:t>
      </w:r>
      <w:r>
        <w:rPr>
          <w:i/>
        </w:rPr>
        <w:t xml:space="preserve">mode </w:t>
      </w:r>
      <w:r>
        <w:t>function at the bottom of Fig. 6 describes the context mode determination in each evaluation step based</w:t>
      </w:r>
      <w:r>
        <w:rPr>
          <w:spacing w:val="-21"/>
        </w:rPr>
        <w:t xml:space="preserve"> </w:t>
      </w:r>
      <w:r>
        <w:t xml:space="preserve">on the context </w:t>
      </w:r>
      <w:r>
        <w:rPr>
          <w:i/>
          <w:spacing w:val="5"/>
        </w:rPr>
        <w:t>E</w:t>
      </w:r>
      <w:r>
        <w:rPr>
          <w:spacing w:val="5"/>
        </w:rPr>
        <w:t xml:space="preserve">. </w:t>
      </w:r>
      <w:r>
        <w:t>For any program execution, the function</w:t>
      </w:r>
      <w:r>
        <w:rPr>
          <w:spacing w:val="-22"/>
        </w:rPr>
        <w:t xml:space="preserve"> </w:t>
      </w:r>
      <w:r>
        <w:t>starts the</w:t>
      </w:r>
      <w:del w:id="572" w:author="SC9986" w:date="2022-08-04T11:16:00Z">
        <w:r w:rsidDel="00EC345B">
          <w:delText xml:space="preserve"> </w:delText>
        </w:r>
      </w:del>
      <w:r>
        <w:t xml:space="preserve"> mode</w:t>
      </w:r>
      <w:del w:id="573" w:author="SC9986" w:date="2022-08-04T11:16:00Z">
        <w:r w:rsidDel="00EC345B">
          <w:delText xml:space="preserve"> </w:delText>
        </w:r>
      </w:del>
      <w:r>
        <w:t xml:space="preserve"> computation</w:t>
      </w:r>
      <w:del w:id="574" w:author="SC9986" w:date="2022-08-04T11:16:00Z">
        <w:r w:rsidDel="00EC345B">
          <w:delText xml:space="preserve"> </w:delText>
        </w:r>
      </w:del>
      <w:r>
        <w:t xml:space="preserve"> with </w:t>
      </w:r>
      <w:del w:id="575" w:author="SC9986" w:date="2022-08-04T11:16:00Z">
        <w:r w:rsidDel="00EC345B">
          <w:delText xml:space="preserve"> </w:delText>
        </w:r>
      </w:del>
      <w:r>
        <w:t>c</w:t>
      </w:r>
      <w:del w:id="576" w:author="SC9986" w:date="2022-08-04T11:16:00Z">
        <w:r w:rsidDel="00EC345B">
          <w:delText xml:space="preserve"> </w:delText>
        </w:r>
      </w:del>
      <w:r>
        <w:t xml:space="preserve"> (</w:t>
      </w:r>
      <w:r>
        <w:rPr>
          <w:i/>
        </w:rPr>
        <w:t>mode</w:t>
      </w:r>
      <w:r>
        <w:rPr>
          <w:rFonts w:ascii="Tahoma"/>
        </w:rPr>
        <w:t>(</w:t>
      </w:r>
      <w:r>
        <w:rPr>
          <w:i/>
        </w:rPr>
        <w:t>E</w:t>
      </w:r>
      <w:r>
        <w:rPr>
          <w:rFonts w:ascii="Tahoma"/>
        </w:rPr>
        <w:t xml:space="preserve">)  =  </w:t>
      </w:r>
      <w:proofErr w:type="spellStart"/>
      <w:r>
        <w:rPr>
          <w:i/>
          <w:spacing w:val="2"/>
        </w:rPr>
        <w:t>mode</w:t>
      </w:r>
      <w:r>
        <w:rPr>
          <w:rFonts w:ascii="Swis721 Blk BT"/>
          <w:i/>
          <w:spacing w:val="2"/>
          <w:vertAlign w:val="superscript"/>
        </w:rPr>
        <w:t>j</w:t>
      </w:r>
      <w:proofErr w:type="spellEnd"/>
      <w:r>
        <w:rPr>
          <w:rFonts w:ascii="Tahoma"/>
          <w:spacing w:val="2"/>
        </w:rPr>
        <w:t>(</w:t>
      </w:r>
      <w:r>
        <w:rPr>
          <w:i/>
          <w:spacing w:val="2"/>
        </w:rPr>
        <w:t>E,</w:t>
      </w:r>
      <w:r>
        <w:rPr>
          <w:i/>
          <w:spacing w:val="-31"/>
        </w:rPr>
        <w:t xml:space="preserve"> </w:t>
      </w:r>
      <w:r>
        <w:t>c</w:t>
      </w:r>
      <w:r>
        <w:rPr>
          <w:rFonts w:ascii="Tahoma"/>
        </w:rPr>
        <w:t>)</w:t>
      </w:r>
      <w:r>
        <w:t>).</w:t>
      </w:r>
    </w:p>
    <w:p w14:paraId="3BC0689B" w14:textId="4AE29034" w:rsidR="00AF434A" w:rsidRDefault="00000000">
      <w:pPr>
        <w:pStyle w:val="BodyText"/>
        <w:spacing w:line="187" w:lineRule="auto"/>
        <w:ind w:left="203" w:right="217"/>
        <w:jc w:val="both"/>
      </w:pPr>
      <w:r>
        <w:pict w14:anchorId="719A9A8E">
          <v:line id="_x0000_s1388" style="position:absolute;left:0;text-align:left;z-index:-57064;mso-position-horizontal-relative:page" from="471.25pt,14.05pt" to="476.95pt,14.05pt" strokeweight=".4pt">
            <w10:wrap anchorx="page"/>
          </v:line>
        </w:pict>
      </w:r>
      <w:r>
        <w:pict w14:anchorId="5328324B">
          <v:shape id="_x0000_s1387" type="#_x0000_t202" style="position:absolute;left:0;text-align:left;margin-left:480.8pt;margin-top:12.05pt;width:17.9pt;height:17.3pt;z-index:-56848;mso-position-horizontal-relative:page" filled="f" stroked="f">
            <v:textbox inset="0,0,0,0">
              <w:txbxContent>
                <w:p w14:paraId="5AE0BFF4"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57"/>
                      <w:w w:val="155"/>
                    </w:rPr>
                    <w:t xml:space="preserve"> </w:t>
                  </w:r>
                  <w:r>
                    <w:rPr>
                      <w:rFonts w:ascii="Lucida Sans Unicode"/>
                      <w:w w:val="155"/>
                    </w:rPr>
                    <w:t>}</w:t>
                  </w:r>
                </w:p>
              </w:txbxContent>
            </v:textbox>
            <w10:wrap anchorx="page"/>
          </v:shape>
        </w:pict>
      </w:r>
      <w:r>
        <w:t xml:space="preserve">The result context mode depends on where </w:t>
      </w:r>
      <w:r>
        <w:rPr>
          <w:rFonts w:ascii="Lucida Sans Unicode"/>
        </w:rPr>
        <w:t xml:space="preserve">Q </w:t>
      </w:r>
      <w:r>
        <w:t xml:space="preserve">locates. If </w:t>
      </w:r>
      <w:del w:id="577" w:author="SC9986" w:date="2022-08-04T11:16:00Z">
        <w:r w:rsidDel="00EC345B">
          <w:delText xml:space="preserve">     </w:delText>
        </w:r>
      </w:del>
      <w:r>
        <w:t xml:space="preserve">it </w:t>
      </w:r>
      <w:del w:id="578" w:author="SC9986" w:date="2022-08-04T11:16:00Z">
        <w:r w:rsidDel="00EC345B">
          <w:delText xml:space="preserve">  </w:delText>
        </w:r>
      </w:del>
      <w:r>
        <w:t xml:space="preserve">occurs </w:t>
      </w:r>
      <w:del w:id="579" w:author="SC9986" w:date="2022-08-04T11:16:00Z">
        <w:r w:rsidDel="00EC345B">
          <w:delText xml:space="preserve">  </w:delText>
        </w:r>
      </w:del>
      <w:r>
        <w:t xml:space="preserve">within </w:t>
      </w:r>
      <w:del w:id="580" w:author="SC9986" w:date="2022-08-04T11:16:00Z">
        <w:r w:rsidDel="00EC345B">
          <w:delText xml:space="preserve">  </w:delText>
        </w:r>
      </w:del>
      <w:r>
        <w:rPr>
          <w:i/>
        </w:rPr>
        <w:t xml:space="preserve">E </w:t>
      </w:r>
      <w:del w:id="581" w:author="SC9986" w:date="2022-08-04T11:16:00Z">
        <w:r w:rsidDel="00EC345B">
          <w:rPr>
            <w:i/>
          </w:rPr>
          <w:delText xml:space="preserve"> </w:delText>
        </w:r>
      </w:del>
      <w:r>
        <w:rPr>
          <w:i/>
        </w:rPr>
        <w:t xml:space="preserve"> </w:t>
      </w:r>
      <w:r>
        <w:t xml:space="preserve">in </w:t>
      </w:r>
      <w:del w:id="582" w:author="SC9986" w:date="2022-08-04T11:16:00Z">
        <w:r w:rsidDel="00EC345B">
          <w:delText xml:space="preserve">  </w:delText>
        </w:r>
      </w:del>
      <w:r>
        <w:rPr>
          <w:rFonts w:ascii="Tahoma"/>
        </w:rPr>
        <w:t>(</w:t>
      </w:r>
      <w:r>
        <w:t>unchecked</w:t>
      </w:r>
      <w:r>
        <w:rPr>
          <w:rFonts w:ascii="Tahoma"/>
        </w:rPr>
        <w:t>(</w:t>
      </w:r>
      <w:r>
        <w:rPr>
          <w:i/>
        </w:rPr>
        <w:t>x</w:t>
      </w:r>
      <w:r>
        <w:rPr>
          <w:rFonts w:ascii="Tahoma"/>
        </w:rPr>
        <w:t xml:space="preserve">)  </w:t>
      </w:r>
      <w:r>
        <w:rPr>
          <w:i/>
        </w:rPr>
        <w:t xml:space="preserve">E  </w:t>
      </w:r>
      <w:r>
        <w:rPr>
          <w:rFonts w:ascii="Tahoma"/>
        </w:rPr>
        <w:t xml:space="preserve">) </w:t>
      </w:r>
      <w:del w:id="583" w:author="SC9986" w:date="2022-08-04T11:17:00Z">
        <w:r w:rsidDel="00EC345B">
          <w:rPr>
            <w:rFonts w:ascii="Tahoma"/>
          </w:rPr>
          <w:delText xml:space="preserve"> </w:delText>
        </w:r>
      </w:del>
      <w:r>
        <w:t xml:space="preserve">that </w:t>
      </w:r>
      <w:del w:id="584" w:author="SC9986" w:date="2022-08-04T11:17:00Z">
        <w:r w:rsidDel="00EC345B">
          <w:delText xml:space="preserve">  </w:delText>
        </w:r>
      </w:del>
      <w:r>
        <w:t>has</w:t>
      </w:r>
      <w:r>
        <w:rPr>
          <w:spacing w:val="-5"/>
        </w:rPr>
        <w:t xml:space="preserve"> </w:t>
      </w:r>
      <w:r>
        <w:t>no</w:t>
      </w:r>
    </w:p>
    <w:p w14:paraId="5F79DD1F" w14:textId="77777777" w:rsidR="00AF434A" w:rsidRDefault="00000000">
      <w:pPr>
        <w:pStyle w:val="BodyText"/>
        <w:spacing w:before="11" w:line="228" w:lineRule="auto"/>
        <w:ind w:left="203" w:right="219"/>
        <w:jc w:val="both"/>
      </w:pPr>
      <w:r>
        <w:rPr>
          <w:w w:val="105"/>
        </w:rPr>
        <w:t>surrounding checked block, the mode is u; otherwise, the mode</w:t>
      </w:r>
      <w:r>
        <w:rPr>
          <w:spacing w:val="5"/>
          <w:w w:val="105"/>
        </w:rPr>
        <w:t xml:space="preserve"> </w:t>
      </w:r>
      <w:r>
        <w:rPr>
          <w:w w:val="105"/>
        </w:rPr>
        <w:t>is</w:t>
      </w:r>
      <w:r>
        <w:rPr>
          <w:spacing w:val="5"/>
          <w:w w:val="105"/>
        </w:rPr>
        <w:t xml:space="preserve"> </w:t>
      </w:r>
      <w:r>
        <w:rPr>
          <w:w w:val="105"/>
        </w:rPr>
        <w:t>c.</w:t>
      </w:r>
      <w:r>
        <w:rPr>
          <w:spacing w:val="6"/>
          <w:w w:val="105"/>
        </w:rPr>
        <w:t xml:space="preserve"> </w:t>
      </w:r>
      <w:proofErr w:type="spellStart"/>
      <w:r>
        <w:rPr>
          <w:i/>
          <w:w w:val="105"/>
        </w:rPr>
        <w:t>mode</w:t>
      </w:r>
      <w:r>
        <w:rPr>
          <w:rFonts w:ascii="Swis721 Blk BT" w:hAnsi="Swis721 Blk BT"/>
          <w:i/>
          <w:w w:val="105"/>
          <w:vertAlign w:val="superscript"/>
        </w:rPr>
        <w:t>j</w:t>
      </w:r>
      <w:proofErr w:type="spellEnd"/>
      <w:r>
        <w:rPr>
          <w:rFonts w:ascii="Tahoma" w:hAnsi="Tahoma"/>
          <w:w w:val="105"/>
        </w:rPr>
        <w:t>(</w:t>
      </w:r>
      <w:r>
        <w:rPr>
          <w:i/>
          <w:w w:val="105"/>
        </w:rPr>
        <w:t>α</w:t>
      </w:r>
      <w:r>
        <w:rPr>
          <w:rFonts w:ascii="Tahoma" w:hAnsi="Tahoma"/>
          <w:w w:val="105"/>
        </w:rPr>
        <w:t>(</w:t>
      </w:r>
      <w:r>
        <w:rPr>
          <w:i/>
          <w:w w:val="105"/>
        </w:rPr>
        <w:t>E</w:t>
      </w:r>
      <w:r>
        <w:rPr>
          <w:rFonts w:ascii="Tahoma" w:hAnsi="Tahoma"/>
          <w:w w:val="105"/>
        </w:rPr>
        <w:t>)</w:t>
      </w:r>
      <w:r>
        <w:rPr>
          <w:i/>
          <w:w w:val="105"/>
        </w:rPr>
        <w:t>,</w:t>
      </w:r>
      <w:r>
        <w:rPr>
          <w:i/>
          <w:spacing w:val="-21"/>
          <w:w w:val="105"/>
        </w:rPr>
        <w:t xml:space="preserve"> </w:t>
      </w:r>
      <w:r>
        <w:rPr>
          <w:i/>
          <w:w w:val="105"/>
        </w:rPr>
        <w:t>m</w:t>
      </w:r>
      <w:r>
        <w:rPr>
          <w:rFonts w:ascii="Tahoma" w:hAnsi="Tahoma"/>
          <w:w w:val="105"/>
        </w:rPr>
        <w:t>)</w:t>
      </w:r>
      <w:r>
        <w:rPr>
          <w:rFonts w:ascii="Tahoma" w:hAnsi="Tahoma"/>
          <w:spacing w:val="-12"/>
          <w:w w:val="105"/>
        </w:rPr>
        <w:t xml:space="preserve"> </w:t>
      </w:r>
      <w:r>
        <w:rPr>
          <w:rFonts w:ascii="Tahoma" w:hAnsi="Tahoma"/>
          <w:w w:val="105"/>
        </w:rPr>
        <w:t>=</w:t>
      </w:r>
      <w:r>
        <w:rPr>
          <w:rFonts w:ascii="Tahoma" w:hAnsi="Tahoma"/>
          <w:spacing w:val="-13"/>
          <w:w w:val="105"/>
        </w:rPr>
        <w:t xml:space="preserve"> </w:t>
      </w:r>
      <w:proofErr w:type="spellStart"/>
      <w:r>
        <w:rPr>
          <w:i/>
          <w:spacing w:val="2"/>
          <w:w w:val="105"/>
        </w:rPr>
        <w:t>mode</w:t>
      </w:r>
      <w:r>
        <w:rPr>
          <w:rFonts w:ascii="Swis721 Blk BT" w:hAnsi="Swis721 Blk BT"/>
          <w:i/>
          <w:spacing w:val="2"/>
          <w:w w:val="105"/>
          <w:vertAlign w:val="superscript"/>
        </w:rPr>
        <w:t>j</w:t>
      </w:r>
      <w:proofErr w:type="spellEnd"/>
      <w:r>
        <w:rPr>
          <w:rFonts w:ascii="Tahoma" w:hAnsi="Tahoma"/>
          <w:spacing w:val="2"/>
          <w:w w:val="105"/>
        </w:rPr>
        <w:t>(</w:t>
      </w:r>
      <w:r>
        <w:rPr>
          <w:i/>
          <w:spacing w:val="2"/>
          <w:w w:val="105"/>
        </w:rPr>
        <w:t>E,</w:t>
      </w:r>
      <w:r>
        <w:rPr>
          <w:i/>
          <w:spacing w:val="-21"/>
          <w:w w:val="105"/>
        </w:rPr>
        <w:t xml:space="preserve"> </w:t>
      </w:r>
      <w:r>
        <w:rPr>
          <w:i/>
          <w:w w:val="105"/>
        </w:rPr>
        <w:t>m</w:t>
      </w:r>
      <w:r>
        <w:rPr>
          <w:rFonts w:ascii="Tahoma" w:hAnsi="Tahoma"/>
          <w:w w:val="105"/>
        </w:rPr>
        <w:t>)</w:t>
      </w:r>
      <w:r>
        <w:rPr>
          <w:rFonts w:ascii="Tahoma" w:hAnsi="Tahoma"/>
          <w:spacing w:val="-7"/>
          <w:w w:val="105"/>
        </w:rPr>
        <w:t xml:space="preserve"> </w:t>
      </w:r>
      <w:r>
        <w:rPr>
          <w:w w:val="105"/>
        </w:rPr>
        <w:t>represent</w:t>
      </w:r>
      <w:r>
        <w:rPr>
          <w:spacing w:val="5"/>
          <w:w w:val="105"/>
        </w:rPr>
        <w:t xml:space="preserve"> </w:t>
      </w:r>
      <w:r>
        <w:rPr>
          <w:w w:val="105"/>
        </w:rPr>
        <w:t>other construct cases that are not checked and unchecked; in such</w:t>
      </w:r>
      <w:r>
        <w:rPr>
          <w:spacing w:val="-26"/>
          <w:w w:val="105"/>
        </w:rPr>
        <w:t xml:space="preserve"> </w:t>
      </w:r>
      <w:r>
        <w:rPr>
          <w:w w:val="105"/>
        </w:rPr>
        <w:t>case,</w:t>
      </w:r>
      <w:r>
        <w:rPr>
          <w:spacing w:val="-26"/>
          <w:w w:val="105"/>
        </w:rPr>
        <w:t xml:space="preserve"> </w:t>
      </w:r>
      <w:r>
        <w:rPr>
          <w:w w:val="105"/>
        </w:rPr>
        <w:t>the</w:t>
      </w:r>
      <w:r>
        <w:rPr>
          <w:spacing w:val="-25"/>
          <w:w w:val="105"/>
        </w:rPr>
        <w:t xml:space="preserve"> </w:t>
      </w:r>
      <w:r>
        <w:rPr>
          <w:w w:val="105"/>
        </w:rPr>
        <w:t>function</w:t>
      </w:r>
      <w:r>
        <w:rPr>
          <w:spacing w:val="-26"/>
          <w:w w:val="105"/>
        </w:rPr>
        <w:t xml:space="preserve"> </w:t>
      </w:r>
      <w:r>
        <w:rPr>
          <w:w w:val="105"/>
        </w:rPr>
        <w:t>recursively</w:t>
      </w:r>
      <w:r>
        <w:rPr>
          <w:spacing w:val="-25"/>
          <w:w w:val="105"/>
        </w:rPr>
        <w:t xml:space="preserve"> </w:t>
      </w:r>
      <w:r>
        <w:rPr>
          <w:w w:val="105"/>
        </w:rPr>
        <w:t>traverses</w:t>
      </w:r>
      <w:r>
        <w:rPr>
          <w:spacing w:val="-26"/>
          <w:w w:val="105"/>
        </w:rPr>
        <w:t xml:space="preserve"> </w:t>
      </w:r>
      <w:r>
        <w:rPr>
          <w:w w:val="105"/>
        </w:rPr>
        <w:t>the</w:t>
      </w:r>
      <w:r>
        <w:rPr>
          <w:spacing w:val="-26"/>
          <w:w w:val="105"/>
        </w:rPr>
        <w:t xml:space="preserve"> </w:t>
      </w:r>
      <w:r>
        <w:rPr>
          <w:w w:val="105"/>
        </w:rPr>
        <w:t>sub-context</w:t>
      </w:r>
      <w:r>
        <w:t xml:space="preserve"> </w:t>
      </w:r>
      <w:r>
        <w:rPr>
          <w:w w:val="105"/>
        </w:rPr>
        <w:t>to find the context</w:t>
      </w:r>
      <w:r>
        <w:rPr>
          <w:spacing w:val="8"/>
          <w:w w:val="105"/>
        </w:rPr>
        <w:t xml:space="preserve"> </w:t>
      </w:r>
      <w:r>
        <w:rPr>
          <w:w w:val="105"/>
        </w:rPr>
        <w:t>mode.</w:t>
      </w:r>
    </w:p>
    <w:p w14:paraId="6124CDCB" w14:textId="6AA38770" w:rsidR="00AF434A" w:rsidRDefault="00000000">
      <w:pPr>
        <w:spacing w:before="6" w:line="232" w:lineRule="auto"/>
        <w:ind w:left="203" w:right="219" w:firstLine="300"/>
        <w:jc w:val="both"/>
        <w:rPr>
          <w:sz w:val="20"/>
        </w:rPr>
      </w:pPr>
      <w:r>
        <w:rPr>
          <w:sz w:val="20"/>
        </w:rPr>
        <w:t xml:space="preserve">Fig. 7 shows selected rules for the computation relation. </w:t>
      </w:r>
      <w:r>
        <w:rPr>
          <w:b/>
          <w:sz w:val="20"/>
        </w:rPr>
        <w:t xml:space="preserve">Checked and </w:t>
      </w:r>
      <w:del w:id="585" w:author="SC9986" w:date="2022-08-04T11:17:00Z">
        <w:r w:rsidDel="00EC345B">
          <w:rPr>
            <w:b/>
            <w:sz w:val="20"/>
          </w:rPr>
          <w:delText xml:space="preserve"> </w:delText>
        </w:r>
      </w:del>
      <w:r>
        <w:rPr>
          <w:b/>
          <w:spacing w:val="-3"/>
          <w:sz w:val="20"/>
        </w:rPr>
        <w:t xml:space="preserve">Tainted </w:t>
      </w:r>
      <w:del w:id="586" w:author="SC9986" w:date="2022-08-04T11:17:00Z">
        <w:r w:rsidDel="00EC345B">
          <w:rPr>
            <w:b/>
            <w:spacing w:val="-3"/>
            <w:sz w:val="20"/>
          </w:rPr>
          <w:delText xml:space="preserve"> </w:delText>
        </w:r>
      </w:del>
      <w:r>
        <w:rPr>
          <w:b/>
          <w:sz w:val="20"/>
        </w:rPr>
        <w:t xml:space="preserve">Pointer </w:t>
      </w:r>
      <w:del w:id="587" w:author="SC9986" w:date="2022-08-04T11:17:00Z">
        <w:r w:rsidDel="00EC345B">
          <w:rPr>
            <w:b/>
            <w:sz w:val="20"/>
          </w:rPr>
          <w:delText xml:space="preserve"> </w:delText>
        </w:r>
      </w:del>
      <w:r>
        <w:rPr>
          <w:b/>
          <w:sz w:val="20"/>
        </w:rPr>
        <w:t>Operations</w:t>
      </w:r>
      <w:r>
        <w:rPr>
          <w:sz w:val="20"/>
        </w:rPr>
        <w:t xml:space="preserve">. </w:t>
      </w:r>
      <w:del w:id="588" w:author="SC9986" w:date="2022-08-04T11:17:00Z">
        <w:r w:rsidDel="00EC345B">
          <w:rPr>
            <w:sz w:val="20"/>
          </w:rPr>
          <w:delText xml:space="preserve"> </w:delText>
        </w:r>
      </w:del>
      <w:r>
        <w:rPr>
          <w:sz w:val="20"/>
        </w:rPr>
        <w:t xml:space="preserve">The </w:t>
      </w:r>
      <w:del w:id="589" w:author="SC9986" w:date="2022-08-04T11:17:00Z">
        <w:r w:rsidDel="00EC345B">
          <w:rPr>
            <w:sz w:val="20"/>
          </w:rPr>
          <w:delText xml:space="preserve"> </w:delText>
        </w:r>
      </w:del>
      <w:r>
        <w:rPr>
          <w:sz w:val="20"/>
        </w:rPr>
        <w:t xml:space="preserve">rules for pointer related </w:t>
      </w:r>
      <w:r>
        <w:rPr>
          <w:spacing w:val="3"/>
          <w:sz w:val="20"/>
        </w:rPr>
        <w:t>operations—S-</w:t>
      </w:r>
      <w:proofErr w:type="spellStart"/>
      <w:r>
        <w:rPr>
          <w:spacing w:val="3"/>
          <w:sz w:val="20"/>
        </w:rPr>
        <w:t>D</w:t>
      </w:r>
      <w:r>
        <w:rPr>
          <w:spacing w:val="3"/>
          <w:sz w:val="16"/>
        </w:rPr>
        <w:t>EF</w:t>
      </w:r>
      <w:r>
        <w:rPr>
          <w:spacing w:val="3"/>
          <w:sz w:val="20"/>
        </w:rPr>
        <w:t>C</w:t>
      </w:r>
      <w:proofErr w:type="spellEnd"/>
      <w:r>
        <w:rPr>
          <w:spacing w:val="3"/>
          <w:sz w:val="20"/>
        </w:rPr>
        <w:t xml:space="preserve">, </w:t>
      </w:r>
      <w:r>
        <w:rPr>
          <w:spacing w:val="7"/>
          <w:sz w:val="20"/>
        </w:rPr>
        <w:t>S-D</w:t>
      </w:r>
      <w:r>
        <w:rPr>
          <w:spacing w:val="7"/>
          <w:sz w:val="16"/>
        </w:rPr>
        <w:t>EF</w:t>
      </w:r>
      <w:r>
        <w:rPr>
          <w:spacing w:val="7"/>
          <w:sz w:val="20"/>
        </w:rPr>
        <w:t xml:space="preserve">T, </w:t>
      </w:r>
      <w:r>
        <w:rPr>
          <w:spacing w:val="5"/>
          <w:sz w:val="20"/>
        </w:rPr>
        <w:t xml:space="preserve">S- </w:t>
      </w:r>
      <w:proofErr w:type="spellStart"/>
      <w:r>
        <w:rPr>
          <w:spacing w:val="7"/>
          <w:sz w:val="20"/>
        </w:rPr>
        <w:t>A</w:t>
      </w:r>
      <w:r>
        <w:rPr>
          <w:spacing w:val="7"/>
          <w:sz w:val="16"/>
        </w:rPr>
        <w:t>SSIGN</w:t>
      </w:r>
      <w:r>
        <w:rPr>
          <w:spacing w:val="7"/>
          <w:sz w:val="20"/>
        </w:rPr>
        <w:t>A</w:t>
      </w:r>
      <w:r>
        <w:rPr>
          <w:spacing w:val="7"/>
          <w:sz w:val="16"/>
        </w:rPr>
        <w:t>RR</w:t>
      </w:r>
      <w:r>
        <w:rPr>
          <w:spacing w:val="7"/>
          <w:sz w:val="20"/>
        </w:rPr>
        <w:t>C</w:t>
      </w:r>
      <w:proofErr w:type="spellEnd"/>
      <w:r>
        <w:rPr>
          <w:spacing w:val="7"/>
          <w:sz w:val="20"/>
        </w:rPr>
        <w:t xml:space="preserve">, </w:t>
      </w:r>
      <w:del w:id="590" w:author="SC9986" w:date="2022-08-04T11:17:00Z">
        <w:r w:rsidDel="00EC345B">
          <w:rPr>
            <w:spacing w:val="7"/>
            <w:sz w:val="20"/>
          </w:rPr>
          <w:delText xml:space="preserve">  </w:delText>
        </w:r>
      </w:del>
      <w:r>
        <w:rPr>
          <w:spacing w:val="7"/>
          <w:sz w:val="20"/>
        </w:rPr>
        <w:t>S-</w:t>
      </w:r>
      <w:proofErr w:type="spellStart"/>
      <w:r>
        <w:rPr>
          <w:spacing w:val="7"/>
          <w:sz w:val="20"/>
        </w:rPr>
        <w:t>A</w:t>
      </w:r>
      <w:r>
        <w:rPr>
          <w:spacing w:val="7"/>
          <w:sz w:val="16"/>
        </w:rPr>
        <w:t>SSIGN</w:t>
      </w:r>
      <w:r>
        <w:rPr>
          <w:spacing w:val="7"/>
          <w:sz w:val="20"/>
        </w:rPr>
        <w:t>A</w:t>
      </w:r>
      <w:r>
        <w:rPr>
          <w:spacing w:val="7"/>
          <w:sz w:val="16"/>
        </w:rPr>
        <w:t>RR</w:t>
      </w:r>
      <w:r>
        <w:rPr>
          <w:spacing w:val="7"/>
          <w:sz w:val="20"/>
        </w:rPr>
        <w:t>T</w:t>
      </w:r>
      <w:proofErr w:type="spellEnd"/>
      <w:r>
        <w:rPr>
          <w:spacing w:val="7"/>
          <w:sz w:val="20"/>
        </w:rPr>
        <w:t xml:space="preserve">, </w:t>
      </w:r>
      <w:del w:id="591" w:author="SC9986" w:date="2022-08-04T11:17:00Z">
        <w:r w:rsidDel="00EC345B">
          <w:rPr>
            <w:spacing w:val="7"/>
            <w:sz w:val="20"/>
          </w:rPr>
          <w:delText xml:space="preserve">  </w:delText>
        </w:r>
      </w:del>
      <w:r>
        <w:rPr>
          <w:spacing w:val="7"/>
          <w:sz w:val="20"/>
        </w:rPr>
        <w:t>S-</w:t>
      </w:r>
      <w:proofErr w:type="spellStart"/>
      <w:r>
        <w:rPr>
          <w:spacing w:val="7"/>
          <w:sz w:val="20"/>
        </w:rPr>
        <w:t>D</w:t>
      </w:r>
      <w:r>
        <w:rPr>
          <w:spacing w:val="7"/>
          <w:sz w:val="16"/>
        </w:rPr>
        <w:t>EF</w:t>
      </w:r>
      <w:r>
        <w:rPr>
          <w:spacing w:val="7"/>
          <w:sz w:val="20"/>
        </w:rPr>
        <w:t>N</w:t>
      </w:r>
      <w:r>
        <w:rPr>
          <w:spacing w:val="7"/>
          <w:sz w:val="16"/>
        </w:rPr>
        <w:t>ULL</w:t>
      </w:r>
      <w:proofErr w:type="spellEnd"/>
      <w:r>
        <w:rPr>
          <w:spacing w:val="7"/>
          <w:sz w:val="20"/>
        </w:rPr>
        <w:t xml:space="preserve">, </w:t>
      </w:r>
      <w:del w:id="592" w:author="SC9986" w:date="2022-08-04T11:17:00Z">
        <w:r w:rsidDel="00EC345B">
          <w:rPr>
            <w:spacing w:val="7"/>
            <w:sz w:val="20"/>
          </w:rPr>
          <w:delText xml:space="preserve">  </w:delText>
        </w:r>
      </w:del>
      <w:r>
        <w:rPr>
          <w:sz w:val="20"/>
        </w:rPr>
        <w:t xml:space="preserve">and </w:t>
      </w:r>
      <w:del w:id="593" w:author="SC9986" w:date="2022-08-04T11:18:00Z">
        <w:r w:rsidDel="00EC345B">
          <w:rPr>
            <w:spacing w:val="27"/>
            <w:sz w:val="20"/>
          </w:rPr>
          <w:delText xml:space="preserve"> </w:delText>
        </w:r>
      </w:del>
      <w:r>
        <w:rPr>
          <w:spacing w:val="5"/>
          <w:sz w:val="20"/>
        </w:rPr>
        <w:t>S-</w:t>
      </w:r>
    </w:p>
    <w:p w14:paraId="5BF7D549" w14:textId="57E4FCAF" w:rsidR="00AF434A" w:rsidRDefault="00000000">
      <w:pPr>
        <w:pStyle w:val="BodyText"/>
        <w:spacing w:before="3" w:line="232" w:lineRule="auto"/>
        <w:ind w:left="203" w:right="217" w:firstLine="5"/>
        <w:jc w:val="both"/>
      </w:pPr>
      <w:r>
        <w:rPr>
          <w:spacing w:val="6"/>
          <w:w w:val="105"/>
        </w:rPr>
        <w:t>C</w:t>
      </w:r>
      <w:r>
        <w:rPr>
          <w:spacing w:val="6"/>
          <w:w w:val="105"/>
          <w:sz w:val="16"/>
        </w:rPr>
        <w:t>AST</w:t>
      </w:r>
      <w:r>
        <w:rPr>
          <w:spacing w:val="6"/>
          <w:w w:val="105"/>
        </w:rPr>
        <w:t xml:space="preserve">. </w:t>
      </w:r>
      <w:r>
        <w:rPr>
          <w:w w:val="105"/>
        </w:rPr>
        <w:t>The first five define</w:t>
      </w:r>
      <w:ins w:id="594" w:author="SC9986" w:date="2022-08-04T11:18:00Z">
        <w:r w:rsidR="00EC345B">
          <w:rPr>
            <w:w w:val="105"/>
          </w:rPr>
          <w:t>d</w:t>
        </w:r>
      </w:ins>
      <w:r>
        <w:rPr>
          <w:w w:val="105"/>
        </w:rPr>
        <w:t xml:space="preserve"> deference and assignment operations</w:t>
      </w:r>
      <w:ins w:id="595" w:author="SC9986" w:date="2022-08-04T11:18:00Z">
        <w:r w:rsidR="00EC345B">
          <w:rPr>
            <w:w w:val="105"/>
          </w:rPr>
          <w:t xml:space="preserve"> and </w:t>
        </w:r>
      </w:ins>
      <w:del w:id="596" w:author="SC9986" w:date="2022-08-04T11:18:00Z">
        <w:r w:rsidDel="00EC345B">
          <w:rPr>
            <w:w w:val="105"/>
          </w:rPr>
          <w:delText>—</w:delText>
        </w:r>
      </w:del>
      <w:r>
        <w:rPr>
          <w:w w:val="105"/>
        </w:rPr>
        <w:t>illustrate</w:t>
      </w:r>
      <w:ins w:id="597" w:author="SC9986" w:date="2022-08-04T11:18:00Z">
        <w:r w:rsidR="00EC345B">
          <w:rPr>
            <w:w w:val="105"/>
          </w:rPr>
          <w:t>d</w:t>
        </w:r>
      </w:ins>
      <w:r>
        <w:rPr>
          <w:w w:val="105"/>
        </w:rPr>
        <w:t xml:space="preserve"> how the semantics checks bounds. Rule</w:t>
      </w:r>
      <w:r>
        <w:rPr>
          <w:spacing w:val="-15"/>
          <w:w w:val="105"/>
        </w:rPr>
        <w:t xml:space="preserve"> </w:t>
      </w:r>
      <w:r>
        <w:rPr>
          <w:spacing w:val="8"/>
          <w:w w:val="105"/>
        </w:rPr>
        <w:t>S-</w:t>
      </w:r>
      <w:proofErr w:type="spellStart"/>
      <w:r>
        <w:rPr>
          <w:spacing w:val="8"/>
          <w:w w:val="105"/>
        </w:rPr>
        <w:t>D</w:t>
      </w:r>
      <w:r>
        <w:rPr>
          <w:spacing w:val="8"/>
          <w:w w:val="105"/>
          <w:sz w:val="16"/>
        </w:rPr>
        <w:t>EF</w:t>
      </w:r>
      <w:r>
        <w:rPr>
          <w:spacing w:val="8"/>
          <w:w w:val="105"/>
        </w:rPr>
        <w:t>N</w:t>
      </w:r>
      <w:r>
        <w:rPr>
          <w:spacing w:val="8"/>
          <w:w w:val="105"/>
          <w:sz w:val="16"/>
        </w:rPr>
        <w:t>ULL</w:t>
      </w:r>
      <w:proofErr w:type="spellEnd"/>
      <w:r>
        <w:rPr>
          <w:spacing w:val="-5"/>
          <w:w w:val="105"/>
          <w:sz w:val="16"/>
        </w:rPr>
        <w:t xml:space="preserve"> </w:t>
      </w:r>
      <w:r>
        <w:rPr>
          <w:w w:val="105"/>
        </w:rPr>
        <w:t>transitions</w:t>
      </w:r>
      <w:r>
        <w:rPr>
          <w:spacing w:val="-16"/>
          <w:w w:val="105"/>
        </w:rPr>
        <w:t xml:space="preserve"> </w:t>
      </w:r>
      <w:r>
        <w:rPr>
          <w:w w:val="105"/>
        </w:rPr>
        <w:t>attempted</w:t>
      </w:r>
      <w:r>
        <w:rPr>
          <w:spacing w:val="-18"/>
          <w:w w:val="105"/>
        </w:rPr>
        <w:t xml:space="preserve"> </w:t>
      </w:r>
      <w:r>
        <w:rPr>
          <w:w w:val="105"/>
        </w:rPr>
        <w:t>null-pointer</w:t>
      </w:r>
      <w:r>
        <w:rPr>
          <w:spacing w:val="-16"/>
          <w:w w:val="105"/>
        </w:rPr>
        <w:t xml:space="preserve"> </w:t>
      </w:r>
      <w:r>
        <w:rPr>
          <w:w w:val="105"/>
        </w:rPr>
        <w:t>deref</w:t>
      </w:r>
      <w:del w:id="598" w:author="SC9986" w:date="2022-08-04T11:18:00Z">
        <w:r w:rsidDel="00EC345B">
          <w:rPr>
            <w:w w:val="105"/>
          </w:rPr>
          <w:delText xml:space="preserve">- </w:delText>
        </w:r>
      </w:del>
      <w:r>
        <w:rPr>
          <w:w w:val="105"/>
        </w:rPr>
        <w:t xml:space="preserve">erences to null, whereas </w:t>
      </w:r>
      <w:r>
        <w:rPr>
          <w:spacing w:val="8"/>
          <w:w w:val="105"/>
        </w:rPr>
        <w:t>S-</w:t>
      </w:r>
      <w:proofErr w:type="spellStart"/>
      <w:r>
        <w:rPr>
          <w:spacing w:val="8"/>
          <w:w w:val="105"/>
        </w:rPr>
        <w:t>D</w:t>
      </w:r>
      <w:r>
        <w:rPr>
          <w:spacing w:val="8"/>
          <w:w w:val="105"/>
          <w:sz w:val="16"/>
        </w:rPr>
        <w:t>EF</w:t>
      </w:r>
      <w:r>
        <w:rPr>
          <w:spacing w:val="8"/>
          <w:w w:val="105"/>
        </w:rPr>
        <w:t>C</w:t>
      </w:r>
      <w:proofErr w:type="spellEnd"/>
      <w:r>
        <w:rPr>
          <w:spacing w:val="8"/>
          <w:w w:val="105"/>
        </w:rPr>
        <w:t xml:space="preserve"> </w:t>
      </w:r>
      <w:r>
        <w:rPr>
          <w:w w:val="105"/>
        </w:rPr>
        <w:t>dereferences a c-mode non-null (single) pointer. When null is returned by the computation</w:t>
      </w:r>
      <w:r>
        <w:rPr>
          <w:spacing w:val="-23"/>
          <w:w w:val="105"/>
        </w:rPr>
        <w:t xml:space="preserve"> </w:t>
      </w:r>
      <w:r>
        <w:rPr>
          <w:w w:val="105"/>
        </w:rPr>
        <w:t>relation,</w:t>
      </w:r>
      <w:r>
        <w:rPr>
          <w:spacing w:val="-22"/>
          <w:w w:val="105"/>
        </w:rPr>
        <w:t xml:space="preserve"> </w:t>
      </w:r>
      <w:r>
        <w:rPr>
          <w:w w:val="105"/>
        </w:rPr>
        <w:t>the</w:t>
      </w:r>
      <w:r>
        <w:rPr>
          <w:spacing w:val="-22"/>
          <w:w w:val="105"/>
        </w:rPr>
        <w:t xml:space="preserve"> </w:t>
      </w:r>
      <w:r>
        <w:rPr>
          <w:w w:val="105"/>
        </w:rPr>
        <w:t>evaluation</w:t>
      </w:r>
      <w:r>
        <w:rPr>
          <w:spacing w:val="-22"/>
          <w:w w:val="105"/>
        </w:rPr>
        <w:t xml:space="preserve"> </w:t>
      </w:r>
      <w:r>
        <w:rPr>
          <w:w w:val="105"/>
        </w:rPr>
        <w:t>relation</w:t>
      </w:r>
      <w:r>
        <w:rPr>
          <w:spacing w:val="-22"/>
          <w:w w:val="105"/>
        </w:rPr>
        <w:t xml:space="preserve"> </w:t>
      </w:r>
      <w:r>
        <w:rPr>
          <w:w w:val="105"/>
        </w:rPr>
        <w:t>halts</w:t>
      </w:r>
      <w:r>
        <w:rPr>
          <w:spacing w:val="-22"/>
          <w:w w:val="105"/>
        </w:rPr>
        <w:t xml:space="preserve"> </w:t>
      </w:r>
      <w:r>
        <w:rPr>
          <w:w w:val="105"/>
        </w:rPr>
        <w:t>the</w:t>
      </w:r>
      <w:r>
        <w:rPr>
          <w:spacing w:val="-22"/>
          <w:w w:val="105"/>
        </w:rPr>
        <w:t xml:space="preserve"> </w:t>
      </w:r>
      <w:r>
        <w:rPr>
          <w:w w:val="105"/>
        </w:rPr>
        <w:t>entire evaluation with null (using a rule not shown in Fig. 6); it does</w:t>
      </w:r>
      <w:r>
        <w:rPr>
          <w:spacing w:val="-26"/>
          <w:w w:val="105"/>
        </w:rPr>
        <w:t xml:space="preserve"> </w:t>
      </w:r>
      <w:r>
        <w:rPr>
          <w:w w:val="105"/>
        </w:rPr>
        <w:t>likewise</w:t>
      </w:r>
      <w:r>
        <w:rPr>
          <w:spacing w:val="-25"/>
          <w:w w:val="105"/>
        </w:rPr>
        <w:t xml:space="preserve"> </w:t>
      </w:r>
      <w:r>
        <w:rPr>
          <w:w w:val="105"/>
        </w:rPr>
        <w:t>when</w:t>
      </w:r>
      <w:r>
        <w:rPr>
          <w:spacing w:val="-26"/>
          <w:w w:val="105"/>
        </w:rPr>
        <w:t xml:space="preserve"> </w:t>
      </w:r>
      <w:r>
        <w:rPr>
          <w:w w:val="105"/>
        </w:rPr>
        <w:t>bounds</w:t>
      </w:r>
      <w:r>
        <w:rPr>
          <w:spacing w:val="-26"/>
          <w:w w:val="105"/>
        </w:rPr>
        <w:t xml:space="preserve"> </w:t>
      </w:r>
      <w:r>
        <w:rPr>
          <w:w w:val="105"/>
        </w:rPr>
        <w:t>is</w:t>
      </w:r>
      <w:r>
        <w:rPr>
          <w:spacing w:val="-25"/>
          <w:w w:val="105"/>
        </w:rPr>
        <w:t xml:space="preserve"> </w:t>
      </w:r>
      <w:r>
        <w:rPr>
          <w:w w:val="105"/>
        </w:rPr>
        <w:t>returned</w:t>
      </w:r>
      <w:r>
        <w:rPr>
          <w:spacing w:val="-26"/>
          <w:w w:val="105"/>
        </w:rPr>
        <w:t xml:space="preserve"> </w:t>
      </w:r>
      <w:r>
        <w:rPr>
          <w:w w:val="105"/>
        </w:rPr>
        <w:t>(see</w:t>
      </w:r>
      <w:r>
        <w:rPr>
          <w:spacing w:val="-25"/>
          <w:w w:val="105"/>
        </w:rPr>
        <w:t xml:space="preserve"> </w:t>
      </w:r>
      <w:r>
        <w:rPr>
          <w:w w:val="105"/>
        </w:rPr>
        <w:t>Appendix</w:t>
      </w:r>
      <w:r>
        <w:rPr>
          <w:spacing w:val="-26"/>
          <w:w w:val="105"/>
        </w:rPr>
        <w:t xml:space="preserve"> </w:t>
      </w:r>
      <w:r>
        <w:rPr>
          <w:w w:val="105"/>
        </w:rPr>
        <w:t>C).</w:t>
      </w:r>
      <w:r>
        <w:rPr>
          <w:spacing w:val="-22"/>
          <w:w w:val="105"/>
        </w:rPr>
        <w:t xml:space="preserve"> </w:t>
      </w:r>
      <w:r>
        <w:rPr>
          <w:spacing w:val="5"/>
          <w:w w:val="105"/>
        </w:rPr>
        <w:t xml:space="preserve">S- </w:t>
      </w:r>
      <w:proofErr w:type="spellStart"/>
      <w:r>
        <w:rPr>
          <w:spacing w:val="7"/>
          <w:w w:val="105"/>
        </w:rPr>
        <w:t>A</w:t>
      </w:r>
      <w:r>
        <w:rPr>
          <w:spacing w:val="7"/>
          <w:w w:val="105"/>
          <w:sz w:val="16"/>
        </w:rPr>
        <w:t>SSIGN</w:t>
      </w:r>
      <w:r>
        <w:rPr>
          <w:spacing w:val="7"/>
          <w:w w:val="105"/>
        </w:rPr>
        <w:t>A</w:t>
      </w:r>
      <w:r>
        <w:rPr>
          <w:spacing w:val="7"/>
          <w:w w:val="105"/>
          <w:sz w:val="16"/>
        </w:rPr>
        <w:t>RR</w:t>
      </w:r>
      <w:r>
        <w:rPr>
          <w:spacing w:val="7"/>
          <w:w w:val="105"/>
        </w:rPr>
        <w:t>C</w:t>
      </w:r>
      <w:proofErr w:type="spellEnd"/>
      <w:r>
        <w:rPr>
          <w:spacing w:val="-8"/>
          <w:w w:val="105"/>
        </w:rPr>
        <w:t xml:space="preserve"> </w:t>
      </w:r>
      <w:r>
        <w:rPr>
          <w:w w:val="105"/>
        </w:rPr>
        <w:t>assigns</w:t>
      </w:r>
      <w:r>
        <w:rPr>
          <w:spacing w:val="-10"/>
          <w:w w:val="105"/>
        </w:rPr>
        <w:t xml:space="preserve"> </w:t>
      </w:r>
      <w:r>
        <w:rPr>
          <w:w w:val="105"/>
        </w:rPr>
        <w:t>to</w:t>
      </w:r>
      <w:r>
        <w:rPr>
          <w:spacing w:val="-11"/>
          <w:w w:val="105"/>
        </w:rPr>
        <w:t xml:space="preserve"> </w:t>
      </w:r>
      <w:r>
        <w:rPr>
          <w:w w:val="105"/>
        </w:rPr>
        <w:t>an</w:t>
      </w:r>
      <w:r>
        <w:rPr>
          <w:spacing w:val="-11"/>
          <w:w w:val="105"/>
        </w:rPr>
        <w:t xml:space="preserve"> </w:t>
      </w:r>
      <w:r>
        <w:rPr>
          <w:w w:val="105"/>
        </w:rPr>
        <w:t>array</w:t>
      </w:r>
      <w:r>
        <w:rPr>
          <w:spacing w:val="-10"/>
          <w:w w:val="105"/>
        </w:rPr>
        <w:t xml:space="preserve"> </w:t>
      </w:r>
      <w:r>
        <w:rPr>
          <w:w w:val="105"/>
        </w:rPr>
        <w:t>as</w:t>
      </w:r>
      <w:r>
        <w:rPr>
          <w:spacing w:val="-11"/>
          <w:w w:val="105"/>
        </w:rPr>
        <w:t xml:space="preserve"> </w:t>
      </w:r>
      <w:r>
        <w:rPr>
          <w:w w:val="105"/>
        </w:rPr>
        <w:t>long</w:t>
      </w:r>
      <w:r>
        <w:rPr>
          <w:spacing w:val="-10"/>
          <w:w w:val="105"/>
        </w:rPr>
        <w:t xml:space="preserve"> </w:t>
      </w:r>
      <w:r>
        <w:rPr>
          <w:w w:val="105"/>
        </w:rPr>
        <w:t>as</w:t>
      </w:r>
      <w:r>
        <w:rPr>
          <w:spacing w:val="-10"/>
          <w:w w:val="105"/>
        </w:rPr>
        <w:t xml:space="preserve"> </w:t>
      </w:r>
      <w:r>
        <w:rPr>
          <w:w w:val="105"/>
        </w:rPr>
        <w:t>0</w:t>
      </w:r>
      <w:r>
        <w:rPr>
          <w:spacing w:val="-11"/>
          <w:w w:val="105"/>
        </w:rPr>
        <w:t xml:space="preserve"> </w:t>
      </w:r>
      <w:r>
        <w:rPr>
          <w:w w:val="105"/>
        </w:rPr>
        <w:t>(the</w:t>
      </w:r>
      <w:r>
        <w:rPr>
          <w:spacing w:val="-10"/>
          <w:w w:val="105"/>
        </w:rPr>
        <w:t xml:space="preserve"> </w:t>
      </w:r>
      <w:r>
        <w:rPr>
          <w:w w:val="105"/>
        </w:rPr>
        <w:t>point</w:t>
      </w:r>
      <w:r>
        <w:rPr>
          <w:spacing w:val="-11"/>
          <w:w w:val="105"/>
        </w:rPr>
        <w:t xml:space="preserve"> </w:t>
      </w:r>
      <w:r>
        <w:rPr>
          <w:w w:val="105"/>
        </w:rPr>
        <w:t>of dereference)</w:t>
      </w:r>
      <w:r>
        <w:rPr>
          <w:spacing w:val="-33"/>
          <w:w w:val="105"/>
        </w:rPr>
        <w:t xml:space="preserve"> </w:t>
      </w:r>
      <w:r>
        <w:rPr>
          <w:w w:val="105"/>
        </w:rPr>
        <w:t>is</w:t>
      </w:r>
      <w:r>
        <w:rPr>
          <w:spacing w:val="-33"/>
          <w:w w:val="105"/>
        </w:rPr>
        <w:t xml:space="preserve"> </w:t>
      </w:r>
      <w:r>
        <w:rPr>
          <w:w w:val="105"/>
        </w:rPr>
        <w:t>within</w:t>
      </w:r>
      <w:r>
        <w:rPr>
          <w:spacing w:val="-33"/>
          <w:w w:val="105"/>
        </w:rPr>
        <w:t xml:space="preserve"> </w:t>
      </w:r>
      <w:r>
        <w:rPr>
          <w:w w:val="105"/>
        </w:rPr>
        <w:t>the</w:t>
      </w:r>
      <w:r>
        <w:rPr>
          <w:spacing w:val="-33"/>
          <w:w w:val="105"/>
        </w:rPr>
        <w:t xml:space="preserve"> </w:t>
      </w:r>
      <w:r>
        <w:rPr>
          <w:w w:val="105"/>
        </w:rPr>
        <w:t>bounds</w:t>
      </w:r>
      <w:r>
        <w:rPr>
          <w:spacing w:val="-32"/>
          <w:w w:val="105"/>
        </w:rPr>
        <w:t xml:space="preserve"> </w:t>
      </w:r>
      <w:r>
        <w:rPr>
          <w:w w:val="105"/>
        </w:rPr>
        <w:t>designated</w:t>
      </w:r>
      <w:r>
        <w:rPr>
          <w:spacing w:val="-33"/>
          <w:w w:val="105"/>
        </w:rPr>
        <w:t xml:space="preserve"> </w:t>
      </w:r>
      <w:r>
        <w:rPr>
          <w:w w:val="105"/>
        </w:rPr>
        <w:t>by</w:t>
      </w:r>
      <w:r>
        <w:rPr>
          <w:spacing w:val="-33"/>
          <w:w w:val="105"/>
        </w:rPr>
        <w:t xml:space="preserve"> </w:t>
      </w:r>
      <w:r>
        <w:rPr>
          <w:w w:val="105"/>
        </w:rPr>
        <w:t>the</w:t>
      </w:r>
      <w:r>
        <w:rPr>
          <w:spacing w:val="-33"/>
          <w:w w:val="105"/>
        </w:rPr>
        <w:t xml:space="preserve"> </w:t>
      </w:r>
      <w:r>
        <w:rPr>
          <w:w w:val="105"/>
        </w:rPr>
        <w:t>pointer’s</w:t>
      </w:r>
    </w:p>
    <w:p w14:paraId="4DBE4AFA" w14:textId="77777777" w:rsidR="00AF434A" w:rsidRDefault="00AF434A">
      <w:pPr>
        <w:spacing w:line="232" w:lineRule="auto"/>
        <w:jc w:val="both"/>
        <w:sectPr w:rsidR="00AF434A">
          <w:pgSz w:w="12240" w:h="15840"/>
          <w:pgMar w:top="1320" w:right="860" w:bottom="280" w:left="860" w:header="720" w:footer="720" w:gutter="0"/>
          <w:cols w:num="2" w:space="720" w:equalWidth="0">
            <w:col w:w="5188" w:space="49"/>
            <w:col w:w="5283"/>
          </w:cols>
        </w:sectPr>
      </w:pPr>
    </w:p>
    <w:p w14:paraId="184F4385" w14:textId="77777777" w:rsidR="00AF434A" w:rsidRDefault="00000000">
      <w:pPr>
        <w:spacing w:before="73"/>
        <w:ind w:left="715"/>
        <w:rPr>
          <w:sz w:val="18"/>
        </w:rPr>
      </w:pPr>
      <w:r>
        <w:rPr>
          <w:sz w:val="18"/>
        </w:rPr>
        <w:lastRenderedPageBreak/>
        <w:t>S-</w:t>
      </w:r>
      <w:proofErr w:type="spellStart"/>
      <w:r>
        <w:rPr>
          <w:sz w:val="18"/>
        </w:rPr>
        <w:t>D</w:t>
      </w:r>
      <w:r>
        <w:rPr>
          <w:sz w:val="14"/>
        </w:rPr>
        <w:t>EF</w:t>
      </w:r>
      <w:r>
        <w:rPr>
          <w:sz w:val="18"/>
        </w:rPr>
        <w:t>C</w:t>
      </w:r>
      <w:proofErr w:type="spellEnd"/>
    </w:p>
    <w:p w14:paraId="33DE11F8" w14:textId="77777777" w:rsidR="00AF434A" w:rsidRDefault="00000000">
      <w:pPr>
        <w:pStyle w:val="BodyText"/>
        <w:spacing w:before="3"/>
        <w:rPr>
          <w:sz w:val="19"/>
        </w:rPr>
      </w:pPr>
      <w:r>
        <w:br w:type="column"/>
      </w:r>
    </w:p>
    <w:p w14:paraId="696429F6" w14:textId="77777777" w:rsidR="00AF434A" w:rsidRDefault="00000000">
      <w:pPr>
        <w:spacing w:before="1" w:line="275" w:lineRule="exact"/>
        <w:ind w:left="131"/>
        <w:rPr>
          <w:rFonts w:ascii="Arial" w:hAnsi="Arial"/>
          <w:i/>
          <w:sz w:val="12"/>
        </w:rPr>
      </w:pPr>
      <w:r>
        <w:pict w14:anchorId="481E5910">
          <v:line id="_x0000_s1386" style="position:absolute;left:0;text-align:left;z-index:2368;mso-position-horizontal-relative:page" from="256.95pt,14.25pt" to="532.25pt,14.25pt" strokeweight=".38pt">
            <w10:wrap anchorx="page"/>
          </v:line>
        </w:pict>
      </w:r>
      <w:r>
        <w:rPr>
          <w:rFonts w:ascii="Monotype Corsiva" w:hAnsi="Monotype Corsiva"/>
          <w:i/>
          <w:w w:val="110"/>
          <w:position w:val="2"/>
          <w:sz w:val="18"/>
        </w:rPr>
        <w:t>H</w:t>
      </w:r>
      <w:r>
        <w:rPr>
          <w:rFonts w:ascii="Monotype Corsiva" w:hAnsi="Monotype Corsiva"/>
          <w:i/>
          <w:spacing w:val="-4"/>
          <w:w w:val="110"/>
          <w:position w:val="2"/>
          <w:sz w:val="18"/>
        </w:rPr>
        <w:t xml:space="preserve"> </w:t>
      </w:r>
      <w:r>
        <w:rPr>
          <w:rFonts w:ascii="Lucida Sans Unicode" w:hAnsi="Lucida Sans Unicode"/>
          <w:w w:val="110"/>
          <w:position w:val="2"/>
          <w:sz w:val="18"/>
        </w:rPr>
        <w:t>(</w:t>
      </w:r>
      <w:r>
        <w:rPr>
          <w:w w:val="110"/>
          <w:position w:val="2"/>
          <w:sz w:val="18"/>
        </w:rPr>
        <w:t>c</w:t>
      </w:r>
      <w:r>
        <w:rPr>
          <w:i/>
          <w:w w:val="110"/>
          <w:position w:val="2"/>
          <w:sz w:val="18"/>
        </w:rPr>
        <w:t>,</w:t>
      </w:r>
      <w:r>
        <w:rPr>
          <w:i/>
          <w:spacing w:val="-16"/>
          <w:w w:val="110"/>
          <w:position w:val="2"/>
          <w:sz w:val="18"/>
        </w:rPr>
        <w:t xml:space="preserve"> </w:t>
      </w:r>
      <w:r>
        <w:rPr>
          <w:i/>
          <w:w w:val="110"/>
          <w:position w:val="2"/>
          <w:sz w:val="18"/>
        </w:rPr>
        <w:t>n</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i/>
          <w:w w:val="110"/>
          <w:position w:val="2"/>
          <w:sz w:val="18"/>
        </w:rPr>
        <w:t>n</w:t>
      </w:r>
      <w:r>
        <w:rPr>
          <w:rFonts w:ascii="Arial" w:hAnsi="Arial"/>
          <w:i/>
          <w:w w:val="110"/>
          <w:sz w:val="12"/>
        </w:rPr>
        <w:t>a</w:t>
      </w:r>
      <w:r>
        <w:rPr>
          <w:rFonts w:ascii="Arial" w:hAnsi="Arial"/>
          <w:i/>
          <w:spacing w:val="-3"/>
          <w:w w:val="110"/>
          <w:sz w:val="12"/>
        </w:rPr>
        <w:t xml:space="preserve"> </w:t>
      </w:r>
      <w:r>
        <w:rPr>
          <w:rFonts w:ascii="Lucida Sans Unicode" w:hAnsi="Lucida Sans Unicode"/>
          <w:w w:val="110"/>
          <w:position w:val="2"/>
          <w:sz w:val="18"/>
        </w:rPr>
        <w:t>:</w:t>
      </w:r>
      <w:r>
        <w:rPr>
          <w:rFonts w:ascii="Lucida Sans Unicode" w:hAnsi="Lucida Sans Unicode"/>
          <w:spacing w:val="-40"/>
          <w:w w:val="110"/>
          <w:position w:val="2"/>
          <w:sz w:val="18"/>
        </w:rPr>
        <w:t xml:space="preserve"> </w:t>
      </w:r>
      <w:r>
        <w:rPr>
          <w:i/>
          <w:w w:val="110"/>
          <w:position w:val="2"/>
          <w:sz w:val="18"/>
        </w:rPr>
        <w:t>τ</w:t>
      </w:r>
      <w:r>
        <w:rPr>
          <w:rFonts w:ascii="Arial" w:hAnsi="Arial"/>
          <w:i/>
          <w:w w:val="110"/>
          <w:sz w:val="12"/>
        </w:rPr>
        <w:t>a</w:t>
      </w:r>
    </w:p>
    <w:p w14:paraId="42AABE86" w14:textId="77777777" w:rsidR="00AF434A" w:rsidRDefault="00000000">
      <w:pPr>
        <w:spacing w:before="73"/>
        <w:ind w:left="715"/>
        <w:rPr>
          <w:sz w:val="18"/>
        </w:rPr>
      </w:pPr>
      <w:r>
        <w:br w:type="column"/>
      </w:r>
      <w:r>
        <w:rPr>
          <w:sz w:val="18"/>
        </w:rPr>
        <w:t>S-</w:t>
      </w:r>
      <w:proofErr w:type="spellStart"/>
      <w:r>
        <w:rPr>
          <w:sz w:val="18"/>
        </w:rPr>
        <w:t>A</w:t>
      </w:r>
      <w:r>
        <w:rPr>
          <w:sz w:val="14"/>
        </w:rPr>
        <w:t>SSIGN</w:t>
      </w:r>
      <w:r>
        <w:rPr>
          <w:sz w:val="18"/>
        </w:rPr>
        <w:t>A</w:t>
      </w:r>
      <w:r>
        <w:rPr>
          <w:sz w:val="14"/>
        </w:rPr>
        <w:t>RR</w:t>
      </w:r>
      <w:r>
        <w:rPr>
          <w:sz w:val="18"/>
        </w:rPr>
        <w:t>C</w:t>
      </w:r>
      <w:proofErr w:type="spellEnd"/>
    </w:p>
    <w:p w14:paraId="2B5BF3B2" w14:textId="77777777" w:rsidR="00AF434A" w:rsidRDefault="00000000">
      <w:pPr>
        <w:tabs>
          <w:tab w:val="left" w:pos="1872"/>
        </w:tabs>
        <w:spacing w:before="222" w:line="275" w:lineRule="exact"/>
        <w:ind w:left="211"/>
        <w:rPr>
          <w:rFonts w:ascii="Lucida Sans Unicode" w:hAnsi="Lucida Sans Unicode"/>
          <w:sz w:val="18"/>
        </w:rPr>
      </w:pPr>
      <w:r>
        <w:br w:type="column"/>
      </w:r>
      <w:r>
        <w:rPr>
          <w:rFonts w:ascii="Monotype Corsiva" w:hAnsi="Monotype Corsiva"/>
          <w:i/>
          <w:w w:val="99"/>
          <w:sz w:val="18"/>
        </w:rPr>
        <w:t>H</w:t>
      </w:r>
      <w:r>
        <w:rPr>
          <w:rFonts w:ascii="Monotype Corsiva" w:hAnsi="Monotype Corsiva"/>
          <w:i/>
          <w:spacing w:val="-4"/>
          <w:sz w:val="18"/>
        </w:rPr>
        <w:t xml:space="preserve"> </w:t>
      </w:r>
      <w:r>
        <w:rPr>
          <w:rFonts w:ascii="Lucida Sans Unicode" w:hAnsi="Lucida Sans Unicode"/>
          <w:w w:val="122"/>
          <w:sz w:val="18"/>
        </w:rPr>
        <w:t>(</w:t>
      </w:r>
      <w:r>
        <w:rPr>
          <w:w w:val="117"/>
          <w:sz w:val="18"/>
        </w:rPr>
        <w:t>c</w:t>
      </w:r>
      <w:r>
        <w:rPr>
          <w:i/>
          <w:w w:val="113"/>
          <w:sz w:val="18"/>
        </w:rPr>
        <w:t>,</w:t>
      </w:r>
      <w:r>
        <w:rPr>
          <w:i/>
          <w:spacing w:val="-15"/>
          <w:sz w:val="18"/>
        </w:rPr>
        <w:t xml:space="preserve"> </w:t>
      </w:r>
      <w:r>
        <w:rPr>
          <w:i/>
          <w:w w:val="123"/>
          <w:sz w:val="18"/>
        </w:rPr>
        <w:t>n</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i/>
          <w:w w:val="123"/>
          <w:sz w:val="18"/>
        </w:rPr>
        <w:t>n</w:t>
      </w:r>
      <w:r>
        <w:rPr>
          <w:rFonts w:ascii="Arial" w:hAnsi="Arial"/>
          <w:i/>
          <w:w w:val="120"/>
          <w:sz w:val="18"/>
          <w:vertAlign w:val="subscript"/>
        </w:rPr>
        <w:t>a</w:t>
      </w:r>
      <w:proofErr w:type="spellEnd"/>
      <w:r>
        <w:rPr>
          <w:rFonts w:ascii="Arial" w:hAnsi="Arial"/>
          <w:i/>
          <w:spacing w:val="-20"/>
          <w:sz w:val="18"/>
        </w:rPr>
        <w:t xml:space="preserve"> </w:t>
      </w:r>
      <w:r>
        <w:rPr>
          <w:rFonts w:ascii="Lucida Sans Unicode" w:hAnsi="Lucida Sans Unicode"/>
          <w:w w:val="89"/>
          <w:sz w:val="18"/>
        </w:rPr>
        <w:t>:</w:t>
      </w:r>
      <w:r>
        <w:rPr>
          <w:rFonts w:ascii="Lucida Sans Unicode" w:hAnsi="Lucida Sans Unicode"/>
          <w:spacing w:val="-37"/>
          <w:sz w:val="18"/>
        </w:rPr>
        <w:t xml:space="preserve"> </w:t>
      </w:r>
      <w:proofErr w:type="spellStart"/>
      <w:r>
        <w:rPr>
          <w:i/>
          <w:w w:val="125"/>
          <w:sz w:val="18"/>
        </w:rPr>
        <w:t>τ</w:t>
      </w:r>
      <w:r>
        <w:rPr>
          <w:rFonts w:ascii="Arial" w:hAnsi="Arial"/>
          <w:i/>
          <w:w w:val="120"/>
          <w:sz w:val="18"/>
          <w:vertAlign w:val="subscript"/>
        </w:rPr>
        <w:t>a</w:t>
      </w:r>
      <w:proofErr w:type="spellEnd"/>
      <w:r>
        <w:rPr>
          <w:rFonts w:ascii="Arial" w:hAnsi="Arial"/>
          <w:i/>
          <w:sz w:val="18"/>
        </w:rPr>
        <w:tab/>
      </w:r>
      <w:r>
        <w:rPr>
          <w:rFonts w:ascii="Lucida Sans Unicode" w:hAnsi="Lucida Sans Unicode"/>
          <w:w w:val="80"/>
          <w:sz w:val="18"/>
        </w:rPr>
        <w:t>0</w:t>
      </w:r>
      <w:r>
        <w:rPr>
          <w:rFonts w:ascii="Lucida Sans Unicode" w:hAnsi="Lucida Sans Unicode"/>
          <w:spacing w:val="-6"/>
          <w:sz w:val="18"/>
        </w:rPr>
        <w:t xml:space="preserve"> </w:t>
      </w:r>
      <w:r>
        <w:rPr>
          <w:rFonts w:ascii="Lucida Sans Unicode" w:hAnsi="Lucida Sans Unicode"/>
          <w:w w:val="85"/>
          <w:sz w:val="18"/>
        </w:rPr>
        <w:t>∈</w:t>
      </w:r>
      <w:r>
        <w:rPr>
          <w:rFonts w:ascii="Lucida Sans Unicode" w:hAnsi="Lucida Sans Unicode"/>
          <w:spacing w:val="-6"/>
          <w:sz w:val="18"/>
        </w:rPr>
        <w:t xml:space="preserve"> </w:t>
      </w:r>
      <w:r>
        <w:rPr>
          <w:rFonts w:ascii="Lucida Sans Unicode" w:hAnsi="Lucida Sans Unicode"/>
          <w:w w:val="87"/>
          <w:sz w:val="18"/>
        </w:rPr>
        <w:t>[</w:t>
      </w:r>
      <w:proofErr w:type="spellStart"/>
      <w:r>
        <w:rPr>
          <w:i/>
          <w:w w:val="123"/>
          <w:sz w:val="18"/>
        </w:rPr>
        <w:t>n</w:t>
      </w:r>
      <w:r>
        <w:rPr>
          <w:rFonts w:ascii="Arial" w:hAnsi="Arial"/>
          <w:i/>
          <w:spacing w:val="10"/>
          <w:w w:val="179"/>
          <w:sz w:val="18"/>
          <w:vertAlign w:val="subscript"/>
        </w:rPr>
        <w:t>l</w:t>
      </w:r>
      <w:proofErr w:type="spellEnd"/>
      <w:r>
        <w:rPr>
          <w:i/>
          <w:w w:val="113"/>
          <w:sz w:val="18"/>
        </w:rPr>
        <w:t>,</w:t>
      </w:r>
      <w:r>
        <w:rPr>
          <w:i/>
          <w:spacing w:val="-15"/>
          <w:sz w:val="18"/>
        </w:rPr>
        <w:t xml:space="preserve"> </w:t>
      </w:r>
      <w:proofErr w:type="spellStart"/>
      <w:r>
        <w:rPr>
          <w:i/>
          <w:w w:val="123"/>
          <w:sz w:val="18"/>
        </w:rPr>
        <w:t>n</w:t>
      </w:r>
      <w:r>
        <w:rPr>
          <w:rFonts w:ascii="Arial" w:hAnsi="Arial"/>
          <w:i/>
          <w:spacing w:val="10"/>
          <w:w w:val="129"/>
          <w:sz w:val="18"/>
          <w:vertAlign w:val="subscript"/>
        </w:rPr>
        <w:t>h</w:t>
      </w:r>
      <w:proofErr w:type="spellEnd"/>
      <w:r>
        <w:rPr>
          <w:rFonts w:ascii="Lucida Sans Unicode" w:hAnsi="Lucida Sans Unicode"/>
          <w:w w:val="122"/>
          <w:sz w:val="18"/>
        </w:rPr>
        <w:t>)</w:t>
      </w:r>
    </w:p>
    <w:p w14:paraId="01A0C56A" w14:textId="77777777" w:rsidR="00AF434A" w:rsidRDefault="00AF434A">
      <w:pPr>
        <w:spacing w:line="275" w:lineRule="exact"/>
        <w:rPr>
          <w:rFonts w:ascii="Lucida Sans Unicode" w:hAnsi="Lucida Sans Unicode"/>
          <w:sz w:val="18"/>
        </w:rPr>
        <w:sectPr w:rsidR="00AF434A">
          <w:pgSz w:w="12240" w:h="15840"/>
          <w:pgMar w:top="1440" w:right="860" w:bottom="280" w:left="860" w:header="720" w:footer="720" w:gutter="0"/>
          <w:cols w:num="4" w:space="720" w:equalWidth="0">
            <w:col w:w="1339" w:space="40"/>
            <w:col w:w="1462" w:space="703"/>
            <w:col w:w="1957" w:space="39"/>
            <w:col w:w="4980"/>
          </w:cols>
        </w:sectPr>
      </w:pPr>
    </w:p>
    <w:p w14:paraId="0FC22D81" w14:textId="77777777" w:rsidR="00AF434A" w:rsidRDefault="00000000">
      <w:pPr>
        <w:spacing w:line="255" w:lineRule="exact"/>
        <w:ind w:left="735"/>
        <w:rPr>
          <w:rFonts w:ascii="Lucida Sans Unicode" w:eastAsia="Lucida Sans Unicode" w:hAnsi="Lucida Sans Unicode" w:cs="Lucida Sans Unicode"/>
          <w:sz w:val="18"/>
          <w:szCs w:val="18"/>
        </w:rPr>
      </w:pPr>
      <w:r>
        <w:pict w14:anchorId="4F4B9147">
          <v:line id="_x0000_s1385" style="position:absolute;left:0;text-align:left;z-index:2344;mso-position-horizontal-relative:page" from="79.75pt,.45pt" to="222.3pt,.45pt" strokeweight=".38pt">
            <w10:wrap anchorx="page"/>
          </v:line>
        </w:pic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1"/>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9"/>
          <w:w w:val="115"/>
          <w:position w:val="2"/>
          <w:sz w:val="18"/>
          <w:szCs w:val="18"/>
        </w:rPr>
        <w:t xml:space="preserve"> </w:t>
      </w:r>
      <w:r>
        <w:rPr>
          <w:i/>
          <w:w w:val="115"/>
          <w:position w:val="2"/>
          <w:sz w:val="18"/>
          <w:szCs w:val="18"/>
        </w:rPr>
        <w:t>,</w:t>
      </w:r>
      <w:r>
        <w:rPr>
          <w:i/>
          <w:spacing w:val="-21"/>
          <w:w w:val="115"/>
          <w:position w:val="2"/>
          <w:sz w:val="18"/>
          <w:szCs w:val="18"/>
        </w:rPr>
        <w:t xml:space="preserve"> </w:t>
      </w:r>
      <w:r>
        <w:rPr>
          <w:w w:val="115"/>
          <w:position w:val="2"/>
          <w:sz w:val="18"/>
          <w:szCs w:val="18"/>
        </w:rPr>
        <w:t>*</w:t>
      </w:r>
      <w:r>
        <w:rPr>
          <w:spacing w:val="13"/>
          <w:w w:val="115"/>
          <w:position w:val="2"/>
          <w:sz w:val="18"/>
          <w:szCs w:val="18"/>
        </w:rPr>
        <w:t xml:space="preserve"> </w:t>
      </w:r>
      <w:r>
        <w:rPr>
          <w:i/>
          <w:w w:val="115"/>
          <w:position w:val="2"/>
          <w:sz w:val="18"/>
          <w:szCs w:val="18"/>
        </w:rPr>
        <w:t>n</w:t>
      </w:r>
      <w:r>
        <w:rPr>
          <w:i/>
          <w:spacing w:val="-31"/>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proofErr w:type="spellStart"/>
      <w:r>
        <w:rPr>
          <w:w w:val="115"/>
          <w:position w:val="2"/>
          <w:sz w:val="18"/>
          <w:szCs w:val="18"/>
        </w:rPr>
        <w:t>ptr</w:t>
      </w:r>
      <w:proofErr w:type="spellEnd"/>
      <w:r>
        <w:rPr>
          <w:rFonts w:ascii="Arial" w:eastAsia="Arial" w:hAnsi="Arial" w:cs="Arial"/>
          <w:i/>
          <w:w w:val="115"/>
          <w:position w:val="11"/>
          <w:sz w:val="12"/>
          <w:szCs w:val="12"/>
        </w:rPr>
        <w:t>c</w:t>
      </w:r>
      <w:r>
        <w:rPr>
          <w:rFonts w:ascii="Arial" w:eastAsia="Arial" w:hAnsi="Arial" w:cs="Arial"/>
          <w:i/>
          <w:spacing w:val="37"/>
          <w:w w:val="115"/>
          <w:position w:val="11"/>
          <w:sz w:val="12"/>
          <w:szCs w:val="12"/>
        </w:rPr>
        <w:t xml:space="preserve"> </w:t>
      </w:r>
      <w:r>
        <w:rPr>
          <w:i/>
          <w:w w:val="115"/>
          <w:position w:val="2"/>
          <w:sz w:val="18"/>
          <w:szCs w:val="18"/>
        </w:rPr>
        <w:t>τ</w:t>
      </w:r>
      <w:r>
        <w:rPr>
          <w:i/>
          <w:spacing w:val="-31"/>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13"/>
          <w:w w:val="115"/>
          <w:position w:val="2"/>
          <w:sz w:val="18"/>
          <w:szCs w:val="18"/>
        </w:rPr>
        <w:t xml:space="preserve"> </w:t>
      </w:r>
      <w:r>
        <w:rPr>
          <w:rFonts w:ascii="Lucida Sans Unicode" w:eastAsia="Lucida Sans Unicode" w:hAnsi="Lucida Sans Unicode" w:cs="Lucida Sans Unicode"/>
          <w:spacing w:val="-16"/>
          <w:w w:val="115"/>
          <w:position w:val="2"/>
          <w:sz w:val="18"/>
          <w:szCs w:val="18"/>
        </w:rPr>
        <w:t>−→</w:t>
      </w:r>
      <w:r>
        <w:rPr>
          <w:rFonts w:ascii="Lucida Sans Unicode" w:eastAsia="Lucida Sans Unicode" w:hAnsi="Lucida Sans Unicode" w:cs="Lucida Sans Unicode"/>
          <w:spacing w:val="-13"/>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1"/>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8"/>
          <w:w w:val="115"/>
          <w:position w:val="2"/>
          <w:sz w:val="18"/>
          <w:szCs w:val="18"/>
        </w:rPr>
        <w:t xml:space="preserve"> </w:t>
      </w:r>
      <w:r>
        <w:rPr>
          <w:i/>
          <w:w w:val="115"/>
          <w:position w:val="2"/>
          <w:sz w:val="18"/>
          <w:szCs w:val="18"/>
        </w:rPr>
        <w:t>,</w:t>
      </w:r>
      <w:r>
        <w:rPr>
          <w:i/>
          <w:spacing w:val="-21"/>
          <w:w w:val="115"/>
          <w:position w:val="2"/>
          <w:sz w:val="18"/>
          <w:szCs w:val="18"/>
        </w:rPr>
        <w:t xml:space="preserve"> </w:t>
      </w:r>
      <w:proofErr w:type="spellStart"/>
      <w:r>
        <w:rPr>
          <w:i/>
          <w:w w:val="115"/>
          <w:position w:val="2"/>
          <w:sz w:val="18"/>
          <w:szCs w:val="18"/>
        </w:rPr>
        <w:t>n</w:t>
      </w:r>
      <w:proofErr w:type="spellEnd"/>
      <w:r>
        <w:rPr>
          <w:rFonts w:ascii="Arial" w:eastAsia="Arial" w:hAnsi="Arial" w:cs="Arial"/>
          <w:i/>
          <w:w w:val="115"/>
          <w:sz w:val="12"/>
          <w:szCs w:val="12"/>
        </w:rPr>
        <w:t>a</w:t>
      </w:r>
      <w:r>
        <w:rPr>
          <w:rFonts w:ascii="Arial" w:eastAsia="Arial" w:hAnsi="Arial" w:cs="Arial"/>
          <w:i/>
          <w:spacing w:val="-7"/>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r>
        <w:rPr>
          <w:i/>
          <w:w w:val="115"/>
          <w:position w:val="2"/>
          <w:sz w:val="18"/>
          <w:szCs w:val="18"/>
        </w:rPr>
        <w:t>τ</w:t>
      </w:r>
      <w:r>
        <w:rPr>
          <w:i/>
          <w:spacing w:val="-31"/>
          <w:w w:val="115"/>
          <w:position w:val="2"/>
          <w:sz w:val="18"/>
          <w:szCs w:val="18"/>
        </w:rPr>
        <w:t xml:space="preserve"> </w:t>
      </w:r>
      <w:r>
        <w:rPr>
          <w:rFonts w:ascii="Lucida Sans Unicode" w:eastAsia="Lucida Sans Unicode" w:hAnsi="Lucida Sans Unicode" w:cs="Lucida Sans Unicode"/>
          <w:w w:val="115"/>
          <w:position w:val="2"/>
          <w:sz w:val="18"/>
          <w:szCs w:val="18"/>
        </w:rPr>
        <w:t>)</w:t>
      </w:r>
    </w:p>
    <w:p w14:paraId="275877F8" w14:textId="77777777" w:rsidR="00AF434A" w:rsidRDefault="00000000">
      <w:pPr>
        <w:spacing w:before="151" w:line="178" w:lineRule="exact"/>
        <w:ind w:left="715"/>
        <w:rPr>
          <w:sz w:val="18"/>
        </w:rPr>
      </w:pPr>
      <w:r>
        <w:rPr>
          <w:sz w:val="18"/>
        </w:rPr>
        <w:t>S-D</w:t>
      </w:r>
      <w:r>
        <w:rPr>
          <w:sz w:val="14"/>
        </w:rPr>
        <w:t>EF</w:t>
      </w:r>
      <w:r>
        <w:rPr>
          <w:sz w:val="18"/>
        </w:rPr>
        <w:t>T</w:t>
      </w:r>
    </w:p>
    <w:p w14:paraId="07FF3CBA" w14:textId="77777777" w:rsidR="00AF434A" w:rsidRDefault="00000000">
      <w:pPr>
        <w:tabs>
          <w:tab w:val="left" w:pos="2395"/>
        </w:tabs>
        <w:spacing w:line="240" w:lineRule="exact"/>
        <w:ind w:left="735"/>
        <w:rPr>
          <w:i/>
          <w:sz w:val="18"/>
        </w:rPr>
      </w:pPr>
      <w:r>
        <w:rPr>
          <w:rFonts w:ascii="Monotype Corsiva" w:hAnsi="Monotype Corsiva"/>
          <w:i/>
          <w:w w:val="105"/>
          <w:position w:val="2"/>
          <w:sz w:val="18"/>
          <w:u w:val="single"/>
        </w:rPr>
        <w:t xml:space="preserve">H </w:t>
      </w:r>
      <w:r>
        <w:rPr>
          <w:rFonts w:ascii="Lucida Sans Unicode" w:hAnsi="Lucida Sans Unicode"/>
          <w:w w:val="105"/>
          <w:position w:val="2"/>
          <w:sz w:val="18"/>
          <w:u w:val="single"/>
        </w:rPr>
        <w:t>(</w:t>
      </w:r>
      <w:r>
        <w:rPr>
          <w:w w:val="105"/>
          <w:position w:val="2"/>
          <w:sz w:val="18"/>
          <w:u w:val="single"/>
        </w:rPr>
        <w:t>u</w:t>
      </w:r>
      <w:r>
        <w:rPr>
          <w:i/>
          <w:w w:val="105"/>
          <w:position w:val="2"/>
          <w:sz w:val="18"/>
          <w:u w:val="single"/>
        </w:rPr>
        <w:t>, n</w:t>
      </w:r>
      <w:r>
        <w:rPr>
          <w:rFonts w:ascii="Lucida Sans Unicode" w:hAnsi="Lucida Sans Unicode"/>
          <w:w w:val="105"/>
          <w:position w:val="2"/>
          <w:sz w:val="18"/>
          <w:u w:val="single"/>
        </w:rPr>
        <w:t xml:space="preserve">) = </w:t>
      </w:r>
      <w:r>
        <w:rPr>
          <w:i/>
          <w:w w:val="105"/>
          <w:position w:val="2"/>
          <w:sz w:val="18"/>
          <w:u w:val="single"/>
        </w:rPr>
        <w:t>n</w:t>
      </w:r>
      <w:r>
        <w:rPr>
          <w:rFonts w:ascii="Arial" w:hAnsi="Arial"/>
          <w:i/>
          <w:w w:val="105"/>
          <w:sz w:val="12"/>
          <w:u w:val="single"/>
        </w:rPr>
        <w:t>a</w:t>
      </w:r>
      <w:r>
        <w:rPr>
          <w:rFonts w:ascii="Arial" w:hAnsi="Arial"/>
          <w:i/>
          <w:spacing w:val="-8"/>
          <w:w w:val="105"/>
          <w:sz w:val="12"/>
          <w:u w:val="single"/>
        </w:rPr>
        <w:t xml:space="preserve"> </w:t>
      </w:r>
      <w:r>
        <w:rPr>
          <w:rFonts w:ascii="Lucida Sans Unicode" w:hAnsi="Lucida Sans Unicode"/>
          <w:w w:val="105"/>
          <w:position w:val="2"/>
          <w:sz w:val="18"/>
          <w:u w:val="single"/>
        </w:rPr>
        <w:t>:</w:t>
      </w:r>
      <w:r>
        <w:rPr>
          <w:rFonts w:ascii="Lucida Sans Unicode" w:hAnsi="Lucida Sans Unicode"/>
          <w:spacing w:val="-36"/>
          <w:w w:val="105"/>
          <w:position w:val="2"/>
          <w:sz w:val="18"/>
          <w:u w:val="single"/>
        </w:rPr>
        <w:t xml:space="preserve"> </w:t>
      </w:r>
      <w:r>
        <w:rPr>
          <w:i/>
          <w:w w:val="105"/>
          <w:position w:val="2"/>
          <w:sz w:val="18"/>
          <w:u w:val="single"/>
        </w:rPr>
        <w:t>τ</w:t>
      </w:r>
      <w:r>
        <w:rPr>
          <w:rFonts w:ascii="Arial" w:hAnsi="Arial"/>
          <w:i/>
          <w:w w:val="105"/>
          <w:sz w:val="12"/>
          <w:u w:val="single"/>
        </w:rPr>
        <w:t>a</w:t>
      </w:r>
      <w:r>
        <w:rPr>
          <w:rFonts w:ascii="Arial" w:hAnsi="Arial"/>
          <w:i/>
          <w:w w:val="105"/>
          <w:sz w:val="12"/>
          <w:u w:val="single"/>
        </w:rPr>
        <w:tab/>
      </w:r>
      <w:r>
        <w:rPr>
          <w:rFonts w:ascii="Lucida Sans Unicode" w:hAnsi="Lucida Sans Unicode"/>
          <w:w w:val="85"/>
          <w:position w:val="2"/>
          <w:sz w:val="18"/>
          <w:u w:val="single"/>
        </w:rPr>
        <w:t>∅;</w:t>
      </w:r>
      <w:r>
        <w:rPr>
          <w:rFonts w:ascii="Lucida Sans Unicode" w:hAnsi="Lucida Sans Unicode"/>
          <w:spacing w:val="-30"/>
          <w:w w:val="85"/>
          <w:position w:val="2"/>
          <w:sz w:val="18"/>
          <w:u w:val="single"/>
        </w:rPr>
        <w:t xml:space="preserve"> </w:t>
      </w:r>
      <w:r>
        <w:rPr>
          <w:rFonts w:ascii="Monotype Corsiva" w:hAnsi="Monotype Corsiva"/>
          <w:i/>
          <w:w w:val="105"/>
          <w:position w:val="2"/>
          <w:sz w:val="18"/>
          <w:u w:val="single"/>
        </w:rPr>
        <w:t>H</w:t>
      </w:r>
      <w:r>
        <w:rPr>
          <w:rFonts w:ascii="Monotype Corsiva" w:hAnsi="Monotype Corsiva"/>
          <w:i/>
          <w:spacing w:val="-20"/>
          <w:w w:val="105"/>
          <w:position w:val="2"/>
          <w:sz w:val="18"/>
          <w:u w:val="single"/>
        </w:rPr>
        <w:t xml:space="preserve"> </w:t>
      </w:r>
      <w:r>
        <w:rPr>
          <w:rFonts w:ascii="Lucida Sans Unicode" w:hAnsi="Lucida Sans Unicode"/>
          <w:w w:val="105"/>
          <w:position w:val="2"/>
          <w:sz w:val="18"/>
          <w:u w:val="single"/>
        </w:rPr>
        <w:t>;</w:t>
      </w:r>
      <w:r>
        <w:rPr>
          <w:rFonts w:ascii="Lucida Sans Unicode" w:hAnsi="Lucida Sans Unicode"/>
          <w:spacing w:val="-41"/>
          <w:w w:val="105"/>
          <w:position w:val="2"/>
          <w:sz w:val="18"/>
          <w:u w:val="single"/>
        </w:rPr>
        <w:t xml:space="preserve"> </w:t>
      </w:r>
      <w:r>
        <w:rPr>
          <w:rFonts w:ascii="Lucida Sans Unicode" w:hAnsi="Lucida Sans Unicode"/>
          <w:w w:val="85"/>
          <w:position w:val="2"/>
          <w:sz w:val="18"/>
          <w:u w:val="single"/>
        </w:rPr>
        <w:t>∅</w:t>
      </w:r>
      <w:r>
        <w:rPr>
          <w:rFonts w:ascii="Lucida Sans Unicode" w:hAnsi="Lucida Sans Unicode"/>
          <w:spacing w:val="-18"/>
          <w:w w:val="85"/>
          <w:position w:val="2"/>
          <w:sz w:val="18"/>
          <w:u w:val="single"/>
        </w:rPr>
        <w:t xml:space="preserve"> </w:t>
      </w:r>
      <w:r>
        <w:rPr>
          <w:rFonts w:ascii="Lucida Sans Unicode" w:hAnsi="Lucida Sans Unicode"/>
          <w:w w:val="105"/>
          <w:position w:val="2"/>
          <w:sz w:val="18"/>
          <w:u w:val="single"/>
        </w:rPr>
        <w:t>€</w:t>
      </w:r>
      <w:r>
        <w:rPr>
          <w:w w:val="105"/>
          <w:sz w:val="12"/>
          <w:u w:val="single"/>
        </w:rPr>
        <w:t>u</w:t>
      </w:r>
      <w:r>
        <w:rPr>
          <w:spacing w:val="6"/>
          <w:w w:val="105"/>
          <w:sz w:val="12"/>
          <w:u w:val="single"/>
        </w:rPr>
        <w:t xml:space="preserve"> </w:t>
      </w:r>
      <w:r>
        <w:rPr>
          <w:i/>
          <w:w w:val="105"/>
          <w:position w:val="2"/>
          <w:sz w:val="18"/>
          <w:u w:val="single"/>
        </w:rPr>
        <w:t>n</w:t>
      </w:r>
      <w:r>
        <w:rPr>
          <w:rFonts w:ascii="Arial" w:hAnsi="Arial"/>
          <w:i/>
          <w:w w:val="105"/>
          <w:sz w:val="12"/>
          <w:u w:val="single"/>
        </w:rPr>
        <w:t>a</w:t>
      </w:r>
      <w:r>
        <w:rPr>
          <w:rFonts w:ascii="Arial" w:hAnsi="Arial"/>
          <w:i/>
          <w:spacing w:val="-17"/>
          <w:w w:val="105"/>
          <w:sz w:val="12"/>
          <w:u w:val="single"/>
        </w:rPr>
        <w:t xml:space="preserve"> </w:t>
      </w:r>
      <w:r>
        <w:rPr>
          <w:rFonts w:ascii="Lucida Sans Unicode" w:hAnsi="Lucida Sans Unicode"/>
          <w:w w:val="105"/>
          <w:position w:val="2"/>
          <w:sz w:val="18"/>
          <w:u w:val="single"/>
        </w:rPr>
        <w:t>:</w:t>
      </w:r>
      <w:r>
        <w:rPr>
          <w:rFonts w:ascii="Lucida Sans Unicode" w:hAnsi="Lucida Sans Unicode"/>
          <w:spacing w:val="-48"/>
          <w:w w:val="105"/>
          <w:position w:val="2"/>
          <w:sz w:val="18"/>
          <w:u w:val="single"/>
        </w:rPr>
        <w:t xml:space="preserve"> </w:t>
      </w:r>
      <w:r>
        <w:rPr>
          <w:i/>
          <w:w w:val="105"/>
          <w:position w:val="2"/>
          <w:sz w:val="18"/>
          <w:u w:val="single"/>
        </w:rPr>
        <w:t>τ</w:t>
      </w:r>
    </w:p>
    <w:p w14:paraId="65C95C4F" w14:textId="77777777" w:rsidR="00AF434A" w:rsidRDefault="00000000">
      <w:pPr>
        <w:spacing w:line="273" w:lineRule="exact"/>
        <w:ind w:left="736"/>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2"/>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0"/>
          <w:w w:val="115"/>
          <w:position w:val="2"/>
          <w:sz w:val="18"/>
          <w:szCs w:val="18"/>
        </w:rPr>
        <w:t xml:space="preserve"> </w:t>
      </w:r>
      <w:r>
        <w:rPr>
          <w:i/>
          <w:w w:val="115"/>
          <w:position w:val="2"/>
          <w:sz w:val="18"/>
          <w:szCs w:val="18"/>
        </w:rPr>
        <w:t>,</w:t>
      </w:r>
      <w:r>
        <w:rPr>
          <w:i/>
          <w:spacing w:val="-22"/>
          <w:w w:val="115"/>
          <w:position w:val="2"/>
          <w:sz w:val="18"/>
          <w:szCs w:val="18"/>
        </w:rPr>
        <w:t xml:space="preserve"> </w:t>
      </w:r>
      <w:r>
        <w:rPr>
          <w:w w:val="115"/>
          <w:position w:val="2"/>
          <w:sz w:val="18"/>
          <w:szCs w:val="18"/>
        </w:rPr>
        <w:t>*</w:t>
      </w:r>
      <w:r>
        <w:rPr>
          <w:spacing w:val="11"/>
          <w:w w:val="115"/>
          <w:position w:val="2"/>
          <w:sz w:val="18"/>
          <w:szCs w:val="18"/>
        </w:rPr>
        <w:t xml:space="preserve"> </w:t>
      </w:r>
      <w:r>
        <w:rPr>
          <w:i/>
          <w:w w:val="115"/>
          <w:position w:val="2"/>
          <w:sz w:val="18"/>
          <w:szCs w:val="18"/>
        </w:rPr>
        <w:t>n</w:t>
      </w:r>
      <w:r>
        <w:rPr>
          <w:i/>
          <w:spacing w:val="-32"/>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proofErr w:type="spellStart"/>
      <w:r>
        <w:rPr>
          <w:w w:val="135"/>
          <w:position w:val="2"/>
          <w:sz w:val="18"/>
          <w:szCs w:val="18"/>
        </w:rPr>
        <w:t>ptr</w:t>
      </w:r>
      <w:proofErr w:type="spellEnd"/>
      <w:r>
        <w:rPr>
          <w:w w:val="135"/>
          <w:position w:val="11"/>
          <w:sz w:val="12"/>
          <w:szCs w:val="12"/>
        </w:rPr>
        <w:t>t</w:t>
      </w:r>
      <w:r>
        <w:rPr>
          <w:spacing w:val="32"/>
          <w:w w:val="135"/>
          <w:position w:val="11"/>
          <w:sz w:val="12"/>
          <w:szCs w:val="12"/>
        </w:rPr>
        <w:t xml:space="preserve"> </w:t>
      </w:r>
      <w:r>
        <w:rPr>
          <w:i/>
          <w:w w:val="115"/>
          <w:position w:val="2"/>
          <w:sz w:val="18"/>
          <w:szCs w:val="18"/>
        </w:rPr>
        <w:t>τ</w:t>
      </w:r>
      <w:r>
        <w:rPr>
          <w:i/>
          <w:spacing w:val="-32"/>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14"/>
          <w:w w:val="115"/>
          <w:position w:val="2"/>
          <w:sz w:val="18"/>
          <w:szCs w:val="18"/>
        </w:rPr>
        <w:t xml:space="preserve"> </w:t>
      </w:r>
      <w:r>
        <w:rPr>
          <w:rFonts w:ascii="Lucida Sans Unicode" w:eastAsia="Lucida Sans Unicode" w:hAnsi="Lucida Sans Unicode" w:cs="Lucida Sans Unicode"/>
          <w:spacing w:val="-16"/>
          <w:w w:val="115"/>
          <w:position w:val="2"/>
          <w:sz w:val="18"/>
          <w:szCs w:val="18"/>
        </w:rPr>
        <w:t>−→</w:t>
      </w:r>
      <w:r>
        <w:rPr>
          <w:rFonts w:ascii="Lucida Sans Unicode" w:eastAsia="Lucida Sans Unicode" w:hAnsi="Lucida Sans Unicode" w:cs="Lucida Sans Unicode"/>
          <w:spacing w:val="-15"/>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2"/>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0"/>
          <w:w w:val="115"/>
          <w:position w:val="2"/>
          <w:sz w:val="18"/>
          <w:szCs w:val="18"/>
        </w:rPr>
        <w:t xml:space="preserve"> </w:t>
      </w:r>
      <w:r>
        <w:rPr>
          <w:i/>
          <w:w w:val="115"/>
          <w:position w:val="2"/>
          <w:sz w:val="18"/>
          <w:szCs w:val="18"/>
        </w:rPr>
        <w:t>,</w:t>
      </w:r>
      <w:r>
        <w:rPr>
          <w:i/>
          <w:spacing w:val="-22"/>
          <w:w w:val="115"/>
          <w:position w:val="2"/>
          <w:sz w:val="18"/>
          <w:szCs w:val="18"/>
        </w:rPr>
        <w:t xml:space="preserve"> </w:t>
      </w:r>
      <w:proofErr w:type="spellStart"/>
      <w:r>
        <w:rPr>
          <w:i/>
          <w:w w:val="115"/>
          <w:position w:val="2"/>
          <w:sz w:val="18"/>
          <w:szCs w:val="18"/>
        </w:rPr>
        <w:t>n</w:t>
      </w:r>
      <w:proofErr w:type="spellEnd"/>
      <w:r>
        <w:rPr>
          <w:rFonts w:ascii="Arial" w:eastAsia="Arial" w:hAnsi="Arial" w:cs="Arial"/>
          <w:i/>
          <w:w w:val="115"/>
          <w:sz w:val="12"/>
          <w:szCs w:val="12"/>
        </w:rPr>
        <w:t>a</w:t>
      </w:r>
      <w:r>
        <w:rPr>
          <w:rFonts w:ascii="Arial" w:eastAsia="Arial" w:hAnsi="Arial" w:cs="Arial"/>
          <w:i/>
          <w:spacing w:val="-8"/>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r>
        <w:rPr>
          <w:i/>
          <w:w w:val="115"/>
          <w:position w:val="2"/>
          <w:sz w:val="18"/>
          <w:szCs w:val="18"/>
        </w:rPr>
        <w:t>τ</w:t>
      </w:r>
      <w:r>
        <w:rPr>
          <w:i/>
          <w:spacing w:val="-32"/>
          <w:w w:val="115"/>
          <w:position w:val="2"/>
          <w:sz w:val="18"/>
          <w:szCs w:val="18"/>
        </w:rPr>
        <w:t xml:space="preserve"> </w:t>
      </w:r>
      <w:r>
        <w:rPr>
          <w:rFonts w:ascii="Lucida Sans Unicode" w:eastAsia="Lucida Sans Unicode" w:hAnsi="Lucida Sans Unicode" w:cs="Lucida Sans Unicode"/>
          <w:w w:val="115"/>
          <w:position w:val="2"/>
          <w:sz w:val="18"/>
          <w:szCs w:val="18"/>
        </w:rPr>
        <w:t>)</w:t>
      </w:r>
    </w:p>
    <w:p w14:paraId="78E735C0" w14:textId="77777777" w:rsidR="00AF434A" w:rsidRDefault="00000000">
      <w:pPr>
        <w:spacing w:before="157" w:line="170" w:lineRule="exact"/>
        <w:ind w:left="329"/>
        <w:rPr>
          <w:sz w:val="14"/>
        </w:rPr>
      </w:pPr>
      <w:r>
        <w:rPr>
          <w:sz w:val="18"/>
        </w:rPr>
        <w:t>S-</w:t>
      </w:r>
      <w:proofErr w:type="spellStart"/>
      <w:r>
        <w:rPr>
          <w:sz w:val="18"/>
        </w:rPr>
        <w:t>D</w:t>
      </w:r>
      <w:r>
        <w:rPr>
          <w:sz w:val="14"/>
        </w:rPr>
        <w:t>EF</w:t>
      </w:r>
      <w:r>
        <w:rPr>
          <w:sz w:val="18"/>
        </w:rPr>
        <w:t>N</w:t>
      </w:r>
      <w:r>
        <w:rPr>
          <w:sz w:val="14"/>
        </w:rPr>
        <w:t>ULL</w:t>
      </w:r>
      <w:proofErr w:type="spellEnd"/>
    </w:p>
    <w:p w14:paraId="5905F03F" w14:textId="77777777" w:rsidR="00AF434A" w:rsidRDefault="00000000">
      <w:pPr>
        <w:pStyle w:val="BodyText"/>
        <w:rPr>
          <w:sz w:val="22"/>
        </w:rPr>
      </w:pPr>
      <w:r>
        <w:br w:type="column"/>
      </w:r>
    </w:p>
    <w:p w14:paraId="53DE977F" w14:textId="77777777" w:rsidR="00AF434A" w:rsidRDefault="00AF434A">
      <w:pPr>
        <w:pStyle w:val="BodyText"/>
        <w:rPr>
          <w:sz w:val="22"/>
        </w:rPr>
      </w:pPr>
    </w:p>
    <w:p w14:paraId="1D66D195" w14:textId="77777777" w:rsidR="00AF434A" w:rsidRDefault="00AF434A">
      <w:pPr>
        <w:pStyle w:val="BodyText"/>
        <w:rPr>
          <w:sz w:val="22"/>
        </w:rPr>
      </w:pPr>
    </w:p>
    <w:p w14:paraId="0C8310EE" w14:textId="77777777" w:rsidR="00AF434A" w:rsidRDefault="00AF434A">
      <w:pPr>
        <w:pStyle w:val="BodyText"/>
        <w:rPr>
          <w:sz w:val="22"/>
        </w:rPr>
      </w:pPr>
    </w:p>
    <w:p w14:paraId="1B2D3F19" w14:textId="77777777" w:rsidR="00AF434A" w:rsidRDefault="00AF434A">
      <w:pPr>
        <w:pStyle w:val="BodyText"/>
        <w:spacing w:before="6"/>
      </w:pPr>
    </w:p>
    <w:p w14:paraId="31DA643F" w14:textId="77777777" w:rsidR="00AF434A" w:rsidRDefault="00000000">
      <w:pPr>
        <w:spacing w:line="177" w:lineRule="exact"/>
        <w:ind w:left="-16"/>
        <w:rPr>
          <w:sz w:val="14"/>
        </w:rPr>
      </w:pPr>
      <w:r>
        <w:rPr>
          <w:sz w:val="18"/>
        </w:rPr>
        <w:t>S-C</w:t>
      </w:r>
      <w:r>
        <w:rPr>
          <w:sz w:val="14"/>
        </w:rPr>
        <w:t>AST</w:t>
      </w:r>
    </w:p>
    <w:p w14:paraId="22448746" w14:textId="77777777" w:rsidR="00AF434A" w:rsidRDefault="00000000">
      <w:pPr>
        <w:spacing w:line="255" w:lineRule="exact"/>
        <w:ind w:left="32"/>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w w:val="105"/>
          <w:sz w:val="18"/>
          <w:szCs w:val="18"/>
        </w:rPr>
        <w:t xml:space="preserve">: </w:t>
      </w:r>
      <w:proofErr w:type="spellStart"/>
      <w:r>
        <w:rPr>
          <w:w w:val="115"/>
          <w:sz w:val="18"/>
          <w:szCs w:val="18"/>
        </w:rPr>
        <w:t>ptr</w:t>
      </w:r>
      <w:r>
        <w:rPr>
          <w:w w:val="115"/>
          <w:sz w:val="18"/>
          <w:szCs w:val="18"/>
          <w:vertAlign w:val="superscript"/>
        </w:rPr>
        <w:t>c</w:t>
      </w:r>
      <w:proofErr w:type="spellEnd"/>
      <w:r>
        <w:rPr>
          <w:w w:val="115"/>
          <w:sz w:val="18"/>
          <w:szCs w:val="18"/>
        </w:rPr>
        <w:t xml:space="preserve"> </w:t>
      </w:r>
      <w:r>
        <w:rPr>
          <w:rFonts w:ascii="Lucida Sans Unicode" w:eastAsia="Lucida Sans Unicode" w:hAnsi="Lucida Sans Unicode" w:cs="Lucida Sans Unicode"/>
          <w:w w:val="115"/>
          <w:sz w:val="18"/>
          <w:szCs w:val="18"/>
        </w:rPr>
        <w:t>[(</w:t>
      </w:r>
      <w:proofErr w:type="spellStart"/>
      <w:r>
        <w:rPr>
          <w:i/>
          <w:w w:val="115"/>
          <w:sz w:val="18"/>
          <w:szCs w:val="18"/>
        </w:rPr>
        <w:t>n</w:t>
      </w:r>
      <w:r>
        <w:rPr>
          <w:rFonts w:ascii="Arial" w:eastAsia="Arial" w:hAnsi="Arial" w:cs="Arial"/>
          <w:i/>
          <w:w w:val="115"/>
          <w:sz w:val="18"/>
          <w:szCs w:val="18"/>
          <w:vertAlign w:val="subscript"/>
        </w:rPr>
        <w:t>l</w:t>
      </w:r>
      <w:proofErr w:type="spellEnd"/>
      <w:r>
        <w:rPr>
          <w:i/>
          <w:w w:val="115"/>
          <w:sz w:val="18"/>
          <w:szCs w:val="18"/>
        </w:rPr>
        <w:t xml:space="preserve">, </w:t>
      </w:r>
      <w:proofErr w:type="spellStart"/>
      <w:r>
        <w:rPr>
          <w:i/>
          <w:w w:val="115"/>
          <w:sz w:val="18"/>
          <w:szCs w:val="18"/>
        </w:rPr>
        <w:t>n</w:t>
      </w:r>
      <w:r>
        <w:rPr>
          <w:rFonts w:ascii="Arial" w:eastAsia="Arial" w:hAnsi="Arial" w:cs="Arial"/>
          <w:i/>
          <w:w w:val="115"/>
          <w:sz w:val="18"/>
          <w:szCs w:val="18"/>
          <w:vertAlign w:val="subscript"/>
        </w:rPr>
        <w:t>h</w:t>
      </w:r>
      <w:proofErr w:type="spellEnd"/>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κ</w:t>
      </w:r>
      <w:r>
        <w:rPr>
          <w:rFonts w:ascii="Arial" w:eastAsia="Arial" w:hAnsi="Arial" w:cs="Arial"/>
          <w:i/>
          <w:w w:val="115"/>
          <w:sz w:val="18"/>
          <w:szCs w:val="18"/>
        </w:rPr>
        <w:t xml:space="preserve"> </w:t>
      </w:r>
      <w:r>
        <w:rPr>
          <w:w w:val="105"/>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w w:val="105"/>
          <w:sz w:val="18"/>
          <w:szCs w:val="18"/>
        </w:rPr>
        <w:t xml:space="preserve">: </w:t>
      </w:r>
      <w:r>
        <w:rPr>
          <w:i/>
          <w:w w:val="115"/>
          <w:sz w:val="18"/>
          <w:szCs w:val="18"/>
        </w:rPr>
        <w:t>τ</w:t>
      </w:r>
      <w:r>
        <w:rPr>
          <w:rFonts w:ascii="Bookman Old Style" w:eastAsia="Bookman Old Style" w:hAnsi="Bookman Old Style" w:cs="Bookman Old Style"/>
          <w:w w:val="115"/>
          <w:sz w:val="18"/>
          <w:szCs w:val="18"/>
          <w:vertAlign w:val="subscript"/>
        </w:rPr>
        <w:t>1</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rFonts w:ascii="Lucida Sans Unicode" w:eastAsia="Lucida Sans Unicode" w:hAnsi="Lucida Sans Unicode" w:cs="Lucida Sans Unicode"/>
          <w:w w:val="115"/>
          <w:sz w:val="18"/>
          <w:szCs w:val="18"/>
        </w:rPr>
        <w:t>(</w:t>
      </w:r>
      <w:r>
        <w:rPr>
          <w:w w:val="115"/>
          <w:sz w:val="18"/>
          <w:szCs w:val="18"/>
        </w:rPr>
        <w:t>c</w:t>
      </w:r>
      <w:r>
        <w:rPr>
          <w:rFonts w:ascii="Lucida Sans Unicode" w:eastAsia="Lucida Sans Unicode" w:hAnsi="Lucida Sans Unicode" w:cs="Lucida Sans Unicode"/>
          <w:w w:val="115"/>
          <w:sz w:val="18"/>
          <w:szCs w:val="18"/>
        </w:rPr>
        <w:t>)[</w:t>
      </w:r>
      <w:r>
        <w:rPr>
          <w:i/>
          <w:w w:val="115"/>
          <w:sz w:val="18"/>
          <w:szCs w:val="18"/>
        </w:rPr>
        <w:t xml:space="preserve">n </w:t>
      </w:r>
      <w:r>
        <w:rPr>
          <w:rFonts w:ascii="Lucida Sans Unicode" w:eastAsia="Lucida Sans Unicode" w:hAnsi="Lucida Sans Unicode" w:cs="Lucida Sans Unicode"/>
          <w:w w:val="105"/>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w w:val="105"/>
          <w:sz w:val="18"/>
          <w:szCs w:val="18"/>
        </w:rPr>
        <w:t xml:space="preserve">: </w:t>
      </w:r>
      <w:proofErr w:type="spellStart"/>
      <w:r>
        <w:rPr>
          <w:i/>
          <w:w w:val="115"/>
          <w:sz w:val="18"/>
          <w:szCs w:val="18"/>
        </w:rPr>
        <w:t>τ</w:t>
      </w:r>
      <w:r>
        <w:rPr>
          <w:rFonts w:ascii="Arial" w:eastAsia="Arial" w:hAnsi="Arial" w:cs="Arial"/>
          <w:i/>
          <w:w w:val="115"/>
          <w:sz w:val="18"/>
          <w:szCs w:val="18"/>
          <w:vertAlign w:val="subscript"/>
        </w:rPr>
        <w:t>a</w:t>
      </w:r>
      <w:proofErr w:type="spellEnd"/>
      <w:r>
        <w:rPr>
          <w:rFonts w:ascii="Lucida Sans Unicode" w:eastAsia="Lucida Sans Unicode" w:hAnsi="Lucida Sans Unicode" w:cs="Lucida Sans Unicode"/>
          <w:w w:val="115"/>
          <w:sz w:val="18"/>
          <w:szCs w:val="18"/>
        </w:rPr>
        <w:t>]</w:t>
      </w:r>
      <w:r>
        <w:rPr>
          <w:i/>
          <w:w w:val="115"/>
          <w:sz w:val="18"/>
          <w:szCs w:val="18"/>
        </w:rPr>
        <w:t>, 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w w:val="10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
    <w:p w14:paraId="3A065FB9" w14:textId="77777777" w:rsidR="00AF434A" w:rsidRDefault="00000000">
      <w:pPr>
        <w:spacing w:before="151" w:line="178" w:lineRule="exact"/>
        <w:ind w:left="12"/>
        <w:rPr>
          <w:sz w:val="18"/>
        </w:rPr>
      </w:pPr>
      <w:r>
        <w:rPr>
          <w:sz w:val="18"/>
        </w:rPr>
        <w:t>S-</w:t>
      </w:r>
      <w:proofErr w:type="spellStart"/>
      <w:r>
        <w:rPr>
          <w:sz w:val="18"/>
        </w:rPr>
        <w:t>A</w:t>
      </w:r>
      <w:r>
        <w:rPr>
          <w:sz w:val="14"/>
        </w:rPr>
        <w:t>SSIGN</w:t>
      </w:r>
      <w:r>
        <w:rPr>
          <w:sz w:val="18"/>
        </w:rPr>
        <w:t>A</w:t>
      </w:r>
      <w:r>
        <w:rPr>
          <w:sz w:val="14"/>
        </w:rPr>
        <w:t>RR</w:t>
      </w:r>
      <w:r>
        <w:rPr>
          <w:sz w:val="18"/>
        </w:rPr>
        <w:t>T</w:t>
      </w:r>
      <w:proofErr w:type="spellEnd"/>
    </w:p>
    <w:p w14:paraId="21930723" w14:textId="77777777" w:rsidR="00AF434A" w:rsidRDefault="00000000">
      <w:pPr>
        <w:tabs>
          <w:tab w:val="left" w:pos="733"/>
          <w:tab w:val="left" w:pos="2394"/>
          <w:tab w:val="left" w:pos="3653"/>
          <w:tab w:val="left" w:pos="5537"/>
        </w:tabs>
        <w:spacing w:line="242" w:lineRule="exact"/>
        <w:ind w:left="31"/>
        <w:rPr>
          <w:i/>
          <w:sz w:val="18"/>
        </w:rPr>
      </w:pPr>
      <w:r>
        <w:rPr>
          <w:sz w:val="18"/>
          <w:u w:val="single"/>
        </w:rPr>
        <w:t xml:space="preserve"> </w:t>
      </w:r>
      <w:r>
        <w:rPr>
          <w:sz w:val="18"/>
          <w:u w:val="single"/>
        </w:rPr>
        <w:tab/>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122"/>
          <w:sz w:val="18"/>
          <w:u w:val="single"/>
        </w:rPr>
        <w:t>(</w:t>
      </w:r>
      <w:r>
        <w:rPr>
          <w:w w:val="104"/>
          <w:sz w:val="18"/>
          <w:u w:val="single"/>
        </w:rPr>
        <w:t>u</w:t>
      </w:r>
      <w:r>
        <w:rPr>
          <w:i/>
          <w:w w:val="113"/>
          <w:sz w:val="18"/>
          <w:u w:val="single"/>
        </w:rPr>
        <w:t>,</w:t>
      </w:r>
      <w:r>
        <w:rPr>
          <w:i/>
          <w:spacing w:val="-15"/>
          <w:sz w:val="18"/>
          <w:u w:val="single"/>
        </w:rPr>
        <w:t xml:space="preserve"> </w:t>
      </w:r>
      <w:r>
        <w:rPr>
          <w:i/>
          <w:w w:val="123"/>
          <w:sz w:val="18"/>
          <w:u w:val="single"/>
        </w:rPr>
        <w:t>n</w:t>
      </w:r>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proofErr w:type="spellStart"/>
      <w:r>
        <w:rPr>
          <w:i/>
          <w:w w:val="123"/>
          <w:sz w:val="18"/>
          <w:u w:val="single"/>
        </w:rPr>
        <w:t>n</w:t>
      </w:r>
      <w:r>
        <w:rPr>
          <w:rFonts w:ascii="Arial" w:hAnsi="Arial"/>
          <w:i/>
          <w:w w:val="120"/>
          <w:sz w:val="18"/>
          <w:u w:val="single"/>
          <w:vertAlign w:val="subscript"/>
        </w:rPr>
        <w:t>a</w:t>
      </w:r>
      <w:proofErr w:type="spellEnd"/>
      <w:r>
        <w:rPr>
          <w:rFonts w:ascii="Arial" w:hAnsi="Arial"/>
          <w:i/>
          <w:spacing w:val="-20"/>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proofErr w:type="spellStart"/>
      <w:r>
        <w:rPr>
          <w:i/>
          <w:w w:val="125"/>
          <w:sz w:val="18"/>
          <w:u w:val="single"/>
        </w:rPr>
        <w:t>τ</w:t>
      </w:r>
      <w:r>
        <w:rPr>
          <w:rFonts w:ascii="Arial" w:hAnsi="Arial"/>
          <w:i/>
          <w:w w:val="120"/>
          <w:sz w:val="18"/>
          <w:u w:val="single"/>
          <w:vertAlign w:val="subscript"/>
        </w:rPr>
        <w:t>a</w:t>
      </w:r>
      <w:proofErr w:type="spellEnd"/>
      <w:r>
        <w:rPr>
          <w:rFonts w:ascii="Arial" w:hAnsi="Arial"/>
          <w:i/>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proofErr w:type="spellStart"/>
      <w:r>
        <w:rPr>
          <w:i/>
          <w:w w:val="123"/>
          <w:sz w:val="18"/>
          <w:u w:val="single"/>
        </w:rPr>
        <w:t>n</w:t>
      </w:r>
      <w:r>
        <w:rPr>
          <w:rFonts w:ascii="Arial" w:hAnsi="Arial"/>
          <w:i/>
          <w:spacing w:val="10"/>
          <w:w w:val="179"/>
          <w:sz w:val="18"/>
          <w:u w:val="single"/>
          <w:vertAlign w:val="subscript"/>
        </w:rPr>
        <w:t>l</w:t>
      </w:r>
      <w:proofErr w:type="spellEnd"/>
      <w:r>
        <w:rPr>
          <w:i/>
          <w:w w:val="113"/>
          <w:sz w:val="18"/>
          <w:u w:val="single"/>
        </w:rPr>
        <w:t>,</w:t>
      </w:r>
      <w:r>
        <w:rPr>
          <w:i/>
          <w:spacing w:val="-15"/>
          <w:sz w:val="18"/>
          <w:u w:val="single"/>
        </w:rPr>
        <w:t xml:space="preserve"> </w:t>
      </w:r>
      <w:proofErr w:type="spellStart"/>
      <w:r>
        <w:rPr>
          <w:i/>
          <w:w w:val="123"/>
          <w:sz w:val="18"/>
          <w:u w:val="single"/>
        </w:rPr>
        <w:t>n</w:t>
      </w:r>
      <w:r>
        <w:rPr>
          <w:rFonts w:ascii="Arial" w:hAnsi="Arial"/>
          <w:i/>
          <w:spacing w:val="10"/>
          <w:w w:val="129"/>
          <w:sz w:val="18"/>
          <w:u w:val="single"/>
          <w:vertAlign w:val="subscript"/>
        </w:rPr>
        <w:t>h</w:t>
      </w:r>
      <w:proofErr w:type="spellEnd"/>
      <w:r>
        <w:rPr>
          <w:rFonts w:ascii="Lucida Sans Unicode" w:hAnsi="Lucida Sans Unicode"/>
          <w:w w:val="122"/>
          <w:sz w:val="18"/>
          <w:u w:val="single"/>
        </w:rPr>
        <w:t>)</w:t>
      </w:r>
      <w:r>
        <w:rPr>
          <w:rFonts w:ascii="Lucida Sans Unicode" w:hAnsi="Lucida Sans Unicode"/>
          <w:sz w:val="18"/>
          <w:u w:val="single"/>
        </w:rPr>
        <w:tab/>
      </w:r>
      <w:r>
        <w:rPr>
          <w:rFonts w:ascii="Lucida Sans Unicode" w:hAnsi="Lucida Sans Unicode"/>
          <w:w w:val="52"/>
          <w:sz w:val="18"/>
          <w:u w:val="single"/>
        </w:rPr>
        <w:t>∅</w:t>
      </w:r>
      <w:r>
        <w:rPr>
          <w:rFonts w:ascii="Lucida Sans Unicode" w:hAnsi="Lucida Sans Unicode"/>
          <w:w w:val="89"/>
          <w:sz w:val="18"/>
          <w:u w:val="single"/>
        </w:rPr>
        <w:t>;</w:t>
      </w:r>
      <w:r>
        <w:rPr>
          <w:rFonts w:ascii="Lucida Sans Unicode" w:hAnsi="Lucida Sans Unicode"/>
          <w:spacing w:val="-27"/>
          <w:sz w:val="18"/>
          <w:u w:val="single"/>
        </w:rPr>
        <w:t xml:space="preserve"> </w:t>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89"/>
          <w:sz w:val="18"/>
          <w:u w:val="single"/>
        </w:rPr>
        <w:t>;</w:t>
      </w:r>
      <w:r>
        <w:rPr>
          <w:rFonts w:ascii="Lucida Sans Unicode" w:hAnsi="Lucida Sans Unicode"/>
          <w:spacing w:val="-27"/>
          <w:sz w:val="18"/>
          <w:u w:val="single"/>
        </w:rPr>
        <w:t xml:space="preserve"> </w:t>
      </w:r>
      <w:r>
        <w:rPr>
          <w:rFonts w:ascii="Lucida Sans Unicode" w:hAnsi="Lucida Sans Unicode"/>
          <w:w w:val="52"/>
          <w:sz w:val="18"/>
          <w:u w:val="single"/>
        </w:rPr>
        <w:t>∅</w:t>
      </w:r>
      <w:r>
        <w:rPr>
          <w:rFonts w:ascii="Lucida Sans Unicode" w:hAnsi="Lucida Sans Unicode"/>
          <w:spacing w:val="-6"/>
          <w:sz w:val="18"/>
          <w:u w:val="single"/>
        </w:rPr>
        <w:t xml:space="preserve"> </w:t>
      </w:r>
      <w:r>
        <w:rPr>
          <w:rFonts w:ascii="Lucida Sans Unicode" w:hAnsi="Lucida Sans Unicode"/>
          <w:w w:val="99"/>
          <w:sz w:val="18"/>
          <w:u w:val="single"/>
        </w:rPr>
        <w:t>€</w:t>
      </w:r>
      <w:r>
        <w:rPr>
          <w:w w:val="103"/>
          <w:sz w:val="18"/>
          <w:u w:val="single"/>
          <w:vertAlign w:val="subscript"/>
        </w:rPr>
        <w:t>u</w:t>
      </w:r>
      <w:r>
        <w:rPr>
          <w:spacing w:val="16"/>
          <w:sz w:val="18"/>
          <w:u w:val="single"/>
        </w:rPr>
        <w:t xml:space="preserve"> </w:t>
      </w:r>
      <w:r>
        <w:rPr>
          <w:i/>
          <w:w w:val="123"/>
          <w:sz w:val="18"/>
          <w:u w:val="single"/>
        </w:rPr>
        <w:t>n</w:t>
      </w:r>
      <w:r>
        <w:rPr>
          <w:rFonts w:ascii="Bookman Old Style" w:hAnsi="Bookman Old Style"/>
          <w:w w:val="96"/>
          <w:sz w:val="18"/>
          <w:u w:val="single"/>
          <w:vertAlign w:val="subscript"/>
        </w:rPr>
        <w:t>1</w:t>
      </w:r>
      <w:r>
        <w:rPr>
          <w:rFonts w:ascii="Bookman Old Style" w:hAnsi="Bookman Old Style"/>
          <w:spacing w:val="-28"/>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r>
        <w:rPr>
          <w:i/>
          <w:w w:val="125"/>
          <w:sz w:val="18"/>
          <w:u w:val="single"/>
        </w:rPr>
        <w:t>τ</w:t>
      </w:r>
      <w:r>
        <w:rPr>
          <w:i/>
          <w:sz w:val="18"/>
          <w:u w:val="single"/>
        </w:rPr>
        <w:tab/>
      </w:r>
    </w:p>
    <w:p w14:paraId="208595C5" w14:textId="77777777" w:rsidR="00AF434A" w:rsidRDefault="00000000">
      <w:pPr>
        <w:spacing w:line="271" w:lineRule="exact"/>
        <w:ind w:left="31"/>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sz w:val="18"/>
          <w:szCs w:val="18"/>
        </w:rPr>
        <w:t xml:space="preserve">: </w:t>
      </w:r>
      <w:proofErr w:type="spellStart"/>
      <w:r>
        <w:rPr>
          <w:w w:val="135"/>
          <w:sz w:val="18"/>
          <w:szCs w:val="18"/>
        </w:rPr>
        <w:t>ptr</w:t>
      </w:r>
      <w:r>
        <w:rPr>
          <w:w w:val="135"/>
          <w:sz w:val="18"/>
          <w:szCs w:val="18"/>
          <w:vertAlign w:val="superscript"/>
        </w:rPr>
        <w:t>t</w:t>
      </w:r>
      <w:proofErr w:type="spellEnd"/>
      <w:r>
        <w:rPr>
          <w:w w:val="135"/>
          <w:sz w:val="18"/>
          <w:szCs w:val="18"/>
        </w:rPr>
        <w:t xml:space="preserve"> </w:t>
      </w:r>
      <w:r>
        <w:rPr>
          <w:rFonts w:ascii="Lucida Sans Unicode" w:eastAsia="Lucida Sans Unicode" w:hAnsi="Lucida Sans Unicode" w:cs="Lucida Sans Unicode"/>
          <w:w w:val="115"/>
          <w:sz w:val="18"/>
          <w:szCs w:val="18"/>
        </w:rPr>
        <w:t>[(</w:t>
      </w:r>
      <w:proofErr w:type="spellStart"/>
      <w:r>
        <w:rPr>
          <w:i/>
          <w:w w:val="115"/>
          <w:sz w:val="18"/>
          <w:szCs w:val="18"/>
        </w:rPr>
        <w:t>n</w:t>
      </w:r>
      <w:r>
        <w:rPr>
          <w:rFonts w:ascii="Arial" w:eastAsia="Arial" w:hAnsi="Arial" w:cs="Arial"/>
          <w:i/>
          <w:w w:val="115"/>
          <w:sz w:val="18"/>
          <w:szCs w:val="18"/>
          <w:vertAlign w:val="subscript"/>
        </w:rPr>
        <w:t>l</w:t>
      </w:r>
      <w:proofErr w:type="spellEnd"/>
      <w:r>
        <w:rPr>
          <w:i/>
          <w:w w:val="115"/>
          <w:sz w:val="18"/>
          <w:szCs w:val="18"/>
        </w:rPr>
        <w:t xml:space="preserve">, </w:t>
      </w:r>
      <w:proofErr w:type="spellStart"/>
      <w:r>
        <w:rPr>
          <w:i/>
          <w:w w:val="115"/>
          <w:sz w:val="18"/>
          <w:szCs w:val="18"/>
        </w:rPr>
        <w:t>n</w:t>
      </w:r>
      <w:r>
        <w:rPr>
          <w:rFonts w:ascii="Arial" w:eastAsia="Arial" w:hAnsi="Arial" w:cs="Arial"/>
          <w:i/>
          <w:w w:val="115"/>
          <w:sz w:val="18"/>
          <w:szCs w:val="18"/>
          <w:vertAlign w:val="subscript"/>
        </w:rPr>
        <w:t>h</w:t>
      </w:r>
      <w:proofErr w:type="spellEnd"/>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κ</w:t>
      </w:r>
      <w:r>
        <w:rPr>
          <w:rFonts w:ascii="Arial" w:eastAsia="Arial" w:hAnsi="Arial" w:cs="Arial"/>
          <w:i/>
          <w:w w:val="115"/>
          <w:sz w:val="18"/>
          <w:szCs w:val="18"/>
        </w:rPr>
        <w:t xml:space="preserve"> </w:t>
      </w:r>
      <w:r>
        <w:rPr>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sz w:val="18"/>
          <w:szCs w:val="18"/>
        </w:rPr>
        <w:t xml:space="preserve">: </w:t>
      </w:r>
      <w:r>
        <w:rPr>
          <w:i/>
          <w:w w:val="115"/>
          <w:sz w:val="18"/>
          <w:szCs w:val="18"/>
        </w:rPr>
        <w:t>τ</w:t>
      </w:r>
      <w:r>
        <w:rPr>
          <w:rFonts w:ascii="Bookman Old Style" w:eastAsia="Bookman Old Style" w:hAnsi="Bookman Old Style" w:cs="Bookman Old Style"/>
          <w:w w:val="115"/>
          <w:sz w:val="18"/>
          <w:szCs w:val="18"/>
          <w:vertAlign w:val="subscript"/>
        </w:rPr>
        <w:t>1</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rFonts w:ascii="Lucida Sans Unicode" w:eastAsia="Lucida Sans Unicode" w:hAnsi="Lucida Sans Unicode" w:cs="Lucida Sans Unicode"/>
          <w:w w:val="115"/>
          <w:sz w:val="18"/>
          <w:szCs w:val="18"/>
        </w:rPr>
        <w:t>(</w:t>
      </w:r>
      <w:r>
        <w:rPr>
          <w:w w:val="115"/>
          <w:sz w:val="18"/>
          <w:szCs w:val="18"/>
        </w:rPr>
        <w:t>u</w:t>
      </w:r>
      <w:r>
        <w:rPr>
          <w:rFonts w:ascii="Lucida Sans Unicode" w:eastAsia="Lucida Sans Unicode" w:hAnsi="Lucida Sans Unicode" w:cs="Lucida Sans Unicode"/>
          <w:w w:val="115"/>
          <w:sz w:val="18"/>
          <w:szCs w:val="18"/>
        </w:rPr>
        <w:t>)[</w:t>
      </w:r>
      <w:r>
        <w:rPr>
          <w:i/>
          <w:w w:val="115"/>
          <w:sz w:val="18"/>
          <w:szCs w:val="18"/>
        </w:rPr>
        <w:t xml:space="preserve">n </w:t>
      </w:r>
      <w:r>
        <w:rPr>
          <w:rFonts w:ascii="Lucida Sans Unicode" w:eastAsia="Lucida Sans Unicode" w:hAnsi="Lucida Sans Unicode" w:cs="Lucida Sans Unicode"/>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sz w:val="18"/>
          <w:szCs w:val="18"/>
        </w:rPr>
        <w:t xml:space="preserve">: </w:t>
      </w:r>
      <w:proofErr w:type="spellStart"/>
      <w:r>
        <w:rPr>
          <w:i/>
          <w:w w:val="115"/>
          <w:sz w:val="18"/>
          <w:szCs w:val="18"/>
        </w:rPr>
        <w:t>τ</w:t>
      </w:r>
      <w:r>
        <w:rPr>
          <w:rFonts w:ascii="Arial" w:eastAsia="Arial" w:hAnsi="Arial" w:cs="Arial"/>
          <w:i/>
          <w:w w:val="115"/>
          <w:sz w:val="18"/>
          <w:szCs w:val="18"/>
          <w:vertAlign w:val="subscript"/>
        </w:rPr>
        <w:t>a</w:t>
      </w:r>
      <w:proofErr w:type="spellEnd"/>
      <w:r>
        <w:rPr>
          <w:rFonts w:ascii="Lucida Sans Unicode" w:eastAsia="Lucida Sans Unicode" w:hAnsi="Lucida Sans Unicode" w:cs="Lucida Sans Unicode"/>
          <w:w w:val="115"/>
          <w:sz w:val="18"/>
          <w:szCs w:val="18"/>
        </w:rPr>
        <w:t>]</w:t>
      </w:r>
      <w:r>
        <w:rPr>
          <w:i/>
          <w:w w:val="115"/>
          <w:sz w:val="18"/>
          <w:szCs w:val="18"/>
        </w:rPr>
        <w:t>, 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
    <w:p w14:paraId="3FCF680E" w14:textId="77777777" w:rsidR="00AF434A" w:rsidRDefault="00000000">
      <w:pPr>
        <w:spacing w:before="151" w:line="177" w:lineRule="exact"/>
        <w:ind w:left="2576" w:right="2893"/>
        <w:jc w:val="center"/>
        <w:rPr>
          <w:sz w:val="14"/>
        </w:rPr>
      </w:pPr>
      <w:r>
        <w:rPr>
          <w:sz w:val="18"/>
        </w:rPr>
        <w:t>S-</w:t>
      </w:r>
      <w:proofErr w:type="spellStart"/>
      <w:r>
        <w:rPr>
          <w:sz w:val="18"/>
        </w:rPr>
        <w:t>R</w:t>
      </w:r>
      <w:r>
        <w:rPr>
          <w:sz w:val="14"/>
        </w:rPr>
        <w:t>ET</w:t>
      </w:r>
      <w:r>
        <w:rPr>
          <w:sz w:val="18"/>
        </w:rPr>
        <w:t>E</w:t>
      </w:r>
      <w:r>
        <w:rPr>
          <w:sz w:val="14"/>
        </w:rPr>
        <w:t>ND</w:t>
      </w:r>
      <w:proofErr w:type="spellEnd"/>
    </w:p>
    <w:p w14:paraId="12D7B17D" w14:textId="77777777" w:rsidR="00AF434A" w:rsidRDefault="00AF434A">
      <w:pPr>
        <w:spacing w:line="177" w:lineRule="exact"/>
        <w:jc w:val="center"/>
        <w:rPr>
          <w:sz w:val="14"/>
        </w:rPr>
        <w:sectPr w:rsidR="00AF434A">
          <w:type w:val="continuous"/>
          <w:pgSz w:w="12240" w:h="15840"/>
          <w:pgMar w:top="1500" w:right="860" w:bottom="280" w:left="860" w:header="720" w:footer="720" w:gutter="0"/>
          <w:cols w:num="3" w:space="720" w:equalWidth="0">
            <w:col w:w="3586" w:space="40"/>
            <w:col w:w="582" w:space="39"/>
            <w:col w:w="6273"/>
          </w:cols>
        </w:sectPr>
      </w:pPr>
    </w:p>
    <w:p w14:paraId="77C0B810" w14:textId="77777777" w:rsidR="00AF434A" w:rsidRDefault="00000000">
      <w:pPr>
        <w:tabs>
          <w:tab w:val="left" w:pos="3605"/>
        </w:tabs>
        <w:spacing w:line="261" w:lineRule="exact"/>
        <w:ind w:left="324"/>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0"/>
          <w:position w:val="1"/>
          <w:sz w:val="18"/>
          <w:szCs w:val="18"/>
        </w:rPr>
        <w:t>(</w:t>
      </w:r>
      <w:r>
        <w:rPr>
          <w:i/>
          <w:w w:val="120"/>
          <w:position w:val="1"/>
          <w:sz w:val="18"/>
          <w:szCs w:val="18"/>
        </w:rPr>
        <w:t>ϕ,</w:t>
      </w:r>
      <w:r>
        <w:rPr>
          <w:i/>
          <w:spacing w:val="-28"/>
          <w:w w:val="120"/>
          <w:position w:val="1"/>
          <w:sz w:val="18"/>
          <w:szCs w:val="18"/>
        </w:rPr>
        <w:t xml:space="preserve"> </w:t>
      </w:r>
      <w:r>
        <w:rPr>
          <w:rFonts w:ascii="Monotype Corsiva" w:eastAsia="Monotype Corsiva" w:hAnsi="Monotype Corsiva" w:cs="Monotype Corsiva"/>
          <w:i/>
          <w:w w:val="110"/>
          <w:position w:val="1"/>
          <w:sz w:val="18"/>
          <w:szCs w:val="18"/>
        </w:rPr>
        <w:t>H</w:t>
      </w:r>
      <w:r>
        <w:rPr>
          <w:rFonts w:ascii="Monotype Corsiva" w:eastAsia="Monotype Corsiva" w:hAnsi="Monotype Corsiva" w:cs="Monotype Corsiva"/>
          <w:i/>
          <w:spacing w:val="-13"/>
          <w:w w:val="110"/>
          <w:position w:val="1"/>
          <w:sz w:val="18"/>
          <w:szCs w:val="18"/>
        </w:rPr>
        <w:t xml:space="preserve"> </w:t>
      </w:r>
      <w:r>
        <w:rPr>
          <w:i/>
          <w:w w:val="120"/>
          <w:position w:val="1"/>
          <w:sz w:val="18"/>
          <w:szCs w:val="18"/>
        </w:rPr>
        <w:t>,</w:t>
      </w:r>
      <w:r>
        <w:rPr>
          <w:i/>
          <w:spacing w:val="-28"/>
          <w:w w:val="120"/>
          <w:position w:val="1"/>
          <w:sz w:val="18"/>
          <w:szCs w:val="18"/>
        </w:rPr>
        <w:t xml:space="preserve"> </w:t>
      </w:r>
      <w:r>
        <w:rPr>
          <w:w w:val="120"/>
          <w:position w:val="1"/>
          <w:sz w:val="18"/>
          <w:szCs w:val="18"/>
        </w:rPr>
        <w:t>*</w:t>
      </w:r>
      <w:r>
        <w:rPr>
          <w:spacing w:val="1"/>
          <w:w w:val="120"/>
          <w:position w:val="1"/>
          <w:sz w:val="18"/>
          <w:szCs w:val="18"/>
        </w:rPr>
        <w:t xml:space="preserve"> </w:t>
      </w:r>
      <w:r>
        <w:rPr>
          <w:rFonts w:ascii="Lucida Sans Unicode" w:eastAsia="Lucida Sans Unicode" w:hAnsi="Lucida Sans Unicode" w:cs="Lucida Sans Unicode"/>
          <w:w w:val="110"/>
          <w:position w:val="1"/>
          <w:sz w:val="18"/>
          <w:szCs w:val="18"/>
        </w:rPr>
        <w:t>0</w:t>
      </w:r>
      <w:r>
        <w:rPr>
          <w:rFonts w:ascii="Lucida Sans Unicode" w:eastAsia="Lucida Sans Unicode" w:hAnsi="Lucida Sans Unicode" w:cs="Lucida Sans Unicode"/>
          <w:spacing w:val="-46"/>
          <w:w w:val="110"/>
          <w:position w:val="1"/>
          <w:sz w:val="18"/>
          <w:szCs w:val="18"/>
        </w:rPr>
        <w:t xml:space="preserve"> </w:t>
      </w:r>
      <w:r>
        <w:rPr>
          <w:rFonts w:ascii="Lucida Sans Unicode" w:eastAsia="Lucida Sans Unicode" w:hAnsi="Lucida Sans Unicode" w:cs="Lucida Sans Unicode"/>
          <w:w w:val="120"/>
          <w:position w:val="1"/>
          <w:sz w:val="18"/>
          <w:szCs w:val="18"/>
        </w:rPr>
        <w:t>:</w:t>
      </w:r>
      <w:r>
        <w:rPr>
          <w:rFonts w:ascii="Lucida Sans Unicode" w:eastAsia="Lucida Sans Unicode" w:hAnsi="Lucida Sans Unicode" w:cs="Lucida Sans Unicode"/>
          <w:spacing w:val="-51"/>
          <w:w w:val="120"/>
          <w:position w:val="1"/>
          <w:sz w:val="18"/>
          <w:szCs w:val="18"/>
        </w:rPr>
        <w:t xml:space="preserve"> </w:t>
      </w:r>
      <w:proofErr w:type="spellStart"/>
      <w:r>
        <w:rPr>
          <w:w w:val="120"/>
          <w:position w:val="1"/>
          <w:sz w:val="18"/>
          <w:szCs w:val="18"/>
        </w:rPr>
        <w:t>ptr</w:t>
      </w:r>
      <w:r>
        <w:rPr>
          <w:w w:val="120"/>
          <w:position w:val="1"/>
          <w:sz w:val="18"/>
          <w:szCs w:val="18"/>
          <w:vertAlign w:val="superscript"/>
        </w:rPr>
        <w:t>c</w:t>
      </w:r>
      <w:proofErr w:type="spellEnd"/>
      <w:r>
        <w:rPr>
          <w:spacing w:val="10"/>
          <w:w w:val="120"/>
          <w:position w:val="1"/>
          <w:sz w:val="18"/>
          <w:szCs w:val="18"/>
        </w:rPr>
        <w:t xml:space="preserve"> </w:t>
      </w:r>
      <w:r>
        <w:rPr>
          <w:i/>
          <w:spacing w:val="3"/>
          <w:w w:val="120"/>
          <w:position w:val="1"/>
          <w:sz w:val="18"/>
          <w:szCs w:val="18"/>
        </w:rPr>
        <w:t>ω</w:t>
      </w:r>
      <w:r>
        <w:rPr>
          <w:rFonts w:ascii="Lucida Sans Unicode" w:eastAsia="Lucida Sans Unicode" w:hAnsi="Lucida Sans Unicode" w:cs="Lucida Sans Unicode"/>
          <w:spacing w:val="3"/>
          <w:w w:val="120"/>
          <w:position w:val="1"/>
          <w:sz w:val="18"/>
          <w:szCs w:val="18"/>
        </w:rPr>
        <w:t>)</w:t>
      </w:r>
      <w:r>
        <w:rPr>
          <w:rFonts w:ascii="Lucida Sans Unicode" w:eastAsia="Lucida Sans Unicode" w:hAnsi="Lucida Sans Unicode" w:cs="Lucida Sans Unicode"/>
          <w:spacing w:val="-25"/>
          <w:w w:val="120"/>
          <w:position w:val="1"/>
          <w:sz w:val="18"/>
          <w:szCs w:val="18"/>
        </w:rPr>
        <w:t xml:space="preserve"> </w:t>
      </w:r>
      <w:r>
        <w:rPr>
          <w:rFonts w:ascii="Lucida Sans Unicode" w:eastAsia="Lucida Sans Unicode" w:hAnsi="Lucida Sans Unicode" w:cs="Lucida Sans Unicode"/>
          <w:spacing w:val="-16"/>
          <w:w w:val="120"/>
          <w:position w:val="1"/>
          <w:sz w:val="18"/>
          <w:szCs w:val="18"/>
        </w:rPr>
        <w:t>−→</w:t>
      </w:r>
      <w:r>
        <w:rPr>
          <w:rFonts w:ascii="Lucida Sans Unicode" w:eastAsia="Lucida Sans Unicode" w:hAnsi="Lucida Sans Unicode" w:cs="Lucida Sans Unicode"/>
          <w:spacing w:val="-24"/>
          <w:w w:val="120"/>
          <w:position w:val="1"/>
          <w:sz w:val="18"/>
          <w:szCs w:val="18"/>
        </w:rPr>
        <w:t xml:space="preserve"> </w:t>
      </w:r>
      <w:r>
        <w:rPr>
          <w:rFonts w:ascii="Lucida Sans Unicode" w:eastAsia="Lucida Sans Unicode" w:hAnsi="Lucida Sans Unicode" w:cs="Lucida Sans Unicode"/>
          <w:w w:val="120"/>
          <w:position w:val="1"/>
          <w:sz w:val="18"/>
          <w:szCs w:val="18"/>
        </w:rPr>
        <w:t>(</w:t>
      </w:r>
      <w:r>
        <w:rPr>
          <w:i/>
          <w:w w:val="120"/>
          <w:position w:val="1"/>
          <w:sz w:val="18"/>
          <w:szCs w:val="18"/>
        </w:rPr>
        <w:t>ϕ,</w:t>
      </w:r>
      <w:r>
        <w:rPr>
          <w:i/>
          <w:spacing w:val="-28"/>
          <w:w w:val="120"/>
          <w:position w:val="1"/>
          <w:sz w:val="18"/>
          <w:szCs w:val="18"/>
        </w:rPr>
        <w:t xml:space="preserve"> </w:t>
      </w:r>
      <w:r>
        <w:rPr>
          <w:rFonts w:ascii="Monotype Corsiva" w:eastAsia="Monotype Corsiva" w:hAnsi="Monotype Corsiva" w:cs="Monotype Corsiva"/>
          <w:i/>
          <w:w w:val="110"/>
          <w:position w:val="1"/>
          <w:sz w:val="18"/>
          <w:szCs w:val="18"/>
        </w:rPr>
        <w:t>H</w:t>
      </w:r>
      <w:r>
        <w:rPr>
          <w:rFonts w:ascii="Monotype Corsiva" w:eastAsia="Monotype Corsiva" w:hAnsi="Monotype Corsiva" w:cs="Monotype Corsiva"/>
          <w:i/>
          <w:spacing w:val="-12"/>
          <w:w w:val="110"/>
          <w:position w:val="1"/>
          <w:sz w:val="18"/>
          <w:szCs w:val="18"/>
        </w:rPr>
        <w:t xml:space="preserve"> </w:t>
      </w:r>
      <w:r>
        <w:rPr>
          <w:i/>
          <w:w w:val="120"/>
          <w:position w:val="1"/>
          <w:sz w:val="18"/>
          <w:szCs w:val="18"/>
        </w:rPr>
        <w:t>,</w:t>
      </w:r>
      <w:r>
        <w:rPr>
          <w:i/>
          <w:spacing w:val="-28"/>
          <w:w w:val="120"/>
          <w:position w:val="1"/>
          <w:sz w:val="18"/>
          <w:szCs w:val="18"/>
        </w:rPr>
        <w:t xml:space="preserve"> </w:t>
      </w:r>
      <w:r>
        <w:rPr>
          <w:w w:val="120"/>
          <w:position w:val="1"/>
          <w:sz w:val="18"/>
          <w:szCs w:val="18"/>
        </w:rPr>
        <w:t>null</w:t>
      </w:r>
      <w:r>
        <w:rPr>
          <w:rFonts w:ascii="Lucida Sans Unicode" w:eastAsia="Lucida Sans Unicode" w:hAnsi="Lucida Sans Unicode" w:cs="Lucida Sans Unicode"/>
          <w:w w:val="120"/>
          <w:position w:val="1"/>
          <w:sz w:val="18"/>
          <w:szCs w:val="18"/>
        </w:rPr>
        <w:t>)</w:t>
      </w:r>
      <w:r>
        <w:rPr>
          <w:rFonts w:ascii="Lucida Sans Unicode" w:eastAsia="Lucida Sans Unicode" w:hAnsi="Lucida Sans Unicode" w:cs="Lucida Sans Unicode"/>
          <w:w w:val="120"/>
          <w:position w:val="1"/>
          <w:sz w:val="18"/>
          <w:szCs w:val="18"/>
        </w:rPr>
        <w:tab/>
      </w:r>
      <w:r>
        <w:rPr>
          <w:rFonts w:ascii="Lucida Sans Unicode" w:eastAsia="Lucida Sans Unicode" w:hAnsi="Lucida Sans Unicode" w:cs="Lucida Sans Unicode"/>
          <w:w w:val="120"/>
          <w:sz w:val="18"/>
          <w:szCs w:val="18"/>
        </w:rPr>
        <w:t>(</w:t>
      </w:r>
      <w:r>
        <w:rPr>
          <w:i/>
          <w:w w:val="120"/>
          <w:sz w:val="18"/>
          <w:szCs w:val="18"/>
        </w:rPr>
        <w:t>ϕ,</w:t>
      </w:r>
      <w:r>
        <w:rPr>
          <w:i/>
          <w:spacing w:val="-28"/>
          <w:w w:val="120"/>
          <w:sz w:val="18"/>
          <w:szCs w:val="18"/>
        </w:rPr>
        <w:t xml:space="preserve"> </w:t>
      </w:r>
      <w:r>
        <w:rPr>
          <w:rFonts w:ascii="Monotype Corsiva" w:eastAsia="Monotype Corsiva" w:hAnsi="Monotype Corsiva" w:cs="Monotype Corsiva"/>
          <w:i/>
          <w:w w:val="110"/>
          <w:sz w:val="18"/>
          <w:szCs w:val="18"/>
        </w:rPr>
        <w:t>H</w:t>
      </w:r>
      <w:r>
        <w:rPr>
          <w:rFonts w:ascii="Monotype Corsiva" w:eastAsia="Monotype Corsiva" w:hAnsi="Monotype Corsiva" w:cs="Monotype Corsiva"/>
          <w:i/>
          <w:spacing w:val="-13"/>
          <w:w w:val="110"/>
          <w:sz w:val="18"/>
          <w:szCs w:val="18"/>
        </w:rPr>
        <w:t xml:space="preserve"> </w:t>
      </w:r>
      <w:r>
        <w:rPr>
          <w:i/>
          <w:w w:val="120"/>
          <w:sz w:val="18"/>
          <w:szCs w:val="18"/>
        </w:rPr>
        <w:t>,</w:t>
      </w:r>
      <w:r>
        <w:rPr>
          <w:i/>
          <w:spacing w:val="-29"/>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τ</w:t>
      </w:r>
      <w:r>
        <w:rPr>
          <w:i/>
          <w:spacing w:val="-37"/>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n</w:t>
      </w:r>
      <w:r>
        <w:rPr>
          <w:i/>
          <w:spacing w:val="-36"/>
          <w:w w:val="120"/>
          <w:sz w:val="18"/>
          <w:szCs w:val="18"/>
        </w:rPr>
        <w:t xml:space="preserve"> </w:t>
      </w:r>
      <w:r>
        <w:rPr>
          <w:rFonts w:ascii="Lucida Sans Unicode" w:eastAsia="Lucida Sans Unicode" w:hAnsi="Lucida Sans Unicode" w:cs="Lucida Sans Unicode"/>
          <w:w w:val="120"/>
          <w:sz w:val="18"/>
          <w:szCs w:val="18"/>
        </w:rPr>
        <w:t>:</w:t>
      </w:r>
      <w:r>
        <w:rPr>
          <w:rFonts w:ascii="Lucida Sans Unicode" w:eastAsia="Lucida Sans Unicode" w:hAnsi="Lucida Sans Unicode" w:cs="Lucida Sans Unicode"/>
          <w:spacing w:val="-52"/>
          <w:w w:val="120"/>
          <w:sz w:val="18"/>
          <w:szCs w:val="18"/>
        </w:rPr>
        <w:t xml:space="preserve"> </w:t>
      </w:r>
      <w:r>
        <w:rPr>
          <w:i/>
          <w:w w:val="120"/>
          <w:sz w:val="18"/>
          <w:szCs w:val="18"/>
        </w:rPr>
        <w:t>τ</w:t>
      </w:r>
      <w:r>
        <w:rPr>
          <w:i/>
          <w:spacing w:val="-36"/>
          <w:w w:val="120"/>
          <w:sz w:val="18"/>
          <w:szCs w:val="18"/>
        </w:rPr>
        <w:t xml:space="preserve"> </w:t>
      </w:r>
      <w:r>
        <w:rPr>
          <w:rFonts w:ascii="Swis721 Blk BT" w:eastAsia="Swis721 Blk BT" w:hAnsi="Swis721 Blk BT" w:cs="Swis721 Blk BT"/>
          <w:i/>
          <w:spacing w:val="5"/>
          <w:w w:val="120"/>
          <w:sz w:val="18"/>
          <w:szCs w:val="18"/>
          <w:vertAlign w:val="superscript"/>
        </w:rPr>
        <w:t>j</w:t>
      </w:r>
      <w:r>
        <w:rPr>
          <w:rFonts w:ascii="Lucida Sans Unicode" w:eastAsia="Lucida Sans Unicode" w:hAnsi="Lucida Sans Unicode" w:cs="Lucida Sans Unicode"/>
          <w:spacing w:val="5"/>
          <w:w w:val="120"/>
          <w:sz w:val="18"/>
          <w:szCs w:val="18"/>
        </w:rPr>
        <w:t>)</w:t>
      </w:r>
      <w:r>
        <w:rPr>
          <w:rFonts w:ascii="Lucida Sans Unicode" w:eastAsia="Lucida Sans Unicode" w:hAnsi="Lucida Sans Unicode" w:cs="Lucida Sans Unicode"/>
          <w:spacing w:val="-25"/>
          <w:w w:val="120"/>
          <w:sz w:val="18"/>
          <w:szCs w:val="18"/>
        </w:rPr>
        <w:t xml:space="preserve"> </w:t>
      </w:r>
      <w:r>
        <w:rPr>
          <w:rFonts w:ascii="Lucida Sans Unicode" w:eastAsia="Lucida Sans Unicode" w:hAnsi="Lucida Sans Unicode" w:cs="Lucida Sans Unicode"/>
          <w:spacing w:val="-16"/>
          <w:w w:val="120"/>
          <w:sz w:val="18"/>
          <w:szCs w:val="18"/>
        </w:rPr>
        <w:t>−→</w:t>
      </w:r>
      <w:r>
        <w:rPr>
          <w:rFonts w:ascii="Lucida Sans Unicode" w:eastAsia="Lucida Sans Unicode" w:hAnsi="Lucida Sans Unicode" w:cs="Lucida Sans Unicode"/>
          <w:spacing w:val="-25"/>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ϕ,</w:t>
      </w:r>
      <w:r>
        <w:rPr>
          <w:i/>
          <w:spacing w:val="-28"/>
          <w:w w:val="120"/>
          <w:sz w:val="18"/>
          <w:szCs w:val="18"/>
        </w:rPr>
        <w:t xml:space="preserve"> </w:t>
      </w:r>
      <w:r>
        <w:rPr>
          <w:rFonts w:ascii="Monotype Corsiva" w:eastAsia="Monotype Corsiva" w:hAnsi="Monotype Corsiva" w:cs="Monotype Corsiva"/>
          <w:i/>
          <w:w w:val="110"/>
          <w:sz w:val="18"/>
          <w:szCs w:val="18"/>
        </w:rPr>
        <w:t>H</w:t>
      </w:r>
      <w:r>
        <w:rPr>
          <w:rFonts w:ascii="Monotype Corsiva" w:eastAsia="Monotype Corsiva" w:hAnsi="Monotype Corsiva" w:cs="Monotype Corsiva"/>
          <w:i/>
          <w:spacing w:val="-13"/>
          <w:w w:val="110"/>
          <w:sz w:val="18"/>
          <w:szCs w:val="18"/>
        </w:rPr>
        <w:t xml:space="preserve"> </w:t>
      </w:r>
      <w:r>
        <w:rPr>
          <w:i/>
          <w:w w:val="120"/>
          <w:sz w:val="18"/>
          <w:szCs w:val="18"/>
        </w:rPr>
        <w:t>,</w:t>
      </w:r>
      <w:r>
        <w:rPr>
          <w:i/>
          <w:spacing w:val="-28"/>
          <w:w w:val="120"/>
          <w:sz w:val="18"/>
          <w:szCs w:val="18"/>
        </w:rPr>
        <w:t xml:space="preserve"> </w:t>
      </w:r>
      <w:r>
        <w:rPr>
          <w:i/>
          <w:w w:val="120"/>
          <w:sz w:val="18"/>
          <w:szCs w:val="18"/>
        </w:rPr>
        <w:t>n</w:t>
      </w:r>
      <w:r>
        <w:rPr>
          <w:i/>
          <w:spacing w:val="-37"/>
          <w:w w:val="120"/>
          <w:sz w:val="18"/>
          <w:szCs w:val="18"/>
        </w:rPr>
        <w:t xml:space="preserve"> </w:t>
      </w:r>
      <w:r>
        <w:rPr>
          <w:rFonts w:ascii="Lucida Sans Unicode" w:eastAsia="Lucida Sans Unicode" w:hAnsi="Lucida Sans Unicode" w:cs="Lucida Sans Unicode"/>
          <w:w w:val="120"/>
          <w:sz w:val="18"/>
          <w:szCs w:val="18"/>
        </w:rPr>
        <w:t>:</w:t>
      </w:r>
      <w:r>
        <w:rPr>
          <w:rFonts w:ascii="Lucida Sans Unicode" w:eastAsia="Lucida Sans Unicode" w:hAnsi="Lucida Sans Unicode" w:cs="Lucida Sans Unicode"/>
          <w:spacing w:val="-51"/>
          <w:w w:val="120"/>
          <w:sz w:val="18"/>
          <w:szCs w:val="18"/>
        </w:rPr>
        <w:t xml:space="preserve"> </w:t>
      </w:r>
      <w:r>
        <w:rPr>
          <w:i/>
          <w:w w:val="120"/>
          <w:sz w:val="18"/>
          <w:szCs w:val="18"/>
        </w:rPr>
        <w:t>ϕ</w:t>
      </w:r>
      <w:r>
        <w:rPr>
          <w:rFonts w:ascii="Lucida Sans Unicode" w:eastAsia="Lucida Sans Unicode" w:hAnsi="Lucida Sans Unicode" w:cs="Lucida Sans Unicode"/>
          <w:w w:val="120"/>
          <w:sz w:val="18"/>
          <w:szCs w:val="18"/>
        </w:rPr>
        <w:t>(</w:t>
      </w:r>
      <w:r>
        <w:rPr>
          <w:i/>
          <w:w w:val="120"/>
          <w:sz w:val="18"/>
          <w:szCs w:val="18"/>
        </w:rPr>
        <w:t>τ</w:t>
      </w:r>
      <w:r>
        <w:rPr>
          <w:i/>
          <w:spacing w:val="-37"/>
          <w:w w:val="120"/>
          <w:sz w:val="18"/>
          <w:szCs w:val="18"/>
        </w:rPr>
        <w:t xml:space="preserve"> </w:t>
      </w:r>
      <w:r>
        <w:rPr>
          <w:rFonts w:ascii="Lucida Sans Unicode" w:eastAsia="Lucida Sans Unicode" w:hAnsi="Lucida Sans Unicode" w:cs="Lucida Sans Unicode"/>
          <w:w w:val="120"/>
          <w:sz w:val="18"/>
          <w:szCs w:val="18"/>
        </w:rPr>
        <w:t>))</w:t>
      </w:r>
    </w:p>
    <w:p w14:paraId="37622BBC" w14:textId="77777777" w:rsidR="00AF434A" w:rsidRDefault="00000000">
      <w:pPr>
        <w:spacing w:before="151" w:line="141" w:lineRule="exact"/>
        <w:ind w:right="482"/>
        <w:jc w:val="right"/>
        <w:rPr>
          <w:sz w:val="14"/>
        </w:rPr>
      </w:pPr>
      <w:r>
        <w:rPr>
          <w:sz w:val="18"/>
        </w:rPr>
        <w:t>S-R</w:t>
      </w:r>
      <w:r>
        <w:rPr>
          <w:sz w:val="14"/>
        </w:rPr>
        <w:t>ET</w:t>
      </w:r>
      <w:r>
        <w:rPr>
          <w:sz w:val="18"/>
        </w:rPr>
        <w:t>C</w:t>
      </w:r>
      <w:r>
        <w:rPr>
          <w:sz w:val="14"/>
        </w:rPr>
        <w:t>ON</w:t>
      </w:r>
    </w:p>
    <w:p w14:paraId="4C3490C1" w14:textId="77777777" w:rsidR="00AF434A" w:rsidRDefault="00000000">
      <w:pPr>
        <w:spacing w:line="261" w:lineRule="exact"/>
        <w:ind w:left="324"/>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20"/>
          <w:sz w:val="18"/>
          <w:szCs w:val="18"/>
        </w:rPr>
        <w:t>(</w:t>
      </w:r>
      <w:r>
        <w:rPr>
          <w:i/>
          <w:w w:val="120"/>
          <w:sz w:val="18"/>
          <w:szCs w:val="18"/>
        </w:rPr>
        <w:t>ϕ,</w:t>
      </w:r>
      <w:r>
        <w:rPr>
          <w:i/>
          <w:spacing w:val="-26"/>
          <w:w w:val="120"/>
          <w:sz w:val="18"/>
          <w:szCs w:val="18"/>
        </w:rPr>
        <w:t xml:space="preserve"> </w:t>
      </w:r>
      <w:r>
        <w:rPr>
          <w:rFonts w:ascii="Monotype Corsiva" w:eastAsia="Monotype Corsiva" w:hAnsi="Monotype Corsiva" w:cs="Monotype Corsiva"/>
          <w:i/>
          <w:w w:val="120"/>
          <w:sz w:val="18"/>
          <w:szCs w:val="18"/>
        </w:rPr>
        <w:t>H</w:t>
      </w:r>
      <w:r>
        <w:rPr>
          <w:rFonts w:ascii="Monotype Corsiva" w:eastAsia="Monotype Corsiva" w:hAnsi="Monotype Corsiva" w:cs="Monotype Corsiva"/>
          <w:i/>
          <w:spacing w:val="-14"/>
          <w:w w:val="120"/>
          <w:sz w:val="18"/>
          <w:szCs w:val="18"/>
        </w:rPr>
        <w:t xml:space="preserve"> </w:t>
      </w:r>
      <w:r>
        <w:rPr>
          <w:i/>
          <w:w w:val="120"/>
          <w:sz w:val="18"/>
          <w:szCs w:val="18"/>
        </w:rPr>
        <w:t>,</w:t>
      </w:r>
      <w:r>
        <w:rPr>
          <w:i/>
          <w:spacing w:val="-26"/>
          <w:w w:val="120"/>
          <w:sz w:val="18"/>
          <w:szCs w:val="18"/>
        </w:rPr>
        <w:t xml:space="preserve"> </w:t>
      </w:r>
      <w:r>
        <w:rPr>
          <w:w w:val="120"/>
          <w:sz w:val="18"/>
          <w:szCs w:val="18"/>
        </w:rPr>
        <w:t>ret</w:t>
      </w:r>
      <w:r>
        <w:rPr>
          <w:rFonts w:ascii="Lucida Sans Unicode" w:eastAsia="Lucida Sans Unicode" w:hAnsi="Lucida Sans Unicode" w:cs="Lucida Sans Unicode"/>
          <w:w w:val="120"/>
          <w:sz w:val="18"/>
          <w:szCs w:val="18"/>
        </w:rPr>
        <w:t>(</w:t>
      </w:r>
      <w:r>
        <w:rPr>
          <w:i/>
          <w:w w:val="120"/>
          <w:sz w:val="18"/>
          <w:szCs w:val="18"/>
        </w:rPr>
        <w:t>x,</w:t>
      </w:r>
      <w:r>
        <w:rPr>
          <w:i/>
          <w:spacing w:val="-26"/>
          <w:w w:val="120"/>
          <w:sz w:val="18"/>
          <w:szCs w:val="18"/>
        </w:rPr>
        <w:t xml:space="preserve"> </w:t>
      </w:r>
      <w:r>
        <w:rPr>
          <w:i/>
          <w:w w:val="120"/>
          <w:sz w:val="18"/>
          <w:szCs w:val="18"/>
        </w:rPr>
        <w:t>n</w:t>
      </w:r>
      <w:r>
        <w:rPr>
          <w:i/>
          <w:spacing w:val="-35"/>
          <w:w w:val="120"/>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7"/>
          <w:w w:val="115"/>
          <w:sz w:val="18"/>
          <w:szCs w:val="18"/>
        </w:rPr>
        <w:t xml:space="preserve"> </w:t>
      </w:r>
      <w:r>
        <w:rPr>
          <w:i/>
          <w:w w:val="120"/>
          <w:sz w:val="18"/>
          <w:szCs w:val="18"/>
        </w:rPr>
        <w:t>τ</w:t>
      </w:r>
      <w:r>
        <w:rPr>
          <w:i/>
          <w:spacing w:val="-35"/>
          <w:w w:val="120"/>
          <w:sz w:val="18"/>
          <w:szCs w:val="18"/>
        </w:rPr>
        <w:t xml:space="preserve"> </w:t>
      </w:r>
      <w:r>
        <w:rPr>
          <w:i/>
          <w:w w:val="120"/>
          <w:sz w:val="18"/>
          <w:szCs w:val="18"/>
        </w:rPr>
        <w:t>,</w:t>
      </w:r>
      <w:r>
        <w:rPr>
          <w:i/>
          <w:spacing w:val="-26"/>
          <w:w w:val="120"/>
          <w:sz w:val="18"/>
          <w:szCs w:val="18"/>
        </w:rPr>
        <w:t xml:space="preserve"> </w:t>
      </w:r>
      <w:proofErr w:type="spellStart"/>
      <w:r>
        <w:rPr>
          <w:i/>
          <w:w w:val="120"/>
          <w:sz w:val="18"/>
          <w:szCs w:val="18"/>
        </w:rPr>
        <w:t>n</w:t>
      </w:r>
      <w:r>
        <w:rPr>
          <w:rFonts w:ascii="Swis721 Blk BT" w:eastAsia="Swis721 Blk BT" w:hAnsi="Swis721 Blk BT" w:cs="Swis721 Blk BT"/>
          <w:i/>
          <w:w w:val="120"/>
          <w:sz w:val="18"/>
          <w:szCs w:val="18"/>
          <w:vertAlign w:val="superscript"/>
        </w:rPr>
        <w:t>j</w:t>
      </w:r>
      <w:proofErr w:type="spellEnd"/>
      <w:r>
        <w:rPr>
          <w:rFonts w:ascii="Swis721 Blk BT" w:eastAsia="Swis721 Blk BT" w:hAnsi="Swis721 Blk BT" w:cs="Swis721 Blk BT"/>
          <w:i/>
          <w:spacing w:val="-42"/>
          <w:w w:val="120"/>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7"/>
          <w:w w:val="115"/>
          <w:sz w:val="18"/>
          <w:szCs w:val="18"/>
        </w:rPr>
        <w:t xml:space="preserve"> </w:t>
      </w:r>
      <w:r>
        <w:rPr>
          <w:i/>
          <w:w w:val="120"/>
          <w:sz w:val="18"/>
          <w:szCs w:val="18"/>
        </w:rPr>
        <w:t>τ</w:t>
      </w:r>
      <w:r>
        <w:rPr>
          <w:i/>
          <w:spacing w:val="-35"/>
          <w:w w:val="120"/>
          <w:sz w:val="18"/>
          <w:szCs w:val="18"/>
        </w:rPr>
        <w:t xml:space="preserve"> </w:t>
      </w:r>
      <w:r>
        <w:rPr>
          <w:rFonts w:ascii="Swis721 Blk BT" w:eastAsia="Swis721 Blk BT" w:hAnsi="Swis721 Blk BT" w:cs="Swis721 Blk BT"/>
          <w:i/>
          <w:spacing w:val="3"/>
          <w:w w:val="120"/>
          <w:sz w:val="18"/>
          <w:szCs w:val="18"/>
          <w:vertAlign w:val="superscript"/>
        </w:rPr>
        <w:t>j</w:t>
      </w:r>
      <w:r>
        <w:rPr>
          <w:rFonts w:ascii="Lucida Sans Unicode" w:eastAsia="Lucida Sans Unicode" w:hAnsi="Lucida Sans Unicode" w:cs="Lucida Sans Unicode"/>
          <w:spacing w:val="3"/>
          <w:w w:val="120"/>
          <w:sz w:val="18"/>
          <w:szCs w:val="18"/>
        </w:rPr>
        <w:t>))</w:t>
      </w:r>
      <w:r>
        <w:rPr>
          <w:rFonts w:ascii="Lucida Sans Unicode" w:eastAsia="Lucida Sans Unicode" w:hAnsi="Lucida Sans Unicode" w:cs="Lucida Sans Unicode"/>
          <w:spacing w:val="-21"/>
          <w:w w:val="120"/>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7"/>
          <w:w w:val="115"/>
          <w:sz w:val="18"/>
          <w:szCs w:val="18"/>
        </w:rPr>
        <w:t xml:space="preserve"> </w:t>
      </w:r>
      <w:r>
        <w:rPr>
          <w:rFonts w:ascii="Lucida Sans Unicode" w:eastAsia="Lucida Sans Unicode" w:hAnsi="Lucida Sans Unicode" w:cs="Lucida Sans Unicode"/>
          <w:w w:val="120"/>
          <w:sz w:val="18"/>
          <w:szCs w:val="18"/>
        </w:rPr>
        <w:t>(</w:t>
      </w:r>
      <w:r>
        <w:rPr>
          <w:i/>
          <w:w w:val="120"/>
          <w:sz w:val="18"/>
          <w:szCs w:val="18"/>
        </w:rPr>
        <w:t>ϕ,</w:t>
      </w:r>
      <w:r>
        <w:rPr>
          <w:i/>
          <w:spacing w:val="-26"/>
          <w:w w:val="120"/>
          <w:sz w:val="18"/>
          <w:szCs w:val="18"/>
        </w:rPr>
        <w:t xml:space="preserve"> </w:t>
      </w:r>
      <w:r>
        <w:rPr>
          <w:rFonts w:ascii="Monotype Corsiva" w:eastAsia="Monotype Corsiva" w:hAnsi="Monotype Corsiva" w:cs="Monotype Corsiva"/>
          <w:i/>
          <w:w w:val="120"/>
          <w:sz w:val="18"/>
          <w:szCs w:val="18"/>
        </w:rPr>
        <w:t>H</w:t>
      </w:r>
      <w:r>
        <w:rPr>
          <w:rFonts w:ascii="Monotype Corsiva" w:eastAsia="Monotype Corsiva" w:hAnsi="Monotype Corsiva" w:cs="Monotype Corsiva"/>
          <w:i/>
          <w:spacing w:val="-14"/>
          <w:w w:val="120"/>
          <w:sz w:val="18"/>
          <w:szCs w:val="18"/>
        </w:rPr>
        <w:t xml:space="preserve"> </w:t>
      </w:r>
      <w:r>
        <w:rPr>
          <w:i/>
          <w:w w:val="120"/>
          <w:sz w:val="18"/>
          <w:szCs w:val="18"/>
        </w:rPr>
        <w:t>,</w:t>
      </w:r>
      <w:r>
        <w:rPr>
          <w:i/>
          <w:spacing w:val="-26"/>
          <w:w w:val="120"/>
          <w:sz w:val="18"/>
          <w:szCs w:val="18"/>
        </w:rPr>
        <w:t xml:space="preserve"> </w:t>
      </w:r>
      <w:proofErr w:type="spellStart"/>
      <w:r>
        <w:rPr>
          <w:i/>
          <w:w w:val="120"/>
          <w:sz w:val="18"/>
          <w:szCs w:val="18"/>
        </w:rPr>
        <w:t>n</w:t>
      </w:r>
      <w:r>
        <w:rPr>
          <w:rFonts w:ascii="Swis721 Blk BT" w:eastAsia="Swis721 Blk BT" w:hAnsi="Swis721 Blk BT" w:cs="Swis721 Blk BT"/>
          <w:i/>
          <w:w w:val="120"/>
          <w:sz w:val="18"/>
          <w:szCs w:val="18"/>
          <w:vertAlign w:val="superscript"/>
        </w:rPr>
        <w:t>j</w:t>
      </w:r>
      <w:proofErr w:type="spellEnd"/>
      <w:r>
        <w:rPr>
          <w:rFonts w:ascii="Swis721 Blk BT" w:eastAsia="Swis721 Blk BT" w:hAnsi="Swis721 Blk BT" w:cs="Swis721 Blk BT"/>
          <w:i/>
          <w:spacing w:val="-43"/>
          <w:w w:val="120"/>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6"/>
          <w:w w:val="115"/>
          <w:sz w:val="18"/>
          <w:szCs w:val="18"/>
        </w:rPr>
        <w:t xml:space="preserve"> </w:t>
      </w:r>
      <w:r>
        <w:rPr>
          <w:i/>
          <w:w w:val="120"/>
          <w:sz w:val="18"/>
          <w:szCs w:val="18"/>
        </w:rPr>
        <w:t>τ</w:t>
      </w:r>
      <w:r>
        <w:rPr>
          <w:i/>
          <w:spacing w:val="-36"/>
          <w:w w:val="120"/>
          <w:sz w:val="18"/>
          <w:szCs w:val="18"/>
        </w:rPr>
        <w:t xml:space="preserve"> </w:t>
      </w:r>
      <w:r>
        <w:rPr>
          <w:rFonts w:ascii="Swis721 Blk BT" w:eastAsia="Swis721 Blk BT" w:hAnsi="Swis721 Blk BT" w:cs="Swis721 Blk BT"/>
          <w:i/>
          <w:spacing w:val="5"/>
          <w:w w:val="120"/>
          <w:sz w:val="18"/>
          <w:szCs w:val="18"/>
          <w:vertAlign w:val="superscript"/>
        </w:rPr>
        <w:t>j</w:t>
      </w:r>
      <w:r>
        <w:rPr>
          <w:rFonts w:ascii="Lucida Sans Unicode" w:eastAsia="Lucida Sans Unicode" w:hAnsi="Lucida Sans Unicode" w:cs="Lucida Sans Unicode"/>
          <w:spacing w:val="5"/>
          <w:w w:val="120"/>
          <w:sz w:val="18"/>
          <w:szCs w:val="18"/>
        </w:rPr>
        <w:t>)</w:t>
      </w:r>
    </w:p>
    <w:p w14:paraId="17A22491" w14:textId="77777777" w:rsidR="00AF434A" w:rsidRDefault="00AF434A">
      <w:pPr>
        <w:spacing w:line="261" w:lineRule="exact"/>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6389" w:space="87"/>
            <w:col w:w="4044"/>
          </w:cols>
        </w:sectPr>
      </w:pPr>
    </w:p>
    <w:p w14:paraId="42618A18" w14:textId="77777777" w:rsidR="00AF434A" w:rsidRDefault="00000000">
      <w:pPr>
        <w:spacing w:line="176" w:lineRule="exact"/>
        <w:ind w:left="543"/>
        <w:rPr>
          <w:sz w:val="14"/>
        </w:rPr>
      </w:pPr>
      <w:r>
        <w:rPr>
          <w:sz w:val="18"/>
        </w:rPr>
        <w:t>S-L</w:t>
      </w:r>
      <w:r>
        <w:rPr>
          <w:sz w:val="14"/>
        </w:rPr>
        <w:t>ET</w:t>
      </w:r>
    </w:p>
    <w:p w14:paraId="32FB9622" w14:textId="77777777" w:rsidR="00AF434A" w:rsidRDefault="00000000">
      <w:pPr>
        <w:spacing w:line="248" w:lineRule="exact"/>
        <w:ind w:left="53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ϕ,</w:t>
      </w:r>
      <w:r>
        <w:rPr>
          <w:i/>
          <w:spacing w:val="-30"/>
          <w:w w:val="12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3"/>
          <w:w w:val="115"/>
          <w:sz w:val="18"/>
          <w:szCs w:val="18"/>
        </w:rPr>
        <w:t xml:space="preserve"> </w:t>
      </w:r>
      <w:r>
        <w:rPr>
          <w:i/>
          <w:w w:val="125"/>
          <w:sz w:val="18"/>
          <w:szCs w:val="18"/>
        </w:rPr>
        <w:t>,</w:t>
      </w:r>
      <w:r>
        <w:rPr>
          <w:i/>
          <w:spacing w:val="-30"/>
          <w:w w:val="125"/>
          <w:sz w:val="18"/>
          <w:szCs w:val="18"/>
        </w:rPr>
        <w:t xml:space="preserve"> </w:t>
      </w:r>
      <w:r>
        <w:rPr>
          <w:w w:val="135"/>
          <w:sz w:val="18"/>
          <w:szCs w:val="18"/>
        </w:rPr>
        <w:t>let</w:t>
      </w:r>
      <w:r>
        <w:rPr>
          <w:spacing w:val="-4"/>
          <w:w w:val="135"/>
          <w:sz w:val="18"/>
          <w:szCs w:val="18"/>
        </w:rPr>
        <w:t xml:space="preserve"> </w:t>
      </w:r>
      <w:r>
        <w:rPr>
          <w:i/>
          <w:w w:val="125"/>
          <w:sz w:val="18"/>
          <w:szCs w:val="18"/>
        </w:rPr>
        <w:t>x</w:t>
      </w:r>
      <w:r>
        <w:rPr>
          <w:i/>
          <w:spacing w:val="-29"/>
          <w:w w:val="125"/>
          <w:sz w:val="18"/>
          <w:szCs w:val="18"/>
        </w:rPr>
        <w:t xml:space="preserve"> </w:t>
      </w:r>
      <w:r>
        <w:rPr>
          <w:w w:val="115"/>
          <w:sz w:val="18"/>
          <w:szCs w:val="18"/>
        </w:rPr>
        <w:t>=</w:t>
      </w:r>
      <w:r>
        <w:rPr>
          <w:spacing w:val="-25"/>
          <w:w w:val="115"/>
          <w:sz w:val="18"/>
          <w:szCs w:val="18"/>
        </w:rPr>
        <w:t xml:space="preserve"> </w:t>
      </w:r>
      <w:r>
        <w:rPr>
          <w:i/>
          <w:w w:val="125"/>
          <w:sz w:val="18"/>
          <w:szCs w:val="18"/>
        </w:rPr>
        <w:t>n</w:t>
      </w:r>
      <w:r>
        <w:rPr>
          <w:i/>
          <w:spacing w:val="-39"/>
          <w:w w:val="12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7"/>
          <w:w w:val="115"/>
          <w:sz w:val="18"/>
          <w:szCs w:val="18"/>
        </w:rPr>
        <w:t xml:space="preserve"> </w:t>
      </w:r>
      <w:r>
        <w:rPr>
          <w:i/>
          <w:w w:val="125"/>
          <w:sz w:val="18"/>
          <w:szCs w:val="18"/>
        </w:rPr>
        <w:t>τ</w:t>
      </w:r>
      <w:r>
        <w:rPr>
          <w:i/>
          <w:spacing w:val="18"/>
          <w:w w:val="125"/>
          <w:sz w:val="18"/>
          <w:szCs w:val="18"/>
        </w:rPr>
        <w:t xml:space="preserve"> </w:t>
      </w:r>
      <w:r>
        <w:rPr>
          <w:w w:val="125"/>
          <w:sz w:val="18"/>
          <w:szCs w:val="18"/>
        </w:rPr>
        <w:t>in</w:t>
      </w:r>
      <w:r>
        <w:rPr>
          <w:spacing w:val="-11"/>
          <w:w w:val="125"/>
          <w:sz w:val="18"/>
          <w:szCs w:val="18"/>
        </w:rPr>
        <w:t xml:space="preserve"> </w:t>
      </w:r>
      <w:r>
        <w:rPr>
          <w:i/>
          <w:w w:val="125"/>
          <w:sz w:val="18"/>
          <w:szCs w:val="18"/>
        </w:rPr>
        <w:t>e</w:t>
      </w:r>
      <w:r>
        <w:rPr>
          <w:rFonts w:ascii="Lucida Sans Unicode" w:eastAsia="Lucida Sans Unicode" w:hAnsi="Lucida Sans Unicode" w:cs="Lucida Sans Unicode"/>
          <w:w w:val="125"/>
          <w:sz w:val="18"/>
          <w:szCs w:val="18"/>
        </w:rPr>
        <w:t>)</w:t>
      </w:r>
      <w:r>
        <w:rPr>
          <w:rFonts w:ascii="Lucida Sans Unicode" w:eastAsia="Lucida Sans Unicode" w:hAnsi="Lucida Sans Unicode" w:cs="Lucida Sans Unicode"/>
          <w:spacing w:val="-25"/>
          <w:w w:val="12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20"/>
          <w:w w:val="115"/>
          <w:sz w:val="18"/>
          <w:szCs w:val="18"/>
        </w:rPr>
        <w:t xml:space="preserve"> </w:t>
      </w:r>
      <w:r>
        <w:rPr>
          <w:rFonts w:ascii="Lucida Sans Unicode" w:eastAsia="Lucida Sans Unicode" w:hAnsi="Lucida Sans Unicode" w:cs="Lucida Sans Unicode"/>
          <w:w w:val="125"/>
          <w:sz w:val="18"/>
          <w:szCs w:val="18"/>
        </w:rPr>
        <w:t>(</w:t>
      </w:r>
      <w:r>
        <w:rPr>
          <w:i/>
          <w:w w:val="125"/>
          <w:sz w:val="18"/>
          <w:szCs w:val="18"/>
        </w:rPr>
        <w:t>ϕ,</w:t>
      </w:r>
      <w:r>
        <w:rPr>
          <w:i/>
          <w:spacing w:val="-29"/>
          <w:w w:val="12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4"/>
          <w:w w:val="115"/>
          <w:sz w:val="18"/>
          <w:szCs w:val="18"/>
        </w:rPr>
        <w:t xml:space="preserve"> </w:t>
      </w:r>
      <w:r>
        <w:rPr>
          <w:i/>
          <w:w w:val="125"/>
          <w:sz w:val="18"/>
          <w:szCs w:val="18"/>
        </w:rPr>
        <w:t>,</w:t>
      </w:r>
      <w:r>
        <w:rPr>
          <w:i/>
          <w:spacing w:val="-29"/>
          <w:w w:val="125"/>
          <w:sz w:val="18"/>
          <w:szCs w:val="18"/>
        </w:rPr>
        <w:t xml:space="preserve"> </w:t>
      </w:r>
      <w:r>
        <w:rPr>
          <w:w w:val="125"/>
          <w:sz w:val="18"/>
          <w:szCs w:val="18"/>
        </w:rPr>
        <w:t>ret</w:t>
      </w:r>
      <w:r>
        <w:rPr>
          <w:rFonts w:ascii="Lucida Sans Unicode" w:eastAsia="Lucida Sans Unicode" w:hAnsi="Lucida Sans Unicode" w:cs="Lucida Sans Unicode"/>
          <w:w w:val="125"/>
          <w:sz w:val="18"/>
          <w:szCs w:val="18"/>
        </w:rPr>
        <w:t>(</w:t>
      </w:r>
      <w:r>
        <w:rPr>
          <w:i/>
          <w:w w:val="125"/>
          <w:sz w:val="18"/>
          <w:szCs w:val="18"/>
        </w:rPr>
        <w:t>x,</w:t>
      </w:r>
      <w:r>
        <w:rPr>
          <w:i/>
          <w:spacing w:val="-30"/>
          <w:w w:val="125"/>
          <w:sz w:val="18"/>
          <w:szCs w:val="18"/>
        </w:rPr>
        <w:t xml:space="preserve"> </w:t>
      </w:r>
      <w:r>
        <w:rPr>
          <w:i/>
          <w:w w:val="125"/>
          <w:sz w:val="18"/>
          <w:szCs w:val="18"/>
        </w:rPr>
        <w:t>n</w:t>
      </w:r>
      <w:r>
        <w:rPr>
          <w:i/>
          <w:spacing w:val="-38"/>
          <w:w w:val="12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8"/>
          <w:w w:val="115"/>
          <w:sz w:val="18"/>
          <w:szCs w:val="18"/>
        </w:rPr>
        <w:t xml:space="preserve"> </w:t>
      </w:r>
      <w:r>
        <w:rPr>
          <w:i/>
          <w:w w:val="125"/>
          <w:sz w:val="18"/>
          <w:szCs w:val="18"/>
        </w:rPr>
        <w:t>τ</w:t>
      </w:r>
      <w:r>
        <w:rPr>
          <w:i/>
          <w:spacing w:val="-38"/>
          <w:w w:val="125"/>
          <w:sz w:val="18"/>
          <w:szCs w:val="18"/>
        </w:rPr>
        <w:t xml:space="preserve"> </w:t>
      </w:r>
      <w:r>
        <w:rPr>
          <w:i/>
          <w:w w:val="125"/>
          <w:sz w:val="18"/>
          <w:szCs w:val="18"/>
        </w:rPr>
        <w:t>,</w:t>
      </w:r>
      <w:r>
        <w:rPr>
          <w:i/>
          <w:spacing w:val="-29"/>
          <w:w w:val="125"/>
          <w:sz w:val="18"/>
          <w:szCs w:val="18"/>
        </w:rPr>
        <w:t xml:space="preserve"> </w:t>
      </w:r>
      <w:r>
        <w:rPr>
          <w:i/>
          <w:w w:val="125"/>
          <w:sz w:val="18"/>
          <w:szCs w:val="18"/>
        </w:rPr>
        <w:t>e</w:t>
      </w:r>
      <w:r>
        <w:rPr>
          <w:rFonts w:ascii="Lucida Sans Unicode" w:eastAsia="Lucida Sans Unicode" w:hAnsi="Lucida Sans Unicode" w:cs="Lucida Sans Unicode"/>
          <w:w w:val="125"/>
          <w:sz w:val="18"/>
          <w:szCs w:val="18"/>
        </w:rPr>
        <w:t>))</w:t>
      </w:r>
    </w:p>
    <w:p w14:paraId="78BB60E7" w14:textId="77777777" w:rsidR="00AF434A" w:rsidRDefault="00000000">
      <w:pPr>
        <w:spacing w:before="20" w:line="271" w:lineRule="exact"/>
        <w:ind w:left="273" w:right="295"/>
        <w:jc w:val="center"/>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10"/>
          <w:sz w:val="18"/>
          <w:szCs w:val="18"/>
        </w:rPr>
        <w:t>(</w:t>
      </w:r>
      <w:r>
        <w:rPr>
          <w:i/>
          <w:w w:val="110"/>
          <w:sz w:val="18"/>
          <w:szCs w:val="18"/>
        </w:rPr>
        <w:t>ϕ</w:t>
      </w:r>
      <w:r>
        <w:rPr>
          <w:rFonts w:ascii="Lucida Sans Unicode" w:eastAsia="Lucida Sans Unicode" w:hAnsi="Lucida Sans Unicode" w:cs="Lucida Sans Unicode"/>
          <w:w w:val="110"/>
          <w:sz w:val="18"/>
          <w:szCs w:val="18"/>
        </w:rPr>
        <w:t>[</w:t>
      </w:r>
      <w:r>
        <w:rPr>
          <w:i/>
          <w:w w:val="110"/>
          <w:sz w:val="18"/>
          <w:szCs w:val="18"/>
        </w:rPr>
        <w:t xml:space="preserve">x </w:t>
      </w:r>
      <w:r>
        <w:rPr>
          <w:rFonts w:ascii="Lucida Sans Unicode" w:eastAsia="Lucida Sans Unicode" w:hAnsi="Lucida Sans Unicode" w:cs="Lucida Sans Unicode"/>
          <w:sz w:val="18"/>
          <w:szCs w:val="18"/>
        </w:rPr>
        <w:t xml:space="preserve">›→ </w:t>
      </w:r>
      <w:r>
        <w:rPr>
          <w:i/>
          <w:w w:val="110"/>
          <w:sz w:val="18"/>
          <w:szCs w:val="18"/>
        </w:rPr>
        <w:t xml:space="preserve">n </w:t>
      </w:r>
      <w:r>
        <w:rPr>
          <w:rFonts w:ascii="Lucida Sans Unicode" w:eastAsia="Lucida Sans Unicode" w:hAnsi="Lucida Sans Unicode" w:cs="Lucida Sans Unicode"/>
          <w:sz w:val="18"/>
          <w:szCs w:val="18"/>
        </w:rPr>
        <w:t xml:space="preserve">: </w:t>
      </w:r>
      <w:r>
        <w:rPr>
          <w:i/>
          <w:w w:val="110"/>
          <w:sz w:val="18"/>
          <w:szCs w:val="18"/>
        </w:rPr>
        <w:t xml:space="preserve">τ </w:t>
      </w:r>
      <w:r>
        <w:rPr>
          <w:rFonts w:ascii="Lucida Sans Unicode" w:eastAsia="Lucida Sans Unicode" w:hAnsi="Lucida Sans Unicode" w:cs="Lucida Sans Unicode"/>
          <w:w w:val="110"/>
          <w:sz w:val="18"/>
          <w:szCs w:val="18"/>
        </w:rPr>
        <w:t>]</w:t>
      </w:r>
      <w:r>
        <w:rPr>
          <w:i/>
          <w:w w:val="110"/>
          <w:sz w:val="18"/>
          <w:szCs w:val="18"/>
        </w:rPr>
        <w:t xml:space="preserve">, </w:t>
      </w:r>
      <w:r>
        <w:rPr>
          <w:rFonts w:ascii="Monotype Corsiva" w:eastAsia="Monotype Corsiva" w:hAnsi="Monotype Corsiva" w:cs="Monotype Corsiva"/>
          <w:i/>
          <w:w w:val="110"/>
          <w:sz w:val="18"/>
          <w:szCs w:val="18"/>
        </w:rPr>
        <w:t xml:space="preserve">H </w:t>
      </w:r>
      <w:r>
        <w:rPr>
          <w:i/>
          <w:w w:val="110"/>
          <w:sz w:val="18"/>
          <w:szCs w:val="18"/>
        </w:rPr>
        <w:t>, e</w:t>
      </w:r>
      <w:r>
        <w:rPr>
          <w:rFonts w:ascii="Lucida Sans Unicode" w:eastAsia="Lucida Sans Unicode" w:hAnsi="Lucida Sans Unicode" w:cs="Lucida Sans Unicode"/>
          <w:w w:val="110"/>
          <w:sz w:val="18"/>
          <w:szCs w:val="18"/>
        </w:rPr>
        <w:t>) −→ (</w:t>
      </w:r>
      <w:proofErr w:type="spellStart"/>
      <w:r>
        <w:rPr>
          <w:i/>
          <w:w w:val="110"/>
          <w:sz w:val="18"/>
          <w:szCs w:val="18"/>
        </w:rPr>
        <w:t>ϕ</w:t>
      </w:r>
      <w:r>
        <w:rPr>
          <w:rFonts w:ascii="Swis721 Blk BT" w:eastAsia="Swis721 Blk BT" w:hAnsi="Swis721 Blk BT" w:cs="Swis721 Blk BT"/>
          <w:i/>
          <w:w w:val="110"/>
          <w:sz w:val="18"/>
          <w:szCs w:val="18"/>
          <w:vertAlign w:val="superscript"/>
        </w:rPr>
        <w:t>j</w:t>
      </w:r>
      <w:proofErr w:type="spellEnd"/>
      <w:r>
        <w:rPr>
          <w:i/>
          <w:w w:val="110"/>
          <w:sz w:val="18"/>
          <w:szCs w:val="18"/>
        </w:rPr>
        <w:t xml:space="preserve">, </w:t>
      </w:r>
      <w:r>
        <w:rPr>
          <w:rFonts w:ascii="Monotype Corsiva" w:eastAsia="Monotype Corsiva" w:hAnsi="Monotype Corsiva" w:cs="Monotype Corsiva"/>
          <w:i/>
          <w:w w:val="110"/>
          <w:sz w:val="18"/>
          <w:szCs w:val="18"/>
        </w:rPr>
        <w:t xml:space="preserve">H </w:t>
      </w:r>
      <w:r>
        <w:rPr>
          <w:rFonts w:ascii="Swis721 Blk BT" w:eastAsia="Swis721 Blk BT" w:hAnsi="Swis721 Blk BT" w:cs="Swis721 Blk BT"/>
          <w:i/>
          <w:w w:val="110"/>
          <w:sz w:val="18"/>
          <w:szCs w:val="18"/>
          <w:vertAlign w:val="superscript"/>
        </w:rPr>
        <w:t>j</w:t>
      </w:r>
      <w:r>
        <w:rPr>
          <w:i/>
          <w:w w:val="110"/>
          <w:sz w:val="18"/>
          <w:szCs w:val="18"/>
        </w:rPr>
        <w:t xml:space="preserve">, </w:t>
      </w:r>
      <w:proofErr w:type="spellStart"/>
      <w:r>
        <w:rPr>
          <w:i/>
          <w:w w:val="110"/>
          <w:sz w:val="18"/>
          <w:szCs w:val="18"/>
        </w:rPr>
        <w:t>e</w:t>
      </w:r>
      <w:r>
        <w:rPr>
          <w:rFonts w:ascii="Swis721 Blk BT" w:eastAsia="Swis721 Blk BT" w:hAnsi="Swis721 Blk BT" w:cs="Swis721 Blk BT"/>
          <w:i/>
          <w:w w:val="110"/>
          <w:sz w:val="18"/>
          <w:szCs w:val="18"/>
          <w:vertAlign w:val="superscript"/>
        </w:rPr>
        <w:t>j</w:t>
      </w:r>
      <w:proofErr w:type="spellEnd"/>
      <w:r>
        <w:rPr>
          <w:rFonts w:ascii="Lucida Sans Unicode" w:eastAsia="Lucida Sans Unicode" w:hAnsi="Lucida Sans Unicode" w:cs="Lucida Sans Unicode"/>
          <w:w w:val="110"/>
          <w:sz w:val="18"/>
          <w:szCs w:val="18"/>
        </w:rPr>
        <w:t>)</w:t>
      </w:r>
    </w:p>
    <w:p w14:paraId="478173DB" w14:textId="77777777" w:rsidR="00AF434A" w:rsidRDefault="00000000">
      <w:pPr>
        <w:pStyle w:val="BodyText"/>
        <w:spacing w:line="20" w:lineRule="exact"/>
        <w:ind w:left="535"/>
        <w:rPr>
          <w:rFonts w:ascii="Lucida Sans Unicode"/>
          <w:sz w:val="2"/>
        </w:rPr>
      </w:pPr>
      <w:r>
        <w:rPr>
          <w:rFonts w:ascii="Lucida Sans Unicode"/>
          <w:sz w:val="2"/>
        </w:rPr>
      </w:r>
      <w:r>
        <w:rPr>
          <w:rFonts w:ascii="Lucida Sans Unicode"/>
          <w:sz w:val="2"/>
        </w:rPr>
        <w:pict w14:anchorId="2E23F1EB">
          <v:group id="_x0000_s1383" style="width:244pt;height:.4pt;mso-position-horizontal-relative:char;mso-position-vertical-relative:line" coordsize="4880,8">
            <v:line id="_x0000_s1384" style="position:absolute" from="0,4" to="4880,4" strokeweight=".38pt"/>
            <w10:anchorlock/>
          </v:group>
        </w:pict>
      </w:r>
    </w:p>
    <w:p w14:paraId="4C466ECD" w14:textId="77777777" w:rsidR="00AF434A" w:rsidRDefault="00000000">
      <w:pPr>
        <w:spacing w:line="251" w:lineRule="exact"/>
        <w:ind w:left="274" w:right="295"/>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10"/>
          <w:sz w:val="18"/>
          <w:szCs w:val="18"/>
        </w:rPr>
        <w:t xml:space="preserve">H </w:t>
      </w:r>
      <w:r>
        <w:rPr>
          <w:i/>
          <w:w w:val="125"/>
          <w:sz w:val="18"/>
          <w:szCs w:val="18"/>
        </w:rPr>
        <w:t xml:space="preserve">, </w:t>
      </w:r>
      <w:r>
        <w:rPr>
          <w:w w:val="125"/>
          <w:sz w:val="18"/>
          <w:szCs w:val="18"/>
        </w:rPr>
        <w:t>ret</w:t>
      </w:r>
      <w:r>
        <w:rPr>
          <w:rFonts w:ascii="Lucida Sans Unicode" w:eastAsia="Lucida Sans Unicode" w:hAnsi="Lucida Sans Unicode" w:cs="Lucida Sans Unicode"/>
          <w:w w:val="125"/>
          <w:sz w:val="18"/>
          <w:szCs w:val="18"/>
        </w:rPr>
        <w:t>(</w:t>
      </w:r>
      <w:r>
        <w:rPr>
          <w:i/>
          <w:w w:val="125"/>
          <w:sz w:val="18"/>
          <w:szCs w:val="18"/>
        </w:rPr>
        <w:t xml:space="preserve">x, n </w:t>
      </w:r>
      <w:r>
        <w:rPr>
          <w:rFonts w:ascii="Lucida Sans Unicode" w:eastAsia="Lucida Sans Unicode" w:hAnsi="Lucida Sans Unicode" w:cs="Lucida Sans Unicode"/>
          <w:w w:val="110"/>
          <w:sz w:val="18"/>
          <w:szCs w:val="18"/>
        </w:rPr>
        <w:t xml:space="preserve">: </w:t>
      </w:r>
      <w:r>
        <w:rPr>
          <w:i/>
          <w:w w:val="125"/>
          <w:sz w:val="18"/>
          <w:szCs w:val="18"/>
        </w:rPr>
        <w:t>τ , e</w:t>
      </w:r>
      <w:r>
        <w:rPr>
          <w:rFonts w:ascii="Lucida Sans Unicode" w:eastAsia="Lucida Sans Unicode" w:hAnsi="Lucida Sans Unicode" w:cs="Lucida Sans Unicode"/>
          <w:w w:val="125"/>
          <w:sz w:val="18"/>
          <w:szCs w:val="18"/>
        </w:rPr>
        <w:t xml:space="preserve">)) </w:t>
      </w:r>
      <w:r>
        <w:rPr>
          <w:rFonts w:ascii="Lucida Sans Unicode" w:eastAsia="Lucida Sans Unicode" w:hAnsi="Lucida Sans Unicode" w:cs="Lucida Sans Unicode"/>
          <w:w w:val="110"/>
          <w:sz w:val="18"/>
          <w:szCs w:val="18"/>
        </w:rPr>
        <w:t xml:space="preserve">−→ </w:t>
      </w:r>
      <w:r>
        <w:rPr>
          <w:rFonts w:ascii="Lucida Sans Unicode" w:eastAsia="Lucida Sans Unicode" w:hAnsi="Lucida Sans Unicode" w:cs="Lucida Sans Unicode"/>
          <w:w w:val="125"/>
          <w:sz w:val="18"/>
          <w:szCs w:val="18"/>
        </w:rPr>
        <w:t>(</w:t>
      </w:r>
      <w:proofErr w:type="spellStart"/>
      <w:r>
        <w:rPr>
          <w:i/>
          <w:w w:val="125"/>
          <w:sz w:val="18"/>
          <w:szCs w:val="18"/>
        </w:rPr>
        <w:t>ϕ</w:t>
      </w:r>
      <w:r>
        <w:rPr>
          <w:rFonts w:ascii="Swis721 Blk BT" w:eastAsia="Swis721 Blk BT" w:hAnsi="Swis721 Blk BT" w:cs="Swis721 Blk BT"/>
          <w:i/>
          <w:w w:val="125"/>
          <w:sz w:val="18"/>
          <w:szCs w:val="18"/>
          <w:vertAlign w:val="superscript"/>
        </w:rPr>
        <w:t>j</w:t>
      </w:r>
      <w:proofErr w:type="spellEnd"/>
      <w:r>
        <w:rPr>
          <w:rFonts w:ascii="Lucida Sans Unicode" w:eastAsia="Lucida Sans Unicode" w:hAnsi="Lucida Sans Unicode" w:cs="Lucida Sans Unicode"/>
          <w:w w:val="125"/>
          <w:sz w:val="18"/>
          <w:szCs w:val="18"/>
        </w:rPr>
        <w:t>[</w:t>
      </w:r>
      <w:r>
        <w:rPr>
          <w:i/>
          <w:w w:val="125"/>
          <w:sz w:val="18"/>
          <w:szCs w:val="18"/>
        </w:rPr>
        <w:t xml:space="preserve">x </w:t>
      </w:r>
      <w:r>
        <w:rPr>
          <w:rFonts w:ascii="Lucida Sans Unicode" w:eastAsia="Lucida Sans Unicode" w:hAnsi="Lucida Sans Unicode" w:cs="Lucida Sans Unicode"/>
          <w:w w:val="110"/>
          <w:sz w:val="18"/>
          <w:szCs w:val="18"/>
        </w:rPr>
        <w:t xml:space="preserve">›→ </w:t>
      </w:r>
      <w:r>
        <w:rPr>
          <w:i/>
          <w:w w:val="125"/>
          <w:sz w:val="18"/>
          <w:szCs w:val="18"/>
        </w:rPr>
        <w:t>ϕ</w:t>
      </w:r>
      <w:r>
        <w:rPr>
          <w:rFonts w:ascii="Lucida Sans Unicode" w:eastAsia="Lucida Sans Unicode" w:hAnsi="Lucida Sans Unicode" w:cs="Lucida Sans Unicode"/>
          <w:w w:val="125"/>
          <w:sz w:val="18"/>
          <w:szCs w:val="18"/>
        </w:rPr>
        <w:t>(</w:t>
      </w:r>
      <w:r>
        <w:rPr>
          <w:i/>
          <w:w w:val="125"/>
          <w:sz w:val="18"/>
          <w:szCs w:val="18"/>
        </w:rPr>
        <w:t>x</w:t>
      </w:r>
      <w:r>
        <w:rPr>
          <w:rFonts w:ascii="Lucida Sans Unicode" w:eastAsia="Lucida Sans Unicode" w:hAnsi="Lucida Sans Unicode" w:cs="Lucida Sans Unicode"/>
          <w:w w:val="125"/>
          <w:sz w:val="18"/>
          <w:szCs w:val="18"/>
        </w:rPr>
        <w:t>)]</w:t>
      </w:r>
      <w:r>
        <w:rPr>
          <w:i/>
          <w:w w:val="125"/>
          <w:sz w:val="18"/>
          <w:szCs w:val="18"/>
        </w:rPr>
        <w:t xml:space="preserve">, </w:t>
      </w:r>
      <w:r>
        <w:rPr>
          <w:rFonts w:ascii="Monotype Corsiva" w:eastAsia="Monotype Corsiva" w:hAnsi="Monotype Corsiva" w:cs="Monotype Corsiva"/>
          <w:i/>
          <w:w w:val="110"/>
          <w:sz w:val="18"/>
          <w:szCs w:val="18"/>
        </w:rPr>
        <w:t xml:space="preserve">H </w:t>
      </w:r>
      <w:r>
        <w:rPr>
          <w:rFonts w:ascii="Swis721 Blk BT" w:eastAsia="Swis721 Blk BT" w:hAnsi="Swis721 Blk BT" w:cs="Swis721 Blk BT"/>
          <w:i/>
          <w:w w:val="125"/>
          <w:sz w:val="18"/>
          <w:szCs w:val="18"/>
          <w:vertAlign w:val="superscript"/>
        </w:rPr>
        <w:t>j</w:t>
      </w:r>
      <w:r>
        <w:rPr>
          <w:i/>
          <w:w w:val="125"/>
          <w:sz w:val="18"/>
          <w:szCs w:val="18"/>
        </w:rPr>
        <w:t xml:space="preserve">, </w:t>
      </w:r>
      <w:r>
        <w:rPr>
          <w:w w:val="125"/>
          <w:sz w:val="18"/>
          <w:szCs w:val="18"/>
        </w:rPr>
        <w:t>ret</w:t>
      </w:r>
      <w:r>
        <w:rPr>
          <w:rFonts w:ascii="Lucida Sans Unicode" w:eastAsia="Lucida Sans Unicode" w:hAnsi="Lucida Sans Unicode" w:cs="Lucida Sans Unicode"/>
          <w:w w:val="125"/>
          <w:sz w:val="18"/>
          <w:szCs w:val="18"/>
        </w:rPr>
        <w:t>(</w:t>
      </w:r>
      <w:r>
        <w:rPr>
          <w:i/>
          <w:w w:val="125"/>
          <w:sz w:val="18"/>
          <w:szCs w:val="18"/>
        </w:rPr>
        <w:t xml:space="preserve">x, </w:t>
      </w:r>
      <w:proofErr w:type="spellStart"/>
      <w:r>
        <w:rPr>
          <w:i/>
          <w:w w:val="125"/>
          <w:sz w:val="18"/>
          <w:szCs w:val="18"/>
        </w:rPr>
        <w:t>ϕ</w:t>
      </w:r>
      <w:r>
        <w:rPr>
          <w:rFonts w:ascii="Swis721 Blk BT" w:eastAsia="Swis721 Blk BT" w:hAnsi="Swis721 Blk BT" w:cs="Swis721 Blk BT"/>
          <w:i/>
          <w:w w:val="125"/>
          <w:sz w:val="18"/>
          <w:szCs w:val="18"/>
          <w:vertAlign w:val="superscript"/>
        </w:rPr>
        <w:t>j</w:t>
      </w:r>
      <w:proofErr w:type="spellEnd"/>
      <w:r>
        <w:rPr>
          <w:rFonts w:ascii="Lucida Sans Unicode" w:eastAsia="Lucida Sans Unicode" w:hAnsi="Lucida Sans Unicode" w:cs="Lucida Sans Unicode"/>
          <w:w w:val="125"/>
          <w:sz w:val="18"/>
          <w:szCs w:val="18"/>
        </w:rPr>
        <w:t>(</w:t>
      </w:r>
      <w:r>
        <w:rPr>
          <w:i/>
          <w:w w:val="125"/>
          <w:sz w:val="18"/>
          <w:szCs w:val="18"/>
        </w:rPr>
        <w:t>x</w:t>
      </w:r>
      <w:r>
        <w:rPr>
          <w:rFonts w:ascii="Lucida Sans Unicode" w:eastAsia="Lucida Sans Unicode" w:hAnsi="Lucida Sans Unicode" w:cs="Lucida Sans Unicode"/>
          <w:w w:val="125"/>
          <w:sz w:val="18"/>
          <w:szCs w:val="18"/>
        </w:rPr>
        <w:t>)</w:t>
      </w:r>
      <w:r>
        <w:rPr>
          <w:i/>
          <w:w w:val="125"/>
          <w:sz w:val="18"/>
          <w:szCs w:val="18"/>
        </w:rPr>
        <w:t xml:space="preserve">, </w:t>
      </w:r>
      <w:proofErr w:type="spellStart"/>
      <w:r>
        <w:rPr>
          <w:i/>
          <w:w w:val="125"/>
          <w:sz w:val="18"/>
          <w:szCs w:val="18"/>
        </w:rPr>
        <w:t>e</w:t>
      </w:r>
      <w:r>
        <w:rPr>
          <w:rFonts w:ascii="Swis721 Blk BT" w:eastAsia="Swis721 Blk BT" w:hAnsi="Swis721 Blk BT" w:cs="Swis721 Blk BT"/>
          <w:i/>
          <w:w w:val="125"/>
          <w:sz w:val="18"/>
          <w:szCs w:val="18"/>
          <w:vertAlign w:val="superscript"/>
        </w:rPr>
        <w:t>j</w:t>
      </w:r>
      <w:proofErr w:type="spellEnd"/>
      <w:r>
        <w:rPr>
          <w:rFonts w:ascii="Lucida Sans Unicode" w:eastAsia="Lucida Sans Unicode" w:hAnsi="Lucida Sans Unicode" w:cs="Lucida Sans Unicode"/>
          <w:w w:val="125"/>
          <w:sz w:val="18"/>
          <w:szCs w:val="18"/>
        </w:rPr>
        <w:t>))</w:t>
      </w:r>
    </w:p>
    <w:p w14:paraId="45158AEF" w14:textId="77777777" w:rsidR="00AF434A" w:rsidRDefault="00AF434A">
      <w:pPr>
        <w:spacing w:line="251" w:lineRule="exact"/>
        <w:jc w:val="cente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4494" w:space="44"/>
            <w:col w:w="5982"/>
          </w:cols>
        </w:sectPr>
      </w:pPr>
    </w:p>
    <w:p w14:paraId="667FD235" w14:textId="77777777" w:rsidR="00AF434A" w:rsidRDefault="00AF434A">
      <w:pPr>
        <w:pStyle w:val="BodyText"/>
        <w:spacing w:before="1"/>
        <w:rPr>
          <w:rFonts w:ascii="Lucida Sans Unicode"/>
          <w:sz w:val="18"/>
        </w:rPr>
      </w:pPr>
    </w:p>
    <w:p w14:paraId="50B01DDC" w14:textId="77777777" w:rsidR="00AF434A" w:rsidRDefault="00000000">
      <w:pPr>
        <w:tabs>
          <w:tab w:val="left" w:pos="1873"/>
        </w:tabs>
        <w:spacing w:line="182" w:lineRule="exact"/>
        <w:ind w:left="445"/>
        <w:rPr>
          <w:sz w:val="14"/>
        </w:rPr>
      </w:pPr>
      <w:r>
        <w:rPr>
          <w:spacing w:val="7"/>
          <w:sz w:val="18"/>
        </w:rPr>
        <w:t>S-U</w:t>
      </w:r>
      <w:r>
        <w:rPr>
          <w:spacing w:val="7"/>
          <w:sz w:val="14"/>
        </w:rPr>
        <w:t>NCHECKED</w:t>
      </w:r>
      <w:r>
        <w:rPr>
          <w:spacing w:val="7"/>
          <w:sz w:val="14"/>
        </w:rPr>
        <w:tab/>
      </w:r>
      <w:r>
        <w:rPr>
          <w:spacing w:val="7"/>
          <w:w w:val="102"/>
          <w:sz w:val="14"/>
          <w:u w:val="single"/>
        </w:rPr>
        <w:t xml:space="preserve"> </w:t>
      </w:r>
      <w:r>
        <w:rPr>
          <w:spacing w:val="-6"/>
          <w:sz w:val="14"/>
          <w:u w:val="single"/>
        </w:rPr>
        <w:t xml:space="preserve"> </w:t>
      </w:r>
    </w:p>
    <w:p w14:paraId="0F765C43" w14:textId="77777777" w:rsidR="00AF434A" w:rsidRDefault="00000000">
      <w:pPr>
        <w:tabs>
          <w:tab w:val="left" w:pos="3373"/>
        </w:tabs>
        <w:spacing w:before="151" w:line="178" w:lineRule="exact"/>
        <w:ind w:left="445"/>
        <w:rPr>
          <w:sz w:val="18"/>
        </w:rPr>
      </w:pPr>
      <w:r>
        <w:br w:type="column"/>
      </w:r>
      <w:r>
        <w:rPr>
          <w:spacing w:val="7"/>
          <w:sz w:val="18"/>
        </w:rPr>
        <w:t>S-</w:t>
      </w:r>
      <w:proofErr w:type="spellStart"/>
      <w:r>
        <w:rPr>
          <w:spacing w:val="7"/>
          <w:sz w:val="18"/>
        </w:rPr>
        <w:t>F</w:t>
      </w:r>
      <w:r>
        <w:rPr>
          <w:spacing w:val="7"/>
          <w:sz w:val="14"/>
        </w:rPr>
        <w:t>UN</w:t>
      </w:r>
      <w:r>
        <w:rPr>
          <w:spacing w:val="7"/>
          <w:sz w:val="18"/>
        </w:rPr>
        <w:t>C</w:t>
      </w:r>
      <w:proofErr w:type="spellEnd"/>
      <w:r>
        <w:rPr>
          <w:spacing w:val="7"/>
          <w:sz w:val="18"/>
        </w:rPr>
        <w:tab/>
      </w:r>
      <w:r>
        <w:rPr>
          <w:spacing w:val="7"/>
          <w:sz w:val="18"/>
          <w:u w:val="single"/>
        </w:rPr>
        <w:t xml:space="preserve">  </w:t>
      </w:r>
      <w:r>
        <w:rPr>
          <w:spacing w:val="9"/>
          <w:sz w:val="18"/>
          <w:u w:val="single"/>
        </w:rPr>
        <w:t xml:space="preserve"> </w:t>
      </w:r>
      <w:r>
        <w:rPr>
          <w:spacing w:val="7"/>
          <w:sz w:val="18"/>
        </w:rPr>
        <w:t xml:space="preserve"> </w:t>
      </w:r>
      <w:r>
        <w:rPr>
          <w:sz w:val="18"/>
          <w:u w:val="single"/>
        </w:rPr>
        <w:t xml:space="preserve"> </w:t>
      </w:r>
      <w:r>
        <w:rPr>
          <w:spacing w:val="6"/>
          <w:sz w:val="18"/>
          <w:u w:val="single"/>
        </w:rPr>
        <w:t xml:space="preserve"> </w:t>
      </w:r>
    </w:p>
    <w:p w14:paraId="4ABE39ED" w14:textId="77777777" w:rsidR="00AF434A" w:rsidRDefault="00000000">
      <w:pPr>
        <w:spacing w:line="131" w:lineRule="exact"/>
        <w:ind w:left="2253" w:right="2253"/>
        <w:jc w:val="center"/>
        <w:rPr>
          <w:rFonts w:ascii="Lucida Sans Unicode" w:hAnsi="Lucida Sans Unicode"/>
          <w:sz w:val="18"/>
        </w:rPr>
      </w:pPr>
      <w:r>
        <w:pict w14:anchorId="340481BD">
          <v:group id="_x0000_s1372" style="position:absolute;left:0;text-align:left;margin-left:264.75pt;margin-top:12.55pt;width:281.05pt;height:3.55pt;z-index:-56752;mso-position-horizontal-relative:page" coordorigin="5295,251" coordsize="5621,71">
            <v:line id="_x0000_s1382" style="position:absolute" from="5295,255" to="10916,255" strokeweight=".38pt"/>
            <v:line id="_x0000_s1381" style="position:absolute" from="6748,318" to="6949,318" strokeweight=".38pt"/>
            <v:line id="_x0000_s1380" style="position:absolute" from="7042,318" to="7213,318" strokeweight=".38pt"/>
            <v:line id="_x0000_s1379" style="position:absolute" from="8604,318" to="8708,318" strokeweight=".38pt"/>
            <v:line id="_x0000_s1378" style="position:absolute" from="8954,318" to="9065,318" strokeweight=".38pt"/>
            <v:line id="_x0000_s1377" style="position:absolute" from="9229,318" to="9330,318" strokeweight=".38pt"/>
            <v:line id="_x0000_s1376" style="position:absolute" from="9382,318" to="9493,318" strokeweight=".38pt"/>
            <v:line id="_x0000_s1375" style="position:absolute" from="9585,318" to="9689,318" strokeweight=".38pt"/>
            <v:line id="_x0000_s1374" style="position:absolute" from="10328,318" to="10439,318" strokeweight=".38pt"/>
            <v:line id="_x0000_s1373" style="position:absolute" from="10531,318" to="10635,318" strokeweight=".38pt"/>
            <w10:wrap anchorx="page"/>
          </v:group>
        </w:pict>
      </w:r>
      <w:r>
        <w:rPr>
          <w:rFonts w:ascii="Lucida Sans Unicode" w:hAnsi="Lucida Sans Unicode"/>
          <w:w w:val="115"/>
          <w:sz w:val="18"/>
        </w:rPr>
        <w:t>Ξ(</w:t>
      </w:r>
      <w:r>
        <w:rPr>
          <w:w w:val="115"/>
          <w:sz w:val="18"/>
        </w:rPr>
        <w:t>c</w:t>
      </w:r>
      <w:r>
        <w:rPr>
          <w:i/>
          <w:w w:val="115"/>
          <w:sz w:val="18"/>
        </w:rPr>
        <w:t>, n</w:t>
      </w:r>
      <w:r>
        <w:rPr>
          <w:rFonts w:ascii="Lucida Sans Unicode" w:hAnsi="Lucida Sans Unicode"/>
          <w:w w:val="115"/>
          <w:sz w:val="18"/>
        </w:rPr>
        <w:t xml:space="preserve">) = </w:t>
      </w:r>
      <w:r>
        <w:rPr>
          <w:i/>
          <w:w w:val="115"/>
          <w:sz w:val="18"/>
        </w:rPr>
        <w:t xml:space="preserve">τ </w:t>
      </w:r>
      <w:r>
        <w:rPr>
          <w:rFonts w:ascii="Lucida Sans Unicode" w:hAnsi="Lucida Sans Unicode"/>
          <w:w w:val="115"/>
          <w:sz w:val="18"/>
        </w:rPr>
        <w:t>(</w:t>
      </w:r>
      <w:r>
        <w:rPr>
          <w:i/>
          <w:w w:val="115"/>
          <w:sz w:val="18"/>
        </w:rPr>
        <w:t xml:space="preserve">x </w:t>
      </w:r>
      <w:r>
        <w:rPr>
          <w:rFonts w:ascii="Lucida Sans Unicode" w:hAnsi="Lucida Sans Unicode"/>
          <w:w w:val="115"/>
          <w:sz w:val="18"/>
        </w:rPr>
        <w:t xml:space="preserve">: </w:t>
      </w:r>
      <w:r>
        <w:rPr>
          <w:i/>
          <w:w w:val="115"/>
          <w:sz w:val="18"/>
        </w:rPr>
        <w:t xml:space="preserve">τ </w:t>
      </w:r>
      <w:r>
        <w:rPr>
          <w:rFonts w:ascii="Lucida Sans Unicode" w:hAnsi="Lucida Sans Unicode"/>
          <w:w w:val="115"/>
          <w:sz w:val="18"/>
        </w:rPr>
        <w:t>) (</w:t>
      </w:r>
      <w:r>
        <w:rPr>
          <w:w w:val="115"/>
          <w:sz w:val="18"/>
        </w:rPr>
        <w:t>c</w:t>
      </w:r>
      <w:r>
        <w:rPr>
          <w:i/>
          <w:w w:val="115"/>
          <w:sz w:val="18"/>
        </w:rPr>
        <w:t>, e</w:t>
      </w:r>
      <w:r>
        <w:rPr>
          <w:rFonts w:ascii="Lucida Sans Unicode" w:hAnsi="Lucida Sans Unicode"/>
          <w:w w:val="115"/>
          <w:sz w:val="18"/>
        </w:rPr>
        <w:t>)</w:t>
      </w:r>
    </w:p>
    <w:p w14:paraId="7EC10CCA" w14:textId="77777777" w:rsidR="00AF434A" w:rsidRDefault="00AF434A">
      <w:pPr>
        <w:spacing w:line="131" w:lineRule="exact"/>
        <w:jc w:val="center"/>
        <w:rPr>
          <w:rFonts w:ascii="Lucida Sans Unicode" w:hAnsi="Lucida Sans Unicode"/>
          <w:sz w:val="18"/>
        </w:rPr>
        <w:sectPr w:rsidR="00AF434A">
          <w:type w:val="continuous"/>
          <w:pgSz w:w="12240" w:h="15840"/>
          <w:pgMar w:top="1500" w:right="860" w:bottom="280" w:left="860" w:header="720" w:footer="720" w:gutter="0"/>
          <w:cols w:num="2" w:space="720" w:equalWidth="0">
            <w:col w:w="2049" w:space="1921"/>
            <w:col w:w="6550"/>
          </w:cols>
        </w:sectPr>
      </w:pPr>
    </w:p>
    <w:p w14:paraId="4F149D77" w14:textId="77777777" w:rsidR="00AF434A" w:rsidRDefault="00000000">
      <w:pPr>
        <w:spacing w:line="244" w:lineRule="exact"/>
        <w:ind w:left="440"/>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ϕ,</w:t>
      </w:r>
      <w:r>
        <w:rPr>
          <w:i/>
          <w:spacing w:val="-22"/>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9"/>
          <w:w w:val="115"/>
          <w:sz w:val="18"/>
          <w:szCs w:val="18"/>
        </w:rPr>
        <w:t xml:space="preserve"> </w:t>
      </w:r>
      <w:r>
        <w:rPr>
          <w:i/>
          <w:w w:val="115"/>
          <w:sz w:val="18"/>
          <w:szCs w:val="18"/>
        </w:rPr>
        <w:t>,</w:t>
      </w:r>
      <w:r>
        <w:rPr>
          <w:i/>
          <w:spacing w:val="-22"/>
          <w:w w:val="115"/>
          <w:sz w:val="18"/>
          <w:szCs w:val="18"/>
        </w:rPr>
        <w:t xml:space="preserve"> </w:t>
      </w:r>
      <w:r>
        <w:rPr>
          <w:w w:val="115"/>
          <w:sz w:val="18"/>
          <w:szCs w:val="18"/>
        </w:rPr>
        <w:t>unchecked</w:t>
      </w:r>
      <w:r>
        <w:rPr>
          <w:rFonts w:ascii="Lucida Sans Unicode" w:eastAsia="Lucida Sans Unicode" w:hAnsi="Lucida Sans Unicode" w:cs="Lucida Sans Unicode"/>
          <w:w w:val="115"/>
          <w:sz w:val="18"/>
          <w:szCs w:val="18"/>
        </w:rPr>
        <w:t>(</w:t>
      </w:r>
      <w:r>
        <w:rPr>
          <w:i/>
          <w:w w:val="115"/>
          <w:sz w:val="18"/>
          <w:szCs w:val="18"/>
        </w:rPr>
        <w:t>x</w:t>
      </w:r>
      <w:r>
        <w:rPr>
          <w:rFonts w:ascii="Lucida Sans Unicode" w:eastAsia="Lucida Sans Unicode" w:hAnsi="Lucida Sans Unicode" w:cs="Lucida Sans Unicode"/>
          <w:w w:val="115"/>
          <w:sz w:val="18"/>
          <w:szCs w:val="18"/>
        </w:rPr>
        <w:t>){</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5"/>
          <w:w w:val="115"/>
          <w:sz w:val="18"/>
          <w:szCs w:val="18"/>
        </w:rPr>
        <w:t xml:space="preserve"> </w:t>
      </w:r>
      <w:r>
        <w:rPr>
          <w:i/>
          <w:w w:val="115"/>
          <w:sz w:val="18"/>
          <w:szCs w:val="18"/>
        </w:rPr>
        <w:t>τ</w:t>
      </w:r>
      <w:r>
        <w:rPr>
          <w:i/>
          <w:spacing w:val="-32"/>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14"/>
          <w:w w:val="11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4"/>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1"/>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9"/>
          <w:w w:val="115"/>
          <w:sz w:val="18"/>
          <w:szCs w:val="18"/>
        </w:rPr>
        <w:t xml:space="preserve"> </w:t>
      </w:r>
      <w:r>
        <w:rPr>
          <w:i/>
          <w:w w:val="115"/>
          <w:sz w:val="18"/>
          <w:szCs w:val="18"/>
        </w:rPr>
        <w:t>,</w:t>
      </w:r>
      <w:r>
        <w:rPr>
          <w:i/>
          <w:spacing w:val="-22"/>
          <w:w w:val="115"/>
          <w:sz w:val="18"/>
          <w:szCs w:val="18"/>
        </w:rPr>
        <w:t xml:space="preserve"> </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6"/>
          <w:w w:val="115"/>
          <w:sz w:val="18"/>
          <w:szCs w:val="18"/>
        </w:rPr>
        <w:t xml:space="preserve"> </w:t>
      </w:r>
      <w:r>
        <w:rPr>
          <w:i/>
          <w:w w:val="115"/>
          <w:sz w:val="18"/>
          <w:szCs w:val="18"/>
        </w:rPr>
        <w:t>τ</w:t>
      </w:r>
      <w:r>
        <w:rPr>
          <w:i/>
          <w:spacing w:val="-31"/>
          <w:w w:val="115"/>
          <w:sz w:val="18"/>
          <w:szCs w:val="18"/>
        </w:rPr>
        <w:t xml:space="preserve"> </w:t>
      </w:r>
      <w:r>
        <w:rPr>
          <w:rFonts w:ascii="Lucida Sans Unicode" w:eastAsia="Lucida Sans Unicode" w:hAnsi="Lucida Sans Unicode" w:cs="Lucida Sans Unicode"/>
          <w:w w:val="115"/>
          <w:sz w:val="18"/>
          <w:szCs w:val="18"/>
        </w:rPr>
        <w:t>)</w:t>
      </w:r>
    </w:p>
    <w:p w14:paraId="64E9B046" w14:textId="77777777" w:rsidR="00AF434A" w:rsidRDefault="00000000">
      <w:pPr>
        <w:spacing w:before="89"/>
        <w:ind w:left="440"/>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20"/>
          <w:position w:val="2"/>
          <w:sz w:val="18"/>
          <w:szCs w:val="18"/>
        </w:rPr>
        <w:t>(</w:t>
      </w:r>
      <w:r>
        <w:rPr>
          <w:i/>
          <w:w w:val="120"/>
          <w:position w:val="2"/>
          <w:sz w:val="18"/>
          <w:szCs w:val="18"/>
        </w:rPr>
        <w:t>ϕ,</w:t>
      </w:r>
      <w:r>
        <w:rPr>
          <w:i/>
          <w:spacing w:val="-25"/>
          <w:w w:val="12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12"/>
          <w:w w:val="120"/>
          <w:position w:val="2"/>
          <w:sz w:val="18"/>
          <w:szCs w:val="18"/>
        </w:rPr>
        <w:t xml:space="preserve"> </w:t>
      </w:r>
      <w:r>
        <w:rPr>
          <w:i/>
          <w:w w:val="120"/>
          <w:position w:val="2"/>
          <w:sz w:val="18"/>
          <w:szCs w:val="18"/>
        </w:rPr>
        <w:t>,</w:t>
      </w:r>
      <w:r>
        <w:rPr>
          <w:i/>
          <w:spacing w:val="-25"/>
          <w:w w:val="120"/>
          <w:position w:val="2"/>
          <w:sz w:val="18"/>
          <w:szCs w:val="18"/>
        </w:rPr>
        <w:t xml:space="preserve"> </w:t>
      </w:r>
      <w:r>
        <w:rPr>
          <w:i/>
          <w:w w:val="120"/>
          <w:position w:val="2"/>
          <w:sz w:val="18"/>
          <w:szCs w:val="18"/>
        </w:rPr>
        <w:t>n</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49"/>
          <w:w w:val="120"/>
          <w:position w:val="2"/>
          <w:sz w:val="18"/>
          <w:szCs w:val="18"/>
        </w:rPr>
        <w:t xml:space="preserve"> </w:t>
      </w:r>
      <w:r>
        <w:rPr>
          <w:rFonts w:ascii="Lucida Sans Unicode" w:eastAsia="Lucida Sans Unicode" w:hAnsi="Lucida Sans Unicode" w:cs="Lucida Sans Unicode"/>
          <w:w w:val="120"/>
          <w:position w:val="2"/>
          <w:sz w:val="18"/>
          <w:szCs w:val="18"/>
        </w:rPr>
        <w:t>(</w:t>
      </w:r>
      <w:proofErr w:type="spellStart"/>
      <w:r>
        <w:rPr>
          <w:w w:val="120"/>
          <w:position w:val="2"/>
          <w:sz w:val="18"/>
          <w:szCs w:val="18"/>
        </w:rPr>
        <w:t>ptr</w:t>
      </w:r>
      <w:proofErr w:type="spellEnd"/>
      <w:r>
        <w:rPr>
          <w:w w:val="120"/>
          <w:position w:val="11"/>
          <w:sz w:val="12"/>
          <w:szCs w:val="12"/>
        </w:rPr>
        <w:t>c</w:t>
      </w:r>
      <w:r>
        <w:rPr>
          <w:spacing w:val="1"/>
          <w:w w:val="120"/>
          <w:position w:val="11"/>
          <w:sz w:val="12"/>
          <w:szCs w:val="12"/>
        </w:rPr>
        <w:t xml:space="preserve"> </w:t>
      </w:r>
      <w:r>
        <w:rPr>
          <w:i/>
          <w:w w:val="120"/>
          <w:position w:val="2"/>
          <w:sz w:val="18"/>
          <w:szCs w:val="18"/>
        </w:rPr>
        <w:t>τ</w:t>
      </w:r>
      <w:r>
        <w:rPr>
          <w:i/>
          <w:spacing w:val="-35"/>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n</w:t>
      </w:r>
      <w:r>
        <w:rPr>
          <w:rFonts w:ascii="Arial" w:eastAsia="Arial" w:hAnsi="Arial" w:cs="Arial"/>
          <w:i/>
          <w:w w:val="120"/>
          <w:sz w:val="12"/>
          <w:szCs w:val="12"/>
        </w:rPr>
        <w:t>a</w:t>
      </w:r>
      <w:r>
        <w:rPr>
          <w:rFonts w:ascii="Arial" w:eastAsia="Arial" w:hAnsi="Arial" w:cs="Arial"/>
          <w:i/>
          <w:spacing w:val="-10"/>
          <w:w w:val="120"/>
          <w:sz w:val="12"/>
          <w:szCs w:val="12"/>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48"/>
          <w:w w:val="120"/>
          <w:position w:val="2"/>
          <w:sz w:val="18"/>
          <w:szCs w:val="18"/>
        </w:rPr>
        <w:t xml:space="preserve"> </w:t>
      </w:r>
      <w:r>
        <w:rPr>
          <w:i/>
          <w:spacing w:val="2"/>
          <w:w w:val="120"/>
          <w:position w:val="2"/>
          <w:sz w:val="18"/>
          <w:szCs w:val="18"/>
        </w:rPr>
        <w:t>τ</w:t>
      </w:r>
      <w:r>
        <w:rPr>
          <w:rFonts w:ascii="Arial" w:eastAsia="Arial" w:hAnsi="Arial" w:cs="Arial"/>
          <w:i/>
          <w:spacing w:val="2"/>
          <w:w w:val="120"/>
          <w:sz w:val="12"/>
          <w:szCs w:val="12"/>
        </w:rPr>
        <w:t>a</w:t>
      </w:r>
      <w:r>
        <w:rPr>
          <w:rFonts w:ascii="Lucida Sans Unicode" w:eastAsia="Lucida Sans Unicode" w:hAnsi="Lucida Sans Unicode" w:cs="Lucida Sans Unicode"/>
          <w:spacing w:val="2"/>
          <w:w w:val="120"/>
          <w:position w:val="2"/>
          <w:sz w:val="18"/>
          <w:szCs w:val="18"/>
        </w:rPr>
        <w:t>))</w:t>
      </w:r>
      <w:r>
        <w:rPr>
          <w:rFonts w:ascii="Lucida Sans Unicode" w:eastAsia="Lucida Sans Unicode" w:hAnsi="Lucida Sans Unicode" w:cs="Lucida Sans Unicode"/>
          <w:spacing w:val="-18"/>
          <w:w w:val="120"/>
          <w:position w:val="2"/>
          <w:sz w:val="18"/>
          <w:szCs w:val="18"/>
        </w:rPr>
        <w:t xml:space="preserve"> </w:t>
      </w:r>
      <w:r>
        <w:rPr>
          <w:rFonts w:ascii="Lucida Sans Unicode" w:eastAsia="Lucida Sans Unicode" w:hAnsi="Lucida Sans Unicode" w:cs="Lucida Sans Unicode"/>
          <w:spacing w:val="-16"/>
          <w:w w:val="120"/>
          <w:position w:val="2"/>
          <w:sz w:val="18"/>
          <w:szCs w:val="18"/>
        </w:rPr>
        <w:t>−→</w:t>
      </w:r>
      <w:r>
        <w:rPr>
          <w:rFonts w:ascii="Lucida Sans Unicode" w:eastAsia="Lucida Sans Unicode" w:hAnsi="Lucida Sans Unicode" w:cs="Lucida Sans Unicode"/>
          <w:spacing w:val="-19"/>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ϕ,</w:t>
      </w:r>
      <w:r>
        <w:rPr>
          <w:i/>
          <w:spacing w:val="-24"/>
          <w:w w:val="12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12"/>
          <w:w w:val="120"/>
          <w:position w:val="2"/>
          <w:sz w:val="18"/>
          <w:szCs w:val="18"/>
        </w:rPr>
        <w:t xml:space="preserve"> </w:t>
      </w:r>
      <w:r>
        <w:rPr>
          <w:i/>
          <w:w w:val="120"/>
          <w:position w:val="2"/>
          <w:sz w:val="18"/>
          <w:szCs w:val="18"/>
        </w:rPr>
        <w:t>,</w:t>
      </w:r>
      <w:r>
        <w:rPr>
          <w:i/>
          <w:spacing w:val="-25"/>
          <w:w w:val="120"/>
          <w:position w:val="2"/>
          <w:sz w:val="18"/>
          <w:szCs w:val="18"/>
        </w:rPr>
        <w:t xml:space="preserve"> </w:t>
      </w:r>
      <w:r>
        <w:rPr>
          <w:w w:val="135"/>
          <w:position w:val="2"/>
          <w:sz w:val="18"/>
          <w:szCs w:val="18"/>
        </w:rPr>
        <w:t>let</w:t>
      </w:r>
      <w:r>
        <w:rPr>
          <w:spacing w:val="-10"/>
          <w:w w:val="135"/>
          <w:position w:val="2"/>
          <w:sz w:val="18"/>
          <w:szCs w:val="18"/>
        </w:rPr>
        <w:t xml:space="preserve"> </w:t>
      </w:r>
      <w:r>
        <w:rPr>
          <w:i/>
          <w:w w:val="120"/>
          <w:position w:val="2"/>
          <w:sz w:val="18"/>
          <w:szCs w:val="18"/>
        </w:rPr>
        <w:t>x</w:t>
      </w:r>
      <w:r>
        <w:rPr>
          <w:i/>
          <w:spacing w:val="-4"/>
          <w:w w:val="12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18"/>
          <w:w w:val="120"/>
          <w:position w:val="2"/>
          <w:sz w:val="18"/>
          <w:szCs w:val="18"/>
        </w:rPr>
        <w:t xml:space="preserve"> </w:t>
      </w:r>
      <w:r>
        <w:rPr>
          <w:i/>
          <w:w w:val="120"/>
          <w:position w:val="2"/>
          <w:sz w:val="18"/>
          <w:szCs w:val="18"/>
        </w:rPr>
        <w:t>n</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49"/>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τ</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18"/>
          <w:w w:val="120"/>
          <w:position w:val="2"/>
          <w:sz w:val="18"/>
          <w:szCs w:val="18"/>
        </w:rPr>
        <w:t xml:space="preserve"> </w:t>
      </w:r>
      <w:r>
        <w:rPr>
          <w:w w:val="120"/>
          <w:position w:val="2"/>
          <w:sz w:val="18"/>
          <w:szCs w:val="18"/>
        </w:rPr>
        <w:t>in</w:t>
      </w:r>
      <w:r>
        <w:rPr>
          <w:spacing w:val="-4"/>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τ</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w:t>
      </w:r>
      <w:r>
        <w:rPr>
          <w:i/>
          <w:w w:val="120"/>
          <w:position w:val="2"/>
          <w:sz w:val="18"/>
          <w:szCs w:val="18"/>
        </w:rPr>
        <w:t>e</w:t>
      </w:r>
      <w:r>
        <w:rPr>
          <w:rFonts w:ascii="Lucida Sans Unicode" w:eastAsia="Lucida Sans Unicode" w:hAnsi="Lucida Sans Unicode" w:cs="Lucida Sans Unicode"/>
          <w:w w:val="120"/>
          <w:position w:val="2"/>
          <w:sz w:val="18"/>
          <w:szCs w:val="18"/>
        </w:rPr>
        <w:t>)</w:t>
      </w:r>
    </w:p>
    <w:p w14:paraId="741C69A8" w14:textId="77777777" w:rsidR="00AF434A" w:rsidRDefault="00AF434A">
      <w:pP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3941" w:space="53"/>
            <w:col w:w="6526"/>
          </w:cols>
        </w:sectPr>
      </w:pPr>
    </w:p>
    <w:p w14:paraId="010E5862" w14:textId="77777777" w:rsidR="00AF434A" w:rsidRDefault="00AF434A">
      <w:pPr>
        <w:pStyle w:val="BodyText"/>
        <w:spacing w:before="13"/>
        <w:rPr>
          <w:rFonts w:ascii="Lucida Sans Unicode"/>
          <w:sz w:val="18"/>
        </w:rPr>
      </w:pPr>
    </w:p>
    <w:p w14:paraId="1E614EF1" w14:textId="77777777" w:rsidR="00AF434A" w:rsidRDefault="00000000">
      <w:pPr>
        <w:tabs>
          <w:tab w:val="left" w:pos="1464"/>
        </w:tabs>
        <w:spacing w:line="182" w:lineRule="exact"/>
        <w:ind w:left="224"/>
        <w:rPr>
          <w:sz w:val="14"/>
        </w:rPr>
      </w:pPr>
      <w:r>
        <w:rPr>
          <w:spacing w:val="7"/>
          <w:sz w:val="18"/>
        </w:rPr>
        <w:t>S-C</w:t>
      </w:r>
      <w:r>
        <w:rPr>
          <w:spacing w:val="7"/>
          <w:sz w:val="14"/>
        </w:rPr>
        <w:t>HECKED</w:t>
      </w:r>
      <w:r>
        <w:rPr>
          <w:spacing w:val="7"/>
          <w:sz w:val="14"/>
        </w:rPr>
        <w:tab/>
      </w:r>
      <w:r>
        <w:rPr>
          <w:spacing w:val="7"/>
          <w:w w:val="102"/>
          <w:sz w:val="14"/>
          <w:u w:val="single"/>
        </w:rPr>
        <w:t xml:space="preserve"> </w:t>
      </w:r>
      <w:r>
        <w:rPr>
          <w:spacing w:val="-6"/>
          <w:sz w:val="14"/>
          <w:u w:val="single"/>
        </w:rPr>
        <w:t xml:space="preserve"> </w:t>
      </w:r>
    </w:p>
    <w:p w14:paraId="161E34E4" w14:textId="77777777" w:rsidR="00AF434A" w:rsidRDefault="00000000">
      <w:pPr>
        <w:spacing w:before="151"/>
        <w:ind w:left="224"/>
        <w:rPr>
          <w:sz w:val="18"/>
        </w:rPr>
      </w:pPr>
      <w:r>
        <w:br w:type="column"/>
      </w:r>
      <w:r>
        <w:rPr>
          <w:sz w:val="18"/>
        </w:rPr>
        <w:t>S-</w:t>
      </w:r>
      <w:proofErr w:type="spellStart"/>
      <w:r>
        <w:rPr>
          <w:sz w:val="18"/>
        </w:rPr>
        <w:t>F</w:t>
      </w:r>
      <w:r>
        <w:rPr>
          <w:sz w:val="14"/>
        </w:rPr>
        <w:t>UN</w:t>
      </w:r>
      <w:r>
        <w:rPr>
          <w:sz w:val="18"/>
        </w:rPr>
        <w:t>T</w:t>
      </w:r>
      <w:proofErr w:type="spellEnd"/>
    </w:p>
    <w:p w14:paraId="1FDFDCCB" w14:textId="77777777" w:rsidR="00AF434A" w:rsidRDefault="00000000">
      <w:pPr>
        <w:pStyle w:val="BodyText"/>
        <w:spacing w:before="8"/>
        <w:rPr>
          <w:sz w:val="26"/>
        </w:rPr>
      </w:pPr>
      <w:r>
        <w:br w:type="column"/>
      </w:r>
    </w:p>
    <w:p w14:paraId="6A261E4A" w14:textId="77777777" w:rsidR="00AF434A" w:rsidRDefault="00000000">
      <w:pPr>
        <w:tabs>
          <w:tab w:val="left" w:pos="2434"/>
        </w:tabs>
        <w:spacing w:line="164" w:lineRule="exact"/>
        <w:ind w:left="224"/>
        <w:rPr>
          <w:i/>
          <w:sz w:val="18"/>
        </w:rPr>
      </w:pPr>
      <w:r>
        <w:pict w14:anchorId="2BF2006F">
          <v:line id="_x0000_s1371" style="position:absolute;left:0;text-align:left;z-index:-56728;mso-position-horizontal-relative:page" from="336.25pt,4.9pt" to="341.5pt,4.9pt" strokeweight=".38pt">
            <w10:wrap anchorx="page"/>
          </v:line>
        </w:pict>
      </w:r>
      <w:r>
        <w:pict w14:anchorId="7E0774D1">
          <v:line id="_x0000_s1370" style="position:absolute;left:0;text-align:left;z-index:-56704;mso-position-horizontal-relative:page" from="346.1pt,4.9pt" to="351.2pt,4.9pt" strokeweight=".38pt">
            <w10:wrap anchorx="page"/>
          </v:line>
        </w:pict>
      </w:r>
      <w:r>
        <w:pict w14:anchorId="7F19759A">
          <v:group id="_x0000_s1359" style="position:absolute;left:0;text-align:left;margin-left:237.75pt;margin-top:14.25pt;width:281.05pt;height:4.15pt;z-index:-56680;mso-position-horizontal-relative:page" coordorigin="4755,285" coordsize="5621,83">
            <v:line id="_x0000_s1369" style="position:absolute" from="4755,289" to="10376,289" strokeweight=".38pt"/>
            <v:line id="_x0000_s1368" style="position:absolute" from="6208,364" to="6410,364" strokeweight=".38pt"/>
            <v:line id="_x0000_s1367" style="position:absolute" from="6502,364" to="6674,364" strokeweight=".38pt"/>
            <v:line id="_x0000_s1366" style="position:absolute" from="8064,364" to="8169,364" strokeweight=".38pt"/>
            <v:line id="_x0000_s1365" style="position:absolute" from="8414,364" to="8526,364" strokeweight=".38pt"/>
            <v:line id="_x0000_s1364" style="position:absolute" from="8689,364" to="8791,364" strokeweight=".38pt"/>
            <v:line id="_x0000_s1363" style="position:absolute" from="8842,364" to="8954,364" strokeweight=".38pt"/>
            <v:line id="_x0000_s1362" style="position:absolute" from="9046,364" to="9150,364" strokeweight=".38pt"/>
            <v:line id="_x0000_s1361" style="position:absolute" from="9788,364" to="9899,364" strokeweight=".38pt"/>
            <v:line id="_x0000_s1360" style="position:absolute" from="9992,364" to="10096,364" strokeweight=".38pt"/>
            <w10:wrap anchorx="page"/>
          </v:group>
        </w:pict>
      </w:r>
      <w:r>
        <w:rPr>
          <w:rFonts w:ascii="Lucida Sans Unicode" w:hAnsi="Lucida Sans Unicode"/>
          <w:w w:val="110"/>
          <w:position w:val="2"/>
          <w:sz w:val="18"/>
        </w:rPr>
        <w:t>Ξ(</w:t>
      </w:r>
      <w:r>
        <w:rPr>
          <w:w w:val="110"/>
          <w:position w:val="2"/>
          <w:sz w:val="18"/>
        </w:rPr>
        <w:t>u</w:t>
      </w:r>
      <w:r>
        <w:rPr>
          <w:i/>
          <w:w w:val="110"/>
          <w:position w:val="2"/>
          <w:sz w:val="18"/>
        </w:rPr>
        <w:t>,</w:t>
      </w:r>
      <w:r>
        <w:rPr>
          <w:i/>
          <w:spacing w:val="-16"/>
          <w:w w:val="110"/>
          <w:position w:val="2"/>
          <w:sz w:val="18"/>
        </w:rPr>
        <w:t xml:space="preserve"> </w:t>
      </w:r>
      <w:r>
        <w:rPr>
          <w:i/>
          <w:w w:val="110"/>
          <w:position w:val="2"/>
          <w:sz w:val="18"/>
        </w:rPr>
        <w:t>n</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i/>
          <w:w w:val="110"/>
          <w:position w:val="2"/>
          <w:sz w:val="18"/>
        </w:rPr>
        <w:t>τ</w:t>
      </w:r>
      <w:r>
        <w:rPr>
          <w:i/>
          <w:spacing w:val="32"/>
          <w:w w:val="110"/>
          <w:position w:val="2"/>
          <w:sz w:val="18"/>
        </w:rPr>
        <w:t xml:space="preserve"> </w:t>
      </w:r>
      <w:r>
        <w:rPr>
          <w:rFonts w:ascii="Lucida Sans Unicode" w:hAnsi="Lucida Sans Unicode"/>
          <w:w w:val="110"/>
          <w:position w:val="2"/>
          <w:sz w:val="18"/>
        </w:rPr>
        <w:t>(</w:t>
      </w:r>
      <w:r>
        <w:rPr>
          <w:i/>
          <w:w w:val="110"/>
          <w:position w:val="2"/>
          <w:sz w:val="18"/>
        </w:rPr>
        <w:t>x</w:t>
      </w:r>
      <w:r>
        <w:rPr>
          <w:i/>
          <w:spacing w:val="-27"/>
          <w:w w:val="110"/>
          <w:position w:val="2"/>
          <w:sz w:val="18"/>
        </w:rPr>
        <w:t xml:space="preserve"> </w:t>
      </w:r>
      <w:r>
        <w:rPr>
          <w:rFonts w:ascii="Lucida Sans Unicode" w:hAnsi="Lucida Sans Unicode"/>
          <w:w w:val="110"/>
          <w:position w:val="2"/>
          <w:sz w:val="18"/>
        </w:rPr>
        <w:t>:</w:t>
      </w:r>
      <w:r>
        <w:rPr>
          <w:rFonts w:ascii="Lucida Sans Unicode" w:hAnsi="Lucida Sans Unicode"/>
          <w:spacing w:val="-40"/>
          <w:w w:val="110"/>
          <w:position w:val="2"/>
          <w:sz w:val="18"/>
        </w:rPr>
        <w:t xml:space="preserve"> </w:t>
      </w:r>
      <w:r>
        <w:rPr>
          <w:i/>
          <w:w w:val="110"/>
          <w:position w:val="2"/>
          <w:sz w:val="18"/>
        </w:rPr>
        <w:t>τ</w:t>
      </w:r>
      <w:r>
        <w:rPr>
          <w:i/>
          <w:spacing w:val="-27"/>
          <w:w w:val="110"/>
          <w:position w:val="2"/>
          <w:sz w:val="18"/>
        </w:rPr>
        <w:t xml:space="preserve"> </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rFonts w:ascii="Lucida Sans Unicode" w:hAnsi="Lucida Sans Unicode"/>
          <w:w w:val="135"/>
          <w:position w:val="2"/>
          <w:sz w:val="18"/>
        </w:rPr>
        <w:t>(</w:t>
      </w:r>
      <w:r>
        <w:rPr>
          <w:w w:val="135"/>
          <w:position w:val="2"/>
          <w:sz w:val="18"/>
        </w:rPr>
        <w:t>t</w:t>
      </w:r>
      <w:r>
        <w:rPr>
          <w:i/>
          <w:w w:val="135"/>
          <w:position w:val="2"/>
          <w:sz w:val="18"/>
        </w:rPr>
        <w:t>,</w:t>
      </w:r>
      <w:r>
        <w:rPr>
          <w:i/>
          <w:spacing w:val="-26"/>
          <w:w w:val="135"/>
          <w:position w:val="2"/>
          <w:sz w:val="18"/>
        </w:rPr>
        <w:t xml:space="preserve"> </w:t>
      </w:r>
      <w:r>
        <w:rPr>
          <w:i/>
          <w:w w:val="110"/>
          <w:position w:val="2"/>
          <w:sz w:val="18"/>
        </w:rPr>
        <w:t>e</w:t>
      </w:r>
      <w:r>
        <w:rPr>
          <w:rFonts w:ascii="Lucida Sans Unicode" w:hAnsi="Lucida Sans Unicode"/>
          <w:w w:val="110"/>
          <w:position w:val="2"/>
          <w:sz w:val="18"/>
        </w:rPr>
        <w:t>)</w:t>
      </w:r>
      <w:r>
        <w:rPr>
          <w:rFonts w:ascii="Lucida Sans Unicode" w:hAnsi="Lucida Sans Unicode"/>
          <w:w w:val="110"/>
          <w:position w:val="2"/>
          <w:sz w:val="18"/>
        </w:rPr>
        <w:tab/>
      </w:r>
      <w:r>
        <w:rPr>
          <w:rFonts w:ascii="Lucida Sans Unicode" w:hAnsi="Lucida Sans Unicode"/>
          <w:w w:val="90"/>
          <w:position w:val="2"/>
          <w:sz w:val="18"/>
        </w:rPr>
        <w:t>∅;</w:t>
      </w:r>
      <w:r>
        <w:rPr>
          <w:rFonts w:ascii="Lucida Sans Unicode" w:hAnsi="Lucida Sans Unicode"/>
          <w:spacing w:val="-23"/>
          <w:w w:val="90"/>
          <w:position w:val="2"/>
          <w:sz w:val="18"/>
        </w:rPr>
        <w:t xml:space="preserve"> </w:t>
      </w:r>
      <w:r>
        <w:rPr>
          <w:rFonts w:ascii="Monotype Corsiva" w:hAnsi="Monotype Corsiva"/>
          <w:i/>
          <w:w w:val="110"/>
          <w:position w:val="2"/>
          <w:sz w:val="18"/>
        </w:rPr>
        <w:t>H</w:t>
      </w:r>
      <w:r>
        <w:rPr>
          <w:rFonts w:ascii="Monotype Corsiva" w:hAnsi="Monotype Corsiva"/>
          <w:i/>
          <w:spacing w:val="-10"/>
          <w:w w:val="110"/>
          <w:position w:val="2"/>
          <w:sz w:val="18"/>
        </w:rPr>
        <w:t xml:space="preserve"> </w:t>
      </w:r>
      <w:r>
        <w:rPr>
          <w:rFonts w:ascii="Lucida Sans Unicode" w:hAnsi="Lucida Sans Unicode"/>
          <w:w w:val="110"/>
          <w:position w:val="2"/>
          <w:sz w:val="18"/>
        </w:rPr>
        <w:t>;</w:t>
      </w:r>
      <w:r>
        <w:rPr>
          <w:rFonts w:ascii="Lucida Sans Unicode" w:hAnsi="Lucida Sans Unicode"/>
          <w:spacing w:val="-35"/>
          <w:w w:val="110"/>
          <w:position w:val="2"/>
          <w:sz w:val="18"/>
        </w:rPr>
        <w:t xml:space="preserve"> </w:t>
      </w:r>
      <w:r>
        <w:rPr>
          <w:rFonts w:ascii="Lucida Sans Unicode" w:hAnsi="Lucida Sans Unicode"/>
          <w:w w:val="90"/>
          <w:position w:val="2"/>
          <w:sz w:val="18"/>
        </w:rPr>
        <w:t>∅</w:t>
      </w:r>
      <w:r>
        <w:rPr>
          <w:rFonts w:ascii="Lucida Sans Unicode" w:hAnsi="Lucida Sans Unicode"/>
          <w:spacing w:val="-3"/>
          <w:w w:val="90"/>
          <w:position w:val="2"/>
          <w:sz w:val="18"/>
        </w:rPr>
        <w:t xml:space="preserve"> </w:t>
      </w:r>
      <w:r>
        <w:rPr>
          <w:rFonts w:ascii="Lucida Sans Unicode" w:hAnsi="Lucida Sans Unicode"/>
          <w:w w:val="110"/>
          <w:position w:val="2"/>
          <w:sz w:val="18"/>
        </w:rPr>
        <w:t>€</w:t>
      </w:r>
      <w:r>
        <w:rPr>
          <w:w w:val="110"/>
          <w:sz w:val="12"/>
        </w:rPr>
        <w:t>u</w:t>
      </w:r>
      <w:r>
        <w:rPr>
          <w:spacing w:val="25"/>
          <w:w w:val="110"/>
          <w:sz w:val="12"/>
        </w:rPr>
        <w:t xml:space="preserve"> </w:t>
      </w:r>
      <w:r>
        <w:rPr>
          <w:i/>
          <w:w w:val="110"/>
          <w:position w:val="2"/>
          <w:sz w:val="18"/>
        </w:rPr>
        <w:t>n</w:t>
      </w:r>
      <w:r>
        <w:rPr>
          <w:i/>
          <w:spacing w:val="-31"/>
          <w:w w:val="110"/>
          <w:position w:val="2"/>
          <w:sz w:val="18"/>
        </w:rPr>
        <w:t xml:space="preserve"> </w:t>
      </w:r>
      <w:r>
        <w:rPr>
          <w:rFonts w:ascii="Lucida Sans Unicode" w:hAnsi="Lucida Sans Unicode"/>
          <w:w w:val="110"/>
          <w:position w:val="2"/>
          <w:sz w:val="18"/>
        </w:rPr>
        <w:t>:</w:t>
      </w:r>
      <w:r>
        <w:rPr>
          <w:rFonts w:ascii="Lucida Sans Unicode" w:hAnsi="Lucida Sans Unicode"/>
          <w:spacing w:val="-44"/>
          <w:w w:val="110"/>
          <w:position w:val="2"/>
          <w:sz w:val="18"/>
        </w:rPr>
        <w:t xml:space="preserve"> </w:t>
      </w:r>
      <w:proofErr w:type="spellStart"/>
      <w:r>
        <w:rPr>
          <w:w w:val="135"/>
          <w:position w:val="2"/>
          <w:sz w:val="18"/>
        </w:rPr>
        <w:t>ptr</w:t>
      </w:r>
      <w:proofErr w:type="spellEnd"/>
      <w:r>
        <w:rPr>
          <w:w w:val="135"/>
          <w:position w:val="11"/>
          <w:sz w:val="12"/>
        </w:rPr>
        <w:t>t</w:t>
      </w:r>
      <w:r>
        <w:rPr>
          <w:spacing w:val="29"/>
          <w:w w:val="135"/>
          <w:position w:val="11"/>
          <w:sz w:val="12"/>
        </w:rPr>
        <w:t xml:space="preserve"> </w:t>
      </w:r>
      <w:r>
        <w:rPr>
          <w:i/>
          <w:w w:val="110"/>
          <w:position w:val="2"/>
          <w:sz w:val="18"/>
        </w:rPr>
        <w:t>τ</w:t>
      </w:r>
    </w:p>
    <w:p w14:paraId="5364EA77" w14:textId="77777777" w:rsidR="00AF434A" w:rsidRDefault="00AF434A">
      <w:pPr>
        <w:spacing w:line="164" w:lineRule="exact"/>
        <w:rPr>
          <w:sz w:val="18"/>
        </w:rPr>
        <w:sectPr w:rsidR="00AF434A">
          <w:type w:val="continuous"/>
          <w:pgSz w:w="12240" w:h="15840"/>
          <w:pgMar w:top="1500" w:right="860" w:bottom="280" w:left="860" w:header="720" w:footer="720" w:gutter="0"/>
          <w:cols w:num="3" w:space="720" w:equalWidth="0">
            <w:col w:w="1641" w:space="2011"/>
            <w:col w:w="888" w:space="77"/>
            <w:col w:w="5903"/>
          </w:cols>
        </w:sectPr>
      </w:pPr>
    </w:p>
    <w:p w14:paraId="6183B6D6" w14:textId="77777777" w:rsidR="00AF434A" w:rsidRDefault="00000000">
      <w:pPr>
        <w:spacing w:line="244" w:lineRule="exact"/>
        <w:ind w:left="21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ϕ,</w:t>
      </w:r>
      <w:r>
        <w:rPr>
          <w:i/>
          <w:spacing w:val="-21"/>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0"/>
          <w:w w:val="115"/>
          <w:sz w:val="18"/>
          <w:szCs w:val="18"/>
        </w:rPr>
        <w:t xml:space="preserve"> </w:t>
      </w:r>
      <w:r>
        <w:rPr>
          <w:w w:val="115"/>
          <w:sz w:val="18"/>
          <w:szCs w:val="18"/>
        </w:rPr>
        <w:t>checked</w:t>
      </w:r>
      <w:r>
        <w:rPr>
          <w:rFonts w:ascii="Lucida Sans Unicode" w:eastAsia="Lucida Sans Unicode" w:hAnsi="Lucida Sans Unicode" w:cs="Lucida Sans Unicode"/>
          <w:w w:val="115"/>
          <w:sz w:val="18"/>
          <w:szCs w:val="18"/>
        </w:rPr>
        <w:t>(</w:t>
      </w:r>
      <w:r>
        <w:rPr>
          <w:i/>
          <w:w w:val="115"/>
          <w:sz w:val="18"/>
          <w:szCs w:val="18"/>
        </w:rPr>
        <w:t>x</w:t>
      </w:r>
      <w:r>
        <w:rPr>
          <w:rFonts w:ascii="Lucida Sans Unicode" w:eastAsia="Lucida Sans Unicode" w:hAnsi="Lucida Sans Unicode" w:cs="Lucida Sans Unicode"/>
          <w:w w:val="115"/>
          <w:sz w:val="18"/>
          <w:szCs w:val="18"/>
        </w:rPr>
        <w:t>){</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4"/>
          <w:w w:val="115"/>
          <w:sz w:val="18"/>
          <w:szCs w:val="18"/>
        </w:rPr>
        <w:t xml:space="preserve"> </w:t>
      </w:r>
      <w:r>
        <w:rPr>
          <w:i/>
          <w:w w:val="115"/>
          <w:sz w:val="18"/>
          <w:szCs w:val="18"/>
        </w:rPr>
        <w:t>τ</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12"/>
          <w:w w:val="11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2"/>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0"/>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0"/>
          <w:w w:val="115"/>
          <w:sz w:val="18"/>
          <w:szCs w:val="18"/>
        </w:rPr>
        <w:t xml:space="preserve"> </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5"/>
          <w:w w:val="115"/>
          <w:sz w:val="18"/>
          <w:szCs w:val="18"/>
        </w:rPr>
        <w:t xml:space="preserve"> </w:t>
      </w:r>
      <w:r>
        <w:rPr>
          <w:i/>
          <w:w w:val="115"/>
          <w:sz w:val="18"/>
          <w:szCs w:val="18"/>
        </w:rPr>
        <w:t>τ</w:t>
      </w:r>
      <w:r>
        <w:rPr>
          <w:i/>
          <w:spacing w:val="-30"/>
          <w:w w:val="115"/>
          <w:sz w:val="18"/>
          <w:szCs w:val="18"/>
        </w:rPr>
        <w:t xml:space="preserve"> </w:t>
      </w:r>
      <w:r>
        <w:rPr>
          <w:rFonts w:ascii="Lucida Sans Unicode" w:eastAsia="Lucida Sans Unicode" w:hAnsi="Lucida Sans Unicode" w:cs="Lucida Sans Unicode"/>
          <w:w w:val="115"/>
          <w:sz w:val="18"/>
          <w:szCs w:val="18"/>
        </w:rPr>
        <w:t>)</w:t>
      </w:r>
    </w:p>
    <w:p w14:paraId="150A2741" w14:textId="77777777" w:rsidR="00AF434A" w:rsidRDefault="00000000">
      <w:pPr>
        <w:spacing w:before="101"/>
        <w:ind w:left="219"/>
        <w:rPr>
          <w:rFonts w:ascii="Arial" w:eastAsia="Arial" w:hAnsi="Arial" w:cs="Arial"/>
          <w:i/>
          <w:sz w:val="12"/>
          <w:szCs w:val="12"/>
        </w:rPr>
      </w:pPr>
      <w:r>
        <w:br w:type="column"/>
      </w:r>
      <w:r>
        <w:rPr>
          <w:rFonts w:ascii="Lucida Sans Unicode" w:eastAsia="Lucida Sans Unicode" w:hAnsi="Lucida Sans Unicode" w:cs="Lucida Sans Unicode"/>
          <w:w w:val="130"/>
          <w:position w:val="2"/>
          <w:sz w:val="18"/>
          <w:szCs w:val="18"/>
        </w:rPr>
        <w:t>(</w:t>
      </w:r>
      <w:r>
        <w:rPr>
          <w:i/>
          <w:w w:val="130"/>
          <w:position w:val="2"/>
          <w:sz w:val="18"/>
          <w:szCs w:val="18"/>
        </w:rPr>
        <w:t>ϕ,</w:t>
      </w:r>
      <w:r>
        <w:rPr>
          <w:i/>
          <w:spacing w:val="-35"/>
          <w:w w:val="130"/>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6"/>
          <w:w w:val="115"/>
          <w:position w:val="2"/>
          <w:sz w:val="18"/>
          <w:szCs w:val="18"/>
        </w:rPr>
        <w:t xml:space="preserve"> </w:t>
      </w:r>
      <w:r>
        <w:rPr>
          <w:i/>
          <w:w w:val="130"/>
          <w:position w:val="2"/>
          <w:sz w:val="18"/>
          <w:szCs w:val="18"/>
        </w:rPr>
        <w:t>,</w:t>
      </w:r>
      <w:r>
        <w:rPr>
          <w:i/>
          <w:spacing w:val="-35"/>
          <w:w w:val="130"/>
          <w:position w:val="2"/>
          <w:sz w:val="18"/>
          <w:szCs w:val="18"/>
        </w:rPr>
        <w:t xml:space="preserve"> </w:t>
      </w:r>
      <w:r>
        <w:rPr>
          <w:i/>
          <w:w w:val="130"/>
          <w:position w:val="2"/>
          <w:sz w:val="18"/>
          <w:szCs w:val="18"/>
        </w:rPr>
        <w:t>n</w:t>
      </w:r>
      <w:r>
        <w:rPr>
          <w:i/>
          <w:spacing w:val="-42"/>
          <w:w w:val="130"/>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9"/>
          <w:w w:val="115"/>
          <w:position w:val="2"/>
          <w:sz w:val="18"/>
          <w:szCs w:val="18"/>
        </w:rPr>
        <w:t xml:space="preserve"> </w:t>
      </w:r>
      <w:r>
        <w:rPr>
          <w:rFonts w:ascii="Lucida Sans Unicode" w:eastAsia="Lucida Sans Unicode" w:hAnsi="Lucida Sans Unicode" w:cs="Lucida Sans Unicode"/>
          <w:w w:val="130"/>
          <w:position w:val="2"/>
          <w:sz w:val="18"/>
          <w:szCs w:val="18"/>
        </w:rPr>
        <w:t>(</w:t>
      </w:r>
      <w:proofErr w:type="spellStart"/>
      <w:r>
        <w:rPr>
          <w:w w:val="130"/>
          <w:position w:val="2"/>
          <w:sz w:val="18"/>
          <w:szCs w:val="18"/>
        </w:rPr>
        <w:t>ptr</w:t>
      </w:r>
      <w:proofErr w:type="spellEnd"/>
      <w:r>
        <w:rPr>
          <w:w w:val="130"/>
          <w:position w:val="11"/>
          <w:sz w:val="12"/>
          <w:szCs w:val="12"/>
        </w:rPr>
        <w:t>t</w:t>
      </w:r>
      <w:r>
        <w:rPr>
          <w:spacing w:val="19"/>
          <w:w w:val="130"/>
          <w:position w:val="11"/>
          <w:sz w:val="12"/>
          <w:szCs w:val="12"/>
        </w:rPr>
        <w:t xml:space="preserve"> </w:t>
      </w:r>
      <w:r>
        <w:rPr>
          <w:i/>
          <w:w w:val="130"/>
          <w:position w:val="2"/>
          <w:sz w:val="18"/>
          <w:szCs w:val="18"/>
        </w:rPr>
        <w:t>τ</w:t>
      </w:r>
      <w:r>
        <w:rPr>
          <w:i/>
          <w:spacing w:val="-42"/>
          <w:w w:val="130"/>
          <w:position w:val="2"/>
          <w:sz w:val="18"/>
          <w:szCs w:val="18"/>
        </w:rPr>
        <w:t xml:space="preserve"> </w:t>
      </w:r>
      <w:r>
        <w:rPr>
          <w:rFonts w:ascii="Lucida Sans Unicode" w:eastAsia="Lucida Sans Unicode" w:hAnsi="Lucida Sans Unicode" w:cs="Lucida Sans Unicode"/>
          <w:w w:val="130"/>
          <w:position w:val="2"/>
          <w:sz w:val="18"/>
          <w:szCs w:val="18"/>
        </w:rPr>
        <w:t>)(</w:t>
      </w:r>
      <w:r>
        <w:rPr>
          <w:i/>
          <w:w w:val="130"/>
          <w:position w:val="2"/>
          <w:sz w:val="18"/>
          <w:szCs w:val="18"/>
        </w:rPr>
        <w:t>n</w:t>
      </w:r>
      <w:r>
        <w:rPr>
          <w:rFonts w:ascii="Arial" w:eastAsia="Arial" w:hAnsi="Arial" w:cs="Arial"/>
          <w:i/>
          <w:w w:val="130"/>
          <w:sz w:val="12"/>
          <w:szCs w:val="12"/>
        </w:rPr>
        <w:t>a</w:t>
      </w:r>
    </w:p>
    <w:p w14:paraId="4190B797" w14:textId="77777777" w:rsidR="00AF434A" w:rsidRDefault="00000000">
      <w:pPr>
        <w:spacing w:before="106"/>
        <w:ind w:left="-10"/>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20"/>
          <w:position w:val="2"/>
          <w:sz w:val="18"/>
          <w:szCs w:val="18"/>
        </w:rPr>
        <w:t xml:space="preserve">: </w:t>
      </w:r>
      <w:r>
        <w:rPr>
          <w:i/>
          <w:spacing w:val="2"/>
          <w:w w:val="120"/>
          <w:position w:val="2"/>
          <w:sz w:val="18"/>
          <w:szCs w:val="18"/>
        </w:rPr>
        <w:t>τ</w:t>
      </w:r>
      <w:r>
        <w:rPr>
          <w:rFonts w:ascii="Arial" w:eastAsia="Arial" w:hAnsi="Arial" w:cs="Arial"/>
          <w:i/>
          <w:spacing w:val="2"/>
          <w:w w:val="120"/>
          <w:sz w:val="12"/>
          <w:szCs w:val="12"/>
        </w:rPr>
        <w:t>a</w:t>
      </w:r>
      <w:r>
        <w:rPr>
          <w:rFonts w:ascii="Lucida Sans Unicode" w:eastAsia="Lucida Sans Unicode" w:hAnsi="Lucida Sans Unicode" w:cs="Lucida Sans Unicode"/>
          <w:spacing w:val="2"/>
          <w:w w:val="120"/>
          <w:position w:val="2"/>
          <w:sz w:val="18"/>
          <w:szCs w:val="18"/>
        </w:rPr>
        <w:t xml:space="preserve">)) </w:t>
      </w:r>
      <w:r>
        <w:rPr>
          <w:rFonts w:ascii="Lucida Sans Unicode" w:eastAsia="Lucida Sans Unicode" w:hAnsi="Lucida Sans Unicode" w:cs="Lucida Sans Unicode"/>
          <w:spacing w:val="-16"/>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 xml:space="preserve">ϕ, </w:t>
      </w:r>
      <w:r>
        <w:rPr>
          <w:rFonts w:ascii="Monotype Corsiva" w:eastAsia="Monotype Corsiva" w:hAnsi="Monotype Corsiva" w:cs="Monotype Corsiva"/>
          <w:i/>
          <w:w w:val="120"/>
          <w:position w:val="2"/>
          <w:sz w:val="18"/>
          <w:szCs w:val="18"/>
        </w:rPr>
        <w:t xml:space="preserve">H </w:t>
      </w:r>
      <w:r>
        <w:rPr>
          <w:i/>
          <w:w w:val="120"/>
          <w:position w:val="2"/>
          <w:sz w:val="18"/>
          <w:szCs w:val="18"/>
        </w:rPr>
        <w:t xml:space="preserve">, </w:t>
      </w:r>
      <w:r>
        <w:rPr>
          <w:w w:val="135"/>
          <w:position w:val="2"/>
          <w:sz w:val="18"/>
          <w:szCs w:val="18"/>
        </w:rPr>
        <w:t xml:space="preserve">let </w:t>
      </w:r>
      <w:r>
        <w:rPr>
          <w:i/>
          <w:w w:val="120"/>
          <w:position w:val="2"/>
          <w:sz w:val="18"/>
          <w:szCs w:val="18"/>
        </w:rPr>
        <w:t xml:space="preserve">x </w:t>
      </w:r>
      <w:r>
        <w:rPr>
          <w:rFonts w:ascii="Lucida Sans Unicode" w:eastAsia="Lucida Sans Unicode" w:hAnsi="Lucida Sans Unicode" w:cs="Lucida Sans Unicode"/>
          <w:w w:val="120"/>
          <w:position w:val="2"/>
          <w:sz w:val="18"/>
          <w:szCs w:val="18"/>
        </w:rPr>
        <w:t xml:space="preserve">= </w:t>
      </w:r>
      <w:r>
        <w:rPr>
          <w:i/>
          <w:w w:val="120"/>
          <w:position w:val="2"/>
          <w:sz w:val="18"/>
          <w:szCs w:val="18"/>
        </w:rPr>
        <w:t xml:space="preserve">n </w:t>
      </w:r>
      <w:r>
        <w:rPr>
          <w:rFonts w:ascii="Lucida Sans Unicode" w:eastAsia="Lucida Sans Unicode" w:hAnsi="Lucida Sans Unicode" w:cs="Lucida Sans Unicode"/>
          <w:w w:val="120"/>
          <w:position w:val="2"/>
          <w:sz w:val="18"/>
          <w:szCs w:val="18"/>
        </w:rPr>
        <w:t>: (</w:t>
      </w:r>
      <w:r>
        <w:rPr>
          <w:i/>
          <w:w w:val="120"/>
          <w:position w:val="2"/>
          <w:sz w:val="18"/>
          <w:szCs w:val="18"/>
        </w:rPr>
        <w:t xml:space="preserve">τ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 xml:space="preserve">]) </w:t>
      </w:r>
      <w:r>
        <w:rPr>
          <w:w w:val="120"/>
          <w:position w:val="2"/>
          <w:sz w:val="18"/>
          <w:szCs w:val="18"/>
        </w:rPr>
        <w:t xml:space="preserve">in </w:t>
      </w:r>
      <w:r>
        <w:rPr>
          <w:rFonts w:ascii="Lucida Sans Unicode" w:eastAsia="Lucida Sans Unicode" w:hAnsi="Lucida Sans Unicode" w:cs="Lucida Sans Unicode"/>
          <w:w w:val="120"/>
          <w:position w:val="2"/>
          <w:sz w:val="18"/>
          <w:szCs w:val="18"/>
        </w:rPr>
        <w:t>(</w:t>
      </w:r>
      <w:r>
        <w:rPr>
          <w:i/>
          <w:w w:val="120"/>
          <w:position w:val="2"/>
          <w:sz w:val="18"/>
          <w:szCs w:val="18"/>
        </w:rPr>
        <w:t xml:space="preserve">τ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w:t>
      </w:r>
      <w:r>
        <w:rPr>
          <w:i/>
          <w:w w:val="120"/>
          <w:position w:val="2"/>
          <w:sz w:val="18"/>
          <w:szCs w:val="18"/>
        </w:rPr>
        <w:t>e</w:t>
      </w:r>
      <w:r>
        <w:rPr>
          <w:rFonts w:ascii="Lucida Sans Unicode" w:eastAsia="Lucida Sans Unicode" w:hAnsi="Lucida Sans Unicode" w:cs="Lucida Sans Unicode"/>
          <w:w w:val="120"/>
          <w:position w:val="2"/>
          <w:sz w:val="18"/>
          <w:szCs w:val="18"/>
        </w:rPr>
        <w:t>)</w:t>
      </w:r>
    </w:p>
    <w:p w14:paraId="67DFE090" w14:textId="77777777" w:rsidR="00AF434A" w:rsidRDefault="00AF434A">
      <w:pP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3" w:space="720" w:equalWidth="0">
            <w:col w:w="3532" w:space="143"/>
            <w:col w:w="1865" w:space="40"/>
            <w:col w:w="4940"/>
          </w:cols>
        </w:sectPr>
      </w:pPr>
    </w:p>
    <w:p w14:paraId="12B6E3CF" w14:textId="77777777" w:rsidR="00AF434A" w:rsidRDefault="00AF434A">
      <w:pPr>
        <w:pStyle w:val="BodyText"/>
        <w:spacing w:before="6"/>
        <w:rPr>
          <w:rFonts w:ascii="Lucida Sans Unicode"/>
          <w:sz w:val="8"/>
        </w:rPr>
      </w:pPr>
    </w:p>
    <w:p w14:paraId="0D4E3A78" w14:textId="77777777" w:rsidR="00AF434A" w:rsidRDefault="00000000">
      <w:pPr>
        <w:pStyle w:val="BodyText"/>
        <w:spacing w:before="99"/>
        <w:ind w:left="2407"/>
      </w:pPr>
      <w:r>
        <w:t xml:space="preserve">Figure 7: </w:t>
      </w:r>
      <w:proofErr w:type="spellStart"/>
      <w:r>
        <w:t>C</w:t>
      </w:r>
      <w:r>
        <w:rPr>
          <w:sz w:val="16"/>
        </w:rPr>
        <w:t>ORE</w:t>
      </w:r>
      <w:r>
        <w:t>C</w:t>
      </w:r>
      <w:r>
        <w:rPr>
          <w:sz w:val="16"/>
        </w:rPr>
        <w:t>HK</w:t>
      </w:r>
      <w:r>
        <w:t>CB</w:t>
      </w:r>
      <w:r>
        <w:rPr>
          <w:sz w:val="16"/>
        </w:rPr>
        <w:t>OX</w:t>
      </w:r>
      <w:proofErr w:type="spellEnd"/>
      <w:r>
        <w:rPr>
          <w:sz w:val="16"/>
        </w:rPr>
        <w:t xml:space="preserve"> </w:t>
      </w:r>
      <w:r>
        <w:t>Semantics: Computation (Selected Rules)</w:t>
      </w:r>
    </w:p>
    <w:p w14:paraId="0D25BEE6" w14:textId="77777777" w:rsidR="00AF434A" w:rsidRDefault="00AF434A">
      <w:pPr>
        <w:pStyle w:val="BodyText"/>
        <w:spacing w:before="11"/>
        <w:rPr>
          <w:sz w:val="26"/>
        </w:rPr>
      </w:pPr>
    </w:p>
    <w:p w14:paraId="7C1944F5" w14:textId="77777777" w:rsidR="00AF434A" w:rsidRDefault="00AF434A">
      <w:pPr>
        <w:rPr>
          <w:sz w:val="26"/>
        </w:rPr>
        <w:sectPr w:rsidR="00AF434A">
          <w:type w:val="continuous"/>
          <w:pgSz w:w="12240" w:h="15840"/>
          <w:pgMar w:top="1500" w:right="860" w:bottom="280" w:left="860" w:header="720" w:footer="720" w:gutter="0"/>
          <w:cols w:space="720"/>
        </w:sectPr>
      </w:pPr>
    </w:p>
    <w:p w14:paraId="70776F2D" w14:textId="77777777" w:rsidR="00AF434A" w:rsidRDefault="00AF434A">
      <w:pPr>
        <w:pStyle w:val="BodyText"/>
        <w:spacing w:before="1"/>
        <w:rPr>
          <w:sz w:val="19"/>
        </w:rPr>
      </w:pPr>
    </w:p>
    <w:p w14:paraId="30F0FB13" w14:textId="77777777" w:rsidR="00AF434A" w:rsidRDefault="00000000">
      <w:pPr>
        <w:spacing w:line="203" w:lineRule="exact"/>
        <w:ind w:left="424"/>
        <w:rPr>
          <w:sz w:val="18"/>
        </w:rPr>
      </w:pPr>
      <w:r>
        <w:rPr>
          <w:w w:val="120"/>
          <w:sz w:val="10"/>
        </w:rPr>
        <w:t xml:space="preserve">1 </w:t>
      </w:r>
      <w:proofErr w:type="spellStart"/>
      <w:r>
        <w:rPr>
          <w:color w:val="0000CC"/>
          <w:w w:val="120"/>
          <w:sz w:val="18"/>
        </w:rPr>
        <w:t>nt_array_ptr</w:t>
      </w:r>
      <w:proofErr w:type="spellEnd"/>
      <w:r>
        <w:rPr>
          <w:w w:val="120"/>
          <w:sz w:val="18"/>
        </w:rPr>
        <w:t>&lt;</w:t>
      </w:r>
      <w:r>
        <w:rPr>
          <w:color w:val="006600"/>
          <w:w w:val="120"/>
          <w:sz w:val="18"/>
        </w:rPr>
        <w:t>char</w:t>
      </w:r>
      <w:r>
        <w:rPr>
          <w:w w:val="120"/>
          <w:sz w:val="18"/>
        </w:rPr>
        <w:t xml:space="preserve">&gt; </w:t>
      </w:r>
      <w:proofErr w:type="spellStart"/>
      <w:r>
        <w:rPr>
          <w:color w:val="0000CC"/>
          <w:w w:val="120"/>
          <w:sz w:val="18"/>
        </w:rPr>
        <w:t>safe_strcat</w:t>
      </w:r>
      <w:proofErr w:type="spellEnd"/>
    </w:p>
    <w:p w14:paraId="27DCC6C5" w14:textId="77777777" w:rsidR="00AF434A" w:rsidRDefault="00000000">
      <w:pPr>
        <w:tabs>
          <w:tab w:val="left" w:pos="927"/>
        </w:tabs>
        <w:spacing w:line="200" w:lineRule="exact"/>
        <w:ind w:left="424"/>
        <w:rPr>
          <w:sz w:val="18"/>
        </w:rPr>
      </w:pPr>
      <w:r>
        <w:rPr>
          <w:w w:val="130"/>
          <w:sz w:val="10"/>
        </w:rPr>
        <w:t>2</w:t>
      </w:r>
      <w:r>
        <w:rPr>
          <w:w w:val="130"/>
          <w:sz w:val="10"/>
        </w:rPr>
        <w:tab/>
      </w:r>
      <w:r>
        <w:rPr>
          <w:w w:val="130"/>
          <w:sz w:val="18"/>
        </w:rPr>
        <w:t>(</w:t>
      </w:r>
      <w:proofErr w:type="spellStart"/>
      <w:r>
        <w:rPr>
          <w:color w:val="0000CC"/>
          <w:w w:val="130"/>
          <w:sz w:val="18"/>
        </w:rPr>
        <w:t>nt_array_ptr</w:t>
      </w:r>
      <w:proofErr w:type="spellEnd"/>
      <w:r>
        <w:rPr>
          <w:w w:val="130"/>
          <w:sz w:val="18"/>
        </w:rPr>
        <w:t>&lt;</w:t>
      </w:r>
      <w:r>
        <w:rPr>
          <w:color w:val="006600"/>
          <w:w w:val="130"/>
          <w:sz w:val="18"/>
        </w:rPr>
        <w:t>char</w:t>
      </w:r>
      <w:r>
        <w:rPr>
          <w:w w:val="130"/>
          <w:sz w:val="18"/>
        </w:rPr>
        <w:t xml:space="preserve">&gt; </w:t>
      </w:r>
      <w:proofErr w:type="spellStart"/>
      <w:r>
        <w:rPr>
          <w:color w:val="0000CC"/>
          <w:w w:val="130"/>
          <w:sz w:val="18"/>
        </w:rPr>
        <w:t>dst</w:t>
      </w:r>
      <w:proofErr w:type="spellEnd"/>
      <w:r>
        <w:rPr>
          <w:color w:val="0000CC"/>
          <w:w w:val="130"/>
          <w:sz w:val="18"/>
        </w:rPr>
        <w:t xml:space="preserve"> </w:t>
      </w:r>
      <w:r>
        <w:rPr>
          <w:w w:val="160"/>
          <w:sz w:val="18"/>
        </w:rPr>
        <w:t>:</w:t>
      </w:r>
      <w:r>
        <w:rPr>
          <w:spacing w:val="70"/>
          <w:w w:val="160"/>
          <w:sz w:val="18"/>
        </w:rPr>
        <w:t xml:space="preserve"> </w:t>
      </w:r>
      <w:r>
        <w:rPr>
          <w:color w:val="0000CC"/>
          <w:w w:val="130"/>
          <w:sz w:val="18"/>
        </w:rPr>
        <w:t>count</w:t>
      </w:r>
      <w:r>
        <w:rPr>
          <w:w w:val="130"/>
          <w:sz w:val="18"/>
        </w:rPr>
        <w:t>(</w:t>
      </w:r>
      <w:r>
        <w:rPr>
          <w:color w:val="0000CC"/>
          <w:w w:val="130"/>
          <w:sz w:val="18"/>
        </w:rPr>
        <w:t>n</w:t>
      </w:r>
      <w:r>
        <w:rPr>
          <w:w w:val="130"/>
          <w:sz w:val="18"/>
        </w:rPr>
        <w:t>),</w:t>
      </w:r>
    </w:p>
    <w:p w14:paraId="5BC23640" w14:textId="77777777" w:rsidR="00AF434A" w:rsidRDefault="00000000">
      <w:pPr>
        <w:tabs>
          <w:tab w:val="left" w:pos="1012"/>
        </w:tabs>
        <w:spacing w:line="200" w:lineRule="exact"/>
        <w:ind w:left="424"/>
        <w:rPr>
          <w:sz w:val="18"/>
        </w:rPr>
      </w:pPr>
      <w:r>
        <w:rPr>
          <w:w w:val="130"/>
          <w:sz w:val="10"/>
        </w:rPr>
        <w:t>3</w:t>
      </w:r>
      <w:r>
        <w:rPr>
          <w:w w:val="130"/>
          <w:sz w:val="10"/>
        </w:rPr>
        <w:tab/>
      </w:r>
      <w:proofErr w:type="spellStart"/>
      <w:r>
        <w:rPr>
          <w:color w:val="0000CC"/>
          <w:w w:val="130"/>
          <w:sz w:val="18"/>
        </w:rPr>
        <w:t>nt_array_ptr</w:t>
      </w:r>
      <w:proofErr w:type="spellEnd"/>
      <w:r>
        <w:rPr>
          <w:w w:val="130"/>
          <w:sz w:val="18"/>
        </w:rPr>
        <w:t>&lt;</w:t>
      </w:r>
      <w:r>
        <w:rPr>
          <w:color w:val="006600"/>
          <w:w w:val="130"/>
          <w:sz w:val="18"/>
        </w:rPr>
        <w:t>char</w:t>
      </w:r>
      <w:r>
        <w:rPr>
          <w:w w:val="130"/>
          <w:sz w:val="18"/>
        </w:rPr>
        <w:t>&gt;</w:t>
      </w:r>
      <w:r>
        <w:rPr>
          <w:spacing w:val="20"/>
          <w:w w:val="130"/>
          <w:sz w:val="18"/>
        </w:rPr>
        <w:t xml:space="preserve"> </w:t>
      </w:r>
      <w:proofErr w:type="spellStart"/>
      <w:r>
        <w:rPr>
          <w:color w:val="0000CC"/>
          <w:w w:val="130"/>
          <w:sz w:val="18"/>
        </w:rPr>
        <w:t>src</w:t>
      </w:r>
      <w:proofErr w:type="spellEnd"/>
      <w:r>
        <w:rPr>
          <w:color w:val="0000CC"/>
          <w:spacing w:val="21"/>
          <w:w w:val="130"/>
          <w:sz w:val="18"/>
        </w:rPr>
        <w:t xml:space="preserve"> </w:t>
      </w:r>
      <w:r>
        <w:rPr>
          <w:w w:val="160"/>
          <w:sz w:val="18"/>
        </w:rPr>
        <w:t>:</w:t>
      </w:r>
      <w:r>
        <w:rPr>
          <w:spacing w:val="7"/>
          <w:w w:val="160"/>
          <w:sz w:val="18"/>
        </w:rPr>
        <w:t xml:space="preserve"> </w:t>
      </w:r>
      <w:r>
        <w:rPr>
          <w:color w:val="0000CC"/>
          <w:w w:val="130"/>
          <w:sz w:val="18"/>
        </w:rPr>
        <w:t>count</w:t>
      </w:r>
      <w:r>
        <w:rPr>
          <w:w w:val="130"/>
          <w:sz w:val="18"/>
        </w:rPr>
        <w:t>(0),</w:t>
      </w:r>
      <w:r>
        <w:rPr>
          <w:spacing w:val="21"/>
          <w:w w:val="130"/>
          <w:sz w:val="18"/>
        </w:rPr>
        <w:t xml:space="preserve"> </w:t>
      </w:r>
      <w:r>
        <w:rPr>
          <w:color w:val="006600"/>
          <w:w w:val="130"/>
          <w:sz w:val="18"/>
        </w:rPr>
        <w:t>int</w:t>
      </w:r>
      <w:r>
        <w:rPr>
          <w:color w:val="006600"/>
          <w:spacing w:val="21"/>
          <w:w w:val="130"/>
          <w:sz w:val="18"/>
        </w:rPr>
        <w:t xml:space="preserve"> </w:t>
      </w:r>
      <w:r>
        <w:rPr>
          <w:color w:val="0000CC"/>
          <w:w w:val="130"/>
          <w:sz w:val="18"/>
        </w:rPr>
        <w:t>n</w:t>
      </w:r>
      <w:r>
        <w:rPr>
          <w:w w:val="130"/>
          <w:sz w:val="18"/>
        </w:rPr>
        <w:t>)</w:t>
      </w:r>
      <w:r>
        <w:rPr>
          <w:spacing w:val="21"/>
          <w:w w:val="130"/>
          <w:sz w:val="18"/>
        </w:rPr>
        <w:t xml:space="preserve"> </w:t>
      </w:r>
      <w:r>
        <w:rPr>
          <w:w w:val="130"/>
          <w:sz w:val="18"/>
        </w:rPr>
        <w:t>{</w:t>
      </w:r>
    </w:p>
    <w:p w14:paraId="44A8286A" w14:textId="77777777" w:rsidR="00AF434A" w:rsidRPr="00265780" w:rsidRDefault="00000000">
      <w:pPr>
        <w:tabs>
          <w:tab w:val="left" w:pos="842"/>
        </w:tabs>
        <w:spacing w:line="200" w:lineRule="exact"/>
        <w:ind w:left="424"/>
        <w:rPr>
          <w:sz w:val="18"/>
          <w:lang w:val="de-DE"/>
          <w:rPrChange w:id="599" w:author="SC9986" w:date="2022-08-04T09:18:00Z">
            <w:rPr>
              <w:sz w:val="18"/>
            </w:rPr>
          </w:rPrChange>
        </w:rPr>
      </w:pPr>
      <w:r w:rsidRPr="00265780">
        <w:rPr>
          <w:w w:val="120"/>
          <w:sz w:val="10"/>
          <w:lang w:val="de-DE"/>
          <w:rPrChange w:id="600" w:author="SC9986" w:date="2022-08-04T09:18:00Z">
            <w:rPr>
              <w:w w:val="120"/>
              <w:sz w:val="10"/>
            </w:rPr>
          </w:rPrChange>
        </w:rPr>
        <w:t>4</w:t>
      </w:r>
      <w:r w:rsidRPr="00265780">
        <w:rPr>
          <w:w w:val="120"/>
          <w:sz w:val="10"/>
          <w:lang w:val="de-DE"/>
          <w:rPrChange w:id="601" w:author="SC9986" w:date="2022-08-04T09:18:00Z">
            <w:rPr>
              <w:w w:val="120"/>
              <w:sz w:val="10"/>
            </w:rPr>
          </w:rPrChange>
        </w:rPr>
        <w:tab/>
      </w:r>
      <w:proofErr w:type="spellStart"/>
      <w:r w:rsidRPr="00265780">
        <w:rPr>
          <w:color w:val="006600"/>
          <w:w w:val="130"/>
          <w:sz w:val="18"/>
          <w:lang w:val="de-DE"/>
          <w:rPrChange w:id="602" w:author="SC9986" w:date="2022-08-04T09:18:00Z">
            <w:rPr>
              <w:color w:val="006600"/>
              <w:w w:val="130"/>
              <w:sz w:val="18"/>
            </w:rPr>
          </w:rPrChange>
        </w:rPr>
        <w:t>int</w:t>
      </w:r>
      <w:proofErr w:type="spellEnd"/>
      <w:r w:rsidRPr="00265780">
        <w:rPr>
          <w:color w:val="006600"/>
          <w:w w:val="130"/>
          <w:sz w:val="18"/>
          <w:lang w:val="de-DE"/>
          <w:rPrChange w:id="603" w:author="SC9986" w:date="2022-08-04T09:18:00Z">
            <w:rPr>
              <w:color w:val="006600"/>
              <w:w w:val="130"/>
              <w:sz w:val="18"/>
            </w:rPr>
          </w:rPrChange>
        </w:rPr>
        <w:t xml:space="preserve">  </w:t>
      </w:r>
      <w:r w:rsidRPr="00265780">
        <w:rPr>
          <w:color w:val="0000CC"/>
          <w:w w:val="120"/>
          <w:sz w:val="18"/>
          <w:lang w:val="de-DE"/>
          <w:rPrChange w:id="604" w:author="SC9986" w:date="2022-08-04T09:18:00Z">
            <w:rPr>
              <w:color w:val="0000CC"/>
              <w:w w:val="120"/>
              <w:sz w:val="18"/>
            </w:rPr>
          </w:rPrChange>
        </w:rPr>
        <w:t xml:space="preserve">x   </w:t>
      </w:r>
      <w:r w:rsidRPr="00265780">
        <w:rPr>
          <w:w w:val="120"/>
          <w:sz w:val="18"/>
          <w:lang w:val="de-DE"/>
          <w:rPrChange w:id="605" w:author="SC9986" w:date="2022-08-04T09:18:00Z">
            <w:rPr>
              <w:w w:val="120"/>
              <w:sz w:val="18"/>
            </w:rPr>
          </w:rPrChange>
        </w:rPr>
        <w:t xml:space="preserve">= </w:t>
      </w:r>
      <w:r w:rsidRPr="00265780">
        <w:rPr>
          <w:spacing w:val="4"/>
          <w:w w:val="120"/>
          <w:sz w:val="18"/>
          <w:lang w:val="de-DE"/>
          <w:rPrChange w:id="606" w:author="SC9986" w:date="2022-08-04T09:18:00Z">
            <w:rPr>
              <w:spacing w:val="4"/>
              <w:w w:val="120"/>
              <w:sz w:val="18"/>
            </w:rPr>
          </w:rPrChange>
        </w:rPr>
        <w:t xml:space="preserve"> </w:t>
      </w:r>
      <w:proofErr w:type="spellStart"/>
      <w:r w:rsidRPr="00265780">
        <w:rPr>
          <w:color w:val="0000CC"/>
          <w:w w:val="130"/>
          <w:sz w:val="18"/>
          <w:lang w:val="de-DE"/>
          <w:rPrChange w:id="607" w:author="SC9986" w:date="2022-08-04T09:18:00Z">
            <w:rPr>
              <w:color w:val="0000CC"/>
              <w:w w:val="130"/>
              <w:sz w:val="18"/>
            </w:rPr>
          </w:rPrChange>
        </w:rPr>
        <w:t>strlen</w:t>
      </w:r>
      <w:proofErr w:type="spellEnd"/>
      <w:r w:rsidRPr="00265780">
        <w:rPr>
          <w:w w:val="130"/>
          <w:sz w:val="18"/>
          <w:lang w:val="de-DE"/>
          <w:rPrChange w:id="608" w:author="SC9986" w:date="2022-08-04T09:18:00Z">
            <w:rPr>
              <w:w w:val="130"/>
              <w:sz w:val="18"/>
            </w:rPr>
          </w:rPrChange>
        </w:rPr>
        <w:t>(</w:t>
      </w:r>
      <w:proofErr w:type="spellStart"/>
      <w:r w:rsidRPr="00265780">
        <w:rPr>
          <w:color w:val="0000CC"/>
          <w:w w:val="130"/>
          <w:sz w:val="18"/>
          <w:lang w:val="de-DE"/>
          <w:rPrChange w:id="609" w:author="SC9986" w:date="2022-08-04T09:18:00Z">
            <w:rPr>
              <w:color w:val="0000CC"/>
              <w:w w:val="130"/>
              <w:sz w:val="18"/>
            </w:rPr>
          </w:rPrChange>
        </w:rPr>
        <w:t>dst</w:t>
      </w:r>
      <w:proofErr w:type="spellEnd"/>
      <w:r w:rsidRPr="00265780">
        <w:rPr>
          <w:w w:val="130"/>
          <w:sz w:val="18"/>
          <w:lang w:val="de-DE"/>
          <w:rPrChange w:id="610" w:author="SC9986" w:date="2022-08-04T09:18:00Z">
            <w:rPr>
              <w:w w:val="130"/>
              <w:sz w:val="18"/>
            </w:rPr>
          </w:rPrChange>
        </w:rPr>
        <w:t>);</w:t>
      </w:r>
    </w:p>
    <w:p w14:paraId="02234B52" w14:textId="77777777" w:rsidR="00AF434A" w:rsidRPr="00265780" w:rsidRDefault="00000000">
      <w:pPr>
        <w:tabs>
          <w:tab w:val="left" w:pos="842"/>
        </w:tabs>
        <w:spacing w:line="200" w:lineRule="exact"/>
        <w:ind w:left="424"/>
        <w:rPr>
          <w:sz w:val="18"/>
          <w:lang w:val="de-DE"/>
          <w:rPrChange w:id="611" w:author="SC9986" w:date="2022-08-04T09:18:00Z">
            <w:rPr>
              <w:sz w:val="18"/>
            </w:rPr>
          </w:rPrChange>
        </w:rPr>
      </w:pPr>
      <w:r w:rsidRPr="00265780">
        <w:rPr>
          <w:w w:val="120"/>
          <w:sz w:val="10"/>
          <w:lang w:val="de-DE"/>
          <w:rPrChange w:id="612" w:author="SC9986" w:date="2022-08-04T09:18:00Z">
            <w:rPr>
              <w:w w:val="120"/>
              <w:sz w:val="10"/>
            </w:rPr>
          </w:rPrChange>
        </w:rPr>
        <w:t>5</w:t>
      </w:r>
      <w:r w:rsidRPr="00265780">
        <w:rPr>
          <w:w w:val="120"/>
          <w:sz w:val="10"/>
          <w:lang w:val="de-DE"/>
          <w:rPrChange w:id="613" w:author="SC9986" w:date="2022-08-04T09:18:00Z">
            <w:rPr>
              <w:w w:val="120"/>
              <w:sz w:val="10"/>
            </w:rPr>
          </w:rPrChange>
        </w:rPr>
        <w:tab/>
      </w:r>
      <w:proofErr w:type="spellStart"/>
      <w:r w:rsidRPr="00265780">
        <w:rPr>
          <w:color w:val="006600"/>
          <w:w w:val="130"/>
          <w:sz w:val="18"/>
          <w:lang w:val="de-DE"/>
          <w:rPrChange w:id="614" w:author="SC9986" w:date="2022-08-04T09:18:00Z">
            <w:rPr>
              <w:color w:val="006600"/>
              <w:w w:val="130"/>
              <w:sz w:val="18"/>
            </w:rPr>
          </w:rPrChange>
        </w:rPr>
        <w:t>int</w:t>
      </w:r>
      <w:proofErr w:type="spellEnd"/>
      <w:r w:rsidRPr="00265780">
        <w:rPr>
          <w:color w:val="006600"/>
          <w:w w:val="130"/>
          <w:sz w:val="18"/>
          <w:lang w:val="de-DE"/>
          <w:rPrChange w:id="615" w:author="SC9986" w:date="2022-08-04T09:18:00Z">
            <w:rPr>
              <w:color w:val="006600"/>
              <w:w w:val="130"/>
              <w:sz w:val="18"/>
            </w:rPr>
          </w:rPrChange>
        </w:rPr>
        <w:t xml:space="preserve">  </w:t>
      </w:r>
      <w:r w:rsidRPr="00265780">
        <w:rPr>
          <w:color w:val="0000CC"/>
          <w:w w:val="120"/>
          <w:sz w:val="18"/>
          <w:lang w:val="de-DE"/>
          <w:rPrChange w:id="616" w:author="SC9986" w:date="2022-08-04T09:18:00Z">
            <w:rPr>
              <w:color w:val="0000CC"/>
              <w:w w:val="120"/>
              <w:sz w:val="18"/>
            </w:rPr>
          </w:rPrChange>
        </w:rPr>
        <w:t xml:space="preserve">y   </w:t>
      </w:r>
      <w:r w:rsidRPr="00265780">
        <w:rPr>
          <w:w w:val="120"/>
          <w:sz w:val="18"/>
          <w:lang w:val="de-DE"/>
          <w:rPrChange w:id="617" w:author="SC9986" w:date="2022-08-04T09:18:00Z">
            <w:rPr>
              <w:w w:val="120"/>
              <w:sz w:val="18"/>
            </w:rPr>
          </w:rPrChange>
        </w:rPr>
        <w:t xml:space="preserve">= </w:t>
      </w:r>
      <w:r w:rsidRPr="00265780">
        <w:rPr>
          <w:spacing w:val="5"/>
          <w:w w:val="120"/>
          <w:sz w:val="18"/>
          <w:lang w:val="de-DE"/>
          <w:rPrChange w:id="618" w:author="SC9986" w:date="2022-08-04T09:18:00Z">
            <w:rPr>
              <w:spacing w:val="5"/>
              <w:w w:val="120"/>
              <w:sz w:val="18"/>
            </w:rPr>
          </w:rPrChange>
        </w:rPr>
        <w:t xml:space="preserve"> </w:t>
      </w:r>
      <w:proofErr w:type="spellStart"/>
      <w:r w:rsidRPr="00265780">
        <w:rPr>
          <w:color w:val="0000CC"/>
          <w:w w:val="130"/>
          <w:sz w:val="18"/>
          <w:lang w:val="de-DE"/>
          <w:rPrChange w:id="619" w:author="SC9986" w:date="2022-08-04T09:18:00Z">
            <w:rPr>
              <w:color w:val="0000CC"/>
              <w:w w:val="130"/>
              <w:sz w:val="18"/>
            </w:rPr>
          </w:rPrChange>
        </w:rPr>
        <w:t>strlen</w:t>
      </w:r>
      <w:proofErr w:type="spellEnd"/>
      <w:r w:rsidRPr="00265780">
        <w:rPr>
          <w:w w:val="130"/>
          <w:sz w:val="18"/>
          <w:lang w:val="de-DE"/>
          <w:rPrChange w:id="620" w:author="SC9986" w:date="2022-08-04T09:18:00Z">
            <w:rPr>
              <w:w w:val="130"/>
              <w:sz w:val="18"/>
            </w:rPr>
          </w:rPrChange>
        </w:rPr>
        <w:t>(</w:t>
      </w:r>
      <w:proofErr w:type="spellStart"/>
      <w:r w:rsidRPr="00265780">
        <w:rPr>
          <w:color w:val="0000CC"/>
          <w:w w:val="130"/>
          <w:sz w:val="18"/>
          <w:lang w:val="de-DE"/>
          <w:rPrChange w:id="621" w:author="SC9986" w:date="2022-08-04T09:18:00Z">
            <w:rPr>
              <w:color w:val="0000CC"/>
              <w:w w:val="130"/>
              <w:sz w:val="18"/>
            </w:rPr>
          </w:rPrChange>
        </w:rPr>
        <w:t>src</w:t>
      </w:r>
      <w:proofErr w:type="spellEnd"/>
      <w:r w:rsidRPr="00265780">
        <w:rPr>
          <w:w w:val="130"/>
          <w:sz w:val="18"/>
          <w:lang w:val="de-DE"/>
          <w:rPrChange w:id="622" w:author="SC9986" w:date="2022-08-04T09:18:00Z">
            <w:rPr>
              <w:w w:val="130"/>
              <w:sz w:val="18"/>
            </w:rPr>
          </w:rPrChange>
        </w:rPr>
        <w:t>);</w:t>
      </w:r>
    </w:p>
    <w:p w14:paraId="1F0D2FFB" w14:textId="77777777" w:rsidR="00AF434A" w:rsidRDefault="00000000">
      <w:pPr>
        <w:tabs>
          <w:tab w:val="left" w:pos="842"/>
        </w:tabs>
        <w:spacing w:line="200" w:lineRule="exact"/>
        <w:ind w:left="424"/>
        <w:rPr>
          <w:sz w:val="18"/>
        </w:rPr>
      </w:pPr>
      <w:r>
        <w:rPr>
          <w:w w:val="120"/>
          <w:sz w:val="10"/>
        </w:rPr>
        <w:t>6</w:t>
      </w:r>
      <w:r>
        <w:rPr>
          <w:w w:val="120"/>
          <w:sz w:val="10"/>
        </w:rPr>
        <w:tab/>
      </w:r>
      <w:proofErr w:type="spellStart"/>
      <w:r>
        <w:rPr>
          <w:color w:val="0000CC"/>
          <w:w w:val="120"/>
          <w:sz w:val="18"/>
        </w:rPr>
        <w:t>nt_array_ptr</w:t>
      </w:r>
      <w:proofErr w:type="spellEnd"/>
      <w:r>
        <w:rPr>
          <w:w w:val="120"/>
          <w:sz w:val="18"/>
        </w:rPr>
        <w:t>&lt;</w:t>
      </w:r>
      <w:r>
        <w:rPr>
          <w:color w:val="006600"/>
          <w:w w:val="120"/>
          <w:sz w:val="18"/>
        </w:rPr>
        <w:t>char</w:t>
      </w:r>
      <w:r>
        <w:rPr>
          <w:w w:val="120"/>
          <w:sz w:val="18"/>
        </w:rPr>
        <w:t xml:space="preserve">&gt; </w:t>
      </w:r>
      <w:r>
        <w:rPr>
          <w:color w:val="0000CC"/>
          <w:w w:val="120"/>
          <w:sz w:val="18"/>
        </w:rPr>
        <w:t xml:space="preserve">c </w:t>
      </w:r>
      <w:r>
        <w:rPr>
          <w:w w:val="160"/>
          <w:sz w:val="18"/>
        </w:rPr>
        <w:t xml:space="preserve">: </w:t>
      </w:r>
      <w:r>
        <w:rPr>
          <w:color w:val="0000CC"/>
          <w:w w:val="120"/>
          <w:sz w:val="18"/>
        </w:rPr>
        <w:t>count</w:t>
      </w:r>
      <w:r>
        <w:rPr>
          <w:w w:val="120"/>
          <w:sz w:val="18"/>
        </w:rPr>
        <w:t>(</w:t>
      </w:r>
      <w:r>
        <w:rPr>
          <w:color w:val="0000CC"/>
          <w:w w:val="120"/>
          <w:sz w:val="18"/>
        </w:rPr>
        <w:t>n</w:t>
      </w:r>
      <w:r>
        <w:rPr>
          <w:w w:val="120"/>
          <w:sz w:val="18"/>
        </w:rPr>
        <w:t>)</w:t>
      </w:r>
      <w:r>
        <w:rPr>
          <w:spacing w:val="38"/>
          <w:w w:val="120"/>
          <w:sz w:val="18"/>
        </w:rPr>
        <w:t xml:space="preserve"> </w:t>
      </w:r>
      <w:r>
        <w:rPr>
          <w:w w:val="120"/>
          <w:sz w:val="18"/>
        </w:rPr>
        <w:t>=</w:t>
      </w:r>
    </w:p>
    <w:p w14:paraId="57F66396" w14:textId="77777777" w:rsidR="00AF434A" w:rsidRDefault="00000000">
      <w:pPr>
        <w:tabs>
          <w:tab w:val="left" w:pos="1012"/>
        </w:tabs>
        <w:spacing w:line="200" w:lineRule="exact"/>
        <w:ind w:left="424"/>
        <w:rPr>
          <w:sz w:val="18"/>
        </w:rPr>
      </w:pPr>
      <w:r>
        <w:rPr>
          <w:w w:val="110"/>
          <w:sz w:val="10"/>
        </w:rPr>
        <w:t>7</w:t>
      </w:r>
      <w:r>
        <w:rPr>
          <w:w w:val="110"/>
          <w:sz w:val="10"/>
        </w:rPr>
        <w:tab/>
      </w:r>
      <w:proofErr w:type="spellStart"/>
      <w:r>
        <w:rPr>
          <w:color w:val="0000CC"/>
          <w:w w:val="110"/>
          <w:sz w:val="18"/>
        </w:rPr>
        <w:t>dyn_bounds_cast</w:t>
      </w:r>
      <w:proofErr w:type="spellEnd"/>
    </w:p>
    <w:p w14:paraId="22575333" w14:textId="77777777" w:rsidR="00AF434A" w:rsidRDefault="00000000">
      <w:pPr>
        <w:tabs>
          <w:tab w:val="left" w:pos="1605"/>
        </w:tabs>
        <w:spacing w:line="200" w:lineRule="exact"/>
        <w:ind w:left="424"/>
        <w:rPr>
          <w:sz w:val="18"/>
        </w:rPr>
      </w:pPr>
      <w:r>
        <w:rPr>
          <w:sz w:val="10"/>
        </w:rPr>
        <w:t>8</w:t>
      </w:r>
      <w:r>
        <w:rPr>
          <w:sz w:val="10"/>
        </w:rPr>
        <w:tab/>
      </w:r>
      <w:r>
        <w:rPr>
          <w:w w:val="92"/>
          <w:sz w:val="18"/>
        </w:rPr>
        <w:t>&lt;</w:t>
      </w:r>
      <w:proofErr w:type="spellStart"/>
      <w:r>
        <w:rPr>
          <w:color w:val="0000CC"/>
          <w:w w:val="126"/>
          <w:sz w:val="18"/>
        </w:rPr>
        <w:t>nt_array_ptr</w:t>
      </w:r>
      <w:proofErr w:type="spellEnd"/>
      <w:r>
        <w:rPr>
          <w:w w:val="92"/>
          <w:sz w:val="18"/>
        </w:rPr>
        <w:t>&lt;</w:t>
      </w:r>
      <w:r>
        <w:rPr>
          <w:color w:val="006600"/>
          <w:w w:val="121"/>
          <w:sz w:val="18"/>
        </w:rPr>
        <w:t>char</w:t>
      </w:r>
      <w:r>
        <w:rPr>
          <w:w w:val="107"/>
          <w:sz w:val="18"/>
        </w:rPr>
        <w:t>&gt;&gt;(</w:t>
      </w:r>
      <w:proofErr w:type="spellStart"/>
      <w:r>
        <w:rPr>
          <w:color w:val="0000CC"/>
          <w:w w:val="134"/>
          <w:sz w:val="18"/>
        </w:rPr>
        <w:t>dst</w:t>
      </w:r>
      <w:r>
        <w:rPr>
          <w:w w:val="209"/>
          <w:sz w:val="18"/>
        </w:rPr>
        <w:t>,</w:t>
      </w:r>
      <w:r>
        <w:rPr>
          <w:color w:val="0000CC"/>
          <w:w w:val="117"/>
          <w:sz w:val="18"/>
        </w:rPr>
        <w:t>count</w:t>
      </w:r>
      <w:proofErr w:type="spellEnd"/>
      <w:r>
        <w:rPr>
          <w:w w:val="157"/>
          <w:sz w:val="18"/>
        </w:rPr>
        <w:t>(</w:t>
      </w:r>
      <w:r>
        <w:rPr>
          <w:color w:val="0000CC"/>
          <w:w w:val="104"/>
          <w:sz w:val="18"/>
        </w:rPr>
        <w:t>n</w:t>
      </w:r>
      <w:r>
        <w:rPr>
          <w:w w:val="166"/>
          <w:sz w:val="18"/>
        </w:rPr>
        <w:t>));</w:t>
      </w:r>
    </w:p>
    <w:p w14:paraId="0B1F9FFA" w14:textId="77777777" w:rsidR="00AF434A" w:rsidRDefault="00000000">
      <w:pPr>
        <w:tabs>
          <w:tab w:val="left" w:pos="1012"/>
        </w:tabs>
        <w:spacing w:line="200" w:lineRule="exact"/>
        <w:ind w:left="424"/>
        <w:rPr>
          <w:sz w:val="18"/>
        </w:rPr>
      </w:pPr>
      <w:r>
        <w:rPr>
          <w:w w:val="115"/>
          <w:sz w:val="10"/>
        </w:rPr>
        <w:t>9</w:t>
      </w:r>
      <w:r>
        <w:rPr>
          <w:w w:val="115"/>
          <w:sz w:val="10"/>
        </w:rPr>
        <w:tab/>
      </w:r>
      <w:r>
        <w:rPr>
          <w:color w:val="4C0019"/>
          <w:w w:val="165"/>
          <w:sz w:val="18"/>
        </w:rPr>
        <w:t xml:space="preserve">// </w:t>
      </w:r>
      <w:r>
        <w:rPr>
          <w:color w:val="4C0019"/>
          <w:w w:val="125"/>
          <w:sz w:val="18"/>
        </w:rPr>
        <w:t xml:space="preserve">sets </w:t>
      </w:r>
      <w:r>
        <w:rPr>
          <w:color w:val="4C0019"/>
          <w:w w:val="115"/>
          <w:sz w:val="18"/>
        </w:rPr>
        <w:t xml:space="preserve">c == </w:t>
      </w:r>
      <w:proofErr w:type="spellStart"/>
      <w:r>
        <w:rPr>
          <w:color w:val="4C0019"/>
          <w:w w:val="125"/>
          <w:sz w:val="18"/>
        </w:rPr>
        <w:t>dst</w:t>
      </w:r>
      <w:proofErr w:type="spellEnd"/>
      <w:r>
        <w:rPr>
          <w:color w:val="4C0019"/>
          <w:w w:val="125"/>
          <w:sz w:val="18"/>
        </w:rPr>
        <w:t xml:space="preserve"> </w:t>
      </w:r>
      <w:r>
        <w:rPr>
          <w:color w:val="4C0019"/>
          <w:w w:val="115"/>
          <w:sz w:val="18"/>
        </w:rPr>
        <w:t xml:space="preserve">with bound n </w:t>
      </w:r>
      <w:r>
        <w:rPr>
          <w:color w:val="4C0019"/>
          <w:w w:val="125"/>
          <w:sz w:val="18"/>
        </w:rPr>
        <w:t>(not</w:t>
      </w:r>
      <w:r>
        <w:rPr>
          <w:color w:val="4C0019"/>
          <w:spacing w:val="-15"/>
          <w:w w:val="125"/>
          <w:sz w:val="18"/>
        </w:rPr>
        <w:t xml:space="preserve"> </w:t>
      </w:r>
      <w:r>
        <w:rPr>
          <w:color w:val="4C0019"/>
          <w:w w:val="115"/>
          <w:sz w:val="18"/>
        </w:rPr>
        <w:t>x)</w:t>
      </w:r>
    </w:p>
    <w:p w14:paraId="5748E221" w14:textId="77777777" w:rsidR="00AF434A" w:rsidRDefault="00000000">
      <w:pPr>
        <w:tabs>
          <w:tab w:val="left" w:pos="842"/>
        </w:tabs>
        <w:spacing w:line="200" w:lineRule="exact"/>
        <w:ind w:left="374"/>
        <w:rPr>
          <w:sz w:val="18"/>
        </w:rPr>
      </w:pPr>
      <w:r>
        <w:rPr>
          <w:w w:val="115"/>
          <w:sz w:val="10"/>
        </w:rPr>
        <w:t>10</w:t>
      </w:r>
      <w:r>
        <w:rPr>
          <w:w w:val="115"/>
          <w:sz w:val="10"/>
        </w:rPr>
        <w:tab/>
      </w:r>
      <w:r>
        <w:rPr>
          <w:color w:val="006600"/>
          <w:w w:val="150"/>
          <w:sz w:val="18"/>
        </w:rPr>
        <w:t xml:space="preserve">if </w:t>
      </w:r>
      <w:r>
        <w:rPr>
          <w:w w:val="115"/>
          <w:sz w:val="18"/>
        </w:rPr>
        <w:t>(</w:t>
      </w:r>
      <w:proofErr w:type="spellStart"/>
      <w:r>
        <w:rPr>
          <w:color w:val="0000CC"/>
          <w:w w:val="115"/>
          <w:sz w:val="18"/>
        </w:rPr>
        <w:t>x</w:t>
      </w:r>
      <w:r>
        <w:rPr>
          <w:w w:val="115"/>
          <w:sz w:val="18"/>
        </w:rPr>
        <w:t>+</w:t>
      </w:r>
      <w:r>
        <w:rPr>
          <w:color w:val="0000CC"/>
          <w:w w:val="115"/>
          <w:sz w:val="18"/>
        </w:rPr>
        <w:t>y</w:t>
      </w:r>
      <w:proofErr w:type="spellEnd"/>
      <w:r>
        <w:rPr>
          <w:color w:val="0000CC"/>
          <w:w w:val="115"/>
          <w:sz w:val="18"/>
        </w:rPr>
        <w:t xml:space="preserve"> </w:t>
      </w:r>
      <w:r>
        <w:rPr>
          <w:w w:val="115"/>
          <w:sz w:val="18"/>
        </w:rPr>
        <w:t xml:space="preserve">&lt; </w:t>
      </w:r>
      <w:r>
        <w:rPr>
          <w:color w:val="0000CC"/>
          <w:w w:val="115"/>
          <w:sz w:val="18"/>
        </w:rPr>
        <w:t>n</w:t>
      </w:r>
      <w:r>
        <w:rPr>
          <w:w w:val="115"/>
          <w:sz w:val="18"/>
        </w:rPr>
        <w:t>)</w:t>
      </w:r>
      <w:r>
        <w:rPr>
          <w:spacing w:val="-19"/>
          <w:w w:val="115"/>
          <w:sz w:val="18"/>
        </w:rPr>
        <w:t xml:space="preserve"> </w:t>
      </w:r>
      <w:r>
        <w:rPr>
          <w:w w:val="115"/>
          <w:sz w:val="18"/>
        </w:rPr>
        <w:t>{</w:t>
      </w:r>
    </w:p>
    <w:p w14:paraId="2218018E" w14:textId="77777777" w:rsidR="00AF434A" w:rsidRDefault="00000000">
      <w:pPr>
        <w:tabs>
          <w:tab w:val="left" w:pos="1012"/>
        </w:tabs>
        <w:spacing w:line="200" w:lineRule="exact"/>
        <w:ind w:left="374"/>
        <w:rPr>
          <w:sz w:val="18"/>
        </w:rPr>
      </w:pPr>
      <w:r>
        <w:rPr>
          <w:sz w:val="10"/>
        </w:rPr>
        <w:t>11</w:t>
      </w:r>
      <w:r>
        <w:rPr>
          <w:sz w:val="10"/>
        </w:rPr>
        <w:tab/>
      </w:r>
      <w:r>
        <w:rPr>
          <w:color w:val="006600"/>
          <w:w w:val="134"/>
          <w:sz w:val="18"/>
        </w:rPr>
        <w:t>for</w:t>
      </w:r>
      <w:r>
        <w:rPr>
          <w:color w:val="006600"/>
          <w:sz w:val="18"/>
        </w:rPr>
        <w:t xml:space="preserve"> </w:t>
      </w:r>
      <w:r>
        <w:rPr>
          <w:color w:val="006600"/>
          <w:spacing w:val="4"/>
          <w:sz w:val="18"/>
        </w:rPr>
        <w:t xml:space="preserve"> </w:t>
      </w:r>
      <w:r>
        <w:rPr>
          <w:w w:val="157"/>
          <w:sz w:val="18"/>
        </w:rPr>
        <w:t>(</w:t>
      </w:r>
      <w:r>
        <w:rPr>
          <w:color w:val="006600"/>
          <w:w w:val="148"/>
          <w:sz w:val="18"/>
        </w:rPr>
        <w:t>int</w:t>
      </w:r>
      <w:r>
        <w:rPr>
          <w:color w:val="006600"/>
          <w:sz w:val="18"/>
        </w:rPr>
        <w:t xml:space="preserve"> </w:t>
      </w:r>
      <w:r>
        <w:rPr>
          <w:color w:val="006600"/>
          <w:spacing w:val="4"/>
          <w:sz w:val="18"/>
        </w:rPr>
        <w:t xml:space="preserve"> </w:t>
      </w:r>
      <w:proofErr w:type="spellStart"/>
      <w:r>
        <w:rPr>
          <w:color w:val="0000CC"/>
          <w:w w:val="188"/>
          <w:sz w:val="18"/>
        </w:rPr>
        <w:t>i</w:t>
      </w:r>
      <w:proofErr w:type="spellEnd"/>
      <w:r>
        <w:rPr>
          <w:color w:val="0000CC"/>
          <w:sz w:val="18"/>
        </w:rPr>
        <w:t xml:space="preserve"> </w:t>
      </w:r>
      <w:r>
        <w:rPr>
          <w:color w:val="0000CC"/>
          <w:spacing w:val="4"/>
          <w:sz w:val="18"/>
        </w:rPr>
        <w:t xml:space="preserve"> </w:t>
      </w:r>
      <w:r>
        <w:rPr>
          <w:w w:val="92"/>
          <w:sz w:val="18"/>
        </w:rPr>
        <w:t>=</w:t>
      </w:r>
      <w:r>
        <w:rPr>
          <w:sz w:val="18"/>
        </w:rPr>
        <w:t xml:space="preserve"> </w:t>
      </w:r>
      <w:r>
        <w:rPr>
          <w:spacing w:val="4"/>
          <w:sz w:val="18"/>
        </w:rPr>
        <w:t xml:space="preserve"> </w:t>
      </w:r>
      <w:r>
        <w:rPr>
          <w:w w:val="134"/>
          <w:sz w:val="18"/>
        </w:rPr>
        <w:t>0;</w:t>
      </w:r>
      <w:r>
        <w:rPr>
          <w:sz w:val="18"/>
        </w:rPr>
        <w:t xml:space="preserve"> </w:t>
      </w:r>
      <w:r>
        <w:rPr>
          <w:spacing w:val="4"/>
          <w:sz w:val="18"/>
        </w:rPr>
        <w:t xml:space="preserve"> </w:t>
      </w:r>
      <w:proofErr w:type="spellStart"/>
      <w:r>
        <w:rPr>
          <w:color w:val="0000CC"/>
          <w:w w:val="188"/>
          <w:sz w:val="18"/>
        </w:rPr>
        <w:t>i</w:t>
      </w:r>
      <w:proofErr w:type="spellEnd"/>
      <w:r>
        <w:rPr>
          <w:color w:val="0000CC"/>
          <w:sz w:val="18"/>
        </w:rPr>
        <w:t xml:space="preserve"> </w:t>
      </w:r>
      <w:r>
        <w:rPr>
          <w:color w:val="0000CC"/>
          <w:spacing w:val="4"/>
          <w:sz w:val="18"/>
        </w:rPr>
        <w:t xml:space="preserve"> </w:t>
      </w:r>
      <w:r>
        <w:rPr>
          <w:w w:val="92"/>
          <w:sz w:val="18"/>
        </w:rPr>
        <w:t>&lt;</w:t>
      </w:r>
      <w:r>
        <w:rPr>
          <w:sz w:val="18"/>
        </w:rPr>
        <w:t xml:space="preserve"> </w:t>
      </w:r>
      <w:r>
        <w:rPr>
          <w:spacing w:val="4"/>
          <w:sz w:val="18"/>
        </w:rPr>
        <w:t xml:space="preserve"> </w:t>
      </w:r>
      <w:r>
        <w:rPr>
          <w:color w:val="0000CC"/>
          <w:w w:val="104"/>
          <w:sz w:val="18"/>
        </w:rPr>
        <w:t>y</w:t>
      </w:r>
      <w:r>
        <w:rPr>
          <w:w w:val="188"/>
          <w:sz w:val="18"/>
        </w:rPr>
        <w:t>;</w:t>
      </w:r>
      <w:r>
        <w:rPr>
          <w:sz w:val="18"/>
        </w:rPr>
        <w:t xml:space="preserve"> </w:t>
      </w:r>
      <w:r>
        <w:rPr>
          <w:spacing w:val="4"/>
          <w:sz w:val="18"/>
        </w:rPr>
        <w:t xml:space="preserve"> </w:t>
      </w:r>
      <w:r>
        <w:rPr>
          <w:w w:val="92"/>
          <w:sz w:val="18"/>
        </w:rPr>
        <w:t>++</w:t>
      </w:r>
      <w:proofErr w:type="spellStart"/>
      <w:r>
        <w:rPr>
          <w:color w:val="0000CC"/>
          <w:w w:val="188"/>
          <w:sz w:val="18"/>
        </w:rPr>
        <w:t>i</w:t>
      </w:r>
      <w:proofErr w:type="spellEnd"/>
      <w:r>
        <w:rPr>
          <w:w w:val="157"/>
          <w:sz w:val="18"/>
        </w:rPr>
        <w:t>)</w:t>
      </w:r>
    </w:p>
    <w:p w14:paraId="0E0057D7" w14:textId="77777777" w:rsidR="00AF434A" w:rsidRDefault="00000000">
      <w:pPr>
        <w:tabs>
          <w:tab w:val="left" w:pos="1181"/>
        </w:tabs>
        <w:spacing w:line="200" w:lineRule="exact"/>
        <w:ind w:left="374"/>
        <w:rPr>
          <w:sz w:val="18"/>
        </w:rPr>
      </w:pPr>
      <w:r>
        <w:rPr>
          <w:sz w:val="10"/>
        </w:rPr>
        <w:t>12</w:t>
      </w:r>
      <w:r>
        <w:rPr>
          <w:sz w:val="10"/>
        </w:rPr>
        <w:tab/>
      </w:r>
      <w:r>
        <w:rPr>
          <w:w w:val="125"/>
          <w:sz w:val="18"/>
        </w:rPr>
        <w:t>*(</w:t>
      </w:r>
      <w:proofErr w:type="spellStart"/>
      <w:r>
        <w:rPr>
          <w:color w:val="0000CC"/>
          <w:w w:val="117"/>
          <w:sz w:val="18"/>
        </w:rPr>
        <w:t>c</w:t>
      </w:r>
      <w:r>
        <w:rPr>
          <w:w w:val="92"/>
          <w:sz w:val="18"/>
        </w:rPr>
        <w:t>+</w:t>
      </w:r>
      <w:r>
        <w:rPr>
          <w:color w:val="0000CC"/>
          <w:w w:val="104"/>
          <w:sz w:val="18"/>
        </w:rPr>
        <w:t>x</w:t>
      </w:r>
      <w:r>
        <w:rPr>
          <w:w w:val="92"/>
          <w:sz w:val="18"/>
        </w:rPr>
        <w:t>+</w:t>
      </w:r>
      <w:r>
        <w:rPr>
          <w:color w:val="0000CC"/>
          <w:w w:val="188"/>
          <w:sz w:val="18"/>
        </w:rPr>
        <w:t>i</w:t>
      </w:r>
      <w:proofErr w:type="spellEnd"/>
      <w:r>
        <w:rPr>
          <w:w w:val="157"/>
          <w:sz w:val="18"/>
        </w:rPr>
        <w:t>)</w:t>
      </w:r>
      <w:r>
        <w:rPr>
          <w:sz w:val="18"/>
        </w:rPr>
        <w:t xml:space="preserve"> </w:t>
      </w:r>
      <w:r>
        <w:rPr>
          <w:spacing w:val="4"/>
          <w:sz w:val="18"/>
        </w:rPr>
        <w:t xml:space="preserve"> </w:t>
      </w:r>
      <w:r>
        <w:rPr>
          <w:w w:val="92"/>
          <w:sz w:val="18"/>
        </w:rPr>
        <w:t>=</w:t>
      </w:r>
      <w:r>
        <w:rPr>
          <w:sz w:val="18"/>
        </w:rPr>
        <w:t xml:space="preserve"> </w:t>
      </w:r>
      <w:r>
        <w:rPr>
          <w:spacing w:val="4"/>
          <w:sz w:val="18"/>
        </w:rPr>
        <w:t xml:space="preserve"> </w:t>
      </w:r>
      <w:r>
        <w:rPr>
          <w:w w:val="125"/>
          <w:sz w:val="18"/>
        </w:rPr>
        <w:t>*(</w:t>
      </w:r>
      <w:proofErr w:type="spellStart"/>
      <w:r>
        <w:rPr>
          <w:color w:val="0000CC"/>
          <w:w w:val="134"/>
          <w:sz w:val="18"/>
        </w:rPr>
        <w:t>src</w:t>
      </w:r>
      <w:r>
        <w:rPr>
          <w:w w:val="92"/>
          <w:sz w:val="18"/>
        </w:rPr>
        <w:t>+</w:t>
      </w:r>
      <w:r>
        <w:rPr>
          <w:color w:val="0000CC"/>
          <w:w w:val="188"/>
          <w:sz w:val="18"/>
        </w:rPr>
        <w:t>i</w:t>
      </w:r>
      <w:proofErr w:type="spellEnd"/>
      <w:r>
        <w:rPr>
          <w:w w:val="171"/>
          <w:sz w:val="18"/>
        </w:rPr>
        <w:t>);</w:t>
      </w:r>
    </w:p>
    <w:p w14:paraId="3E368FDF" w14:textId="77777777" w:rsidR="00AF434A" w:rsidRDefault="00000000">
      <w:pPr>
        <w:tabs>
          <w:tab w:val="left" w:pos="1012"/>
        </w:tabs>
        <w:spacing w:line="208" w:lineRule="exact"/>
        <w:ind w:left="374"/>
        <w:rPr>
          <w:sz w:val="18"/>
        </w:rPr>
      </w:pPr>
      <w:r>
        <w:rPr>
          <w:w w:val="110"/>
          <w:sz w:val="10"/>
        </w:rPr>
        <w:t>13</w:t>
      </w:r>
      <w:r>
        <w:rPr>
          <w:w w:val="110"/>
          <w:sz w:val="10"/>
        </w:rPr>
        <w:tab/>
      </w:r>
      <w:r>
        <w:rPr>
          <w:w w:val="110"/>
          <w:sz w:val="18"/>
        </w:rPr>
        <w:t>*(</w:t>
      </w:r>
      <w:proofErr w:type="spellStart"/>
      <w:r>
        <w:rPr>
          <w:color w:val="0000CC"/>
          <w:w w:val="110"/>
          <w:sz w:val="18"/>
        </w:rPr>
        <w:t>c</w:t>
      </w:r>
      <w:r>
        <w:rPr>
          <w:w w:val="110"/>
          <w:sz w:val="18"/>
        </w:rPr>
        <w:t>+</w:t>
      </w:r>
      <w:r>
        <w:rPr>
          <w:color w:val="0000CC"/>
          <w:w w:val="110"/>
          <w:sz w:val="18"/>
        </w:rPr>
        <w:t>x</w:t>
      </w:r>
      <w:r>
        <w:rPr>
          <w:w w:val="110"/>
          <w:sz w:val="18"/>
        </w:rPr>
        <w:t>+</w:t>
      </w:r>
      <w:r>
        <w:rPr>
          <w:color w:val="0000CC"/>
          <w:w w:val="110"/>
          <w:sz w:val="18"/>
        </w:rPr>
        <w:t>y</w:t>
      </w:r>
      <w:proofErr w:type="spellEnd"/>
      <w:r>
        <w:rPr>
          <w:w w:val="110"/>
          <w:sz w:val="18"/>
        </w:rPr>
        <w:t>) =</w:t>
      </w:r>
      <w:r>
        <w:rPr>
          <w:spacing w:val="42"/>
          <w:w w:val="110"/>
          <w:sz w:val="18"/>
        </w:rPr>
        <w:t xml:space="preserve"> </w:t>
      </w:r>
      <w:r>
        <w:rPr>
          <w:rFonts w:ascii="Courier New"/>
          <w:w w:val="110"/>
          <w:sz w:val="18"/>
        </w:rPr>
        <w:t>'</w:t>
      </w:r>
      <w:r>
        <w:rPr>
          <w:w w:val="110"/>
          <w:sz w:val="18"/>
        </w:rPr>
        <w:t>\0</w:t>
      </w:r>
      <w:r>
        <w:rPr>
          <w:rFonts w:ascii="Courier New"/>
          <w:w w:val="110"/>
          <w:sz w:val="18"/>
        </w:rPr>
        <w:t>'</w:t>
      </w:r>
      <w:r>
        <w:rPr>
          <w:w w:val="110"/>
          <w:sz w:val="18"/>
        </w:rPr>
        <w:t>;</w:t>
      </w:r>
    </w:p>
    <w:p w14:paraId="4E3A43C4" w14:textId="77777777" w:rsidR="00AF434A" w:rsidRDefault="00000000">
      <w:pPr>
        <w:tabs>
          <w:tab w:val="left" w:pos="1012"/>
        </w:tabs>
        <w:spacing w:line="192" w:lineRule="exact"/>
        <w:ind w:left="374"/>
        <w:rPr>
          <w:sz w:val="18"/>
        </w:rPr>
      </w:pPr>
      <w:r>
        <w:rPr>
          <w:w w:val="130"/>
          <w:sz w:val="10"/>
        </w:rPr>
        <w:t>14</w:t>
      </w:r>
      <w:r>
        <w:rPr>
          <w:w w:val="130"/>
          <w:sz w:val="10"/>
        </w:rPr>
        <w:tab/>
      </w:r>
      <w:r>
        <w:rPr>
          <w:color w:val="006600"/>
          <w:w w:val="130"/>
          <w:sz w:val="18"/>
        </w:rPr>
        <w:t>return</w:t>
      </w:r>
      <w:r>
        <w:rPr>
          <w:color w:val="006600"/>
          <w:spacing w:val="36"/>
          <w:w w:val="130"/>
          <w:sz w:val="18"/>
        </w:rPr>
        <w:t xml:space="preserve"> </w:t>
      </w:r>
      <w:proofErr w:type="spellStart"/>
      <w:r>
        <w:rPr>
          <w:color w:val="0000CC"/>
          <w:w w:val="130"/>
          <w:sz w:val="18"/>
        </w:rPr>
        <w:t>dst</w:t>
      </w:r>
      <w:proofErr w:type="spellEnd"/>
      <w:r>
        <w:rPr>
          <w:w w:val="130"/>
          <w:sz w:val="18"/>
        </w:rPr>
        <w:t>;</w:t>
      </w:r>
    </w:p>
    <w:p w14:paraId="2C46834E" w14:textId="77777777" w:rsidR="00AF434A" w:rsidRDefault="00000000">
      <w:pPr>
        <w:tabs>
          <w:tab w:val="left" w:pos="842"/>
        </w:tabs>
        <w:spacing w:line="200" w:lineRule="exact"/>
        <w:ind w:left="374"/>
        <w:rPr>
          <w:sz w:val="18"/>
        </w:rPr>
      </w:pPr>
      <w:r>
        <w:rPr>
          <w:w w:val="105"/>
          <w:sz w:val="10"/>
        </w:rPr>
        <w:t>15</w:t>
      </w:r>
      <w:r>
        <w:rPr>
          <w:w w:val="105"/>
          <w:sz w:val="10"/>
        </w:rPr>
        <w:tab/>
      </w:r>
      <w:r>
        <w:rPr>
          <w:w w:val="105"/>
          <w:sz w:val="18"/>
        </w:rPr>
        <w:t>}</w:t>
      </w:r>
    </w:p>
    <w:p w14:paraId="28281DA8" w14:textId="77777777" w:rsidR="00AF434A" w:rsidRDefault="00000000">
      <w:pPr>
        <w:tabs>
          <w:tab w:val="left" w:pos="842"/>
        </w:tabs>
        <w:spacing w:line="200" w:lineRule="exact"/>
        <w:ind w:left="374"/>
        <w:rPr>
          <w:sz w:val="18"/>
        </w:rPr>
      </w:pPr>
      <w:r>
        <w:rPr>
          <w:w w:val="125"/>
          <w:sz w:val="10"/>
        </w:rPr>
        <w:t>16</w:t>
      </w:r>
      <w:r>
        <w:rPr>
          <w:w w:val="125"/>
          <w:sz w:val="10"/>
        </w:rPr>
        <w:tab/>
      </w:r>
      <w:r>
        <w:rPr>
          <w:color w:val="006600"/>
          <w:w w:val="125"/>
          <w:sz w:val="18"/>
        </w:rPr>
        <w:t>return</w:t>
      </w:r>
      <w:r>
        <w:rPr>
          <w:color w:val="006600"/>
          <w:spacing w:val="40"/>
          <w:w w:val="125"/>
          <w:sz w:val="18"/>
        </w:rPr>
        <w:t xml:space="preserve"> </w:t>
      </w:r>
      <w:r>
        <w:rPr>
          <w:color w:val="0000CC"/>
          <w:w w:val="125"/>
          <w:sz w:val="18"/>
        </w:rPr>
        <w:t>null</w:t>
      </w:r>
      <w:r>
        <w:rPr>
          <w:w w:val="125"/>
          <w:sz w:val="18"/>
        </w:rPr>
        <w:t>;</w:t>
      </w:r>
    </w:p>
    <w:p w14:paraId="2606731A" w14:textId="77777777" w:rsidR="00AF434A" w:rsidRDefault="00000000">
      <w:pPr>
        <w:spacing w:line="203" w:lineRule="exact"/>
        <w:ind w:left="374"/>
        <w:rPr>
          <w:sz w:val="18"/>
        </w:rPr>
      </w:pPr>
      <w:r>
        <w:rPr>
          <w:w w:val="105"/>
          <w:sz w:val="10"/>
        </w:rPr>
        <w:t xml:space="preserve">17 </w:t>
      </w:r>
      <w:r>
        <w:rPr>
          <w:w w:val="105"/>
          <w:sz w:val="18"/>
        </w:rPr>
        <w:t>}</w:t>
      </w:r>
    </w:p>
    <w:p w14:paraId="607A6158" w14:textId="77777777" w:rsidR="00AF434A" w:rsidRDefault="00AF434A">
      <w:pPr>
        <w:pStyle w:val="BodyText"/>
        <w:spacing w:before="4"/>
        <w:rPr>
          <w:sz w:val="19"/>
        </w:rPr>
      </w:pPr>
    </w:p>
    <w:p w14:paraId="51F54FF3" w14:textId="77777777" w:rsidR="00AF434A" w:rsidRDefault="00000000">
      <w:pPr>
        <w:pStyle w:val="BodyText"/>
        <w:ind w:left="944"/>
      </w:pPr>
      <w:r>
        <w:rPr>
          <w:w w:val="105"/>
        </w:rPr>
        <w:t xml:space="preserve">Figure 8: Implementation of safe </w:t>
      </w:r>
      <w:proofErr w:type="spellStart"/>
      <w:r>
        <w:rPr>
          <w:color w:val="0000CC"/>
          <w:w w:val="125"/>
        </w:rPr>
        <w:t>strcat</w:t>
      </w:r>
      <w:proofErr w:type="spellEnd"/>
    </w:p>
    <w:p w14:paraId="4B08F518" w14:textId="77777777" w:rsidR="00AF434A" w:rsidRDefault="00AF434A">
      <w:pPr>
        <w:pStyle w:val="BodyText"/>
        <w:rPr>
          <w:sz w:val="24"/>
        </w:rPr>
      </w:pPr>
    </w:p>
    <w:p w14:paraId="31AF6F10" w14:textId="77777777" w:rsidR="00AF434A" w:rsidRDefault="00000000">
      <w:pPr>
        <w:pStyle w:val="BodyText"/>
        <w:spacing w:before="164"/>
        <w:ind w:left="219"/>
        <w:jc w:val="both"/>
      </w:pPr>
      <w:r>
        <w:t>annotation and strictly less than the upper bound.</w:t>
      </w:r>
    </w:p>
    <w:p w14:paraId="32448E62" w14:textId="4418DC1D" w:rsidR="00AF434A" w:rsidRDefault="00000000">
      <w:pPr>
        <w:pStyle w:val="BodyText"/>
        <w:spacing w:before="12" w:line="232" w:lineRule="auto"/>
        <w:ind w:left="220" w:right="38" w:firstLine="305"/>
        <w:jc w:val="both"/>
      </w:pPr>
      <w:r>
        <w:t>S-D</w:t>
      </w:r>
      <w:r>
        <w:rPr>
          <w:sz w:val="16"/>
        </w:rPr>
        <w:t>EF</w:t>
      </w:r>
      <w:r>
        <w:t>T and S-</w:t>
      </w:r>
      <w:proofErr w:type="spellStart"/>
      <w:r>
        <w:t>A</w:t>
      </w:r>
      <w:r>
        <w:rPr>
          <w:sz w:val="16"/>
        </w:rPr>
        <w:t>SSIGN</w:t>
      </w:r>
      <w:r>
        <w:t>A</w:t>
      </w:r>
      <w:r>
        <w:rPr>
          <w:sz w:val="16"/>
        </w:rPr>
        <w:t>RR</w:t>
      </w:r>
      <w:r>
        <w:t>T</w:t>
      </w:r>
      <w:proofErr w:type="spellEnd"/>
      <w:r>
        <w:t xml:space="preserve"> are similar rules to S- </w:t>
      </w:r>
      <w:proofErr w:type="spellStart"/>
      <w:r>
        <w:t>D</w:t>
      </w:r>
      <w:r>
        <w:rPr>
          <w:sz w:val="16"/>
        </w:rPr>
        <w:t>EF</w:t>
      </w:r>
      <w:r>
        <w:t>C</w:t>
      </w:r>
      <w:proofErr w:type="spellEnd"/>
      <w:r>
        <w:t xml:space="preserve"> and S-</w:t>
      </w:r>
      <w:proofErr w:type="spellStart"/>
      <w:r>
        <w:t>A</w:t>
      </w:r>
      <w:r>
        <w:rPr>
          <w:sz w:val="16"/>
        </w:rPr>
        <w:t>SSIGN</w:t>
      </w:r>
      <w:r>
        <w:t>A</w:t>
      </w:r>
      <w:r>
        <w:rPr>
          <w:sz w:val="16"/>
        </w:rPr>
        <w:t>RR</w:t>
      </w:r>
      <w:r>
        <w:t>C</w:t>
      </w:r>
      <w:proofErr w:type="spellEnd"/>
      <w:r>
        <w:t xml:space="preserve"> for tainted pointers. Any </w:t>
      </w:r>
      <w:proofErr w:type="spellStart"/>
      <w:r>
        <w:t>dy</w:t>
      </w:r>
      <w:proofErr w:type="spellEnd"/>
      <w:r>
        <w:t xml:space="preserve">- </w:t>
      </w:r>
      <w:proofErr w:type="spellStart"/>
      <w:r>
        <w:t>namic</w:t>
      </w:r>
      <w:proofErr w:type="spellEnd"/>
      <w:r>
        <w:t xml:space="preserve"> heap use of a tainted pointer requires a verification. Performing such a verification equates to performing a type check for a pointer constant in Figure 11. We explain</w:t>
      </w:r>
      <w:ins w:id="623" w:author="SC9986" w:date="2022-08-04T11:19:00Z">
        <w:r w:rsidR="002B4E3E">
          <w:t>ed</w:t>
        </w:r>
      </w:ins>
      <w:r>
        <w:t xml:space="preserve"> this shortly in Section 3.3. For now, the verification step, e.g.</w:t>
      </w:r>
    </w:p>
    <w:p w14:paraId="0B1709B7" w14:textId="6791A6CE" w:rsidR="00AF434A" w:rsidRDefault="00000000">
      <w:pPr>
        <w:pStyle w:val="BodyText"/>
        <w:spacing w:before="9" w:line="211" w:lineRule="auto"/>
        <w:ind w:left="219" w:right="38" w:firstLine="99"/>
        <w:jc w:val="both"/>
      </w:pPr>
      <w:r>
        <w:pict w14:anchorId="0EC18292">
          <v:shape id="_x0000_s1358" type="#_x0000_t202" style="position:absolute;left:0;text-align:left;margin-left:54pt;margin-top:1.65pt;width:36.5pt;height:17.3pt;z-index:-56560;mso-position-horizontal-relative:page" filled="f" stroked="f">
            <v:textbox inset="0,0,0,0">
              <w:txbxContent>
                <w:p w14:paraId="1AA3B538" w14:textId="77777777" w:rsidR="00AF434A" w:rsidRDefault="00000000">
                  <w:pPr>
                    <w:pStyle w:val="BodyText"/>
                    <w:tabs>
                      <w:tab w:val="left" w:pos="452"/>
                    </w:tabs>
                    <w:spacing w:line="242" w:lineRule="exact"/>
                    <w:rPr>
                      <w:rFonts w:ascii="Lucida Sans Unicode" w:hAnsi="Lucida Sans Unicode"/>
                    </w:rPr>
                  </w:pPr>
                  <w:r>
                    <w:rPr>
                      <w:rFonts w:ascii="Lucida Sans Unicode" w:hAnsi="Lucida Sans Unicode"/>
                      <w:w w:val="75"/>
                    </w:rPr>
                    <w:t>∅</w:t>
                  </w:r>
                  <w:r>
                    <w:rPr>
                      <w:rFonts w:ascii="Lucida Sans Unicode" w:hAnsi="Lucida Sans Unicode"/>
                      <w:w w:val="75"/>
                    </w:rPr>
                    <w:tab/>
                    <w:t>∅</w:t>
                  </w:r>
                  <w:r>
                    <w:rPr>
                      <w:rFonts w:ascii="Lucida Sans Unicode" w:hAnsi="Lucida Sans Unicode"/>
                      <w:spacing w:val="-24"/>
                      <w:w w:val="75"/>
                    </w:rPr>
                    <w:t xml:space="preserve"> </w:t>
                  </w:r>
                  <w:r>
                    <w:rPr>
                      <w:rFonts w:ascii="Lucida Sans Unicode" w:hAnsi="Lucida Sans Unicode"/>
                      <w:w w:val="85"/>
                    </w:rPr>
                    <w:t>€</w:t>
                  </w:r>
                </w:p>
              </w:txbxContent>
            </v:textbox>
            <w10:wrap anchorx="page"/>
          </v:shape>
        </w:pict>
      </w:r>
      <w:r>
        <w:rPr>
          <w:rFonts w:ascii="Tahoma" w:hAnsi="Tahoma"/>
        </w:rPr>
        <w:t xml:space="preserve">; </w:t>
      </w:r>
      <w:r>
        <w:rPr>
          <w:rFonts w:ascii="Monotype Corsiva" w:hAnsi="Monotype Corsiva"/>
          <w:i/>
        </w:rPr>
        <w:t xml:space="preserve">H </w:t>
      </w:r>
      <w:r>
        <w:rPr>
          <w:rFonts w:ascii="Tahoma" w:hAnsi="Tahoma"/>
        </w:rPr>
        <w:t xml:space="preserve">;  </w:t>
      </w:r>
      <w:r>
        <w:rPr>
          <w:vertAlign w:val="subscript"/>
        </w:rPr>
        <w:t>u</w:t>
      </w:r>
      <w:r>
        <w:t xml:space="preserve"> </w:t>
      </w:r>
      <w:proofErr w:type="spellStart"/>
      <w:r>
        <w:rPr>
          <w:i/>
        </w:rPr>
        <w:t>n</w:t>
      </w:r>
      <w:r>
        <w:rPr>
          <w:rFonts w:ascii="Bookman Old Style" w:hAnsi="Bookman Old Style"/>
          <w:i/>
          <w:vertAlign w:val="subscript"/>
        </w:rPr>
        <w:t>a</w:t>
      </w:r>
      <w:proofErr w:type="spellEnd"/>
      <w:r>
        <w:rPr>
          <w:rFonts w:ascii="Bookman Old Style" w:hAnsi="Bookman Old Style"/>
          <w:i/>
        </w:rPr>
        <w:t xml:space="preserve"> </w:t>
      </w:r>
      <w:r>
        <w:rPr>
          <w:rFonts w:ascii="Tahoma" w:hAnsi="Tahoma"/>
        </w:rPr>
        <w:t xml:space="preserve">: </w:t>
      </w:r>
      <w:r>
        <w:rPr>
          <w:i/>
        </w:rPr>
        <w:t xml:space="preserve">τ </w:t>
      </w:r>
      <w:r>
        <w:t xml:space="preserve">in </w:t>
      </w:r>
      <w:r>
        <w:rPr>
          <w:spacing w:val="7"/>
        </w:rPr>
        <w:t>S-</w:t>
      </w:r>
      <w:proofErr w:type="spellStart"/>
      <w:r>
        <w:rPr>
          <w:spacing w:val="7"/>
        </w:rPr>
        <w:t>D</w:t>
      </w:r>
      <w:r>
        <w:rPr>
          <w:spacing w:val="7"/>
          <w:sz w:val="16"/>
        </w:rPr>
        <w:t>EF</w:t>
      </w:r>
      <w:r>
        <w:rPr>
          <w:spacing w:val="7"/>
        </w:rPr>
        <w:t>C</w:t>
      </w:r>
      <w:proofErr w:type="spellEnd"/>
      <w:r>
        <w:rPr>
          <w:spacing w:val="7"/>
        </w:rPr>
        <w:t xml:space="preserve">, </w:t>
      </w:r>
      <w:r>
        <w:t xml:space="preserve">means we </w:t>
      </w:r>
      <w:del w:id="624" w:author="SC9986" w:date="2022-08-04T11:19:00Z">
        <w:r w:rsidDel="002B4E3E">
          <w:delText xml:space="preserve">verify </w:delText>
        </w:r>
      </w:del>
      <w:ins w:id="625" w:author="SC9986" w:date="2022-08-04T11:19:00Z">
        <w:r w:rsidR="002B4E3E">
          <w:t>verif</w:t>
        </w:r>
        <w:r w:rsidR="002B4E3E">
          <w:t>ied</w:t>
        </w:r>
        <w:r w:rsidR="002B4E3E">
          <w:t xml:space="preserve"> </w:t>
        </w:r>
      </w:ins>
      <w:r>
        <w:t xml:space="preserve">that the value </w:t>
      </w:r>
      <w:proofErr w:type="spellStart"/>
      <w:r>
        <w:rPr>
          <w:i/>
        </w:rPr>
        <w:t>n</w:t>
      </w:r>
      <w:r>
        <w:rPr>
          <w:rFonts w:ascii="Bookman Old Style" w:hAnsi="Bookman Old Style"/>
          <w:i/>
          <w:vertAlign w:val="subscript"/>
        </w:rPr>
        <w:t>a</w:t>
      </w:r>
      <w:proofErr w:type="spellEnd"/>
      <w:r>
        <w:rPr>
          <w:rFonts w:ascii="Bookman Old Style" w:hAnsi="Bookman Old Style"/>
          <w:i/>
        </w:rPr>
        <w:t xml:space="preserve"> </w:t>
      </w:r>
      <w:r>
        <w:t xml:space="preserve">is well-defined in </w:t>
      </w:r>
      <w:r>
        <w:rPr>
          <w:rFonts w:ascii="Monotype Corsiva" w:hAnsi="Monotype Corsiva"/>
          <w:i/>
        </w:rPr>
        <w:t xml:space="preserve">H </w:t>
      </w:r>
      <w:r>
        <w:rPr>
          <w:rFonts w:ascii="Tahoma" w:hAnsi="Tahoma"/>
        </w:rPr>
        <w:t>(</w:t>
      </w:r>
      <w:r>
        <w:rPr>
          <w:i/>
        </w:rPr>
        <w:t xml:space="preserve">m, </w:t>
      </w:r>
      <w:proofErr w:type="spellStart"/>
      <w:r>
        <w:rPr>
          <w:i/>
          <w:spacing w:val="3"/>
        </w:rPr>
        <w:t>n</w:t>
      </w:r>
      <w:r>
        <w:rPr>
          <w:rFonts w:ascii="Bookman Old Style" w:hAnsi="Bookman Old Style"/>
          <w:i/>
          <w:spacing w:val="3"/>
          <w:vertAlign w:val="subscript"/>
        </w:rPr>
        <w:t>a</w:t>
      </w:r>
      <w:proofErr w:type="spellEnd"/>
      <w:r>
        <w:rPr>
          <w:rFonts w:ascii="Tahoma" w:hAnsi="Tahoma"/>
          <w:spacing w:val="3"/>
        </w:rPr>
        <w:t xml:space="preserve">) </w:t>
      </w:r>
      <w:r>
        <w:t xml:space="preserve">and has type </w:t>
      </w:r>
      <w:r>
        <w:rPr>
          <w:i/>
        </w:rPr>
        <w:t xml:space="preserve">τ </w:t>
      </w:r>
      <w:r>
        <w:t xml:space="preserve">, if </w:t>
      </w:r>
      <w:r>
        <w:rPr>
          <w:i/>
        </w:rPr>
        <w:t xml:space="preserve">τ </w:t>
      </w:r>
      <w:r>
        <w:t>is a pointer.</w:t>
      </w:r>
    </w:p>
    <w:p w14:paraId="0DDC693B" w14:textId="63E8363B" w:rsidR="00AF434A" w:rsidRDefault="00000000">
      <w:pPr>
        <w:pStyle w:val="BodyText"/>
        <w:spacing w:before="5" w:line="230" w:lineRule="auto"/>
        <w:ind w:left="220" w:right="38" w:firstLine="300"/>
        <w:jc w:val="both"/>
      </w:pPr>
      <w:r>
        <w:t>Static casts of a</w:t>
      </w:r>
      <w:del w:id="626" w:author="SC9986" w:date="2022-08-04T11:19:00Z">
        <w:r w:rsidDel="002B4E3E">
          <w:delText xml:space="preserve"> </w:delText>
        </w:r>
      </w:del>
      <w:r>
        <w:t xml:space="preserve"> literal </w:t>
      </w:r>
      <w:r>
        <w:rPr>
          <w:i/>
        </w:rPr>
        <w:t xml:space="preserve">n </w:t>
      </w:r>
      <w:r>
        <w:rPr>
          <w:rFonts w:ascii="Tahoma" w:hAnsi="Tahoma"/>
        </w:rPr>
        <w:t xml:space="preserve">: </w:t>
      </w:r>
      <w:r>
        <w:rPr>
          <w:i/>
        </w:rPr>
        <w:t xml:space="preserve">τ </w:t>
      </w:r>
      <w:r>
        <w:rPr>
          <w:rFonts w:ascii="Swis721 Blk BT" w:hAnsi="Swis721 Blk BT"/>
          <w:i/>
          <w:vertAlign w:val="superscript"/>
        </w:rPr>
        <w:t>j</w:t>
      </w:r>
      <w:r>
        <w:rPr>
          <w:rFonts w:ascii="Swis721 Blk BT" w:hAnsi="Swis721 Blk BT"/>
          <w:i/>
        </w:rPr>
        <w:t xml:space="preserve"> </w:t>
      </w:r>
      <w:r>
        <w:t>to a</w:t>
      </w:r>
      <w:del w:id="627" w:author="SC9986" w:date="2022-08-04T11:19:00Z">
        <w:r w:rsidDel="002B4E3E">
          <w:delText xml:space="preserve"> </w:delText>
        </w:r>
      </w:del>
      <w:r>
        <w:t xml:space="preserve"> type </w:t>
      </w:r>
      <w:r>
        <w:rPr>
          <w:i/>
        </w:rPr>
        <w:t xml:space="preserve">τ </w:t>
      </w:r>
      <w:del w:id="628" w:author="SC9986" w:date="2022-08-04T11:19:00Z">
        <w:r w:rsidDel="002B4E3E">
          <w:rPr>
            <w:i/>
          </w:rPr>
          <w:delText xml:space="preserve"> </w:delText>
        </w:r>
      </w:del>
      <w:r>
        <w:t xml:space="preserve">are </w:t>
      </w:r>
      <w:del w:id="629" w:author="SC9986" w:date="2022-08-04T11:19:00Z">
        <w:r w:rsidDel="002B4E3E">
          <w:delText xml:space="preserve"> </w:delText>
        </w:r>
      </w:del>
      <w:r>
        <w:t>handled</w:t>
      </w:r>
      <w:del w:id="630" w:author="SC9986" w:date="2022-08-04T11:19:00Z">
        <w:r w:rsidDel="002B4E3E">
          <w:delText xml:space="preserve"> </w:delText>
        </w:r>
      </w:del>
      <w:r>
        <w:t xml:space="preserve"> by </w:t>
      </w:r>
      <w:r>
        <w:rPr>
          <w:spacing w:val="7"/>
        </w:rPr>
        <w:t>S-C</w:t>
      </w:r>
      <w:r>
        <w:rPr>
          <w:spacing w:val="7"/>
          <w:sz w:val="16"/>
        </w:rPr>
        <w:t>AST</w:t>
      </w:r>
      <w:r>
        <w:rPr>
          <w:spacing w:val="7"/>
        </w:rPr>
        <w:t xml:space="preserve">. </w:t>
      </w:r>
      <w:r>
        <w:t>In a type-correct program, such casts are con- firmed</w:t>
      </w:r>
      <w:r>
        <w:rPr>
          <w:spacing w:val="39"/>
        </w:rPr>
        <w:t xml:space="preserve"> </w:t>
      </w:r>
      <w:r>
        <w:t>safe</w:t>
      </w:r>
      <w:r>
        <w:rPr>
          <w:spacing w:val="40"/>
        </w:rPr>
        <w:t xml:space="preserve"> </w:t>
      </w:r>
      <w:r>
        <w:t>by</w:t>
      </w:r>
      <w:r>
        <w:rPr>
          <w:spacing w:val="40"/>
        </w:rPr>
        <w:t xml:space="preserve"> </w:t>
      </w:r>
      <w:r>
        <w:t>the</w:t>
      </w:r>
      <w:r>
        <w:rPr>
          <w:spacing w:val="39"/>
        </w:rPr>
        <w:t xml:space="preserve"> </w:t>
      </w:r>
      <w:r>
        <w:t>type</w:t>
      </w:r>
      <w:r>
        <w:rPr>
          <w:spacing w:val="40"/>
        </w:rPr>
        <w:t xml:space="preserve"> </w:t>
      </w:r>
      <w:r>
        <w:t>system</w:t>
      </w:r>
      <w:r>
        <w:rPr>
          <w:spacing w:val="40"/>
        </w:rPr>
        <w:t xml:space="preserve"> </w:t>
      </w:r>
      <w:r>
        <w:t>no</w:t>
      </w:r>
      <w:r>
        <w:rPr>
          <w:spacing w:val="39"/>
        </w:rPr>
        <w:t xml:space="preserve"> </w:t>
      </w:r>
      <w:r>
        <w:t>matter</w:t>
      </w:r>
      <w:r>
        <w:rPr>
          <w:spacing w:val="40"/>
        </w:rPr>
        <w:t xml:space="preserve"> </w:t>
      </w:r>
      <w:r>
        <w:t>if</w:t>
      </w:r>
      <w:r>
        <w:rPr>
          <w:spacing w:val="40"/>
        </w:rPr>
        <w:t xml:space="preserve"> </w:t>
      </w:r>
      <w:r>
        <w:t>the</w:t>
      </w:r>
      <w:r>
        <w:rPr>
          <w:spacing w:val="40"/>
        </w:rPr>
        <w:t xml:space="preserve"> </w:t>
      </w:r>
      <w:r>
        <w:t>target</w:t>
      </w:r>
      <w:r>
        <w:rPr>
          <w:spacing w:val="39"/>
        </w:rPr>
        <w:t xml:space="preserve"> </w:t>
      </w:r>
      <w:r>
        <w:t>is</w:t>
      </w:r>
    </w:p>
    <w:p w14:paraId="5BBDB54E" w14:textId="1D1161A2" w:rsidR="00AF434A" w:rsidRDefault="00000000">
      <w:pPr>
        <w:pStyle w:val="BodyText"/>
        <w:spacing w:before="106" w:line="230" w:lineRule="auto"/>
        <w:ind w:left="220" w:right="217"/>
        <w:jc w:val="both"/>
      </w:pPr>
      <w:r>
        <w:br w:type="column"/>
      </w:r>
      <w:r>
        <w:rPr>
          <w:w w:val="110"/>
        </w:rPr>
        <w:t xml:space="preserve">a </w:t>
      </w:r>
      <w:r>
        <w:rPr>
          <w:w w:val="160"/>
        </w:rPr>
        <w:t xml:space="preserve">t </w:t>
      </w:r>
      <w:r>
        <w:rPr>
          <w:w w:val="110"/>
        </w:rPr>
        <w:t xml:space="preserve">or c pointer. </w:t>
      </w:r>
      <w:r>
        <w:rPr>
          <w:spacing w:val="-8"/>
          <w:w w:val="110"/>
        </w:rPr>
        <w:t xml:space="preserve">To </w:t>
      </w:r>
      <w:r>
        <w:rPr>
          <w:w w:val="110"/>
        </w:rPr>
        <w:t>evaluate a cast, the rule updates the type</w:t>
      </w:r>
      <w:r>
        <w:rPr>
          <w:spacing w:val="-18"/>
          <w:w w:val="110"/>
        </w:rPr>
        <w:t xml:space="preserve"> </w:t>
      </w:r>
      <w:r>
        <w:rPr>
          <w:w w:val="110"/>
        </w:rPr>
        <w:t>annotation</w:t>
      </w:r>
      <w:r>
        <w:rPr>
          <w:spacing w:val="-17"/>
          <w:w w:val="110"/>
        </w:rPr>
        <w:t xml:space="preserve"> </w:t>
      </w:r>
      <w:r>
        <w:rPr>
          <w:w w:val="110"/>
        </w:rPr>
        <w:t>on</w:t>
      </w:r>
      <w:r>
        <w:rPr>
          <w:spacing w:val="-17"/>
          <w:w w:val="110"/>
        </w:rPr>
        <w:t xml:space="preserve"> </w:t>
      </w:r>
      <w:r>
        <w:rPr>
          <w:i/>
          <w:w w:val="110"/>
        </w:rPr>
        <w:t>n</w:t>
      </w:r>
      <w:r>
        <w:rPr>
          <w:w w:val="110"/>
        </w:rPr>
        <w:t>.</w:t>
      </w:r>
      <w:r>
        <w:rPr>
          <w:spacing w:val="-17"/>
          <w:w w:val="110"/>
        </w:rPr>
        <w:t xml:space="preserve"> </w:t>
      </w:r>
      <w:r>
        <w:rPr>
          <w:w w:val="110"/>
        </w:rPr>
        <w:t>Before</w:t>
      </w:r>
      <w:r>
        <w:rPr>
          <w:spacing w:val="-18"/>
          <w:w w:val="110"/>
        </w:rPr>
        <w:t xml:space="preserve"> </w:t>
      </w:r>
      <w:r>
        <w:rPr>
          <w:w w:val="110"/>
        </w:rPr>
        <w:t>doing</w:t>
      </w:r>
      <w:r>
        <w:rPr>
          <w:spacing w:val="-17"/>
          <w:w w:val="110"/>
        </w:rPr>
        <w:t xml:space="preserve"> </w:t>
      </w:r>
      <w:r>
        <w:rPr>
          <w:w w:val="110"/>
        </w:rPr>
        <w:t>so,</w:t>
      </w:r>
      <w:r>
        <w:rPr>
          <w:spacing w:val="-17"/>
          <w:w w:val="110"/>
        </w:rPr>
        <w:t xml:space="preserve"> </w:t>
      </w:r>
      <w:r>
        <w:rPr>
          <w:w w:val="110"/>
        </w:rPr>
        <w:t>it</w:t>
      </w:r>
      <w:r>
        <w:rPr>
          <w:spacing w:val="-17"/>
          <w:w w:val="110"/>
        </w:rPr>
        <w:t xml:space="preserve"> </w:t>
      </w:r>
      <w:r>
        <w:rPr>
          <w:w w:val="110"/>
        </w:rPr>
        <w:t>must</w:t>
      </w:r>
      <w:r>
        <w:rPr>
          <w:spacing w:val="-18"/>
          <w:w w:val="110"/>
        </w:rPr>
        <w:t xml:space="preserve"> </w:t>
      </w:r>
      <w:r>
        <w:rPr>
          <w:w w:val="110"/>
        </w:rPr>
        <w:t xml:space="preserve">“evaluate” any variables that occur in </w:t>
      </w:r>
      <w:r>
        <w:rPr>
          <w:i/>
          <w:w w:val="110"/>
        </w:rPr>
        <w:t xml:space="preserve">τ </w:t>
      </w:r>
      <w:r>
        <w:rPr>
          <w:w w:val="110"/>
        </w:rPr>
        <w:t>according to their</w:t>
      </w:r>
      <w:r>
        <w:rPr>
          <w:spacing w:val="-15"/>
          <w:w w:val="110"/>
        </w:rPr>
        <w:t xml:space="preserve"> </w:t>
      </w:r>
      <w:r>
        <w:rPr>
          <w:w w:val="110"/>
        </w:rPr>
        <w:t xml:space="preserve">bindings </w:t>
      </w:r>
      <w:r>
        <w:t>in</w:t>
      </w:r>
      <w:del w:id="631" w:author="SC9986" w:date="2022-08-04T11:20:00Z">
        <w:r w:rsidDel="002B4E3E">
          <w:delText xml:space="preserve"> </w:delText>
        </w:r>
      </w:del>
      <w:r>
        <w:rPr>
          <w:spacing w:val="3"/>
        </w:rPr>
        <w:t xml:space="preserve"> </w:t>
      </w:r>
      <w:r>
        <w:rPr>
          <w:i/>
          <w:w w:val="125"/>
        </w:rPr>
        <w:t>ϕ</w:t>
      </w:r>
      <w:r>
        <w:t>.</w:t>
      </w:r>
      <w:del w:id="632" w:author="SC9986" w:date="2022-08-04T11:20:00Z">
        <w:r w:rsidDel="002B4E3E">
          <w:delText xml:space="preserve"> </w:delText>
        </w:r>
      </w:del>
      <w:r>
        <w:rPr>
          <w:spacing w:val="3"/>
        </w:rPr>
        <w:t xml:space="preserve"> </w:t>
      </w:r>
      <w:r>
        <w:rPr>
          <w:spacing w:val="-3"/>
          <w:w w:val="99"/>
        </w:rPr>
        <w:t>F</w:t>
      </w:r>
      <w:r>
        <w:rPr>
          <w:w w:val="99"/>
        </w:rPr>
        <w:t>or</w:t>
      </w:r>
      <w:del w:id="633" w:author="SC9986" w:date="2022-08-04T11:20:00Z">
        <w:r w:rsidDel="002B4E3E">
          <w:rPr>
            <w:w w:val="99"/>
          </w:rPr>
          <w:delText xml:space="preserve"> </w:delText>
        </w:r>
      </w:del>
      <w:r>
        <w:rPr>
          <w:spacing w:val="3"/>
          <w:w w:val="99"/>
        </w:rPr>
        <w:t xml:space="preserve"> </w:t>
      </w:r>
      <w:r>
        <w:rPr>
          <w:spacing w:val="-3"/>
        </w:rPr>
        <w:t>e</w:t>
      </w:r>
      <w:r>
        <w:t>xa</w:t>
      </w:r>
      <w:r>
        <w:rPr>
          <w:spacing w:val="-1"/>
        </w:rPr>
        <w:t>m</w:t>
      </w:r>
      <w:r>
        <w:t>ple,</w:t>
      </w:r>
      <w:del w:id="634" w:author="SC9986" w:date="2022-08-04T11:20:00Z">
        <w:r w:rsidDel="002B4E3E">
          <w:delText xml:space="preserve"> </w:delText>
        </w:r>
      </w:del>
      <w:r>
        <w:rPr>
          <w:spacing w:val="3"/>
        </w:rPr>
        <w:t xml:space="preserve"> </w:t>
      </w:r>
      <w:r>
        <w:t>if</w:t>
      </w:r>
      <w:del w:id="635" w:author="SC9986" w:date="2022-08-04T11:20:00Z">
        <w:r w:rsidDel="002B4E3E">
          <w:delText xml:space="preserve"> </w:delText>
        </w:r>
      </w:del>
      <w:r>
        <w:rPr>
          <w:spacing w:val="3"/>
        </w:rPr>
        <w:t xml:space="preserve"> </w:t>
      </w:r>
      <w:r>
        <w:rPr>
          <w:i/>
          <w:w w:val="121"/>
        </w:rPr>
        <w:t>τ</w:t>
      </w:r>
      <w:r>
        <w:rPr>
          <w:i/>
        </w:rPr>
        <w:t xml:space="preserve"> </w:t>
      </w:r>
      <w:del w:id="636" w:author="SC9986" w:date="2022-08-04T11:20:00Z">
        <w:r w:rsidDel="002B4E3E">
          <w:rPr>
            <w:i/>
          </w:rPr>
          <w:delText xml:space="preserve"> </w:delText>
        </w:r>
        <w:r w:rsidDel="002B4E3E">
          <w:rPr>
            <w:i/>
            <w:spacing w:val="-25"/>
          </w:rPr>
          <w:delText xml:space="preserve"> </w:delText>
        </w:r>
      </w:del>
      <w:r>
        <w:rPr>
          <w:spacing w:val="-2"/>
          <w:w w:val="99"/>
        </w:rPr>
        <w:t>w</w:t>
      </w:r>
      <w:r>
        <w:rPr>
          <w:w w:val="99"/>
        </w:rPr>
        <w:t>as</w:t>
      </w:r>
      <w:del w:id="637" w:author="SC9986" w:date="2022-08-04T11:20:00Z">
        <w:r w:rsidDel="002B4E3E">
          <w:rPr>
            <w:w w:val="99"/>
          </w:rPr>
          <w:delText xml:space="preserve"> </w:delText>
        </w:r>
      </w:del>
      <w:r>
        <w:rPr>
          <w:spacing w:val="3"/>
          <w:w w:val="99"/>
        </w:rPr>
        <w:t xml:space="preserve"> </w:t>
      </w:r>
      <w:proofErr w:type="spellStart"/>
      <w:r>
        <w:rPr>
          <w:w w:val="141"/>
        </w:rPr>
        <w:t>ptr</w:t>
      </w:r>
      <w:r>
        <w:rPr>
          <w:w w:val="111"/>
          <w:vertAlign w:val="superscript"/>
        </w:rPr>
        <w:t>c</w:t>
      </w:r>
      <w:proofErr w:type="spellEnd"/>
      <w:del w:id="638" w:author="SC9986" w:date="2022-08-04T11:20:00Z">
        <w:r w:rsidDel="002B4E3E">
          <w:delText xml:space="preserve"> </w:delText>
        </w:r>
      </w:del>
      <w:r>
        <w:rPr>
          <w:spacing w:val="-20"/>
        </w:rPr>
        <w:t xml:space="preserve"> </w:t>
      </w:r>
      <w:r>
        <w:rPr>
          <w:rFonts w:ascii="Tahoma" w:eastAsia="Tahoma" w:hAnsi="Tahoma" w:cs="Tahoma"/>
          <w:w w:val="88"/>
        </w:rPr>
        <w:t>[(0</w:t>
      </w:r>
      <w:r>
        <w:rPr>
          <w:i/>
          <w:w w:val="110"/>
        </w:rPr>
        <w:t>,</w:t>
      </w:r>
      <w:r>
        <w:rPr>
          <w:i/>
          <w:spacing w:val="-17"/>
        </w:rPr>
        <w:t xml:space="preserve"> </w:t>
      </w:r>
      <w:r>
        <w:rPr>
          <w:i/>
          <w:w w:val="128"/>
        </w:rPr>
        <w:t>x</w:t>
      </w:r>
      <w:r>
        <w:rPr>
          <w:i/>
          <w:spacing w:val="-6"/>
        </w:rPr>
        <w:t xml:space="preserve"> </w:t>
      </w:r>
      <w:r>
        <w:rPr>
          <w:rFonts w:ascii="Tahoma" w:eastAsia="Tahoma" w:hAnsi="Tahoma" w:cs="Tahoma"/>
          <w:w w:val="106"/>
        </w:rPr>
        <w:t>+</w:t>
      </w:r>
      <w:r>
        <w:rPr>
          <w:rFonts w:ascii="Tahoma" w:eastAsia="Tahoma" w:hAnsi="Tahoma" w:cs="Tahoma"/>
          <w:spacing w:val="-19"/>
        </w:rPr>
        <w:t xml:space="preserve"> </w:t>
      </w:r>
      <w:r>
        <w:rPr>
          <w:rFonts w:ascii="Tahoma" w:eastAsia="Tahoma" w:hAnsi="Tahoma" w:cs="Tahoma"/>
          <w:w w:val="95"/>
        </w:rPr>
        <w:t>3)</w:t>
      </w:r>
      <w:r>
        <w:rPr>
          <w:rFonts w:ascii="Tahoma" w:eastAsia="Tahoma" w:hAnsi="Tahoma" w:cs="Tahoma"/>
          <w:spacing w:val="7"/>
        </w:rPr>
        <w:t xml:space="preserve"> </w:t>
      </w:r>
      <w:r>
        <w:rPr>
          <w:w w:val="148"/>
        </w:rPr>
        <w:t>int</w:t>
      </w:r>
      <w:r>
        <w:rPr>
          <w:rFonts w:ascii="Tahoma" w:eastAsia="Tahoma" w:hAnsi="Tahoma" w:cs="Tahoma"/>
          <w:w w:val="72"/>
        </w:rPr>
        <w:t>]</w:t>
      </w:r>
      <w:r>
        <w:t>,</w:t>
      </w:r>
      <w:del w:id="639" w:author="SC9986" w:date="2022-08-04T11:20:00Z">
        <w:r w:rsidDel="002B4E3E">
          <w:delText xml:space="preserve"> </w:delText>
        </w:r>
      </w:del>
      <w:r>
        <w:rPr>
          <w:spacing w:val="3"/>
        </w:rPr>
        <w:t xml:space="preserve"> </w:t>
      </w:r>
      <w:r>
        <w:t xml:space="preserve">then </w:t>
      </w:r>
      <w:r>
        <w:rPr>
          <w:i/>
          <w:w w:val="125"/>
        </w:rPr>
        <w:t>ϕ</w:t>
      </w:r>
      <w:r>
        <w:rPr>
          <w:rFonts w:ascii="Tahoma" w:eastAsia="Tahoma" w:hAnsi="Tahoma" w:cs="Tahoma"/>
        </w:rPr>
        <w:t>(</w:t>
      </w:r>
      <w:r>
        <w:rPr>
          <w:i/>
          <w:w w:val="121"/>
        </w:rPr>
        <w:t>τ</w:t>
      </w:r>
      <w:r>
        <w:rPr>
          <w:i/>
          <w:spacing w:val="-28"/>
        </w:rPr>
        <w:t xml:space="preserve"> </w:t>
      </w:r>
      <w:r>
        <w:rPr>
          <w:rFonts w:ascii="Tahoma" w:eastAsia="Tahoma" w:hAnsi="Tahoma" w:cs="Tahoma"/>
        </w:rPr>
        <w:t xml:space="preserve">) </w:t>
      </w:r>
      <w:r>
        <w:rPr>
          <w:rFonts w:ascii="Tahoma" w:eastAsia="Tahoma" w:hAnsi="Tahoma" w:cs="Tahoma"/>
          <w:spacing w:val="-29"/>
        </w:rPr>
        <w:t xml:space="preserve"> </w:t>
      </w:r>
      <w:r>
        <w:rPr>
          <w:spacing w:val="-2"/>
          <w:w w:val="99"/>
        </w:rPr>
        <w:t>w</w:t>
      </w:r>
      <w:r>
        <w:t xml:space="preserve">ould </w:t>
      </w:r>
      <w:r>
        <w:rPr>
          <w:spacing w:val="-5"/>
        </w:rPr>
        <w:t xml:space="preserve"> </w:t>
      </w:r>
      <w:r>
        <w:t>produce</w:t>
      </w:r>
      <w:del w:id="640" w:author="SC9986" w:date="2022-08-04T11:20:00Z">
        <w:r w:rsidDel="002B4E3E">
          <w:delText xml:space="preserve"> </w:delText>
        </w:r>
      </w:del>
      <w:r>
        <w:rPr>
          <w:spacing w:val="-5"/>
        </w:rPr>
        <w:t xml:space="preserve"> </w:t>
      </w:r>
      <w:proofErr w:type="spellStart"/>
      <w:r>
        <w:rPr>
          <w:w w:val="141"/>
        </w:rPr>
        <w:t>ptr</w:t>
      </w:r>
      <w:r>
        <w:rPr>
          <w:w w:val="111"/>
          <w:vertAlign w:val="superscript"/>
        </w:rPr>
        <w:t>c</w:t>
      </w:r>
      <w:proofErr w:type="spellEnd"/>
      <w:del w:id="641" w:author="SC9986" w:date="2022-08-04T11:20:00Z">
        <w:r w:rsidDel="002B4E3E">
          <w:delText xml:space="preserve"> </w:delText>
        </w:r>
      </w:del>
      <w:r>
        <w:rPr>
          <w:spacing w:val="-20"/>
        </w:rPr>
        <w:t xml:space="preserve"> </w:t>
      </w:r>
      <w:r>
        <w:rPr>
          <w:rFonts w:ascii="Tahoma" w:eastAsia="Tahoma" w:hAnsi="Tahoma" w:cs="Tahoma"/>
          <w:w w:val="88"/>
        </w:rPr>
        <w:t>[(0</w:t>
      </w:r>
      <w:r>
        <w:rPr>
          <w:i/>
          <w:w w:val="110"/>
        </w:rPr>
        <w:t>,</w:t>
      </w:r>
      <w:r>
        <w:rPr>
          <w:i/>
          <w:spacing w:val="-17"/>
        </w:rPr>
        <w:t xml:space="preserve"> </w:t>
      </w:r>
      <w:r>
        <w:rPr>
          <w:rFonts w:ascii="Tahoma" w:eastAsia="Tahoma" w:hAnsi="Tahoma" w:cs="Tahoma"/>
          <w:w w:val="95"/>
        </w:rPr>
        <w:t>5)</w:t>
      </w:r>
      <w:r>
        <w:rPr>
          <w:rFonts w:ascii="Tahoma" w:eastAsia="Tahoma" w:hAnsi="Tahoma" w:cs="Tahoma"/>
          <w:spacing w:val="7"/>
        </w:rPr>
        <w:t xml:space="preserve"> </w:t>
      </w:r>
      <w:r>
        <w:rPr>
          <w:w w:val="148"/>
        </w:rPr>
        <w:t>int</w:t>
      </w:r>
      <w:r>
        <w:rPr>
          <w:rFonts w:ascii="Tahoma" w:eastAsia="Tahoma" w:hAnsi="Tahoma" w:cs="Tahoma"/>
          <w:w w:val="72"/>
        </w:rPr>
        <w:t>]</w:t>
      </w:r>
      <w:del w:id="642" w:author="SC9986" w:date="2022-08-04T11:20:00Z">
        <w:r w:rsidDel="002B4E3E">
          <w:rPr>
            <w:rFonts w:ascii="Tahoma" w:eastAsia="Tahoma" w:hAnsi="Tahoma" w:cs="Tahoma"/>
          </w:rPr>
          <w:delText xml:space="preserve"> </w:delText>
        </w:r>
      </w:del>
      <w:r>
        <w:rPr>
          <w:rFonts w:ascii="Tahoma" w:eastAsia="Tahoma" w:hAnsi="Tahoma" w:cs="Tahoma"/>
          <w:spacing w:val="-30"/>
        </w:rPr>
        <w:t xml:space="preserve"> </w:t>
      </w:r>
      <w:r>
        <w:t xml:space="preserve">if </w:t>
      </w:r>
      <w:r>
        <w:rPr>
          <w:spacing w:val="-5"/>
        </w:rPr>
        <w:t xml:space="preserve"> </w:t>
      </w:r>
      <w:r>
        <w:rPr>
          <w:i/>
          <w:w w:val="125"/>
        </w:rPr>
        <w:t>ϕ</w:t>
      </w:r>
      <w:r>
        <w:rPr>
          <w:rFonts w:ascii="Tahoma" w:eastAsia="Tahoma" w:hAnsi="Tahoma" w:cs="Tahoma"/>
        </w:rPr>
        <w:t>(</w:t>
      </w:r>
      <w:r>
        <w:rPr>
          <w:i/>
          <w:w w:val="128"/>
        </w:rPr>
        <w:t>x</w:t>
      </w:r>
      <w:r>
        <w:rPr>
          <w:rFonts w:ascii="Tahoma" w:eastAsia="Tahoma" w:hAnsi="Tahoma" w:cs="Tahoma"/>
        </w:rPr>
        <w:t>)</w:t>
      </w:r>
      <w:del w:id="643" w:author="SC9986" w:date="2022-08-04T11:20:00Z">
        <w:r w:rsidDel="002B4E3E">
          <w:rPr>
            <w:rFonts w:ascii="Tahoma" w:eastAsia="Tahoma" w:hAnsi="Tahoma" w:cs="Tahoma"/>
          </w:rPr>
          <w:delText xml:space="preserve"> </w:delText>
        </w:r>
      </w:del>
      <w:r>
        <w:rPr>
          <w:rFonts w:ascii="Tahoma" w:eastAsia="Tahoma" w:hAnsi="Tahoma" w:cs="Tahoma"/>
          <w:spacing w:val="-22"/>
        </w:rPr>
        <w:t xml:space="preserve"> </w:t>
      </w:r>
      <w:r>
        <w:rPr>
          <w:rFonts w:ascii="Tahoma" w:eastAsia="Tahoma" w:hAnsi="Tahoma" w:cs="Tahoma"/>
          <w:w w:val="106"/>
        </w:rPr>
        <w:t>=</w:t>
      </w:r>
      <w:del w:id="644" w:author="SC9986" w:date="2022-08-04T11:20:00Z">
        <w:r w:rsidDel="002B4E3E">
          <w:rPr>
            <w:rFonts w:ascii="Tahoma" w:eastAsia="Tahoma" w:hAnsi="Tahoma" w:cs="Tahoma"/>
          </w:rPr>
          <w:delText xml:space="preserve"> </w:delText>
        </w:r>
      </w:del>
      <w:r>
        <w:rPr>
          <w:rFonts w:ascii="Tahoma" w:eastAsia="Tahoma" w:hAnsi="Tahoma" w:cs="Tahoma"/>
          <w:spacing w:val="-23"/>
        </w:rPr>
        <w:t xml:space="preserve"> </w:t>
      </w:r>
      <w:r>
        <w:rPr>
          <w:rFonts w:ascii="Tahoma" w:eastAsia="Tahoma" w:hAnsi="Tahoma" w:cs="Tahoma"/>
          <w:w w:val="91"/>
        </w:rPr>
        <w:t>2</w:t>
      </w:r>
      <w:r>
        <w:t>.</w:t>
      </w:r>
      <w:del w:id="645" w:author="SC9986" w:date="2022-08-04T11:20:00Z">
        <w:r w:rsidDel="002B4E3E">
          <w:delText xml:space="preserve"> </w:delText>
        </w:r>
      </w:del>
      <w:r>
        <w:rPr>
          <w:spacing w:val="-5"/>
        </w:rPr>
        <w:t xml:space="preserve"> </w:t>
      </w:r>
      <w:r>
        <w:t xml:space="preserve">The </w:t>
      </w:r>
      <w:r>
        <w:rPr>
          <w:w w:val="105"/>
        </w:rPr>
        <w:t>full</w:t>
      </w:r>
      <w:r>
        <w:rPr>
          <w:spacing w:val="-9"/>
          <w:w w:val="105"/>
        </w:rPr>
        <w:t xml:space="preserve"> </w:t>
      </w:r>
      <w:r>
        <w:rPr>
          <w:w w:val="105"/>
        </w:rPr>
        <w:t>formalism,</w:t>
      </w:r>
      <w:r>
        <w:rPr>
          <w:spacing w:val="-8"/>
          <w:w w:val="105"/>
        </w:rPr>
        <w:t xml:space="preserve"> </w:t>
      </w:r>
      <w:r>
        <w:rPr>
          <w:w w:val="105"/>
        </w:rPr>
        <w:t>including</w:t>
      </w:r>
      <w:r>
        <w:rPr>
          <w:spacing w:val="-8"/>
          <w:w w:val="105"/>
        </w:rPr>
        <w:t xml:space="preserve"> </w:t>
      </w:r>
      <w:r>
        <w:rPr>
          <w:w w:val="105"/>
        </w:rPr>
        <w:t>struct</w:t>
      </w:r>
      <w:r>
        <w:rPr>
          <w:spacing w:val="-8"/>
          <w:w w:val="105"/>
        </w:rPr>
        <w:t xml:space="preserve"> </w:t>
      </w:r>
      <w:r>
        <w:rPr>
          <w:w w:val="105"/>
        </w:rPr>
        <w:t>and</w:t>
      </w:r>
      <w:r>
        <w:rPr>
          <w:spacing w:val="-8"/>
          <w:w w:val="105"/>
        </w:rPr>
        <w:t xml:space="preserve"> </w:t>
      </w:r>
      <w:r>
        <w:rPr>
          <w:w w:val="105"/>
        </w:rPr>
        <w:t>null-terminated</w:t>
      </w:r>
      <w:r>
        <w:rPr>
          <w:spacing w:val="-8"/>
          <w:w w:val="105"/>
        </w:rPr>
        <w:t xml:space="preserve"> </w:t>
      </w:r>
      <w:r>
        <w:rPr>
          <w:w w:val="105"/>
        </w:rPr>
        <w:t xml:space="preserve">bound </w:t>
      </w:r>
      <w:r>
        <w:rPr>
          <w:w w:val="110"/>
        </w:rPr>
        <w:t>widening</w:t>
      </w:r>
      <w:r>
        <w:rPr>
          <w:spacing w:val="-15"/>
          <w:w w:val="110"/>
        </w:rPr>
        <w:t xml:space="preserve"> </w:t>
      </w:r>
      <w:r>
        <w:rPr>
          <w:w w:val="110"/>
        </w:rPr>
        <w:t>pointer</w:t>
      </w:r>
      <w:r>
        <w:rPr>
          <w:spacing w:val="-14"/>
          <w:w w:val="110"/>
        </w:rPr>
        <w:t xml:space="preserve"> </w:t>
      </w:r>
      <w:r>
        <w:rPr>
          <w:w w:val="110"/>
        </w:rPr>
        <w:t>operations,</w:t>
      </w:r>
      <w:r>
        <w:rPr>
          <w:spacing w:val="-14"/>
          <w:w w:val="110"/>
        </w:rPr>
        <w:t xml:space="preserve"> </w:t>
      </w:r>
      <w:r>
        <w:rPr>
          <w:w w:val="110"/>
        </w:rPr>
        <w:t>is</w:t>
      </w:r>
      <w:r>
        <w:rPr>
          <w:spacing w:val="-14"/>
          <w:w w:val="110"/>
        </w:rPr>
        <w:t xml:space="preserve"> </w:t>
      </w:r>
      <w:r>
        <w:rPr>
          <w:w w:val="110"/>
        </w:rPr>
        <w:t>given</w:t>
      </w:r>
      <w:r>
        <w:rPr>
          <w:spacing w:val="-14"/>
          <w:w w:val="110"/>
        </w:rPr>
        <w:t xml:space="preserve"> </w:t>
      </w:r>
      <w:r>
        <w:rPr>
          <w:w w:val="110"/>
        </w:rPr>
        <w:t>in</w:t>
      </w:r>
      <w:r>
        <w:rPr>
          <w:spacing w:val="-14"/>
          <w:w w:val="110"/>
        </w:rPr>
        <w:t xml:space="preserve"> </w:t>
      </w:r>
      <w:r>
        <w:rPr>
          <w:w w:val="110"/>
        </w:rPr>
        <w:t>Appendix</w:t>
      </w:r>
      <w:r>
        <w:rPr>
          <w:spacing w:val="-14"/>
          <w:w w:val="110"/>
        </w:rPr>
        <w:t xml:space="preserve"> </w:t>
      </w:r>
      <w:r>
        <w:rPr>
          <w:w w:val="110"/>
        </w:rPr>
        <w:t>A.</w:t>
      </w:r>
    </w:p>
    <w:p w14:paraId="17E14602" w14:textId="0B0E2549" w:rsidR="00AF434A" w:rsidRDefault="00000000">
      <w:pPr>
        <w:spacing w:before="58" w:line="232" w:lineRule="auto"/>
        <w:ind w:left="220" w:right="219"/>
        <w:jc w:val="both"/>
        <w:rPr>
          <w:sz w:val="20"/>
        </w:rPr>
      </w:pPr>
      <w:r>
        <w:rPr>
          <w:b/>
          <w:sz w:val="20"/>
        </w:rPr>
        <w:t>Unchecked and Checked Blocks</w:t>
      </w:r>
      <w:r>
        <w:rPr>
          <w:sz w:val="20"/>
        </w:rPr>
        <w:t>. Semantically,</w:t>
      </w:r>
      <w:del w:id="646" w:author="SC9986" w:date="2022-08-04T11:21:00Z">
        <w:r w:rsidDel="002B4E3E">
          <w:rPr>
            <w:sz w:val="20"/>
          </w:rPr>
          <w:delText xml:space="preserve"> </w:delText>
        </w:r>
      </w:del>
      <w:r>
        <w:rPr>
          <w:sz w:val="20"/>
        </w:rPr>
        <w:t xml:space="preserve"> unchecked </w:t>
      </w:r>
      <w:del w:id="647" w:author="SC9986" w:date="2022-08-04T11:21:00Z">
        <w:r w:rsidDel="002B4E3E">
          <w:rPr>
            <w:sz w:val="20"/>
          </w:rPr>
          <w:delText xml:space="preserve"> </w:delText>
        </w:r>
      </w:del>
      <w:r>
        <w:rPr>
          <w:sz w:val="20"/>
        </w:rPr>
        <w:t xml:space="preserve">and </w:t>
      </w:r>
      <w:del w:id="648" w:author="SC9986" w:date="2022-08-04T11:21:00Z">
        <w:r w:rsidDel="002B4E3E">
          <w:rPr>
            <w:sz w:val="20"/>
          </w:rPr>
          <w:delText xml:space="preserve"> </w:delText>
        </w:r>
      </w:del>
      <w:r>
        <w:rPr>
          <w:sz w:val="20"/>
        </w:rPr>
        <w:t xml:space="preserve">checked </w:t>
      </w:r>
      <w:del w:id="649" w:author="SC9986" w:date="2022-08-04T11:21:00Z">
        <w:r w:rsidDel="002B4E3E">
          <w:rPr>
            <w:sz w:val="20"/>
          </w:rPr>
          <w:delText xml:space="preserve"> </w:delText>
        </w:r>
      </w:del>
      <w:r>
        <w:rPr>
          <w:sz w:val="20"/>
        </w:rPr>
        <w:t xml:space="preserve">blocks </w:t>
      </w:r>
      <w:del w:id="650" w:author="SC9986" w:date="2022-08-04T11:21:00Z">
        <w:r w:rsidDel="002B4E3E">
          <w:rPr>
            <w:sz w:val="20"/>
          </w:rPr>
          <w:delText xml:space="preserve"> </w:delText>
        </w:r>
      </w:del>
      <w:r>
        <w:rPr>
          <w:sz w:val="20"/>
        </w:rPr>
        <w:t xml:space="preserve">act </w:t>
      </w:r>
      <w:del w:id="651" w:author="SC9986" w:date="2022-08-04T11:21:00Z">
        <w:r w:rsidDel="002B4E3E">
          <w:rPr>
            <w:sz w:val="20"/>
          </w:rPr>
          <w:delText xml:space="preserve"> </w:delText>
        </w:r>
      </w:del>
      <w:r>
        <w:rPr>
          <w:sz w:val="20"/>
        </w:rPr>
        <w:t xml:space="preserve">as </w:t>
      </w:r>
      <w:del w:id="652" w:author="SC9986" w:date="2022-08-04T11:21:00Z">
        <w:r w:rsidDel="002B4E3E">
          <w:rPr>
            <w:sz w:val="20"/>
          </w:rPr>
          <w:delText xml:space="preserve"> </w:delText>
        </w:r>
      </w:del>
      <w:r>
        <w:rPr>
          <w:sz w:val="20"/>
        </w:rPr>
        <w:t xml:space="preserve">classical </w:t>
      </w:r>
      <w:del w:id="653" w:author="SC9986" w:date="2022-08-04T11:21:00Z">
        <w:r w:rsidDel="002B4E3E">
          <w:rPr>
            <w:sz w:val="20"/>
          </w:rPr>
          <w:delText xml:space="preserve"> </w:delText>
        </w:r>
      </w:del>
      <w:r>
        <w:rPr>
          <w:sz w:val="20"/>
        </w:rPr>
        <w:t xml:space="preserve">C </w:t>
      </w:r>
      <w:del w:id="654" w:author="SC9986" w:date="2022-08-04T11:21:00Z">
        <w:r w:rsidDel="002B4E3E">
          <w:rPr>
            <w:sz w:val="20"/>
          </w:rPr>
          <w:delText xml:space="preserve">  </w:delText>
        </w:r>
      </w:del>
      <w:r>
        <w:rPr>
          <w:sz w:val="20"/>
        </w:rPr>
        <w:t xml:space="preserve">blocks as rules </w:t>
      </w:r>
      <w:del w:id="655" w:author="SC9986" w:date="2022-08-04T11:21:00Z">
        <w:r w:rsidDel="002B4E3E">
          <w:rPr>
            <w:sz w:val="20"/>
          </w:rPr>
          <w:delText xml:space="preserve"> </w:delText>
        </w:r>
      </w:del>
      <w:r>
        <w:rPr>
          <w:spacing w:val="8"/>
          <w:sz w:val="20"/>
        </w:rPr>
        <w:t>S-U</w:t>
      </w:r>
      <w:r>
        <w:rPr>
          <w:spacing w:val="8"/>
          <w:sz w:val="16"/>
        </w:rPr>
        <w:t>NCHECKED</w:t>
      </w:r>
      <w:r>
        <w:rPr>
          <w:spacing w:val="56"/>
          <w:sz w:val="16"/>
        </w:rPr>
        <w:t xml:space="preserve"> </w:t>
      </w:r>
      <w:r>
        <w:rPr>
          <w:sz w:val="20"/>
        </w:rPr>
        <w:t xml:space="preserve">and </w:t>
      </w:r>
      <w:del w:id="656" w:author="SC9986" w:date="2022-08-04T11:21:00Z">
        <w:r w:rsidDel="002B4E3E">
          <w:rPr>
            <w:sz w:val="20"/>
          </w:rPr>
          <w:delText xml:space="preserve"> </w:delText>
        </w:r>
      </w:del>
      <w:r>
        <w:rPr>
          <w:spacing w:val="8"/>
          <w:sz w:val="20"/>
        </w:rPr>
        <w:t>S-C</w:t>
      </w:r>
      <w:r>
        <w:rPr>
          <w:spacing w:val="8"/>
          <w:sz w:val="16"/>
        </w:rPr>
        <w:t>HECKED</w:t>
      </w:r>
      <w:r>
        <w:rPr>
          <w:spacing w:val="56"/>
          <w:sz w:val="16"/>
        </w:rPr>
        <w:t xml:space="preserve"> </w:t>
      </w:r>
      <w:r>
        <w:rPr>
          <w:sz w:val="20"/>
        </w:rPr>
        <w:t>in Figure</w:t>
      </w:r>
      <w:r>
        <w:rPr>
          <w:spacing w:val="20"/>
          <w:sz w:val="20"/>
        </w:rPr>
        <w:t xml:space="preserve"> </w:t>
      </w:r>
      <w:r>
        <w:rPr>
          <w:sz w:val="20"/>
        </w:rPr>
        <w:t>7.</w:t>
      </w:r>
    </w:p>
    <w:p w14:paraId="384777F2" w14:textId="11484217" w:rsidR="00AF434A" w:rsidRDefault="00000000">
      <w:pPr>
        <w:pStyle w:val="BodyText"/>
        <w:spacing w:before="72" w:line="225" w:lineRule="auto"/>
        <w:ind w:left="219" w:right="217"/>
        <w:jc w:val="both"/>
      </w:pPr>
      <w:r>
        <w:rPr>
          <w:b/>
          <w:bCs/>
          <w:w w:val="105"/>
        </w:rPr>
        <w:t>Binding</w:t>
      </w:r>
      <w:r>
        <w:rPr>
          <w:b/>
          <w:bCs/>
          <w:spacing w:val="-8"/>
          <w:w w:val="105"/>
        </w:rPr>
        <w:t xml:space="preserve"> </w:t>
      </w:r>
      <w:r>
        <w:rPr>
          <w:b/>
          <w:bCs/>
          <w:w w:val="105"/>
        </w:rPr>
        <w:t>and</w:t>
      </w:r>
      <w:r>
        <w:rPr>
          <w:b/>
          <w:bCs/>
          <w:spacing w:val="-7"/>
          <w:w w:val="105"/>
        </w:rPr>
        <w:t xml:space="preserve"> </w:t>
      </w:r>
      <w:r>
        <w:rPr>
          <w:b/>
          <w:bCs/>
          <w:w w:val="105"/>
        </w:rPr>
        <w:t>Function</w:t>
      </w:r>
      <w:r>
        <w:rPr>
          <w:b/>
          <w:bCs/>
          <w:spacing w:val="-7"/>
          <w:w w:val="105"/>
        </w:rPr>
        <w:t xml:space="preserve"> </w:t>
      </w:r>
      <w:r>
        <w:rPr>
          <w:b/>
          <w:bCs/>
          <w:w w:val="105"/>
        </w:rPr>
        <w:t>Calls</w:t>
      </w:r>
      <w:r>
        <w:rPr>
          <w:w w:val="105"/>
        </w:rPr>
        <w:t>.</w:t>
      </w:r>
      <w:r>
        <w:rPr>
          <w:spacing w:val="-11"/>
          <w:w w:val="105"/>
        </w:rPr>
        <w:t xml:space="preserve"> </w:t>
      </w:r>
      <w:r>
        <w:rPr>
          <w:w w:val="105"/>
        </w:rPr>
        <w:t>The</w:t>
      </w:r>
      <w:r>
        <w:rPr>
          <w:spacing w:val="-11"/>
          <w:w w:val="105"/>
        </w:rPr>
        <w:t xml:space="preserve"> </w:t>
      </w:r>
      <w:r>
        <w:rPr>
          <w:w w:val="105"/>
        </w:rPr>
        <w:t>semantics</w:t>
      </w:r>
      <w:r>
        <w:rPr>
          <w:spacing w:val="-10"/>
          <w:w w:val="105"/>
        </w:rPr>
        <w:t xml:space="preserve"> </w:t>
      </w:r>
      <w:del w:id="657" w:author="SC9986" w:date="2022-08-04T11:22:00Z">
        <w:r w:rsidDel="002B4E3E">
          <w:rPr>
            <w:w w:val="105"/>
          </w:rPr>
          <w:delText>handles</w:delText>
        </w:r>
      </w:del>
      <w:ins w:id="658" w:author="SC9986" w:date="2022-08-04T11:22:00Z">
        <w:r w:rsidR="002B4E3E">
          <w:rPr>
            <w:w w:val="105"/>
          </w:rPr>
          <w:t>manages</w:t>
        </w:r>
      </w:ins>
      <w:r>
        <w:rPr>
          <w:spacing w:val="-11"/>
          <w:w w:val="105"/>
        </w:rPr>
        <w:t xml:space="preserve"> </w:t>
      </w:r>
      <w:r>
        <w:rPr>
          <w:w w:val="105"/>
        </w:rPr>
        <w:t>vari</w:t>
      </w:r>
      <w:del w:id="659" w:author="SC9986" w:date="2022-08-04T11:22:00Z">
        <w:r w:rsidDel="002B4E3E">
          <w:rPr>
            <w:w w:val="105"/>
          </w:rPr>
          <w:delText xml:space="preserve">- </w:delText>
        </w:r>
      </w:del>
      <w:r>
        <w:rPr>
          <w:w w:val="110"/>
        </w:rPr>
        <w:t xml:space="preserve">able scopes using the special </w:t>
      </w:r>
      <w:r>
        <w:rPr>
          <w:w w:val="120"/>
        </w:rPr>
        <w:t xml:space="preserve">ret </w:t>
      </w:r>
      <w:r>
        <w:rPr>
          <w:w w:val="110"/>
        </w:rPr>
        <w:t xml:space="preserve">form. </w:t>
      </w:r>
      <w:r>
        <w:rPr>
          <w:spacing w:val="7"/>
          <w:w w:val="110"/>
        </w:rPr>
        <w:t>S-L</w:t>
      </w:r>
      <w:r>
        <w:rPr>
          <w:spacing w:val="7"/>
          <w:w w:val="110"/>
          <w:sz w:val="16"/>
          <w:szCs w:val="16"/>
        </w:rPr>
        <w:t>ET</w:t>
      </w:r>
      <w:r>
        <w:rPr>
          <w:spacing w:val="-17"/>
          <w:w w:val="110"/>
          <w:sz w:val="16"/>
          <w:szCs w:val="16"/>
        </w:rPr>
        <w:t xml:space="preserve"> </w:t>
      </w:r>
      <w:r>
        <w:rPr>
          <w:w w:val="110"/>
        </w:rPr>
        <w:t>evaluates to</w:t>
      </w:r>
      <w:r>
        <w:rPr>
          <w:spacing w:val="-16"/>
          <w:w w:val="110"/>
        </w:rPr>
        <w:t xml:space="preserve"> </w:t>
      </w:r>
      <w:r>
        <w:rPr>
          <w:w w:val="110"/>
        </w:rPr>
        <w:t>a</w:t>
      </w:r>
      <w:r>
        <w:rPr>
          <w:spacing w:val="-15"/>
          <w:w w:val="110"/>
        </w:rPr>
        <w:t xml:space="preserve"> </w:t>
      </w:r>
      <w:r>
        <w:rPr>
          <w:w w:val="110"/>
        </w:rPr>
        <w:t>configuration</w:t>
      </w:r>
      <w:r>
        <w:rPr>
          <w:spacing w:val="-15"/>
          <w:w w:val="110"/>
        </w:rPr>
        <w:t xml:space="preserve"> </w:t>
      </w:r>
      <w:r>
        <w:rPr>
          <w:w w:val="110"/>
        </w:rPr>
        <w:t>whose</w:t>
      </w:r>
      <w:r>
        <w:rPr>
          <w:spacing w:val="-15"/>
          <w:w w:val="110"/>
        </w:rPr>
        <w:t xml:space="preserve"> </w:t>
      </w:r>
      <w:r>
        <w:rPr>
          <w:w w:val="110"/>
        </w:rPr>
        <w:t>expression</w:t>
      </w:r>
      <w:r>
        <w:rPr>
          <w:spacing w:val="-15"/>
          <w:w w:val="110"/>
        </w:rPr>
        <w:t xml:space="preserve"> </w:t>
      </w:r>
      <w:r>
        <w:rPr>
          <w:w w:val="110"/>
        </w:rPr>
        <w:t>is</w:t>
      </w:r>
      <w:r>
        <w:rPr>
          <w:spacing w:val="-16"/>
          <w:w w:val="110"/>
        </w:rPr>
        <w:t xml:space="preserve"> </w:t>
      </w:r>
      <w:r>
        <w:rPr>
          <w:w w:val="110"/>
        </w:rPr>
        <w:t>ret</w:t>
      </w:r>
      <w:r>
        <w:rPr>
          <w:rFonts w:ascii="Tahoma" w:eastAsia="Tahoma" w:hAnsi="Tahoma" w:cs="Tahoma"/>
          <w:w w:val="110"/>
        </w:rPr>
        <w:t>(</w:t>
      </w:r>
      <w:r>
        <w:rPr>
          <w:i/>
          <w:w w:val="110"/>
        </w:rPr>
        <w:t>x,</w:t>
      </w:r>
      <w:r>
        <w:rPr>
          <w:i/>
          <w:spacing w:val="-35"/>
          <w:w w:val="110"/>
        </w:rPr>
        <w:t xml:space="preserve"> </w:t>
      </w:r>
      <w:r>
        <w:rPr>
          <w:i/>
          <w:w w:val="110"/>
        </w:rPr>
        <w:t>n</w:t>
      </w:r>
      <w:r>
        <w:rPr>
          <w:i/>
          <w:spacing w:val="-42"/>
          <w:w w:val="110"/>
        </w:rPr>
        <w:t xml:space="preserve"> </w:t>
      </w:r>
      <w:r>
        <w:rPr>
          <w:rFonts w:ascii="Tahoma" w:eastAsia="Tahoma" w:hAnsi="Tahoma" w:cs="Tahoma"/>
          <w:w w:val="105"/>
        </w:rPr>
        <w:t>:</w:t>
      </w:r>
      <w:r>
        <w:rPr>
          <w:rFonts w:ascii="Tahoma" w:eastAsia="Tahoma" w:hAnsi="Tahoma" w:cs="Tahoma"/>
          <w:spacing w:val="-54"/>
          <w:w w:val="105"/>
        </w:rPr>
        <w:t xml:space="preserve"> </w:t>
      </w:r>
      <w:r>
        <w:rPr>
          <w:i/>
          <w:w w:val="110"/>
        </w:rPr>
        <w:t>τ</w:t>
      </w:r>
      <w:r>
        <w:rPr>
          <w:i/>
          <w:spacing w:val="-42"/>
          <w:w w:val="110"/>
        </w:rPr>
        <w:t xml:space="preserve"> </w:t>
      </w:r>
      <w:r>
        <w:rPr>
          <w:i/>
          <w:w w:val="110"/>
        </w:rPr>
        <w:t>,</w:t>
      </w:r>
      <w:r>
        <w:rPr>
          <w:i/>
          <w:spacing w:val="-35"/>
          <w:w w:val="110"/>
        </w:rPr>
        <w:t xml:space="preserve"> </w:t>
      </w:r>
      <w:r>
        <w:rPr>
          <w:i/>
          <w:w w:val="110"/>
        </w:rPr>
        <w:t>e</w:t>
      </w:r>
      <w:r>
        <w:rPr>
          <w:rFonts w:ascii="Tahoma" w:eastAsia="Tahoma" w:hAnsi="Tahoma" w:cs="Tahoma"/>
          <w:w w:val="110"/>
        </w:rPr>
        <w:t>)</w:t>
      </w:r>
      <w:del w:id="660" w:author="SC9986" w:date="2022-08-04T11:22:00Z">
        <w:r w:rsidDel="002B4E3E">
          <w:rPr>
            <w:rFonts w:ascii="Tahoma" w:eastAsia="Tahoma" w:hAnsi="Tahoma" w:cs="Tahoma"/>
            <w:w w:val="110"/>
          </w:rPr>
          <w:delText>)</w:delText>
        </w:r>
      </w:del>
      <w:r>
        <w:rPr>
          <w:w w:val="110"/>
        </w:rPr>
        <w:t>.</w:t>
      </w:r>
      <w:r>
        <w:rPr>
          <w:spacing w:val="-16"/>
          <w:w w:val="110"/>
        </w:rPr>
        <w:t xml:space="preserve"> </w:t>
      </w:r>
      <w:r>
        <w:rPr>
          <w:spacing w:val="-8"/>
          <w:w w:val="110"/>
        </w:rPr>
        <w:t xml:space="preserve">We </w:t>
      </w:r>
      <w:r>
        <w:rPr>
          <w:w w:val="110"/>
        </w:rPr>
        <w:t>keep</w:t>
      </w:r>
      <w:r>
        <w:rPr>
          <w:spacing w:val="-12"/>
          <w:w w:val="110"/>
        </w:rPr>
        <w:t xml:space="preserve"> </w:t>
      </w:r>
      <w:r>
        <w:rPr>
          <w:i/>
          <w:w w:val="110"/>
        </w:rPr>
        <w:t>ϕ</w:t>
      </w:r>
      <w:r>
        <w:rPr>
          <w:i/>
          <w:spacing w:val="-12"/>
          <w:w w:val="110"/>
        </w:rPr>
        <w:t xml:space="preserve"> </w:t>
      </w:r>
      <w:r>
        <w:rPr>
          <w:w w:val="110"/>
        </w:rPr>
        <w:t>unchanged</w:t>
      </w:r>
      <w:r>
        <w:rPr>
          <w:spacing w:val="-12"/>
          <w:w w:val="110"/>
        </w:rPr>
        <w:t xml:space="preserve"> </w:t>
      </w:r>
      <w:r>
        <w:rPr>
          <w:w w:val="110"/>
        </w:rPr>
        <w:t>and</w:t>
      </w:r>
      <w:r>
        <w:rPr>
          <w:spacing w:val="-12"/>
          <w:w w:val="110"/>
        </w:rPr>
        <w:t xml:space="preserve"> </w:t>
      </w:r>
      <w:r>
        <w:rPr>
          <w:w w:val="110"/>
        </w:rPr>
        <w:t>remember</w:t>
      </w:r>
      <w:r>
        <w:rPr>
          <w:spacing w:val="-11"/>
          <w:w w:val="110"/>
        </w:rPr>
        <w:t xml:space="preserve"> </w:t>
      </w:r>
      <w:r>
        <w:rPr>
          <w:i/>
          <w:w w:val="110"/>
        </w:rPr>
        <w:t>x</w:t>
      </w:r>
      <w:r>
        <w:rPr>
          <w:i/>
          <w:spacing w:val="-12"/>
          <w:w w:val="110"/>
        </w:rPr>
        <w:t xml:space="preserve"> </w:t>
      </w:r>
      <w:r>
        <w:rPr>
          <w:w w:val="110"/>
        </w:rPr>
        <w:t>and</w:t>
      </w:r>
      <w:r>
        <w:rPr>
          <w:spacing w:val="-12"/>
          <w:w w:val="110"/>
        </w:rPr>
        <w:t xml:space="preserve"> </w:t>
      </w:r>
      <w:r>
        <w:rPr>
          <w:w w:val="110"/>
        </w:rPr>
        <w:t>its</w:t>
      </w:r>
      <w:r>
        <w:rPr>
          <w:spacing w:val="-12"/>
          <w:w w:val="110"/>
        </w:rPr>
        <w:t xml:space="preserve"> </w:t>
      </w:r>
      <w:del w:id="661" w:author="SC9986" w:date="2022-08-04T11:22:00Z">
        <w:r w:rsidDel="002B4E3E">
          <w:rPr>
            <w:w w:val="110"/>
          </w:rPr>
          <w:delText>the</w:delText>
        </w:r>
        <w:r w:rsidDel="002B4E3E">
          <w:rPr>
            <w:spacing w:val="-11"/>
            <w:w w:val="110"/>
          </w:rPr>
          <w:delText xml:space="preserve"> </w:delText>
        </w:r>
      </w:del>
      <w:r>
        <w:rPr>
          <w:w w:val="110"/>
        </w:rPr>
        <w:t>new</w:t>
      </w:r>
      <w:r>
        <w:rPr>
          <w:spacing w:val="-12"/>
          <w:w w:val="110"/>
        </w:rPr>
        <w:t xml:space="preserve"> </w:t>
      </w:r>
      <w:r>
        <w:rPr>
          <w:w w:val="110"/>
        </w:rPr>
        <w:t xml:space="preserve">value </w:t>
      </w:r>
      <w:r>
        <w:rPr>
          <w:i/>
          <w:w w:val="110"/>
        </w:rPr>
        <w:t>n</w:t>
      </w:r>
      <w:r>
        <w:rPr>
          <w:i/>
          <w:spacing w:val="-43"/>
          <w:w w:val="110"/>
        </w:rPr>
        <w:t xml:space="preserve"> </w:t>
      </w:r>
      <w:r>
        <w:rPr>
          <w:rFonts w:ascii="Tahoma" w:eastAsia="Tahoma" w:hAnsi="Tahoma" w:cs="Tahoma"/>
          <w:w w:val="105"/>
        </w:rPr>
        <w:t>:</w:t>
      </w:r>
      <w:r>
        <w:rPr>
          <w:rFonts w:ascii="Tahoma" w:eastAsia="Tahoma" w:hAnsi="Tahoma" w:cs="Tahoma"/>
          <w:spacing w:val="-54"/>
          <w:w w:val="105"/>
        </w:rPr>
        <w:t xml:space="preserve"> </w:t>
      </w:r>
      <w:r>
        <w:rPr>
          <w:i/>
          <w:w w:val="110"/>
        </w:rPr>
        <w:t>τ</w:t>
      </w:r>
      <w:r>
        <w:rPr>
          <w:i/>
          <w:spacing w:val="-10"/>
          <w:w w:val="110"/>
        </w:rPr>
        <w:t xml:space="preserve"> </w:t>
      </w:r>
      <w:r>
        <w:rPr>
          <w:w w:val="110"/>
        </w:rPr>
        <w:t>in</w:t>
      </w:r>
      <w:r>
        <w:rPr>
          <w:spacing w:val="-23"/>
          <w:w w:val="110"/>
        </w:rPr>
        <w:t xml:space="preserve"> </w:t>
      </w:r>
      <w:r>
        <w:rPr>
          <w:i/>
          <w:spacing w:val="-4"/>
          <w:w w:val="110"/>
        </w:rPr>
        <w:t>e</w:t>
      </w:r>
      <w:r>
        <w:rPr>
          <w:spacing w:val="-4"/>
          <w:w w:val="110"/>
        </w:rPr>
        <w:t>’s</w:t>
      </w:r>
      <w:r>
        <w:rPr>
          <w:spacing w:val="-23"/>
          <w:w w:val="110"/>
        </w:rPr>
        <w:t xml:space="preserve"> </w:t>
      </w:r>
      <w:r>
        <w:rPr>
          <w:w w:val="110"/>
        </w:rPr>
        <w:t>scope</w:t>
      </w:r>
      <w:r>
        <w:rPr>
          <w:spacing w:val="-23"/>
          <w:w w:val="110"/>
        </w:rPr>
        <w:t xml:space="preserve"> </w:t>
      </w:r>
      <w:r>
        <w:rPr>
          <w:w w:val="110"/>
        </w:rPr>
        <w:t>that</w:t>
      </w:r>
      <w:r>
        <w:rPr>
          <w:spacing w:val="-23"/>
          <w:w w:val="110"/>
        </w:rPr>
        <w:t xml:space="preserve"> </w:t>
      </w:r>
      <w:r>
        <w:rPr>
          <w:w w:val="110"/>
        </w:rPr>
        <w:t>is</w:t>
      </w:r>
      <w:r>
        <w:rPr>
          <w:spacing w:val="-23"/>
          <w:w w:val="110"/>
        </w:rPr>
        <w:t xml:space="preserve"> </w:t>
      </w:r>
      <w:r>
        <w:rPr>
          <w:w w:val="110"/>
        </w:rPr>
        <w:t>defined</w:t>
      </w:r>
      <w:r>
        <w:rPr>
          <w:spacing w:val="-23"/>
          <w:w w:val="110"/>
        </w:rPr>
        <w:t xml:space="preserve"> </w:t>
      </w:r>
      <w:r>
        <w:rPr>
          <w:w w:val="110"/>
        </w:rPr>
        <w:t>by</w:t>
      </w:r>
      <w:r>
        <w:rPr>
          <w:spacing w:val="-23"/>
          <w:w w:val="110"/>
        </w:rPr>
        <w:t xml:space="preserve"> </w:t>
      </w:r>
      <w:r>
        <w:rPr>
          <w:w w:val="110"/>
        </w:rPr>
        <w:t>the</w:t>
      </w:r>
      <w:r>
        <w:rPr>
          <w:spacing w:val="-23"/>
          <w:w w:val="110"/>
        </w:rPr>
        <w:t xml:space="preserve"> </w:t>
      </w:r>
      <w:r>
        <w:rPr>
          <w:w w:val="120"/>
        </w:rPr>
        <w:t>ret</w:t>
      </w:r>
      <w:r>
        <w:rPr>
          <w:spacing w:val="-28"/>
          <w:w w:val="120"/>
        </w:rPr>
        <w:t xml:space="preserve"> </w:t>
      </w:r>
      <w:r>
        <w:rPr>
          <w:w w:val="110"/>
        </w:rPr>
        <w:t>operation.</w:t>
      </w:r>
      <w:r>
        <w:rPr>
          <w:spacing w:val="-23"/>
          <w:w w:val="110"/>
        </w:rPr>
        <w:t xml:space="preserve"> </w:t>
      </w:r>
      <w:r>
        <w:rPr>
          <w:w w:val="110"/>
        </w:rPr>
        <w:t xml:space="preserve">Every </w:t>
      </w:r>
      <w:r>
        <w:rPr>
          <w:w w:val="105"/>
        </w:rPr>
        <w:t>time</w:t>
      </w:r>
      <w:r>
        <w:rPr>
          <w:spacing w:val="-9"/>
          <w:w w:val="105"/>
        </w:rPr>
        <w:t xml:space="preserve"> </w:t>
      </w:r>
      <w:r>
        <w:rPr>
          <w:w w:val="105"/>
        </w:rPr>
        <w:t>when</w:t>
      </w:r>
      <w:r>
        <w:rPr>
          <w:spacing w:val="-9"/>
          <w:w w:val="105"/>
        </w:rPr>
        <w:t xml:space="preserve"> </w:t>
      </w:r>
      <w:r>
        <w:rPr>
          <w:w w:val="105"/>
        </w:rPr>
        <w:t>evaluation</w:t>
      </w:r>
      <w:r>
        <w:rPr>
          <w:spacing w:val="-8"/>
          <w:w w:val="105"/>
        </w:rPr>
        <w:t xml:space="preserve"> </w:t>
      </w:r>
      <w:r>
        <w:rPr>
          <w:w w:val="105"/>
        </w:rPr>
        <w:t>proceeds</w:t>
      </w:r>
      <w:r>
        <w:rPr>
          <w:spacing w:val="-9"/>
          <w:w w:val="105"/>
        </w:rPr>
        <w:t xml:space="preserve"> </w:t>
      </w:r>
      <w:proofErr w:type="spellStart"/>
      <w:r>
        <w:rPr>
          <w:w w:val="105"/>
        </w:rPr>
        <w:t>on</w:t>
      </w:r>
      <w:r>
        <w:rPr>
          <w:spacing w:val="-8"/>
          <w:w w:val="105"/>
        </w:rPr>
        <w:t xml:space="preserve"> </w:t>
      </w:r>
      <w:r>
        <w:rPr>
          <w:i/>
          <w:w w:val="105"/>
        </w:rPr>
        <w:t>e</w:t>
      </w:r>
      <w:proofErr w:type="spellEnd"/>
      <w:r>
        <w:rPr>
          <w:i/>
          <w:spacing w:val="-9"/>
          <w:w w:val="105"/>
        </w:rPr>
        <w:t xml:space="preserve"> </w:t>
      </w:r>
      <w:r>
        <w:rPr>
          <w:w w:val="105"/>
        </w:rPr>
        <w:t>(rule</w:t>
      </w:r>
      <w:r>
        <w:rPr>
          <w:spacing w:val="-5"/>
          <w:w w:val="105"/>
        </w:rPr>
        <w:t xml:space="preserve"> </w:t>
      </w:r>
      <w:r>
        <w:rPr>
          <w:spacing w:val="7"/>
          <w:w w:val="105"/>
        </w:rPr>
        <w:t>S-R</w:t>
      </w:r>
      <w:r>
        <w:rPr>
          <w:spacing w:val="7"/>
          <w:w w:val="105"/>
          <w:sz w:val="16"/>
          <w:szCs w:val="16"/>
        </w:rPr>
        <w:t>ET</w:t>
      </w:r>
      <w:r>
        <w:rPr>
          <w:spacing w:val="7"/>
          <w:w w:val="105"/>
        </w:rPr>
        <w:t>C</w:t>
      </w:r>
      <w:r>
        <w:rPr>
          <w:spacing w:val="7"/>
          <w:w w:val="105"/>
          <w:sz w:val="16"/>
          <w:szCs w:val="16"/>
        </w:rPr>
        <w:t>ON</w:t>
      </w:r>
      <w:r>
        <w:rPr>
          <w:spacing w:val="7"/>
          <w:w w:val="105"/>
        </w:rPr>
        <w:t>),</w:t>
      </w:r>
      <w:r>
        <w:rPr>
          <w:spacing w:val="-9"/>
          <w:w w:val="105"/>
        </w:rPr>
        <w:t xml:space="preserve"> </w:t>
      </w:r>
      <w:r>
        <w:rPr>
          <w:w w:val="105"/>
        </w:rPr>
        <w:t xml:space="preserve">we </w:t>
      </w:r>
      <w:r>
        <w:rPr>
          <w:w w:val="110"/>
        </w:rPr>
        <w:t>install</w:t>
      </w:r>
      <w:r>
        <w:rPr>
          <w:spacing w:val="-16"/>
          <w:w w:val="110"/>
        </w:rPr>
        <w:t xml:space="preserve"> </w:t>
      </w:r>
      <w:r>
        <w:rPr>
          <w:w w:val="110"/>
        </w:rPr>
        <w:t>the</w:t>
      </w:r>
      <w:r>
        <w:rPr>
          <w:spacing w:val="-16"/>
          <w:w w:val="110"/>
        </w:rPr>
        <w:t xml:space="preserve"> </w:t>
      </w:r>
      <w:r>
        <w:rPr>
          <w:w w:val="110"/>
        </w:rPr>
        <w:t>stack</w:t>
      </w:r>
      <w:r>
        <w:rPr>
          <w:spacing w:val="-16"/>
          <w:w w:val="110"/>
        </w:rPr>
        <w:t xml:space="preserve"> </w:t>
      </w:r>
      <w:r>
        <w:rPr>
          <w:w w:val="110"/>
        </w:rPr>
        <w:t>value</w:t>
      </w:r>
      <w:r>
        <w:rPr>
          <w:spacing w:val="-15"/>
          <w:w w:val="110"/>
        </w:rPr>
        <w:t xml:space="preserve"> </w:t>
      </w:r>
      <w:r>
        <w:rPr>
          <w:i/>
          <w:w w:val="110"/>
        </w:rPr>
        <w:t>n</w:t>
      </w:r>
      <w:r>
        <w:rPr>
          <w:i/>
          <w:spacing w:val="-42"/>
          <w:w w:val="110"/>
        </w:rPr>
        <w:t xml:space="preserve"> </w:t>
      </w:r>
      <w:r>
        <w:rPr>
          <w:rFonts w:ascii="Tahoma" w:eastAsia="Tahoma" w:hAnsi="Tahoma" w:cs="Tahoma"/>
          <w:w w:val="105"/>
        </w:rPr>
        <w:t>:</w:t>
      </w:r>
      <w:r>
        <w:rPr>
          <w:rFonts w:ascii="Tahoma" w:eastAsia="Tahoma" w:hAnsi="Tahoma" w:cs="Tahoma"/>
          <w:spacing w:val="-52"/>
          <w:w w:val="105"/>
        </w:rPr>
        <w:t xml:space="preserve"> </w:t>
      </w:r>
      <w:r>
        <w:rPr>
          <w:i/>
          <w:w w:val="110"/>
        </w:rPr>
        <w:t>τ</w:t>
      </w:r>
      <w:r>
        <w:rPr>
          <w:i/>
          <w:spacing w:val="-2"/>
          <w:w w:val="110"/>
        </w:rPr>
        <w:t xml:space="preserve"> </w:t>
      </w:r>
      <w:r>
        <w:rPr>
          <w:w w:val="110"/>
        </w:rPr>
        <w:t>for</w:t>
      </w:r>
      <w:r>
        <w:rPr>
          <w:spacing w:val="-16"/>
          <w:w w:val="110"/>
        </w:rPr>
        <w:t xml:space="preserve"> </w:t>
      </w:r>
      <w:r>
        <w:rPr>
          <w:i/>
          <w:w w:val="110"/>
        </w:rPr>
        <w:t>x</w:t>
      </w:r>
      <w:r>
        <w:rPr>
          <w:i/>
          <w:spacing w:val="-16"/>
          <w:w w:val="110"/>
        </w:rPr>
        <w:t xml:space="preserve"> </w:t>
      </w:r>
      <w:r>
        <w:rPr>
          <w:w w:val="110"/>
        </w:rPr>
        <w:t>in</w:t>
      </w:r>
      <w:r>
        <w:rPr>
          <w:spacing w:val="-16"/>
          <w:w w:val="110"/>
        </w:rPr>
        <w:t xml:space="preserve"> </w:t>
      </w:r>
      <w:r>
        <w:rPr>
          <w:i/>
          <w:w w:val="110"/>
        </w:rPr>
        <w:t>ϕ</w:t>
      </w:r>
      <w:r>
        <w:rPr>
          <w:i/>
          <w:spacing w:val="-15"/>
          <w:w w:val="110"/>
        </w:rPr>
        <w:t xml:space="preserve"> </w:t>
      </w:r>
      <w:r>
        <w:rPr>
          <w:w w:val="110"/>
        </w:rPr>
        <w:t>for</w:t>
      </w:r>
      <w:r>
        <w:rPr>
          <w:spacing w:val="-16"/>
          <w:w w:val="110"/>
        </w:rPr>
        <w:t xml:space="preserve"> </w:t>
      </w:r>
      <w:r>
        <w:rPr>
          <w:w w:val="110"/>
        </w:rPr>
        <w:t>the</w:t>
      </w:r>
      <w:r>
        <w:rPr>
          <w:spacing w:val="-16"/>
          <w:w w:val="110"/>
        </w:rPr>
        <w:t xml:space="preserve"> </w:t>
      </w:r>
      <w:r>
        <w:rPr>
          <w:w w:val="110"/>
        </w:rPr>
        <w:t>current</w:t>
      </w:r>
      <w:r>
        <w:rPr>
          <w:spacing w:val="-16"/>
          <w:w w:val="110"/>
        </w:rPr>
        <w:t xml:space="preserve"> </w:t>
      </w:r>
      <w:r>
        <w:rPr>
          <w:w w:val="110"/>
        </w:rPr>
        <w:t>scope</w:t>
      </w:r>
      <w:ins w:id="662" w:author="SC9986" w:date="2022-08-04T11:22:00Z">
        <w:r w:rsidR="002B4E3E">
          <w:rPr>
            <w:w w:val="110"/>
          </w:rPr>
          <w:t>.</w:t>
        </w:r>
      </w:ins>
      <w:del w:id="663" w:author="SC9986" w:date="2022-08-04T11:22:00Z">
        <w:r w:rsidDel="002B4E3E">
          <w:rPr>
            <w:w w:val="110"/>
          </w:rPr>
          <w:delText>;</w:delText>
        </w:r>
      </w:del>
      <w:r>
        <w:rPr>
          <w:w w:val="110"/>
        </w:rPr>
        <w:t xml:space="preserve"> </w:t>
      </w:r>
      <w:del w:id="664" w:author="SC9986" w:date="2022-08-04T11:22:00Z">
        <w:r w:rsidDel="002B4E3E">
          <w:rPr>
            <w:w w:val="105"/>
          </w:rPr>
          <w:delText>after</w:delText>
        </w:r>
        <w:r w:rsidDel="002B4E3E">
          <w:rPr>
            <w:spacing w:val="-10"/>
            <w:w w:val="105"/>
          </w:rPr>
          <w:delText xml:space="preserve"> </w:delText>
        </w:r>
      </w:del>
      <w:ins w:id="665" w:author="SC9986" w:date="2022-08-04T11:22:00Z">
        <w:r w:rsidR="002B4E3E">
          <w:rPr>
            <w:w w:val="105"/>
          </w:rPr>
          <w:t>A</w:t>
        </w:r>
        <w:r w:rsidR="002B4E3E">
          <w:rPr>
            <w:w w:val="105"/>
          </w:rPr>
          <w:t>fter</w:t>
        </w:r>
        <w:r w:rsidR="002B4E3E">
          <w:rPr>
            <w:spacing w:val="-10"/>
            <w:w w:val="105"/>
          </w:rPr>
          <w:t xml:space="preserve"> </w:t>
        </w:r>
      </w:ins>
      <w:r>
        <w:rPr>
          <w:w w:val="105"/>
        </w:rPr>
        <w:t>one-step</w:t>
      </w:r>
      <w:r>
        <w:rPr>
          <w:spacing w:val="-10"/>
          <w:w w:val="105"/>
        </w:rPr>
        <w:t xml:space="preserve"> </w:t>
      </w:r>
      <w:r>
        <w:rPr>
          <w:w w:val="105"/>
        </w:rPr>
        <w:t>evaluation</w:t>
      </w:r>
      <w:r>
        <w:rPr>
          <w:spacing w:val="-10"/>
          <w:w w:val="105"/>
        </w:rPr>
        <w:t xml:space="preserve"> </w:t>
      </w:r>
      <w:r>
        <w:rPr>
          <w:w w:val="105"/>
        </w:rPr>
        <w:t>is</w:t>
      </w:r>
      <w:r>
        <w:rPr>
          <w:spacing w:val="-10"/>
          <w:w w:val="105"/>
        </w:rPr>
        <w:t xml:space="preserve"> </w:t>
      </w:r>
      <w:r>
        <w:rPr>
          <w:w w:val="105"/>
        </w:rPr>
        <w:t>completed,</w:t>
      </w:r>
      <w:r>
        <w:rPr>
          <w:spacing w:val="-10"/>
          <w:w w:val="105"/>
        </w:rPr>
        <w:t xml:space="preserve"> </w:t>
      </w:r>
      <w:r>
        <w:rPr>
          <w:w w:val="105"/>
        </w:rPr>
        <w:t>we</w:t>
      </w:r>
      <w:r>
        <w:rPr>
          <w:spacing w:val="-10"/>
          <w:w w:val="105"/>
        </w:rPr>
        <w:t xml:space="preserve"> </w:t>
      </w:r>
      <w:r>
        <w:rPr>
          <w:w w:val="105"/>
        </w:rPr>
        <w:t>store</w:t>
      </w:r>
      <w:r>
        <w:rPr>
          <w:spacing w:val="-11"/>
          <w:w w:val="105"/>
        </w:rPr>
        <w:t xml:space="preserve"> </w:t>
      </w:r>
      <w:r>
        <w:rPr>
          <w:i/>
          <w:spacing w:val="-4"/>
          <w:w w:val="105"/>
        </w:rPr>
        <w:t>x</w:t>
      </w:r>
      <w:r>
        <w:rPr>
          <w:spacing w:val="-4"/>
          <w:w w:val="105"/>
        </w:rPr>
        <w:t>’s</w:t>
      </w:r>
      <w:r>
        <w:rPr>
          <w:spacing w:val="-10"/>
          <w:w w:val="105"/>
        </w:rPr>
        <w:t xml:space="preserve"> </w:t>
      </w:r>
      <w:r>
        <w:rPr>
          <w:w w:val="105"/>
        </w:rPr>
        <w:t xml:space="preserve">change </w:t>
      </w:r>
      <w:r>
        <w:rPr>
          <w:w w:val="110"/>
        </w:rPr>
        <w:t xml:space="preserve">in the result </w:t>
      </w:r>
      <w:r>
        <w:rPr>
          <w:w w:val="120"/>
        </w:rPr>
        <w:t xml:space="preserve">ret </w:t>
      </w:r>
      <w:r>
        <w:rPr>
          <w:w w:val="110"/>
        </w:rPr>
        <w:t>operation ret</w:t>
      </w:r>
      <w:r>
        <w:rPr>
          <w:rFonts w:ascii="Tahoma" w:eastAsia="Tahoma" w:hAnsi="Tahoma" w:cs="Tahoma"/>
          <w:w w:val="110"/>
        </w:rPr>
        <w:t>(</w:t>
      </w:r>
      <w:r>
        <w:rPr>
          <w:i/>
          <w:w w:val="110"/>
        </w:rPr>
        <w:t xml:space="preserve">x, </w:t>
      </w:r>
      <w:proofErr w:type="spellStart"/>
      <w:r>
        <w:rPr>
          <w:i/>
          <w:w w:val="110"/>
        </w:rPr>
        <w:t>ϕ</w:t>
      </w:r>
      <w:r>
        <w:rPr>
          <w:rFonts w:ascii="Swis721 Blk BT" w:eastAsia="Swis721 Blk BT" w:hAnsi="Swis721 Blk BT" w:cs="Swis721 Blk BT"/>
          <w:i/>
          <w:w w:val="110"/>
          <w:vertAlign w:val="superscript"/>
        </w:rPr>
        <w:t>j</w:t>
      </w:r>
      <w:proofErr w:type="spellEnd"/>
      <w:r>
        <w:rPr>
          <w:rFonts w:ascii="Tahoma" w:eastAsia="Tahoma" w:hAnsi="Tahoma" w:cs="Tahoma"/>
          <w:w w:val="110"/>
        </w:rPr>
        <w:t>(</w:t>
      </w:r>
      <w:r>
        <w:rPr>
          <w:i/>
          <w:w w:val="110"/>
        </w:rPr>
        <w:t>x</w:t>
      </w:r>
      <w:r>
        <w:rPr>
          <w:rFonts w:ascii="Tahoma" w:eastAsia="Tahoma" w:hAnsi="Tahoma" w:cs="Tahoma"/>
          <w:w w:val="110"/>
        </w:rPr>
        <w:t>)</w:t>
      </w:r>
      <w:r>
        <w:rPr>
          <w:i/>
          <w:w w:val="110"/>
        </w:rPr>
        <w:t xml:space="preserve">, </w:t>
      </w:r>
      <w:proofErr w:type="spellStart"/>
      <w:r>
        <w:rPr>
          <w:i/>
          <w:w w:val="110"/>
        </w:rPr>
        <w:t>e</w:t>
      </w:r>
      <w:r>
        <w:rPr>
          <w:rFonts w:ascii="Swis721 Blk BT" w:eastAsia="Swis721 Blk BT" w:hAnsi="Swis721 Blk BT" w:cs="Swis721 Blk BT"/>
          <w:i/>
          <w:w w:val="110"/>
          <w:vertAlign w:val="superscript"/>
        </w:rPr>
        <w:t>j</w:t>
      </w:r>
      <w:proofErr w:type="spellEnd"/>
      <w:r>
        <w:rPr>
          <w:rFonts w:ascii="Tahoma" w:eastAsia="Tahoma" w:hAnsi="Tahoma" w:cs="Tahoma"/>
          <w:w w:val="110"/>
        </w:rPr>
        <w:t>)</w:t>
      </w:r>
      <w:del w:id="666" w:author="SC9986" w:date="2022-08-04T11:23:00Z">
        <w:r w:rsidDel="002B4E3E">
          <w:rPr>
            <w:rFonts w:ascii="Tahoma" w:eastAsia="Tahoma" w:hAnsi="Tahoma" w:cs="Tahoma"/>
            <w:w w:val="110"/>
          </w:rPr>
          <w:delText>)</w:delText>
        </w:r>
      </w:del>
      <w:r>
        <w:rPr>
          <w:w w:val="110"/>
        </w:rPr>
        <w:t xml:space="preserve">, and restore </w:t>
      </w:r>
      <w:r>
        <w:rPr>
          <w:i/>
          <w:spacing w:val="-4"/>
          <w:w w:val="110"/>
        </w:rPr>
        <w:t>x</w:t>
      </w:r>
      <w:r>
        <w:rPr>
          <w:spacing w:val="-4"/>
          <w:w w:val="110"/>
        </w:rPr>
        <w:t>’s</w:t>
      </w:r>
      <w:r>
        <w:rPr>
          <w:spacing w:val="-18"/>
          <w:w w:val="110"/>
        </w:rPr>
        <w:t xml:space="preserve"> </w:t>
      </w:r>
      <w:r>
        <w:rPr>
          <w:w w:val="110"/>
        </w:rPr>
        <w:t>outer</w:t>
      </w:r>
      <w:r>
        <w:rPr>
          <w:spacing w:val="-18"/>
          <w:w w:val="110"/>
        </w:rPr>
        <w:t xml:space="preserve"> </w:t>
      </w:r>
      <w:r>
        <w:rPr>
          <w:w w:val="110"/>
        </w:rPr>
        <w:t>score</w:t>
      </w:r>
      <w:r>
        <w:rPr>
          <w:spacing w:val="-19"/>
          <w:w w:val="110"/>
        </w:rPr>
        <w:t xml:space="preserve"> </w:t>
      </w:r>
      <w:r>
        <w:rPr>
          <w:w w:val="110"/>
        </w:rPr>
        <w:t>value</w:t>
      </w:r>
      <w:r>
        <w:rPr>
          <w:spacing w:val="-18"/>
          <w:w w:val="110"/>
        </w:rPr>
        <w:t xml:space="preserve"> </w:t>
      </w:r>
      <w:r>
        <w:rPr>
          <w:i/>
          <w:w w:val="110"/>
        </w:rPr>
        <w:t>ϕ</w:t>
      </w:r>
      <w:r>
        <w:rPr>
          <w:rFonts w:ascii="Tahoma" w:eastAsia="Tahoma" w:hAnsi="Tahoma" w:cs="Tahoma"/>
          <w:w w:val="110"/>
        </w:rPr>
        <w:t>(</w:t>
      </w:r>
      <w:r>
        <w:rPr>
          <w:i/>
          <w:w w:val="110"/>
        </w:rPr>
        <w:t>x</w:t>
      </w:r>
      <w:r>
        <w:rPr>
          <w:rFonts w:ascii="Tahoma" w:eastAsia="Tahoma" w:hAnsi="Tahoma" w:cs="Tahoma"/>
          <w:w w:val="110"/>
        </w:rPr>
        <w:t>)</w:t>
      </w:r>
      <w:r>
        <w:rPr>
          <w:rFonts w:ascii="Tahoma" w:eastAsia="Tahoma" w:hAnsi="Tahoma" w:cs="Tahoma"/>
          <w:spacing w:val="-32"/>
          <w:w w:val="110"/>
        </w:rPr>
        <w:t xml:space="preserve"> </w:t>
      </w:r>
      <w:r>
        <w:rPr>
          <w:w w:val="110"/>
        </w:rPr>
        <w:t>in</w:t>
      </w:r>
      <w:r>
        <w:rPr>
          <w:spacing w:val="-18"/>
          <w:w w:val="110"/>
        </w:rPr>
        <w:t xml:space="preserve"> </w:t>
      </w:r>
      <w:proofErr w:type="spellStart"/>
      <w:r>
        <w:rPr>
          <w:i/>
          <w:spacing w:val="3"/>
          <w:w w:val="110"/>
        </w:rPr>
        <w:t>ϕ</w:t>
      </w:r>
      <w:r>
        <w:rPr>
          <w:rFonts w:ascii="Swis721 Blk BT" w:eastAsia="Swis721 Blk BT" w:hAnsi="Swis721 Blk BT" w:cs="Swis721 Blk BT"/>
          <w:i/>
          <w:spacing w:val="3"/>
          <w:w w:val="110"/>
          <w:vertAlign w:val="superscript"/>
        </w:rPr>
        <w:t>j</w:t>
      </w:r>
      <w:proofErr w:type="spellEnd"/>
      <w:r>
        <w:rPr>
          <w:spacing w:val="3"/>
          <w:w w:val="110"/>
        </w:rPr>
        <w:t>.</w:t>
      </w:r>
      <w:r>
        <w:rPr>
          <w:spacing w:val="-18"/>
          <w:w w:val="110"/>
        </w:rPr>
        <w:t xml:space="preserve"> </w:t>
      </w:r>
      <w:r>
        <w:rPr>
          <w:w w:val="110"/>
        </w:rPr>
        <w:t>This</w:t>
      </w:r>
      <w:r>
        <w:rPr>
          <w:spacing w:val="-18"/>
          <w:w w:val="110"/>
        </w:rPr>
        <w:t xml:space="preserve"> </w:t>
      </w:r>
      <w:r>
        <w:rPr>
          <w:w w:val="110"/>
        </w:rPr>
        <w:t>procedure</w:t>
      </w:r>
      <w:r>
        <w:rPr>
          <w:spacing w:val="-19"/>
          <w:w w:val="110"/>
        </w:rPr>
        <w:t xml:space="preserve"> </w:t>
      </w:r>
      <w:r>
        <w:rPr>
          <w:w w:val="110"/>
        </w:rPr>
        <w:t>continues until</w:t>
      </w:r>
      <w:r>
        <w:rPr>
          <w:spacing w:val="-7"/>
          <w:w w:val="110"/>
        </w:rPr>
        <w:t xml:space="preserve"> </w:t>
      </w:r>
      <w:proofErr w:type="spellStart"/>
      <w:r>
        <w:rPr>
          <w:i/>
          <w:w w:val="110"/>
        </w:rPr>
        <w:t>e</w:t>
      </w:r>
      <w:r>
        <w:rPr>
          <w:rFonts w:ascii="Swis721 Blk BT" w:eastAsia="Swis721 Blk BT" w:hAnsi="Swis721 Blk BT" w:cs="Swis721 Blk BT"/>
          <w:i/>
          <w:w w:val="110"/>
          <w:vertAlign w:val="superscript"/>
        </w:rPr>
        <w:t>j</w:t>
      </w:r>
      <w:proofErr w:type="spellEnd"/>
      <w:r>
        <w:rPr>
          <w:rFonts w:ascii="Swis721 Blk BT" w:eastAsia="Swis721 Blk BT" w:hAnsi="Swis721 Blk BT" w:cs="Swis721 Blk BT"/>
          <w:i/>
          <w:spacing w:val="-18"/>
          <w:w w:val="110"/>
        </w:rPr>
        <w:t xml:space="preserve"> </w:t>
      </w:r>
      <w:r>
        <w:rPr>
          <w:w w:val="110"/>
        </w:rPr>
        <w:t>becomes</w:t>
      </w:r>
      <w:r>
        <w:rPr>
          <w:spacing w:val="-7"/>
          <w:w w:val="110"/>
        </w:rPr>
        <w:t xml:space="preserve"> </w:t>
      </w:r>
      <w:r>
        <w:rPr>
          <w:w w:val="110"/>
        </w:rPr>
        <w:t>a</w:t>
      </w:r>
      <w:r>
        <w:rPr>
          <w:spacing w:val="-6"/>
          <w:w w:val="110"/>
        </w:rPr>
        <w:t xml:space="preserve"> </w:t>
      </w:r>
      <w:r>
        <w:rPr>
          <w:w w:val="110"/>
        </w:rPr>
        <w:t>literal</w:t>
      </w:r>
      <w:r>
        <w:rPr>
          <w:spacing w:val="-7"/>
          <w:w w:val="110"/>
        </w:rPr>
        <w:t xml:space="preserve"> </w:t>
      </w:r>
      <w:r>
        <w:rPr>
          <w:i/>
          <w:w w:val="110"/>
        </w:rPr>
        <w:t>n</w:t>
      </w:r>
      <w:r>
        <w:rPr>
          <w:i/>
          <w:spacing w:val="-29"/>
          <w:w w:val="110"/>
        </w:rPr>
        <w:t xml:space="preserve"> </w:t>
      </w:r>
      <w:r>
        <w:rPr>
          <w:rFonts w:ascii="Tahoma" w:eastAsia="Tahoma" w:hAnsi="Tahoma" w:cs="Tahoma"/>
          <w:w w:val="105"/>
        </w:rPr>
        <w:t>:</w:t>
      </w:r>
      <w:r>
        <w:rPr>
          <w:rFonts w:ascii="Tahoma" w:eastAsia="Tahoma" w:hAnsi="Tahoma" w:cs="Tahoma"/>
          <w:spacing w:val="-40"/>
          <w:w w:val="105"/>
        </w:rPr>
        <w:t xml:space="preserve"> </w:t>
      </w:r>
      <w:r>
        <w:rPr>
          <w:i/>
          <w:w w:val="110"/>
        </w:rPr>
        <w:t>τ</w:t>
      </w:r>
      <w:r>
        <w:rPr>
          <w:i/>
          <w:spacing w:val="-42"/>
          <w:w w:val="110"/>
        </w:rPr>
        <w:t xml:space="preserve"> </w:t>
      </w:r>
      <w:r>
        <w:rPr>
          <w:w w:val="110"/>
        </w:rPr>
        <w:t>,</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case</w:t>
      </w:r>
      <w:r>
        <w:rPr>
          <w:spacing w:val="-4"/>
          <w:w w:val="110"/>
        </w:rPr>
        <w:t xml:space="preserve"> </w:t>
      </w:r>
      <w:r>
        <w:rPr>
          <w:spacing w:val="8"/>
          <w:w w:val="110"/>
        </w:rPr>
        <w:t>S-</w:t>
      </w:r>
      <w:proofErr w:type="spellStart"/>
      <w:r>
        <w:rPr>
          <w:spacing w:val="8"/>
          <w:w w:val="110"/>
        </w:rPr>
        <w:t>R</w:t>
      </w:r>
      <w:r>
        <w:rPr>
          <w:spacing w:val="8"/>
          <w:w w:val="110"/>
          <w:sz w:val="16"/>
          <w:szCs w:val="16"/>
        </w:rPr>
        <w:t>ET</w:t>
      </w:r>
      <w:r>
        <w:rPr>
          <w:spacing w:val="8"/>
          <w:w w:val="110"/>
        </w:rPr>
        <w:t>E</w:t>
      </w:r>
      <w:r>
        <w:rPr>
          <w:spacing w:val="8"/>
          <w:w w:val="110"/>
          <w:sz w:val="16"/>
          <w:szCs w:val="16"/>
        </w:rPr>
        <w:t>ND</w:t>
      </w:r>
      <w:proofErr w:type="spellEnd"/>
      <w:r>
        <w:rPr>
          <w:spacing w:val="8"/>
          <w:w w:val="110"/>
          <w:sz w:val="16"/>
          <w:szCs w:val="16"/>
        </w:rPr>
        <w:t xml:space="preserve"> </w:t>
      </w:r>
      <w:r>
        <w:rPr>
          <w:w w:val="110"/>
        </w:rPr>
        <w:t xml:space="preserve">removes the </w:t>
      </w:r>
      <w:r>
        <w:rPr>
          <w:w w:val="120"/>
        </w:rPr>
        <w:t xml:space="preserve">ret </w:t>
      </w:r>
      <w:r>
        <w:rPr>
          <w:w w:val="110"/>
        </w:rPr>
        <w:t>frame and returns the</w:t>
      </w:r>
      <w:r>
        <w:rPr>
          <w:spacing w:val="23"/>
          <w:w w:val="110"/>
        </w:rPr>
        <w:t xml:space="preserve"> </w:t>
      </w:r>
      <w:r>
        <w:rPr>
          <w:w w:val="110"/>
        </w:rPr>
        <w:t>literal.</w:t>
      </w:r>
    </w:p>
    <w:p w14:paraId="28D141C0" w14:textId="6AE38028" w:rsidR="00AF434A" w:rsidRDefault="00000000">
      <w:pPr>
        <w:pStyle w:val="BodyText"/>
        <w:spacing w:before="65" w:line="225" w:lineRule="auto"/>
        <w:ind w:left="220" w:right="217" w:firstLine="300"/>
        <w:jc w:val="both"/>
      </w:pPr>
      <w:r>
        <w:pict w14:anchorId="30BAC4A0">
          <v:line id="_x0000_s1357" style="position:absolute;left:0;text-align:left;z-index:-56656;mso-position-horizontal-relative:page" from="437.65pt,51.15pt" to="443.35pt,51.15pt" strokeweight=".4pt">
            <w10:wrap anchorx="page"/>
          </v:line>
        </w:pict>
      </w:r>
      <w:r>
        <w:pict w14:anchorId="081600B3">
          <v:line id="_x0000_s1356" style="position:absolute;left:0;text-align:left;z-index:-56632;mso-position-horizontal-relative:page" from="452.4pt,51.15pt" to="457.9pt,51.15pt" strokeweight=".4pt">
            <w10:wrap anchorx="page"/>
          </v:line>
        </w:pict>
      </w:r>
      <w:r>
        <w:pict w14:anchorId="4F258CF2">
          <v:line id="_x0000_s1355" style="position:absolute;left:0;text-align:left;z-index:-56608;mso-position-horizontal-relative:page" from="371.7pt,62.35pt" to="377.4pt,62.35pt" strokeweight=".4pt">
            <w10:wrap anchorx="page"/>
          </v:line>
        </w:pict>
      </w:r>
      <w:r>
        <w:pict w14:anchorId="6E9D0969">
          <v:line id="_x0000_s1354" style="position:absolute;left:0;text-align:left;z-index:-56584;mso-position-horizontal-relative:page" from="386.55pt,62.35pt" to="392.05pt,62.35pt" strokeweight=".4pt">
            <w10:wrap anchorx="page"/>
          </v:line>
        </w:pict>
      </w:r>
      <w:r>
        <w:t xml:space="preserve">Function calls are handled by </w:t>
      </w:r>
      <w:r>
        <w:rPr>
          <w:spacing w:val="8"/>
        </w:rPr>
        <w:t>S-</w:t>
      </w:r>
      <w:proofErr w:type="spellStart"/>
      <w:r>
        <w:rPr>
          <w:spacing w:val="8"/>
        </w:rPr>
        <w:t>F</w:t>
      </w:r>
      <w:r>
        <w:rPr>
          <w:spacing w:val="8"/>
          <w:sz w:val="16"/>
        </w:rPr>
        <w:t>UN</w:t>
      </w:r>
      <w:r>
        <w:rPr>
          <w:spacing w:val="8"/>
        </w:rPr>
        <w:t>C</w:t>
      </w:r>
      <w:proofErr w:type="spellEnd"/>
      <w:r>
        <w:rPr>
          <w:spacing w:val="8"/>
        </w:rPr>
        <w:t xml:space="preserve"> </w:t>
      </w:r>
      <w:r>
        <w:t xml:space="preserve">and </w:t>
      </w:r>
      <w:del w:id="667" w:author="SC9986" w:date="2022-08-04T11:23:00Z">
        <w:r w:rsidDel="002B4E3E">
          <w:delText xml:space="preserve"> </w:delText>
        </w:r>
      </w:del>
      <w:r>
        <w:rPr>
          <w:spacing w:val="7"/>
        </w:rPr>
        <w:t>S-</w:t>
      </w:r>
      <w:proofErr w:type="spellStart"/>
      <w:r>
        <w:rPr>
          <w:spacing w:val="7"/>
        </w:rPr>
        <w:t>F</w:t>
      </w:r>
      <w:r>
        <w:rPr>
          <w:spacing w:val="7"/>
          <w:sz w:val="16"/>
        </w:rPr>
        <w:t>UN</w:t>
      </w:r>
      <w:r>
        <w:rPr>
          <w:spacing w:val="7"/>
        </w:rPr>
        <w:t>T</w:t>
      </w:r>
      <w:proofErr w:type="spellEnd"/>
      <w:r>
        <w:rPr>
          <w:spacing w:val="7"/>
        </w:rPr>
        <w:t xml:space="preserve">, </w:t>
      </w:r>
      <w:r>
        <w:t xml:space="preserve">for c and </w:t>
      </w:r>
      <w:r>
        <w:rPr>
          <w:w w:val="160"/>
        </w:rPr>
        <w:t xml:space="preserve">t </w:t>
      </w:r>
      <w:r>
        <w:t xml:space="preserve">mode function pointers, respectively. A call to </w:t>
      </w:r>
      <w:del w:id="668" w:author="SC9986" w:date="2022-08-04T11:23:00Z">
        <w:r w:rsidDel="002B4E3E">
          <w:delText xml:space="preserve">  </w:delText>
        </w:r>
      </w:del>
      <w:r>
        <w:t xml:space="preserve">a function pointer </w:t>
      </w:r>
      <w:r>
        <w:rPr>
          <w:i/>
        </w:rPr>
        <w:t xml:space="preserve">n </w:t>
      </w:r>
      <w:r>
        <w:t xml:space="preserve">retrieves the function definition in </w:t>
      </w:r>
      <w:r>
        <w:rPr>
          <w:i/>
          <w:spacing w:val="-4"/>
        </w:rPr>
        <w:t>n</w:t>
      </w:r>
      <w:r>
        <w:rPr>
          <w:spacing w:val="-4"/>
        </w:rPr>
        <w:t xml:space="preserve">’s </w:t>
      </w:r>
      <w:r>
        <w:t xml:space="preserve">location in the global function store </w:t>
      </w:r>
      <w:r>
        <w:rPr>
          <w:rFonts w:ascii="Tahoma" w:hAnsi="Tahoma"/>
        </w:rPr>
        <w:t>Ξ</w:t>
      </w:r>
      <w:r>
        <w:t xml:space="preserve">, which maps function pointers to function data </w:t>
      </w:r>
      <w:r>
        <w:rPr>
          <w:i/>
        </w:rPr>
        <w:t xml:space="preserve">τ </w:t>
      </w:r>
      <w:r>
        <w:rPr>
          <w:rFonts w:ascii="Tahoma" w:hAnsi="Tahoma"/>
        </w:rPr>
        <w:t>(</w:t>
      </w:r>
      <w:r>
        <w:rPr>
          <w:i/>
        </w:rPr>
        <w:t xml:space="preserve">x </w:t>
      </w:r>
      <w:r>
        <w:rPr>
          <w:rFonts w:ascii="Tahoma" w:hAnsi="Tahoma"/>
        </w:rPr>
        <w:t xml:space="preserve">: </w:t>
      </w:r>
      <w:r>
        <w:rPr>
          <w:i/>
        </w:rPr>
        <w:t xml:space="preserve">τ </w:t>
      </w:r>
      <w:r>
        <w:rPr>
          <w:rFonts w:ascii="Tahoma" w:hAnsi="Tahoma"/>
        </w:rPr>
        <w:t xml:space="preserve">) </w:t>
      </w:r>
      <w:r>
        <w:rPr>
          <w:rFonts w:ascii="Tahoma" w:hAnsi="Tahoma"/>
          <w:spacing w:val="3"/>
        </w:rPr>
        <w:t>(</w:t>
      </w:r>
      <w:r>
        <w:rPr>
          <w:i/>
          <w:spacing w:val="3"/>
        </w:rPr>
        <w:t xml:space="preserve">ξ, </w:t>
      </w:r>
      <w:r>
        <w:rPr>
          <w:i/>
        </w:rPr>
        <w:t>e</w:t>
      </w:r>
      <w:r>
        <w:rPr>
          <w:rFonts w:ascii="Tahoma" w:hAnsi="Tahoma"/>
        </w:rPr>
        <w:t>)</w:t>
      </w:r>
      <w:r>
        <w:t xml:space="preserve">, where </w:t>
      </w:r>
      <w:r>
        <w:rPr>
          <w:i/>
        </w:rPr>
        <w:t xml:space="preserve">τ </w:t>
      </w:r>
      <w:r>
        <w:t xml:space="preserve">is the return type, </w:t>
      </w:r>
      <w:r>
        <w:rPr>
          <w:rFonts w:ascii="Tahoma" w:hAnsi="Tahoma"/>
        </w:rPr>
        <w:t>(</w:t>
      </w:r>
      <w:r>
        <w:rPr>
          <w:i/>
        </w:rPr>
        <w:t xml:space="preserve">x </w:t>
      </w:r>
      <w:r>
        <w:rPr>
          <w:rFonts w:ascii="Tahoma" w:hAnsi="Tahoma"/>
        </w:rPr>
        <w:t xml:space="preserve">: </w:t>
      </w:r>
      <w:r>
        <w:rPr>
          <w:i/>
        </w:rPr>
        <w:t xml:space="preserve">τ </w:t>
      </w:r>
      <w:r>
        <w:rPr>
          <w:rFonts w:ascii="Tahoma" w:hAnsi="Tahoma"/>
        </w:rPr>
        <w:t xml:space="preserve">) </w:t>
      </w:r>
      <w:r>
        <w:t xml:space="preserve">is the parameter list of variables and their types, </w:t>
      </w:r>
      <w:r>
        <w:rPr>
          <w:i/>
        </w:rPr>
        <w:t xml:space="preserve">ξ </w:t>
      </w:r>
      <w:r>
        <w:t xml:space="preserve">determines the mode of the function, and </w:t>
      </w:r>
      <w:r>
        <w:rPr>
          <w:i/>
        </w:rPr>
        <w:t xml:space="preserve">e </w:t>
      </w:r>
      <w:r>
        <w:t xml:space="preserve">is the function </w:t>
      </w:r>
      <w:r>
        <w:rPr>
          <w:spacing w:val="-3"/>
        </w:rPr>
        <w:t xml:space="preserve">body. </w:t>
      </w:r>
      <w:r>
        <w:t xml:space="preserve">Similar to </w:t>
      </w:r>
      <w:r>
        <w:rPr>
          <w:rFonts w:ascii="Monotype Corsiva" w:hAnsi="Monotype Corsiva"/>
          <w:i/>
        </w:rPr>
        <w:t xml:space="preserve">H </w:t>
      </w:r>
      <w:r>
        <w:t xml:space="preserve">, the global function store </w:t>
      </w:r>
      <w:r>
        <w:rPr>
          <w:rFonts w:ascii="Tahoma" w:hAnsi="Tahoma"/>
        </w:rPr>
        <w:t xml:space="preserve">Ξ </w:t>
      </w:r>
      <w:r>
        <w:t>is</w:t>
      </w:r>
      <w:r>
        <w:rPr>
          <w:spacing w:val="18"/>
        </w:rPr>
        <w:t xml:space="preserve"> </w:t>
      </w:r>
      <w:r>
        <w:t>also</w:t>
      </w:r>
      <w:r>
        <w:rPr>
          <w:spacing w:val="18"/>
        </w:rPr>
        <w:t xml:space="preserve"> </w:t>
      </w:r>
      <w:r>
        <w:t>partitioned</w:t>
      </w:r>
      <w:r>
        <w:rPr>
          <w:spacing w:val="18"/>
        </w:rPr>
        <w:t xml:space="preserve"> </w:t>
      </w:r>
      <w:r>
        <w:t>into</w:t>
      </w:r>
      <w:r>
        <w:rPr>
          <w:spacing w:val="18"/>
        </w:rPr>
        <w:t xml:space="preserve"> </w:t>
      </w:r>
      <w:r>
        <w:t>two</w:t>
      </w:r>
      <w:r>
        <w:rPr>
          <w:spacing w:val="19"/>
        </w:rPr>
        <w:t xml:space="preserve"> </w:t>
      </w:r>
      <w:r>
        <w:t>parts</w:t>
      </w:r>
      <w:r>
        <w:rPr>
          <w:spacing w:val="18"/>
        </w:rPr>
        <w:t xml:space="preserve"> </w:t>
      </w:r>
      <w:r>
        <w:t>(c</w:t>
      </w:r>
      <w:r>
        <w:rPr>
          <w:spacing w:val="18"/>
        </w:rPr>
        <w:t xml:space="preserve"> </w:t>
      </w:r>
      <w:r>
        <w:t>and</w:t>
      </w:r>
      <w:r>
        <w:rPr>
          <w:spacing w:val="18"/>
        </w:rPr>
        <w:t xml:space="preserve"> </w:t>
      </w:r>
      <w:r>
        <w:t>u</w:t>
      </w:r>
      <w:r>
        <w:rPr>
          <w:spacing w:val="19"/>
        </w:rPr>
        <w:t xml:space="preserve"> </w:t>
      </w:r>
      <w:r>
        <w:t>regions),</w:t>
      </w:r>
      <w:r>
        <w:rPr>
          <w:spacing w:val="18"/>
        </w:rPr>
        <w:t xml:space="preserve"> </w:t>
      </w:r>
      <w:r>
        <w:t>each</w:t>
      </w:r>
      <w:r>
        <w:rPr>
          <w:spacing w:val="18"/>
        </w:rPr>
        <w:t xml:space="preserve"> </w:t>
      </w:r>
      <w:r>
        <w:t>of</w:t>
      </w:r>
    </w:p>
    <w:p w14:paraId="7ED43D7C" w14:textId="77777777" w:rsidR="00AF434A" w:rsidRDefault="00AF434A">
      <w:pPr>
        <w:spacing w:line="225" w:lineRule="auto"/>
        <w:jc w:val="both"/>
        <w:sectPr w:rsidR="00AF434A">
          <w:type w:val="continuous"/>
          <w:pgSz w:w="12240" w:h="15840"/>
          <w:pgMar w:top="1500" w:right="860" w:bottom="280" w:left="860" w:header="720" w:footer="720" w:gutter="0"/>
          <w:cols w:num="2" w:space="720" w:equalWidth="0">
            <w:col w:w="5121" w:space="99"/>
            <w:col w:w="5300"/>
          </w:cols>
        </w:sectPr>
      </w:pPr>
    </w:p>
    <w:p w14:paraId="2F47BCFA" w14:textId="77777777" w:rsidR="00AF434A" w:rsidRDefault="00000000">
      <w:pPr>
        <w:pStyle w:val="BodyText"/>
        <w:spacing w:before="80" w:line="232" w:lineRule="auto"/>
        <w:ind w:left="220" w:right="38"/>
        <w:jc w:val="both"/>
      </w:pPr>
      <w:r>
        <w:lastRenderedPageBreak/>
        <w:t>which maps addresses (integer literals) to the function data described above.</w:t>
      </w:r>
    </w:p>
    <w:p w14:paraId="6E299145" w14:textId="32F22085" w:rsidR="00AF434A" w:rsidRDefault="00000000">
      <w:pPr>
        <w:pStyle w:val="BodyText"/>
        <w:spacing w:before="17" w:line="232" w:lineRule="auto"/>
        <w:ind w:left="219" w:right="38" w:firstLine="300"/>
        <w:jc w:val="both"/>
      </w:pPr>
      <w:r>
        <w:pict w14:anchorId="197EF7C2">
          <v:line id="_x0000_s1353" style="position:absolute;left:0;text-align:left;z-index:-56536;mso-position-horizontal-relative:page" from="291.3pt,49pt" to="297pt,49pt" strokeweight=".4pt">
            <w10:wrap anchorx="page"/>
          </v:line>
        </w:pict>
      </w:r>
      <w:r>
        <w:pict w14:anchorId="36F395A2">
          <v:line id="_x0000_s1352" style="position:absolute;left:0;text-align:left;z-index:-56512;mso-position-horizontal-relative:page" from="151.7pt,60.2pt" to="157.65pt,60.2pt" strokeweight=".4pt">
            <w10:wrap anchorx="page"/>
          </v:line>
        </w:pict>
      </w:r>
      <w:r>
        <w:pict w14:anchorId="39C03E9F">
          <v:line id="_x0000_s1351" style="position:absolute;left:0;text-align:left;z-index:-56488;mso-position-horizontal-relative:page" from="79.4pt,71.4pt" to="84.85pt,71.4pt" strokeweight=".4pt">
            <w10:wrap anchorx="page"/>
          </v:line>
        </w:pict>
      </w:r>
      <w:r>
        <w:pict w14:anchorId="1F2F1A47">
          <v:line id="_x0000_s1350" style="position:absolute;left:0;text-align:left;z-index:-56464;mso-position-horizontal-relative:page" from="245.75pt,82.6pt" to="251.7pt,82.6pt" strokeweight=".4pt">
            <w10:wrap anchorx="page"/>
          </v:line>
        </w:pict>
      </w:r>
      <w:r>
        <w:pict w14:anchorId="6D0FD854">
          <v:line id="_x0000_s1349" style="position:absolute;left:0;text-align:left;z-index:-56440;mso-position-horizontal-relative:page" from="256.7pt,82.6pt" to="262.4pt,82.6pt" strokeweight=".4pt">
            <w10:wrap anchorx="page"/>
          </v:line>
        </w:pict>
      </w:r>
      <w:r>
        <w:pict w14:anchorId="13EAF3BF">
          <v:line id="_x0000_s1348" style="position:absolute;left:0;text-align:left;z-index:-56416;mso-position-horizontal-relative:page" from="93.25pt,105pt" to="98.95pt,105pt" strokeweight=".4pt">
            <w10:wrap anchorx="page"/>
          </v:line>
        </w:pict>
      </w:r>
      <w:r>
        <w:pict w14:anchorId="3795A926">
          <v:line id="_x0000_s1347" style="position:absolute;left:0;text-align:left;z-index:-56392;mso-position-horizontal-relative:page" from="236.8pt,116.2pt" to="242.75pt,116.2pt" strokeweight=".4pt">
            <w10:wrap anchorx="page"/>
          </v:line>
        </w:pict>
      </w:r>
      <w:r>
        <w:pict w14:anchorId="0386EA94">
          <v:line id="_x0000_s1346" style="position:absolute;left:0;text-align:left;z-index:-56368;mso-position-horizontal-relative:page" from="232pt,217pt" to="241.2pt,217pt" strokeweight=".4pt">
            <w10:wrap anchorx="page"/>
          </v:line>
        </w:pict>
      </w:r>
      <w:r>
        <w:pict w14:anchorId="69E1E616">
          <v:line id="_x0000_s1345" style="position:absolute;left:0;text-align:left;z-index:-56344;mso-position-horizontal-relative:page" from="266.25pt,217pt" to="271.7pt,217pt" strokeweight=".4pt">
            <w10:wrap anchorx="page"/>
          </v:line>
        </w:pict>
      </w:r>
      <w:r>
        <w:pict w14:anchorId="1A44CE49">
          <v:line id="_x0000_s1344" style="position:absolute;left:0;text-align:left;z-index:-56320;mso-position-horizontal-relative:page" from="262.65pt,228.2pt" to="271.8pt,228.2pt" strokeweight=".4pt">
            <w10:wrap anchorx="page"/>
          </v:line>
        </w:pict>
      </w:r>
      <w:r>
        <w:pict w14:anchorId="5CAA7666">
          <v:shape id="_x0000_s1343" type="#_x0000_t202" style="position:absolute;left:0;text-align:left;margin-left:137.95pt;margin-top:282.2pt;width:37.95pt;height:17.3pt;z-index:-55696;mso-position-horizontal-relative:page" filled="f" stroked="f">
            <v:textbox inset="0,0,0,0">
              <w:txbxContent>
                <w:p w14:paraId="689A1D3B" w14:textId="77777777" w:rsidR="00AF434A" w:rsidRDefault="00000000">
                  <w:pPr>
                    <w:pStyle w:val="BodyText"/>
                    <w:tabs>
                      <w:tab w:val="left" w:pos="452"/>
                    </w:tabs>
                    <w:spacing w:line="242" w:lineRule="exact"/>
                    <w:rPr>
                      <w:rFonts w:ascii="Lucida Sans Unicode" w:hAnsi="Lucida Sans Unicode"/>
                    </w:rPr>
                  </w:pPr>
                  <w:r>
                    <w:rPr>
                      <w:rFonts w:ascii="Lucida Sans Unicode" w:hAnsi="Lucida Sans Unicode"/>
                      <w:w w:val="75"/>
                    </w:rPr>
                    <w:t>∅</w:t>
                  </w:r>
                  <w:r>
                    <w:rPr>
                      <w:rFonts w:ascii="Lucida Sans Unicode" w:hAnsi="Lucida Sans Unicode"/>
                      <w:w w:val="75"/>
                    </w:rPr>
                    <w:tab/>
                    <w:t>∅</w:t>
                  </w:r>
                  <w:r>
                    <w:rPr>
                      <w:rFonts w:ascii="Lucida Sans Unicode" w:hAnsi="Lucida Sans Unicode"/>
                      <w:spacing w:val="-2"/>
                      <w:w w:val="75"/>
                    </w:rPr>
                    <w:t xml:space="preserve"> </w:t>
                  </w:r>
                  <w:r>
                    <w:rPr>
                      <w:rFonts w:ascii="Lucida Sans Unicode" w:hAnsi="Lucida Sans Unicode"/>
                      <w:w w:val="90"/>
                    </w:rPr>
                    <w:t>€</w:t>
                  </w:r>
                </w:p>
              </w:txbxContent>
            </v:textbox>
            <w10:wrap anchorx="page"/>
          </v:shape>
        </w:pict>
      </w:r>
      <w:r>
        <w:t xml:space="preserve">The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 xml:space="preserve">functions are dependent functions. </w:t>
      </w:r>
      <w:r>
        <w:rPr>
          <w:w w:val="115"/>
        </w:rPr>
        <w:t>Recall</w:t>
      </w:r>
      <w:r>
        <w:rPr>
          <w:spacing w:val="-20"/>
          <w:w w:val="115"/>
        </w:rPr>
        <w:t xml:space="preserve"> </w:t>
      </w:r>
      <w:r>
        <w:rPr>
          <w:w w:val="115"/>
        </w:rPr>
        <w:t>that</w:t>
      </w:r>
      <w:r>
        <w:rPr>
          <w:spacing w:val="-20"/>
          <w:w w:val="115"/>
        </w:rPr>
        <w:t xml:space="preserve"> </w:t>
      </w:r>
      <w:r>
        <w:rPr>
          <w:w w:val="115"/>
        </w:rPr>
        <w:t>array</w:t>
      </w:r>
      <w:r>
        <w:rPr>
          <w:spacing w:val="-19"/>
          <w:w w:val="115"/>
        </w:rPr>
        <w:t xml:space="preserve"> </w:t>
      </w:r>
      <w:r>
        <w:rPr>
          <w:w w:val="115"/>
        </w:rPr>
        <w:t>bounds</w:t>
      </w:r>
      <w:r>
        <w:rPr>
          <w:spacing w:val="-20"/>
          <w:w w:val="115"/>
        </w:rPr>
        <w:t xml:space="preserve"> </w:t>
      </w:r>
      <w:r>
        <w:rPr>
          <w:w w:val="115"/>
        </w:rPr>
        <w:t>in</w:t>
      </w:r>
      <w:r>
        <w:rPr>
          <w:spacing w:val="-20"/>
          <w:w w:val="115"/>
        </w:rPr>
        <w:t xml:space="preserve"> </w:t>
      </w:r>
      <w:r>
        <w:rPr>
          <w:w w:val="115"/>
        </w:rPr>
        <w:t>types</w:t>
      </w:r>
      <w:r>
        <w:rPr>
          <w:spacing w:val="-19"/>
          <w:w w:val="115"/>
        </w:rPr>
        <w:t xml:space="preserve"> </w:t>
      </w:r>
      <w:r>
        <w:rPr>
          <w:w w:val="115"/>
        </w:rPr>
        <w:t>may</w:t>
      </w:r>
      <w:r>
        <w:rPr>
          <w:spacing w:val="-20"/>
          <w:w w:val="115"/>
        </w:rPr>
        <w:t xml:space="preserve"> </w:t>
      </w:r>
      <w:r>
        <w:rPr>
          <w:w w:val="115"/>
        </w:rPr>
        <w:t>refer</w:t>
      </w:r>
      <w:r>
        <w:rPr>
          <w:spacing w:val="-20"/>
          <w:w w:val="115"/>
        </w:rPr>
        <w:t xml:space="preserve"> </w:t>
      </w:r>
      <w:r>
        <w:rPr>
          <w:w w:val="115"/>
        </w:rPr>
        <w:t>to</w:t>
      </w:r>
      <w:r>
        <w:rPr>
          <w:spacing w:val="-19"/>
          <w:w w:val="115"/>
        </w:rPr>
        <w:t xml:space="preserve"> </w:t>
      </w:r>
      <w:r>
        <w:rPr>
          <w:w w:val="115"/>
        </w:rPr>
        <w:t>in-scope</w:t>
      </w:r>
      <w:r>
        <w:t xml:space="preserve"> </w:t>
      </w:r>
      <w:r>
        <w:rPr>
          <w:w w:val="110"/>
        </w:rPr>
        <w:t>variables</w:t>
      </w:r>
      <w:del w:id="669" w:author="SC9986" w:date="2022-08-04T11:24:00Z">
        <w:r w:rsidDel="002F322E">
          <w:rPr>
            <w:w w:val="110"/>
          </w:rPr>
          <w:delText>;</w:delText>
        </w:r>
      </w:del>
      <w:r>
        <w:rPr>
          <w:w w:val="110"/>
        </w:rPr>
        <w:t xml:space="preserve"> e.g., parameter </w:t>
      </w:r>
      <w:proofErr w:type="spellStart"/>
      <w:r>
        <w:rPr>
          <w:color w:val="0000CC"/>
          <w:spacing w:val="-3"/>
          <w:w w:val="110"/>
        </w:rPr>
        <w:t>dst</w:t>
      </w:r>
      <w:r>
        <w:rPr>
          <w:spacing w:val="-3"/>
          <w:w w:val="110"/>
        </w:rPr>
        <w:t>’s</w:t>
      </w:r>
      <w:proofErr w:type="spellEnd"/>
      <w:r>
        <w:rPr>
          <w:spacing w:val="-3"/>
          <w:w w:val="110"/>
        </w:rPr>
        <w:t xml:space="preserve"> </w:t>
      </w:r>
      <w:r>
        <w:rPr>
          <w:w w:val="110"/>
        </w:rPr>
        <w:t xml:space="preserve">bound </w:t>
      </w:r>
      <w:r>
        <w:rPr>
          <w:color w:val="0000CC"/>
          <w:w w:val="110"/>
        </w:rPr>
        <w:t>count</w:t>
      </w:r>
      <w:r>
        <w:rPr>
          <w:w w:val="110"/>
        </w:rPr>
        <w:t>(</w:t>
      </w:r>
      <w:r>
        <w:rPr>
          <w:color w:val="0000CC"/>
          <w:w w:val="110"/>
        </w:rPr>
        <w:t>n</w:t>
      </w:r>
      <w:r>
        <w:rPr>
          <w:w w:val="110"/>
        </w:rPr>
        <w:t>) refers to parameter</w:t>
      </w:r>
      <w:r>
        <w:rPr>
          <w:spacing w:val="-31"/>
          <w:w w:val="110"/>
        </w:rPr>
        <w:t xml:space="preserve"> </w:t>
      </w:r>
      <w:r>
        <w:rPr>
          <w:color w:val="0000CC"/>
          <w:w w:val="110"/>
        </w:rPr>
        <w:t>n</w:t>
      </w:r>
      <w:r>
        <w:rPr>
          <w:color w:val="0000CC"/>
          <w:spacing w:val="-31"/>
          <w:w w:val="110"/>
        </w:rPr>
        <w:t xml:space="preserve"> </w:t>
      </w:r>
      <w:r>
        <w:rPr>
          <w:w w:val="110"/>
        </w:rPr>
        <w:t>on</w:t>
      </w:r>
      <w:r>
        <w:rPr>
          <w:spacing w:val="-31"/>
          <w:w w:val="110"/>
        </w:rPr>
        <w:t xml:space="preserve"> </w:t>
      </w:r>
      <w:r>
        <w:rPr>
          <w:w w:val="110"/>
        </w:rPr>
        <w:t>lines</w:t>
      </w:r>
      <w:r>
        <w:rPr>
          <w:spacing w:val="-31"/>
          <w:w w:val="110"/>
        </w:rPr>
        <w:t xml:space="preserve"> </w:t>
      </w:r>
      <w:r>
        <w:rPr>
          <w:w w:val="110"/>
        </w:rPr>
        <w:t>2-3</w:t>
      </w:r>
      <w:r>
        <w:rPr>
          <w:spacing w:val="-30"/>
          <w:w w:val="110"/>
        </w:rPr>
        <w:t xml:space="preserve"> </w:t>
      </w:r>
      <w:r>
        <w:rPr>
          <w:w w:val="110"/>
        </w:rPr>
        <w:t>in</w:t>
      </w:r>
      <w:r>
        <w:rPr>
          <w:spacing w:val="-31"/>
          <w:w w:val="110"/>
        </w:rPr>
        <w:t xml:space="preserve"> </w:t>
      </w:r>
      <w:r>
        <w:rPr>
          <w:w w:val="110"/>
        </w:rPr>
        <w:t>Figure</w:t>
      </w:r>
      <w:r>
        <w:rPr>
          <w:spacing w:val="-31"/>
          <w:w w:val="110"/>
        </w:rPr>
        <w:t xml:space="preserve"> </w:t>
      </w:r>
      <w:r>
        <w:rPr>
          <w:w w:val="110"/>
        </w:rPr>
        <w:t>8.</w:t>
      </w:r>
      <w:r>
        <w:rPr>
          <w:spacing w:val="-31"/>
          <w:w w:val="110"/>
        </w:rPr>
        <w:t xml:space="preserve"> </w:t>
      </w:r>
      <w:r>
        <w:rPr>
          <w:w w:val="110"/>
        </w:rPr>
        <w:t>Semantically,</w:t>
      </w:r>
      <w:r>
        <w:rPr>
          <w:spacing w:val="-30"/>
          <w:w w:val="110"/>
        </w:rPr>
        <w:t xml:space="preserve"> </w:t>
      </w:r>
      <w:r>
        <w:rPr>
          <w:w w:val="110"/>
        </w:rPr>
        <w:t>the</w:t>
      </w:r>
      <w:r>
        <w:rPr>
          <w:spacing w:val="-31"/>
          <w:w w:val="110"/>
        </w:rPr>
        <w:t xml:space="preserve"> </w:t>
      </w:r>
      <w:r>
        <w:rPr>
          <w:w w:val="110"/>
        </w:rPr>
        <w:t>call is</w:t>
      </w:r>
      <w:r>
        <w:rPr>
          <w:spacing w:val="-8"/>
          <w:w w:val="110"/>
        </w:rPr>
        <w:t xml:space="preserve"> </w:t>
      </w:r>
      <w:r>
        <w:rPr>
          <w:w w:val="110"/>
        </w:rPr>
        <w:t>expanded</w:t>
      </w:r>
      <w:r>
        <w:rPr>
          <w:spacing w:val="-8"/>
          <w:w w:val="110"/>
        </w:rPr>
        <w:t xml:space="preserve"> </w:t>
      </w:r>
      <w:r>
        <w:rPr>
          <w:w w:val="110"/>
        </w:rPr>
        <w:t>into</w:t>
      </w:r>
      <w:r>
        <w:rPr>
          <w:spacing w:val="-8"/>
          <w:w w:val="110"/>
        </w:rPr>
        <w:t xml:space="preserve"> </w:t>
      </w:r>
      <w:r>
        <w:rPr>
          <w:w w:val="110"/>
        </w:rPr>
        <w:t>a</w:t>
      </w:r>
      <w:r>
        <w:rPr>
          <w:spacing w:val="-8"/>
          <w:w w:val="110"/>
        </w:rPr>
        <w:t xml:space="preserve"> </w:t>
      </w:r>
      <w:r>
        <w:rPr>
          <w:w w:val="110"/>
        </w:rPr>
        <w:t>let</w:t>
      </w:r>
      <w:ins w:id="670" w:author="SC9986" w:date="2022-08-04T11:24:00Z">
        <w:r w:rsidR="002F322E">
          <w:rPr>
            <w:w w:val="110"/>
          </w:rPr>
          <w:t>,</w:t>
        </w:r>
      </w:ins>
      <w:r>
        <w:rPr>
          <w:spacing w:val="-8"/>
          <w:w w:val="110"/>
        </w:rPr>
        <w:t xml:space="preserve"> </w:t>
      </w:r>
      <w:r>
        <w:rPr>
          <w:w w:val="110"/>
        </w:rPr>
        <w:t>which</w:t>
      </w:r>
      <w:r>
        <w:rPr>
          <w:spacing w:val="-8"/>
          <w:w w:val="110"/>
        </w:rPr>
        <w:t xml:space="preserve"> </w:t>
      </w:r>
      <w:r>
        <w:rPr>
          <w:w w:val="110"/>
        </w:rPr>
        <w:t>binds</w:t>
      </w:r>
      <w:r>
        <w:rPr>
          <w:spacing w:val="-7"/>
          <w:w w:val="110"/>
        </w:rPr>
        <w:t xml:space="preserve"> </w:t>
      </w:r>
      <w:r>
        <w:rPr>
          <w:w w:val="110"/>
        </w:rPr>
        <w:t>parameter</w:t>
      </w:r>
      <w:r>
        <w:rPr>
          <w:spacing w:val="-8"/>
          <w:w w:val="110"/>
        </w:rPr>
        <w:t xml:space="preserve"> </w:t>
      </w:r>
      <w:r>
        <w:rPr>
          <w:w w:val="110"/>
        </w:rPr>
        <w:t>variables</w:t>
      </w:r>
      <w:r>
        <w:rPr>
          <w:spacing w:val="-8"/>
          <w:w w:val="110"/>
        </w:rPr>
        <w:t xml:space="preserve"> </w:t>
      </w:r>
      <w:r>
        <w:rPr>
          <w:i/>
          <w:w w:val="110"/>
        </w:rPr>
        <w:t xml:space="preserve">x </w:t>
      </w:r>
      <w:r>
        <w:rPr>
          <w:w w:val="105"/>
        </w:rPr>
        <w:t>to</w:t>
      </w:r>
      <w:r>
        <w:rPr>
          <w:spacing w:val="-14"/>
          <w:w w:val="105"/>
        </w:rPr>
        <w:t xml:space="preserve"> </w:t>
      </w:r>
      <w:r>
        <w:rPr>
          <w:w w:val="105"/>
        </w:rPr>
        <w:t>the</w:t>
      </w:r>
      <w:r>
        <w:rPr>
          <w:spacing w:val="-14"/>
          <w:w w:val="105"/>
        </w:rPr>
        <w:t xml:space="preserve"> </w:t>
      </w:r>
      <w:r>
        <w:rPr>
          <w:w w:val="105"/>
        </w:rPr>
        <w:t>actual</w:t>
      </w:r>
      <w:r>
        <w:rPr>
          <w:spacing w:val="-13"/>
          <w:w w:val="105"/>
        </w:rPr>
        <w:t xml:space="preserve"> </w:t>
      </w:r>
      <w:r>
        <w:rPr>
          <w:w w:val="105"/>
        </w:rPr>
        <w:t>arguments</w:t>
      </w:r>
      <w:r>
        <w:rPr>
          <w:spacing w:val="-14"/>
          <w:w w:val="105"/>
        </w:rPr>
        <w:t xml:space="preserve"> </w:t>
      </w:r>
      <w:r>
        <w:rPr>
          <w:i/>
          <w:w w:val="105"/>
        </w:rPr>
        <w:t>n</w:t>
      </w:r>
      <w:del w:id="671" w:author="SC9986" w:date="2022-08-04T11:24:00Z">
        <w:r w:rsidDel="002F322E">
          <w:rPr>
            <w:w w:val="105"/>
          </w:rPr>
          <w:delText>,</w:delText>
        </w:r>
      </w:del>
      <w:r>
        <w:rPr>
          <w:spacing w:val="-13"/>
          <w:w w:val="105"/>
        </w:rPr>
        <w:t xml:space="preserve"> </w:t>
      </w:r>
      <w:r>
        <w:rPr>
          <w:w w:val="105"/>
        </w:rPr>
        <w:t>but</w:t>
      </w:r>
      <w:r>
        <w:rPr>
          <w:spacing w:val="-14"/>
          <w:w w:val="105"/>
        </w:rPr>
        <w:t xml:space="preserve"> </w:t>
      </w:r>
      <w:r>
        <w:rPr>
          <w:w w:val="105"/>
        </w:rPr>
        <w:t>annotated</w:t>
      </w:r>
      <w:r>
        <w:rPr>
          <w:spacing w:val="-14"/>
          <w:w w:val="105"/>
        </w:rPr>
        <w:t xml:space="preserve"> </w:t>
      </w:r>
      <w:r>
        <w:rPr>
          <w:w w:val="105"/>
        </w:rPr>
        <w:t>with</w:t>
      </w:r>
      <w:r>
        <w:rPr>
          <w:spacing w:val="-13"/>
          <w:w w:val="105"/>
        </w:rPr>
        <w:t xml:space="preserve"> </w:t>
      </w:r>
      <w:r>
        <w:rPr>
          <w:w w:val="105"/>
        </w:rPr>
        <w:t>the</w:t>
      </w:r>
      <w:r>
        <w:rPr>
          <w:spacing w:val="-14"/>
          <w:w w:val="105"/>
        </w:rPr>
        <w:t xml:space="preserve"> </w:t>
      </w:r>
      <w:r>
        <w:rPr>
          <w:w w:val="105"/>
        </w:rPr>
        <w:t xml:space="preserve">parameter </w:t>
      </w:r>
      <w:r>
        <w:rPr>
          <w:w w:val="110"/>
        </w:rPr>
        <w:t>types</w:t>
      </w:r>
      <w:r>
        <w:rPr>
          <w:spacing w:val="-12"/>
          <w:w w:val="110"/>
        </w:rPr>
        <w:t xml:space="preserve"> </w:t>
      </w:r>
      <w:r>
        <w:rPr>
          <w:i/>
          <w:w w:val="110"/>
        </w:rPr>
        <w:t>τ</w:t>
      </w:r>
      <w:r>
        <w:rPr>
          <w:i/>
          <w:spacing w:val="-1"/>
          <w:w w:val="110"/>
        </w:rPr>
        <w:t xml:space="preserve"> </w:t>
      </w:r>
      <w:r>
        <w:rPr>
          <w:w w:val="110"/>
        </w:rPr>
        <w:t>(this</w:t>
      </w:r>
      <w:r>
        <w:rPr>
          <w:spacing w:val="-11"/>
          <w:w w:val="110"/>
        </w:rPr>
        <w:t xml:space="preserve"> </w:t>
      </w:r>
      <w:r>
        <w:rPr>
          <w:w w:val="110"/>
        </w:rPr>
        <w:t>will</w:t>
      </w:r>
      <w:r>
        <w:rPr>
          <w:spacing w:val="-12"/>
          <w:w w:val="110"/>
        </w:rPr>
        <w:t xml:space="preserve"> </w:t>
      </w:r>
      <w:r>
        <w:rPr>
          <w:w w:val="110"/>
        </w:rPr>
        <w:t>be</w:t>
      </w:r>
      <w:r>
        <w:rPr>
          <w:spacing w:val="-12"/>
          <w:w w:val="110"/>
        </w:rPr>
        <w:t xml:space="preserve"> </w:t>
      </w:r>
      <w:r>
        <w:rPr>
          <w:w w:val="110"/>
        </w:rPr>
        <w:t>safe</w:t>
      </w:r>
      <w:r>
        <w:rPr>
          <w:spacing w:val="-12"/>
          <w:w w:val="110"/>
        </w:rPr>
        <w:t xml:space="preserve"> </w:t>
      </w:r>
      <w:r>
        <w:rPr>
          <w:w w:val="110"/>
        </w:rPr>
        <w:t>for</w:t>
      </w:r>
      <w:r>
        <w:rPr>
          <w:spacing w:val="-11"/>
          <w:w w:val="110"/>
        </w:rPr>
        <w:t xml:space="preserve"> </w:t>
      </w:r>
      <w:r>
        <w:rPr>
          <w:w w:val="110"/>
        </w:rPr>
        <w:t>type-correct</w:t>
      </w:r>
      <w:r>
        <w:rPr>
          <w:spacing w:val="-12"/>
          <w:w w:val="110"/>
        </w:rPr>
        <w:t xml:space="preserve"> </w:t>
      </w:r>
      <w:r>
        <w:rPr>
          <w:w w:val="110"/>
        </w:rPr>
        <w:t>programs).</w:t>
      </w:r>
      <w:r>
        <w:rPr>
          <w:spacing w:val="-12"/>
          <w:w w:val="110"/>
        </w:rPr>
        <w:t xml:space="preserve"> </w:t>
      </w:r>
      <w:r>
        <w:rPr>
          <w:w w:val="110"/>
        </w:rPr>
        <w:t>The function</w:t>
      </w:r>
      <w:r>
        <w:rPr>
          <w:spacing w:val="-18"/>
          <w:w w:val="110"/>
        </w:rPr>
        <w:t xml:space="preserve"> </w:t>
      </w:r>
      <w:r>
        <w:rPr>
          <w:w w:val="110"/>
        </w:rPr>
        <w:t>body</w:t>
      </w:r>
      <w:r>
        <w:rPr>
          <w:spacing w:val="-17"/>
          <w:w w:val="110"/>
        </w:rPr>
        <w:t xml:space="preserve"> </w:t>
      </w:r>
      <w:r>
        <w:rPr>
          <w:i/>
          <w:w w:val="110"/>
        </w:rPr>
        <w:t>e</w:t>
      </w:r>
      <w:r>
        <w:rPr>
          <w:i/>
          <w:spacing w:val="-18"/>
          <w:w w:val="110"/>
        </w:rPr>
        <w:t xml:space="preserve"> </w:t>
      </w:r>
      <w:r>
        <w:rPr>
          <w:w w:val="110"/>
        </w:rPr>
        <w:t>is</w:t>
      </w:r>
      <w:r>
        <w:rPr>
          <w:spacing w:val="-17"/>
          <w:w w:val="110"/>
        </w:rPr>
        <w:t xml:space="preserve"> </w:t>
      </w:r>
      <w:r>
        <w:rPr>
          <w:w w:val="110"/>
        </w:rPr>
        <w:t>wrapped</w:t>
      </w:r>
      <w:r>
        <w:rPr>
          <w:spacing w:val="-18"/>
          <w:w w:val="110"/>
        </w:rPr>
        <w:t xml:space="preserve"> </w:t>
      </w:r>
      <w:r>
        <w:rPr>
          <w:w w:val="110"/>
        </w:rPr>
        <w:t>in</w:t>
      </w:r>
      <w:r>
        <w:rPr>
          <w:spacing w:val="-17"/>
          <w:w w:val="110"/>
        </w:rPr>
        <w:t xml:space="preserve"> </w:t>
      </w:r>
      <w:r>
        <w:rPr>
          <w:w w:val="110"/>
        </w:rPr>
        <w:t>a</w:t>
      </w:r>
      <w:r>
        <w:rPr>
          <w:spacing w:val="-18"/>
          <w:w w:val="110"/>
        </w:rPr>
        <w:t xml:space="preserve"> </w:t>
      </w:r>
      <w:r>
        <w:rPr>
          <w:w w:val="110"/>
        </w:rPr>
        <w:t>static</w:t>
      </w:r>
      <w:r>
        <w:rPr>
          <w:spacing w:val="-17"/>
          <w:w w:val="110"/>
        </w:rPr>
        <w:t xml:space="preserve"> </w:t>
      </w:r>
      <w:r>
        <w:rPr>
          <w:w w:val="110"/>
        </w:rPr>
        <w:t>cast</w:t>
      </w:r>
      <w:r>
        <w:rPr>
          <w:spacing w:val="-18"/>
          <w:w w:val="110"/>
        </w:rPr>
        <w:t xml:space="preserve"> </w:t>
      </w:r>
      <w:r>
        <w:rPr>
          <w:rFonts w:ascii="Tahoma" w:hAnsi="Tahoma"/>
          <w:w w:val="110"/>
        </w:rPr>
        <w:t>(</w:t>
      </w:r>
      <w:r>
        <w:rPr>
          <w:i/>
          <w:w w:val="110"/>
        </w:rPr>
        <w:t>τ</w:t>
      </w:r>
      <w:r>
        <w:rPr>
          <w:i/>
          <w:spacing w:val="-43"/>
          <w:w w:val="110"/>
        </w:rPr>
        <w:t xml:space="preserve"> </w:t>
      </w:r>
      <w:r>
        <w:rPr>
          <w:rFonts w:ascii="Tahoma" w:hAnsi="Tahoma"/>
          <w:w w:val="110"/>
        </w:rPr>
        <w:t>[</w:t>
      </w:r>
      <w:r>
        <w:rPr>
          <w:i/>
          <w:w w:val="110"/>
        </w:rPr>
        <w:t>n/x</w:t>
      </w:r>
      <w:r>
        <w:rPr>
          <w:rFonts w:ascii="Tahoma" w:hAnsi="Tahoma"/>
          <w:w w:val="110"/>
        </w:rPr>
        <w:t>])</w:t>
      </w:r>
      <w:ins w:id="672" w:author="SC9986" w:date="2022-08-04T11:24:00Z">
        <w:r w:rsidR="002F322E">
          <w:rPr>
            <w:rFonts w:ascii="Tahoma" w:hAnsi="Tahoma"/>
            <w:w w:val="110"/>
          </w:rPr>
          <w:t>,</w:t>
        </w:r>
      </w:ins>
      <w:r>
        <w:rPr>
          <w:rFonts w:ascii="Tahoma" w:hAnsi="Tahoma"/>
          <w:spacing w:val="-31"/>
          <w:w w:val="110"/>
        </w:rPr>
        <w:t xml:space="preserve"> </w:t>
      </w:r>
      <w:r>
        <w:rPr>
          <w:w w:val="110"/>
        </w:rPr>
        <w:t xml:space="preserve">which </w:t>
      </w:r>
      <w:r>
        <w:rPr>
          <w:w w:val="105"/>
        </w:rPr>
        <w:t>is</w:t>
      </w:r>
      <w:r>
        <w:rPr>
          <w:spacing w:val="-11"/>
          <w:w w:val="105"/>
        </w:rPr>
        <w:t xml:space="preserve"> </w:t>
      </w:r>
      <w:r>
        <w:rPr>
          <w:w w:val="105"/>
        </w:rPr>
        <w:t>the</w:t>
      </w:r>
      <w:r>
        <w:rPr>
          <w:spacing w:val="-10"/>
          <w:w w:val="105"/>
        </w:rPr>
        <w:t xml:space="preserve"> </w:t>
      </w:r>
      <w:r>
        <w:rPr>
          <w:w w:val="105"/>
        </w:rPr>
        <w:t>function’s</w:t>
      </w:r>
      <w:r>
        <w:rPr>
          <w:spacing w:val="-10"/>
          <w:w w:val="105"/>
        </w:rPr>
        <w:t xml:space="preserve"> </w:t>
      </w:r>
      <w:r>
        <w:rPr>
          <w:w w:val="105"/>
        </w:rPr>
        <w:t>return</w:t>
      </w:r>
      <w:r>
        <w:rPr>
          <w:spacing w:val="-10"/>
          <w:w w:val="105"/>
        </w:rPr>
        <w:t xml:space="preserve"> </w:t>
      </w:r>
      <w:r>
        <w:rPr>
          <w:w w:val="105"/>
        </w:rPr>
        <w:t>type</w:t>
      </w:r>
      <w:r>
        <w:rPr>
          <w:spacing w:val="-10"/>
          <w:w w:val="105"/>
        </w:rPr>
        <w:t xml:space="preserve"> </w:t>
      </w:r>
      <w:r>
        <w:rPr>
          <w:w w:val="105"/>
        </w:rPr>
        <w:t>but</w:t>
      </w:r>
      <w:r>
        <w:rPr>
          <w:spacing w:val="-10"/>
          <w:w w:val="105"/>
        </w:rPr>
        <w:t xml:space="preserve"> </w:t>
      </w:r>
      <w:r>
        <w:rPr>
          <w:w w:val="105"/>
        </w:rPr>
        <w:t>with</w:t>
      </w:r>
      <w:r>
        <w:rPr>
          <w:spacing w:val="-11"/>
          <w:w w:val="105"/>
        </w:rPr>
        <w:t xml:space="preserve"> </w:t>
      </w:r>
      <w:r>
        <w:rPr>
          <w:w w:val="105"/>
        </w:rPr>
        <w:t>any</w:t>
      </w:r>
      <w:r>
        <w:rPr>
          <w:spacing w:val="-10"/>
          <w:w w:val="105"/>
        </w:rPr>
        <w:t xml:space="preserve"> </w:t>
      </w:r>
      <w:r>
        <w:rPr>
          <w:w w:val="105"/>
        </w:rPr>
        <w:t>integer</w:t>
      </w:r>
      <w:r>
        <w:rPr>
          <w:spacing w:val="-10"/>
          <w:w w:val="105"/>
        </w:rPr>
        <w:t xml:space="preserve"> </w:t>
      </w:r>
      <w:r>
        <w:rPr>
          <w:w w:val="105"/>
        </w:rPr>
        <w:t xml:space="preserve">parameter </w:t>
      </w:r>
      <w:r>
        <w:rPr>
          <w:w w:val="110"/>
        </w:rPr>
        <w:t>variables</w:t>
      </w:r>
      <w:r>
        <w:rPr>
          <w:spacing w:val="-32"/>
          <w:w w:val="110"/>
        </w:rPr>
        <w:t xml:space="preserve"> </w:t>
      </w:r>
      <w:r>
        <w:rPr>
          <w:i/>
          <w:w w:val="110"/>
        </w:rPr>
        <w:t>x</w:t>
      </w:r>
      <w:r>
        <w:rPr>
          <w:i/>
          <w:spacing w:val="-32"/>
          <w:w w:val="110"/>
        </w:rPr>
        <w:t xml:space="preserve"> </w:t>
      </w:r>
      <w:r>
        <w:rPr>
          <w:w w:val="110"/>
        </w:rPr>
        <w:t>appearing</w:t>
      </w:r>
      <w:r>
        <w:rPr>
          <w:spacing w:val="-32"/>
          <w:w w:val="110"/>
        </w:rPr>
        <w:t xml:space="preserve"> </w:t>
      </w:r>
      <w:r>
        <w:rPr>
          <w:w w:val="110"/>
        </w:rPr>
        <w:t>in</w:t>
      </w:r>
      <w:r>
        <w:rPr>
          <w:spacing w:val="-32"/>
          <w:w w:val="110"/>
        </w:rPr>
        <w:t xml:space="preserve"> </w:t>
      </w:r>
      <w:r>
        <w:rPr>
          <w:w w:val="110"/>
        </w:rPr>
        <w:t>that</w:t>
      </w:r>
      <w:r>
        <w:rPr>
          <w:spacing w:val="-32"/>
          <w:w w:val="110"/>
        </w:rPr>
        <w:t xml:space="preserve"> </w:t>
      </w:r>
      <w:r>
        <w:rPr>
          <w:w w:val="110"/>
        </w:rPr>
        <w:t>type,</w:t>
      </w:r>
      <w:r>
        <w:rPr>
          <w:spacing w:val="-32"/>
          <w:w w:val="110"/>
        </w:rPr>
        <w:t xml:space="preserve"> </w:t>
      </w:r>
      <w:r>
        <w:rPr>
          <w:w w:val="110"/>
        </w:rPr>
        <w:t>as</w:t>
      </w:r>
      <w:r>
        <w:rPr>
          <w:spacing w:val="-32"/>
          <w:w w:val="110"/>
        </w:rPr>
        <w:t xml:space="preserve"> </w:t>
      </w:r>
      <w:r>
        <w:rPr>
          <w:w w:val="110"/>
        </w:rPr>
        <w:t>type</w:t>
      </w:r>
      <w:r>
        <w:rPr>
          <w:spacing w:val="-32"/>
          <w:w w:val="110"/>
        </w:rPr>
        <w:t xml:space="preserve"> </w:t>
      </w:r>
      <w:r>
        <w:rPr>
          <w:w w:val="110"/>
        </w:rPr>
        <w:t>bound</w:t>
      </w:r>
      <w:r>
        <w:rPr>
          <w:spacing w:val="-32"/>
          <w:w w:val="110"/>
        </w:rPr>
        <w:t xml:space="preserve"> </w:t>
      </w:r>
      <w:r>
        <w:rPr>
          <w:w w:val="110"/>
        </w:rPr>
        <w:t>variables,</w:t>
      </w:r>
      <w:r>
        <w:t xml:space="preserve"> </w:t>
      </w:r>
      <w:r>
        <w:rPr>
          <w:w w:val="110"/>
        </w:rPr>
        <w:t>substituted</w:t>
      </w:r>
      <w:r>
        <w:rPr>
          <w:spacing w:val="-25"/>
          <w:w w:val="110"/>
        </w:rPr>
        <w:t xml:space="preserve"> </w:t>
      </w:r>
      <w:r>
        <w:rPr>
          <w:w w:val="110"/>
        </w:rPr>
        <w:t>with</w:t>
      </w:r>
      <w:r>
        <w:rPr>
          <w:spacing w:val="-24"/>
          <w:w w:val="110"/>
        </w:rPr>
        <w:t xml:space="preserve"> </w:t>
      </w:r>
      <w:r>
        <w:rPr>
          <w:w w:val="110"/>
        </w:rPr>
        <w:t>the</w:t>
      </w:r>
      <w:r>
        <w:rPr>
          <w:spacing w:val="-25"/>
          <w:w w:val="110"/>
        </w:rPr>
        <w:t xml:space="preserve"> </w:t>
      </w:r>
      <w:r>
        <w:rPr>
          <w:w w:val="110"/>
        </w:rPr>
        <w:t>call’s</w:t>
      </w:r>
      <w:r>
        <w:rPr>
          <w:spacing w:val="-24"/>
          <w:w w:val="110"/>
        </w:rPr>
        <w:t xml:space="preserve"> </w:t>
      </w:r>
      <w:r>
        <w:rPr>
          <w:w w:val="110"/>
        </w:rPr>
        <w:t>actual</w:t>
      </w:r>
      <w:r>
        <w:rPr>
          <w:spacing w:val="-24"/>
          <w:w w:val="110"/>
        </w:rPr>
        <w:t xml:space="preserve"> </w:t>
      </w:r>
      <w:r>
        <w:rPr>
          <w:w w:val="110"/>
        </w:rPr>
        <w:t>arguments</w:t>
      </w:r>
      <w:r>
        <w:rPr>
          <w:spacing w:val="-25"/>
          <w:w w:val="110"/>
        </w:rPr>
        <w:t xml:space="preserve"> </w:t>
      </w:r>
      <w:r>
        <w:rPr>
          <w:i/>
          <w:w w:val="110"/>
        </w:rPr>
        <w:t>n</w:t>
      </w:r>
      <w:r>
        <w:rPr>
          <w:w w:val="110"/>
        </w:rPr>
        <w:t>.</w:t>
      </w:r>
      <w:r>
        <w:rPr>
          <w:spacing w:val="-24"/>
          <w:w w:val="110"/>
        </w:rPr>
        <w:t xml:space="preserve"> </w:t>
      </w:r>
      <w:r>
        <w:rPr>
          <w:spacing w:val="-8"/>
          <w:w w:val="110"/>
        </w:rPr>
        <w:t>To</w:t>
      </w:r>
      <w:r>
        <w:rPr>
          <w:spacing w:val="-24"/>
          <w:w w:val="110"/>
        </w:rPr>
        <w:t xml:space="preserve"> </w:t>
      </w:r>
      <w:r>
        <w:rPr>
          <w:w w:val="110"/>
        </w:rPr>
        <w:t>see</w:t>
      </w:r>
      <w:r>
        <w:rPr>
          <w:spacing w:val="-25"/>
          <w:w w:val="110"/>
        </w:rPr>
        <w:t xml:space="preserve"> </w:t>
      </w:r>
      <w:r>
        <w:rPr>
          <w:w w:val="110"/>
        </w:rPr>
        <w:t xml:space="preserve">why </w:t>
      </w:r>
      <w:r>
        <w:rPr>
          <w:w w:val="115"/>
        </w:rPr>
        <w:t xml:space="preserve">this is needed, suppose that </w:t>
      </w:r>
      <w:proofErr w:type="spellStart"/>
      <w:r>
        <w:rPr>
          <w:color w:val="0000CC"/>
          <w:w w:val="115"/>
        </w:rPr>
        <w:t>safe_strcat</w:t>
      </w:r>
      <w:proofErr w:type="spellEnd"/>
      <w:r>
        <w:rPr>
          <w:color w:val="0000CC"/>
          <w:w w:val="115"/>
        </w:rPr>
        <w:t xml:space="preserve"> </w:t>
      </w:r>
      <w:r>
        <w:rPr>
          <w:w w:val="115"/>
        </w:rPr>
        <w:t xml:space="preserve">in Fig. 8 is defined to return a </w:t>
      </w:r>
      <w:proofErr w:type="spellStart"/>
      <w:r>
        <w:rPr>
          <w:color w:val="0000CC"/>
          <w:w w:val="115"/>
        </w:rPr>
        <w:t>nt_array_ptr</w:t>
      </w:r>
      <w:proofErr w:type="spellEnd"/>
      <w:r>
        <w:rPr>
          <w:w w:val="115"/>
        </w:rPr>
        <w:t>&lt;</w:t>
      </w:r>
      <w:r>
        <w:rPr>
          <w:color w:val="006600"/>
          <w:w w:val="115"/>
        </w:rPr>
        <w:t>int</w:t>
      </w:r>
      <w:r>
        <w:rPr>
          <w:w w:val="115"/>
        </w:rPr>
        <w:t>&gt;:</w:t>
      </w:r>
      <w:r>
        <w:rPr>
          <w:color w:val="0000CC"/>
          <w:w w:val="115"/>
        </w:rPr>
        <w:t>count</w:t>
      </w:r>
      <w:r>
        <w:rPr>
          <w:w w:val="115"/>
        </w:rPr>
        <w:t>(</w:t>
      </w:r>
      <w:r>
        <w:rPr>
          <w:color w:val="0000CC"/>
          <w:w w:val="115"/>
        </w:rPr>
        <w:t>n</w:t>
      </w:r>
      <w:r>
        <w:rPr>
          <w:w w:val="115"/>
        </w:rPr>
        <w:t xml:space="preserve">) typed term, and assume that we perform a </w:t>
      </w:r>
      <w:proofErr w:type="spellStart"/>
      <w:r>
        <w:rPr>
          <w:color w:val="0000CC"/>
          <w:w w:val="115"/>
        </w:rPr>
        <w:t>safe_strcat</w:t>
      </w:r>
      <w:proofErr w:type="spellEnd"/>
      <w:r>
        <w:rPr>
          <w:color w:val="0000CC"/>
          <w:spacing w:val="-15"/>
          <w:w w:val="115"/>
        </w:rPr>
        <w:t xml:space="preserve"> </w:t>
      </w:r>
      <w:r>
        <w:rPr>
          <w:w w:val="115"/>
        </w:rPr>
        <w:t>func</w:t>
      </w:r>
      <w:del w:id="673" w:author="SC9986" w:date="2022-08-04T11:25:00Z">
        <w:r w:rsidDel="002F322E">
          <w:rPr>
            <w:w w:val="115"/>
          </w:rPr>
          <w:delText xml:space="preserve">- </w:delText>
        </w:r>
      </w:del>
      <w:r>
        <w:t xml:space="preserve">tion </w:t>
      </w:r>
      <w:del w:id="674" w:author="SC9986" w:date="2022-08-04T11:25:00Z">
        <w:r w:rsidDel="002F322E">
          <w:delText xml:space="preserve"> </w:delText>
        </w:r>
      </w:del>
      <w:r>
        <w:t xml:space="preserve">call </w:t>
      </w:r>
      <w:del w:id="675" w:author="SC9986" w:date="2022-08-04T11:25:00Z">
        <w:r w:rsidDel="002F322E">
          <w:delText xml:space="preserve"> </w:delText>
        </w:r>
      </w:del>
      <w:r>
        <w:t xml:space="preserve">as </w:t>
      </w:r>
      <w:del w:id="676" w:author="SC9986" w:date="2022-08-04T11:25:00Z">
        <w:r w:rsidDel="002F322E">
          <w:delText xml:space="preserve"> </w:delText>
        </w:r>
      </w:del>
      <w:r>
        <w:rPr>
          <w:color w:val="0000CC"/>
          <w:w w:val="104"/>
        </w:rPr>
        <w:t>x</w:t>
      </w:r>
      <w:r>
        <w:rPr>
          <w:w w:val="92"/>
        </w:rPr>
        <w:t>=</w:t>
      </w:r>
      <w:proofErr w:type="spellStart"/>
      <w:r>
        <w:rPr>
          <w:color w:val="0000CC"/>
          <w:w w:val="134"/>
        </w:rPr>
        <w:t>safe_strcat</w:t>
      </w:r>
      <w:proofErr w:type="spellEnd"/>
      <w:r>
        <w:rPr>
          <w:w w:val="157"/>
        </w:rPr>
        <w:t>(</w:t>
      </w:r>
      <w:r>
        <w:rPr>
          <w:color w:val="0000CC"/>
          <w:w w:val="117"/>
        </w:rPr>
        <w:t>a</w:t>
      </w:r>
      <w:r>
        <w:rPr>
          <w:w w:val="209"/>
        </w:rPr>
        <w:t>,</w:t>
      </w:r>
      <w:r>
        <w:rPr>
          <w:color w:val="0000CC"/>
          <w:w w:val="104"/>
        </w:rPr>
        <w:t>b</w:t>
      </w:r>
      <w:r>
        <w:rPr>
          <w:w w:val="132"/>
        </w:rPr>
        <w:t>,10)</w:t>
      </w:r>
      <w:r>
        <w:t xml:space="preserve">. </w:t>
      </w:r>
      <w:del w:id="677" w:author="SC9986" w:date="2022-08-04T11:25:00Z">
        <w:r w:rsidDel="002F322E">
          <w:delText xml:space="preserve"> </w:delText>
        </w:r>
      </w:del>
      <w:r>
        <w:t xml:space="preserve">After </w:t>
      </w:r>
      <w:del w:id="678" w:author="SC9986" w:date="2022-08-04T11:25:00Z">
        <w:r w:rsidDel="002F322E">
          <w:delText xml:space="preserve"> </w:delText>
        </w:r>
      </w:del>
      <w:r>
        <w:t xml:space="preserve">the </w:t>
      </w:r>
      <w:del w:id="679" w:author="SC9986" w:date="2022-08-04T11:25:00Z">
        <w:r w:rsidDel="002F322E">
          <w:delText xml:space="preserve"> </w:delText>
        </w:r>
      </w:del>
      <w:r>
        <w:rPr>
          <w:spacing w:val="-5"/>
        </w:rPr>
        <w:t>ev</w:t>
      </w:r>
      <w:r>
        <w:t>alua</w:t>
      </w:r>
      <w:del w:id="680" w:author="SC9986" w:date="2022-08-04T11:25:00Z">
        <w:r w:rsidDel="002F322E">
          <w:delText xml:space="preserve">- </w:delText>
        </w:r>
      </w:del>
      <w:r>
        <w:rPr>
          <w:w w:val="115"/>
        </w:rPr>
        <w:t xml:space="preserve">tion of </w:t>
      </w:r>
      <w:proofErr w:type="spellStart"/>
      <w:r>
        <w:rPr>
          <w:color w:val="0000CC"/>
          <w:w w:val="115"/>
        </w:rPr>
        <w:t>safe_strcat</w:t>
      </w:r>
      <w:proofErr w:type="spellEnd"/>
      <w:r>
        <w:rPr>
          <w:w w:val="115"/>
        </w:rPr>
        <w:t xml:space="preserve">, the function returns a value with type </w:t>
      </w:r>
      <w:proofErr w:type="spellStart"/>
      <w:r>
        <w:rPr>
          <w:color w:val="0000CC"/>
          <w:w w:val="115"/>
        </w:rPr>
        <w:t>nt_array_ptr</w:t>
      </w:r>
      <w:proofErr w:type="spellEnd"/>
      <w:r>
        <w:rPr>
          <w:w w:val="115"/>
        </w:rPr>
        <w:t>&lt;</w:t>
      </w:r>
      <w:r>
        <w:rPr>
          <w:color w:val="006600"/>
          <w:w w:val="115"/>
        </w:rPr>
        <w:t>int</w:t>
      </w:r>
      <w:r>
        <w:rPr>
          <w:w w:val="115"/>
        </w:rPr>
        <w:t>&gt;:</w:t>
      </w:r>
      <w:r>
        <w:rPr>
          <w:color w:val="0000CC"/>
          <w:w w:val="115"/>
        </w:rPr>
        <w:t>count</w:t>
      </w:r>
      <w:r>
        <w:rPr>
          <w:w w:val="115"/>
        </w:rPr>
        <w:t>(10) because we substi</w:t>
      </w:r>
      <w:del w:id="681" w:author="SC9986" w:date="2022-08-04T11:25:00Z">
        <w:r w:rsidDel="002F322E">
          <w:rPr>
            <w:w w:val="115"/>
          </w:rPr>
          <w:delText xml:space="preserve">- </w:delText>
        </w:r>
      </w:del>
      <w:r>
        <w:rPr>
          <w:w w:val="115"/>
        </w:rPr>
        <w:t>tute</w:t>
      </w:r>
      <w:r>
        <w:rPr>
          <w:spacing w:val="-23"/>
          <w:w w:val="115"/>
        </w:rPr>
        <w:t xml:space="preserve"> </w:t>
      </w:r>
      <w:r>
        <w:rPr>
          <w:w w:val="115"/>
        </w:rPr>
        <w:t>bound</w:t>
      </w:r>
      <w:r>
        <w:rPr>
          <w:spacing w:val="-22"/>
          <w:w w:val="115"/>
        </w:rPr>
        <w:t xml:space="preserve"> </w:t>
      </w:r>
      <w:r>
        <w:rPr>
          <w:w w:val="115"/>
        </w:rPr>
        <w:t>variable</w:t>
      </w:r>
      <w:r>
        <w:rPr>
          <w:spacing w:val="-22"/>
          <w:w w:val="115"/>
        </w:rPr>
        <w:t xml:space="preserve"> </w:t>
      </w:r>
      <w:r>
        <w:rPr>
          <w:color w:val="0000CC"/>
          <w:w w:val="115"/>
        </w:rPr>
        <w:t>n</w:t>
      </w:r>
      <w:r>
        <w:rPr>
          <w:color w:val="0000CC"/>
          <w:spacing w:val="-23"/>
          <w:w w:val="115"/>
        </w:rPr>
        <w:t xml:space="preserve"> </w:t>
      </w:r>
      <w:r>
        <w:rPr>
          <w:w w:val="115"/>
        </w:rPr>
        <w:t>in</w:t>
      </w:r>
      <w:r>
        <w:rPr>
          <w:spacing w:val="-22"/>
          <w:w w:val="115"/>
        </w:rPr>
        <w:t xml:space="preserve"> </w:t>
      </w:r>
      <w:r>
        <w:rPr>
          <w:w w:val="115"/>
        </w:rPr>
        <w:t>the</w:t>
      </w:r>
      <w:r>
        <w:rPr>
          <w:spacing w:val="-22"/>
          <w:w w:val="115"/>
        </w:rPr>
        <w:t xml:space="preserve"> </w:t>
      </w:r>
      <w:r>
        <w:rPr>
          <w:w w:val="115"/>
        </w:rPr>
        <w:t>defined</w:t>
      </w:r>
      <w:r>
        <w:rPr>
          <w:spacing w:val="-22"/>
          <w:w w:val="115"/>
        </w:rPr>
        <w:t xml:space="preserve"> </w:t>
      </w:r>
      <w:r>
        <w:rPr>
          <w:w w:val="115"/>
        </w:rPr>
        <w:t>return</w:t>
      </w:r>
      <w:r>
        <w:rPr>
          <w:spacing w:val="-22"/>
          <w:w w:val="115"/>
        </w:rPr>
        <w:t xml:space="preserve"> </w:t>
      </w:r>
      <w:r>
        <w:rPr>
          <w:w w:val="115"/>
        </w:rPr>
        <w:t>type</w:t>
      </w:r>
      <w:r>
        <w:rPr>
          <w:spacing w:val="-23"/>
          <w:w w:val="115"/>
        </w:rPr>
        <w:t xml:space="preserve"> </w:t>
      </w:r>
      <w:r>
        <w:rPr>
          <w:w w:val="115"/>
        </w:rPr>
        <w:t>with</w:t>
      </w:r>
      <w:r>
        <w:rPr>
          <w:spacing w:val="-22"/>
          <w:w w:val="115"/>
        </w:rPr>
        <w:t xml:space="preserve"> </w:t>
      </w:r>
      <w:r>
        <w:rPr>
          <w:w w:val="115"/>
        </w:rPr>
        <w:t xml:space="preserve">10 </w:t>
      </w:r>
      <w:r>
        <w:rPr>
          <w:w w:val="105"/>
        </w:rPr>
        <w:t>from</w:t>
      </w:r>
      <w:r>
        <w:rPr>
          <w:spacing w:val="-29"/>
          <w:w w:val="105"/>
        </w:rPr>
        <w:t xml:space="preserve"> </w:t>
      </w:r>
      <w:r>
        <w:rPr>
          <w:w w:val="105"/>
        </w:rPr>
        <w:t>the</w:t>
      </w:r>
      <w:r>
        <w:rPr>
          <w:spacing w:val="-28"/>
          <w:w w:val="105"/>
        </w:rPr>
        <w:t xml:space="preserve"> </w:t>
      </w:r>
      <w:r>
        <w:rPr>
          <w:w w:val="105"/>
        </w:rPr>
        <w:t>function</w:t>
      </w:r>
      <w:r>
        <w:rPr>
          <w:spacing w:val="-28"/>
          <w:w w:val="105"/>
        </w:rPr>
        <w:t xml:space="preserve"> </w:t>
      </w:r>
      <w:r>
        <w:rPr>
          <w:w w:val="105"/>
        </w:rPr>
        <w:t>call’s</w:t>
      </w:r>
      <w:r>
        <w:rPr>
          <w:spacing w:val="-28"/>
          <w:w w:val="105"/>
        </w:rPr>
        <w:t xml:space="preserve"> </w:t>
      </w:r>
      <w:r>
        <w:rPr>
          <w:w w:val="105"/>
        </w:rPr>
        <w:t>argument</w:t>
      </w:r>
      <w:r>
        <w:rPr>
          <w:spacing w:val="-29"/>
          <w:w w:val="105"/>
        </w:rPr>
        <w:t xml:space="preserve"> </w:t>
      </w:r>
      <w:r>
        <w:rPr>
          <w:w w:val="105"/>
        </w:rPr>
        <w:t>list.</w:t>
      </w:r>
      <w:r>
        <w:rPr>
          <w:spacing w:val="-28"/>
          <w:w w:val="105"/>
        </w:rPr>
        <w:t xml:space="preserve"> </w:t>
      </w:r>
      <w:r>
        <w:rPr>
          <w:w w:val="105"/>
        </w:rPr>
        <w:t>Note</w:t>
      </w:r>
      <w:r>
        <w:rPr>
          <w:spacing w:val="-28"/>
          <w:w w:val="105"/>
        </w:rPr>
        <w:t xml:space="preserve"> </w:t>
      </w:r>
      <w:r>
        <w:rPr>
          <w:w w:val="105"/>
        </w:rPr>
        <w:t>that</w:t>
      </w:r>
      <w:r>
        <w:rPr>
          <w:spacing w:val="-28"/>
          <w:w w:val="105"/>
        </w:rPr>
        <w:t xml:space="preserve"> </w:t>
      </w:r>
      <w:r>
        <w:rPr>
          <w:w w:val="105"/>
        </w:rPr>
        <w:t>the</w:t>
      </w:r>
      <w:r>
        <w:rPr>
          <w:spacing w:val="-26"/>
          <w:w w:val="105"/>
        </w:rPr>
        <w:t xml:space="preserve"> </w:t>
      </w:r>
      <w:r>
        <w:rPr>
          <w:spacing w:val="8"/>
          <w:w w:val="105"/>
        </w:rPr>
        <w:t>S-</w:t>
      </w:r>
      <w:proofErr w:type="spellStart"/>
      <w:r>
        <w:rPr>
          <w:spacing w:val="8"/>
          <w:w w:val="105"/>
        </w:rPr>
        <w:t>F</w:t>
      </w:r>
      <w:r>
        <w:rPr>
          <w:spacing w:val="8"/>
          <w:w w:val="105"/>
          <w:sz w:val="16"/>
        </w:rPr>
        <w:t>UN</w:t>
      </w:r>
      <w:r>
        <w:rPr>
          <w:spacing w:val="8"/>
          <w:w w:val="105"/>
        </w:rPr>
        <w:t>C</w:t>
      </w:r>
      <w:proofErr w:type="spellEnd"/>
      <w:r>
        <w:rPr>
          <w:spacing w:val="8"/>
          <w:w w:val="105"/>
        </w:rPr>
        <w:t xml:space="preserve"> </w:t>
      </w:r>
      <w:r>
        <w:rPr>
          <w:w w:val="110"/>
        </w:rPr>
        <w:t>and</w:t>
      </w:r>
      <w:r>
        <w:rPr>
          <w:spacing w:val="-19"/>
          <w:w w:val="110"/>
        </w:rPr>
        <w:t xml:space="preserve"> </w:t>
      </w:r>
      <w:r>
        <w:rPr>
          <w:spacing w:val="7"/>
          <w:w w:val="110"/>
        </w:rPr>
        <w:t>S-</w:t>
      </w:r>
      <w:proofErr w:type="spellStart"/>
      <w:r>
        <w:rPr>
          <w:spacing w:val="7"/>
          <w:w w:val="110"/>
        </w:rPr>
        <w:t>F</w:t>
      </w:r>
      <w:r>
        <w:rPr>
          <w:spacing w:val="7"/>
          <w:w w:val="110"/>
          <w:sz w:val="16"/>
        </w:rPr>
        <w:t>UN</w:t>
      </w:r>
      <w:r>
        <w:rPr>
          <w:spacing w:val="7"/>
          <w:w w:val="110"/>
        </w:rPr>
        <w:t>T</w:t>
      </w:r>
      <w:proofErr w:type="spellEnd"/>
      <w:r>
        <w:rPr>
          <w:spacing w:val="-19"/>
          <w:w w:val="110"/>
        </w:rPr>
        <w:t xml:space="preserve"> </w:t>
      </w:r>
      <w:r>
        <w:rPr>
          <w:w w:val="110"/>
        </w:rPr>
        <w:t>rules</w:t>
      </w:r>
      <w:r>
        <w:rPr>
          <w:spacing w:val="-20"/>
          <w:w w:val="110"/>
        </w:rPr>
        <w:t xml:space="preserve"> </w:t>
      </w:r>
      <w:r>
        <w:rPr>
          <w:w w:val="110"/>
        </w:rPr>
        <w:t>replace</w:t>
      </w:r>
      <w:r>
        <w:rPr>
          <w:spacing w:val="-21"/>
          <w:w w:val="110"/>
        </w:rPr>
        <w:t xml:space="preserve"> </w:t>
      </w:r>
      <w:r>
        <w:rPr>
          <w:w w:val="110"/>
        </w:rPr>
        <w:t>the</w:t>
      </w:r>
      <w:r>
        <w:rPr>
          <w:spacing w:val="-21"/>
          <w:w w:val="110"/>
        </w:rPr>
        <w:t xml:space="preserve"> </w:t>
      </w:r>
      <w:r>
        <w:rPr>
          <w:w w:val="110"/>
        </w:rPr>
        <w:t>annotations</w:t>
      </w:r>
      <w:r>
        <w:rPr>
          <w:spacing w:val="-21"/>
          <w:w w:val="110"/>
        </w:rPr>
        <w:t xml:space="preserve"> </w:t>
      </w:r>
      <w:proofErr w:type="spellStart"/>
      <w:r>
        <w:rPr>
          <w:i/>
          <w:w w:val="110"/>
        </w:rPr>
        <w:t>τ</w:t>
      </w:r>
      <w:r>
        <w:rPr>
          <w:rFonts w:ascii="Bookman Old Style" w:hAnsi="Bookman Old Style"/>
          <w:i/>
          <w:w w:val="110"/>
          <w:vertAlign w:val="subscript"/>
        </w:rPr>
        <w:t>a</w:t>
      </w:r>
      <w:proofErr w:type="spellEnd"/>
      <w:r>
        <w:rPr>
          <w:rFonts w:ascii="Bookman Old Style" w:hAnsi="Bookman Old Style"/>
          <w:i/>
          <w:spacing w:val="-27"/>
          <w:w w:val="110"/>
        </w:rPr>
        <w:t xml:space="preserve"> </w:t>
      </w:r>
      <w:r>
        <w:rPr>
          <w:w w:val="110"/>
        </w:rPr>
        <w:t>with</w:t>
      </w:r>
      <w:r>
        <w:rPr>
          <w:spacing w:val="-21"/>
          <w:w w:val="110"/>
        </w:rPr>
        <w:t xml:space="preserve"> </w:t>
      </w:r>
      <w:r>
        <w:rPr>
          <w:i/>
          <w:w w:val="110"/>
        </w:rPr>
        <w:t>τ</w:t>
      </w:r>
      <w:r>
        <w:rPr>
          <w:i/>
          <w:spacing w:val="-10"/>
          <w:w w:val="110"/>
        </w:rPr>
        <w:t xml:space="preserve"> </w:t>
      </w:r>
      <w:r>
        <w:rPr>
          <w:w w:val="110"/>
        </w:rPr>
        <w:t xml:space="preserve">(after </w:t>
      </w:r>
      <w:r>
        <w:rPr>
          <w:w w:val="105"/>
        </w:rPr>
        <w:t>instantiation)</w:t>
      </w:r>
      <w:r>
        <w:rPr>
          <w:spacing w:val="-13"/>
          <w:w w:val="105"/>
        </w:rPr>
        <w:t xml:space="preserve"> </w:t>
      </w:r>
      <w:r>
        <w:rPr>
          <w:w w:val="105"/>
        </w:rPr>
        <w:t>from</w:t>
      </w:r>
      <w:r>
        <w:rPr>
          <w:spacing w:val="-12"/>
          <w:w w:val="105"/>
        </w:rPr>
        <w:t xml:space="preserve"> </w:t>
      </w:r>
      <w:r>
        <w:rPr>
          <w:w w:val="105"/>
        </w:rPr>
        <w:t>the</w:t>
      </w:r>
      <w:r>
        <w:rPr>
          <w:spacing w:val="-12"/>
          <w:w w:val="105"/>
        </w:rPr>
        <w:t xml:space="preserve"> </w:t>
      </w:r>
      <w:r>
        <w:rPr>
          <w:w w:val="105"/>
        </w:rPr>
        <w:t>function’s</w:t>
      </w:r>
      <w:r>
        <w:rPr>
          <w:spacing w:val="-12"/>
          <w:w w:val="105"/>
        </w:rPr>
        <w:t xml:space="preserve"> </w:t>
      </w:r>
      <w:r>
        <w:rPr>
          <w:w w:val="105"/>
        </w:rPr>
        <w:t>signature.</w:t>
      </w:r>
      <w:r>
        <w:rPr>
          <w:spacing w:val="-12"/>
          <w:w w:val="105"/>
        </w:rPr>
        <w:t xml:space="preserve"> </w:t>
      </w:r>
      <w:r>
        <w:rPr>
          <w:w w:val="105"/>
        </w:rPr>
        <w:t>Using</w:t>
      </w:r>
      <w:r>
        <w:rPr>
          <w:spacing w:val="-12"/>
          <w:w w:val="105"/>
        </w:rPr>
        <w:t xml:space="preserve"> </w:t>
      </w:r>
      <w:proofErr w:type="spellStart"/>
      <w:r>
        <w:rPr>
          <w:i/>
          <w:w w:val="105"/>
        </w:rPr>
        <w:t>τ</w:t>
      </w:r>
      <w:r>
        <w:rPr>
          <w:rFonts w:ascii="Bookman Old Style" w:hAnsi="Bookman Old Style"/>
          <w:i/>
          <w:w w:val="105"/>
          <w:vertAlign w:val="subscript"/>
        </w:rPr>
        <w:t>a</w:t>
      </w:r>
      <w:proofErr w:type="spellEnd"/>
      <w:r>
        <w:rPr>
          <w:rFonts w:ascii="Bookman Old Style" w:hAnsi="Bookman Old Style"/>
          <w:i/>
          <w:spacing w:val="-17"/>
          <w:w w:val="105"/>
        </w:rPr>
        <w:t xml:space="preserve"> </w:t>
      </w:r>
      <w:r>
        <w:rPr>
          <w:w w:val="105"/>
        </w:rPr>
        <w:t xml:space="preserve">when </w:t>
      </w:r>
      <w:r>
        <w:rPr>
          <w:w w:val="115"/>
        </w:rPr>
        <w:t>executing</w:t>
      </w:r>
      <w:r>
        <w:rPr>
          <w:spacing w:val="-27"/>
          <w:w w:val="115"/>
        </w:rPr>
        <w:t xml:space="preserve"> </w:t>
      </w:r>
      <w:r>
        <w:rPr>
          <w:w w:val="115"/>
        </w:rPr>
        <w:t>the</w:t>
      </w:r>
      <w:r>
        <w:rPr>
          <w:spacing w:val="-26"/>
          <w:w w:val="115"/>
        </w:rPr>
        <w:t xml:space="preserve"> </w:t>
      </w:r>
      <w:r>
        <w:rPr>
          <w:w w:val="115"/>
        </w:rPr>
        <w:t>body</w:t>
      </w:r>
      <w:r>
        <w:rPr>
          <w:spacing w:val="-26"/>
          <w:w w:val="115"/>
        </w:rPr>
        <w:t xml:space="preserve"> </w:t>
      </w:r>
      <w:r>
        <w:rPr>
          <w:w w:val="115"/>
        </w:rPr>
        <w:t>of</w:t>
      </w:r>
      <w:r>
        <w:rPr>
          <w:spacing w:val="-26"/>
          <w:w w:val="115"/>
        </w:rPr>
        <w:t xml:space="preserve"> </w:t>
      </w:r>
      <w:r>
        <w:rPr>
          <w:w w:val="115"/>
        </w:rPr>
        <w:t>the</w:t>
      </w:r>
      <w:r>
        <w:rPr>
          <w:spacing w:val="-26"/>
          <w:w w:val="115"/>
        </w:rPr>
        <w:t xml:space="preserve"> </w:t>
      </w:r>
      <w:r>
        <w:rPr>
          <w:w w:val="115"/>
        </w:rPr>
        <w:t>function</w:t>
      </w:r>
      <w:r>
        <w:rPr>
          <w:spacing w:val="-26"/>
          <w:w w:val="115"/>
        </w:rPr>
        <w:t xml:space="preserve"> </w:t>
      </w:r>
      <w:r>
        <w:rPr>
          <w:w w:val="115"/>
        </w:rPr>
        <w:t>has</w:t>
      </w:r>
      <w:r>
        <w:rPr>
          <w:spacing w:val="-26"/>
          <w:w w:val="115"/>
        </w:rPr>
        <w:t xml:space="preserve"> </w:t>
      </w:r>
      <w:r>
        <w:rPr>
          <w:w w:val="115"/>
        </w:rPr>
        <w:t>no</w:t>
      </w:r>
      <w:r>
        <w:rPr>
          <w:spacing w:val="-26"/>
          <w:w w:val="115"/>
        </w:rPr>
        <w:t xml:space="preserve"> </w:t>
      </w:r>
      <w:r>
        <w:rPr>
          <w:w w:val="115"/>
        </w:rPr>
        <w:t>impact</w:t>
      </w:r>
      <w:r>
        <w:rPr>
          <w:spacing w:val="-26"/>
          <w:w w:val="115"/>
        </w:rPr>
        <w:t xml:space="preserve"> </w:t>
      </w:r>
      <w:r>
        <w:rPr>
          <w:w w:val="115"/>
        </w:rPr>
        <w:t>on</w:t>
      </w:r>
      <w:r>
        <w:rPr>
          <w:spacing w:val="-26"/>
          <w:w w:val="115"/>
        </w:rPr>
        <w:t xml:space="preserve"> </w:t>
      </w:r>
      <w:r>
        <w:rPr>
          <w:w w:val="115"/>
        </w:rPr>
        <w:t xml:space="preserve">the </w:t>
      </w:r>
      <w:r>
        <w:rPr>
          <w:w w:val="105"/>
        </w:rPr>
        <w:t>soundness</w:t>
      </w:r>
      <w:r>
        <w:rPr>
          <w:spacing w:val="-22"/>
          <w:w w:val="105"/>
        </w:rPr>
        <w:t xml:space="preserve"> </w:t>
      </w:r>
      <w:r>
        <w:rPr>
          <w:w w:val="105"/>
        </w:rPr>
        <w:t>of</w:t>
      </w:r>
      <w:r>
        <w:rPr>
          <w:spacing w:val="-19"/>
          <w:w w:val="105"/>
        </w:rPr>
        <w:t xml:space="preserve"> </w:t>
      </w:r>
      <w:proofErr w:type="spellStart"/>
      <w:r>
        <w:rPr>
          <w:spacing w:val="7"/>
          <w:w w:val="105"/>
        </w:rPr>
        <w:t>C</w:t>
      </w:r>
      <w:r>
        <w:rPr>
          <w:spacing w:val="7"/>
          <w:w w:val="105"/>
          <w:sz w:val="16"/>
        </w:rPr>
        <w:t>ORE</w:t>
      </w:r>
      <w:r>
        <w:rPr>
          <w:spacing w:val="7"/>
          <w:w w:val="105"/>
        </w:rPr>
        <w:t>C</w:t>
      </w:r>
      <w:r>
        <w:rPr>
          <w:spacing w:val="7"/>
          <w:w w:val="105"/>
          <w:sz w:val="16"/>
        </w:rPr>
        <w:t>HK</w:t>
      </w:r>
      <w:r>
        <w:rPr>
          <w:spacing w:val="7"/>
          <w:w w:val="105"/>
        </w:rPr>
        <w:t>CB</w:t>
      </w:r>
      <w:r>
        <w:rPr>
          <w:spacing w:val="7"/>
          <w:w w:val="105"/>
          <w:sz w:val="16"/>
        </w:rPr>
        <w:t>OX</w:t>
      </w:r>
      <w:proofErr w:type="spellEnd"/>
      <w:r>
        <w:rPr>
          <w:spacing w:val="7"/>
          <w:w w:val="105"/>
        </w:rPr>
        <w:t>,</w:t>
      </w:r>
      <w:r>
        <w:rPr>
          <w:spacing w:val="-22"/>
          <w:w w:val="105"/>
        </w:rPr>
        <w:t xml:space="preserve"> </w:t>
      </w:r>
      <w:r>
        <w:rPr>
          <w:w w:val="105"/>
        </w:rPr>
        <w:t>but</w:t>
      </w:r>
      <w:r>
        <w:rPr>
          <w:spacing w:val="-21"/>
          <w:w w:val="105"/>
        </w:rPr>
        <w:t xml:space="preserve"> </w:t>
      </w:r>
      <w:r>
        <w:rPr>
          <w:w w:val="105"/>
        </w:rPr>
        <w:t>will</w:t>
      </w:r>
      <w:r>
        <w:rPr>
          <w:spacing w:val="-22"/>
          <w:w w:val="105"/>
        </w:rPr>
        <w:t xml:space="preserve"> </w:t>
      </w:r>
      <w:r>
        <w:rPr>
          <w:w w:val="105"/>
        </w:rPr>
        <w:t>violate</w:t>
      </w:r>
      <w:r>
        <w:rPr>
          <w:spacing w:val="-22"/>
          <w:w w:val="105"/>
        </w:rPr>
        <w:t xml:space="preserve"> </w:t>
      </w:r>
      <w:r>
        <w:rPr>
          <w:w w:val="105"/>
        </w:rPr>
        <w:t>Theorem</w:t>
      </w:r>
      <w:r>
        <w:rPr>
          <w:spacing w:val="-21"/>
          <w:w w:val="105"/>
        </w:rPr>
        <w:t xml:space="preserve"> </w:t>
      </w:r>
      <w:r>
        <w:rPr>
          <w:w w:val="105"/>
        </w:rPr>
        <w:t xml:space="preserve">6, </w:t>
      </w:r>
      <w:r>
        <w:rPr>
          <w:w w:val="110"/>
        </w:rPr>
        <w:t xml:space="preserve">which we introduce in Sec. 4. Rule </w:t>
      </w:r>
      <w:r>
        <w:rPr>
          <w:spacing w:val="7"/>
          <w:w w:val="110"/>
        </w:rPr>
        <w:t>S-</w:t>
      </w:r>
      <w:proofErr w:type="spellStart"/>
      <w:r>
        <w:rPr>
          <w:spacing w:val="7"/>
          <w:w w:val="110"/>
        </w:rPr>
        <w:t>F</w:t>
      </w:r>
      <w:r>
        <w:rPr>
          <w:spacing w:val="7"/>
          <w:w w:val="110"/>
          <w:sz w:val="16"/>
        </w:rPr>
        <w:t>UN</w:t>
      </w:r>
      <w:r>
        <w:rPr>
          <w:spacing w:val="7"/>
          <w:w w:val="110"/>
        </w:rPr>
        <w:t>T</w:t>
      </w:r>
      <w:proofErr w:type="spellEnd"/>
      <w:r>
        <w:rPr>
          <w:spacing w:val="-38"/>
          <w:w w:val="110"/>
        </w:rPr>
        <w:t xml:space="preserve"> </w:t>
      </w:r>
      <w:r>
        <w:rPr>
          <w:w w:val="110"/>
        </w:rPr>
        <w:t xml:space="preserve">defines the </w:t>
      </w:r>
      <w:r>
        <w:rPr>
          <w:w w:val="105"/>
        </w:rPr>
        <w:t>tainted</w:t>
      </w:r>
      <w:r>
        <w:rPr>
          <w:spacing w:val="-11"/>
          <w:w w:val="105"/>
        </w:rPr>
        <w:t xml:space="preserve"> </w:t>
      </w:r>
      <w:r>
        <w:rPr>
          <w:w w:val="105"/>
        </w:rPr>
        <w:t>version</w:t>
      </w:r>
      <w:r>
        <w:rPr>
          <w:spacing w:val="-10"/>
          <w:w w:val="105"/>
        </w:rPr>
        <w:t xml:space="preserve"> </w:t>
      </w:r>
      <w:r>
        <w:rPr>
          <w:w w:val="105"/>
        </w:rPr>
        <w:t>of</w:t>
      </w:r>
      <w:r>
        <w:rPr>
          <w:spacing w:val="-10"/>
          <w:w w:val="105"/>
        </w:rPr>
        <w:t xml:space="preserve"> </w:t>
      </w:r>
      <w:r>
        <w:rPr>
          <w:w w:val="105"/>
        </w:rPr>
        <w:t>function</w:t>
      </w:r>
      <w:r>
        <w:rPr>
          <w:spacing w:val="-10"/>
          <w:w w:val="105"/>
        </w:rPr>
        <w:t xml:space="preserve"> </w:t>
      </w:r>
      <w:r>
        <w:rPr>
          <w:w w:val="105"/>
        </w:rPr>
        <w:t>call</w:t>
      </w:r>
      <w:r>
        <w:rPr>
          <w:spacing w:val="-10"/>
          <w:w w:val="105"/>
        </w:rPr>
        <w:t xml:space="preserve"> </w:t>
      </w:r>
      <w:r>
        <w:rPr>
          <w:w w:val="105"/>
        </w:rPr>
        <w:t>semantics.</w:t>
      </w:r>
      <w:r>
        <w:rPr>
          <w:spacing w:val="-11"/>
          <w:w w:val="105"/>
        </w:rPr>
        <w:t xml:space="preserve"> </w:t>
      </w:r>
      <w:r>
        <w:rPr>
          <w:w w:val="105"/>
        </w:rPr>
        <w:t>In</w:t>
      </w:r>
      <w:r>
        <w:rPr>
          <w:spacing w:val="-10"/>
          <w:w w:val="105"/>
        </w:rPr>
        <w:t xml:space="preserve"> </w:t>
      </w:r>
      <w:r>
        <w:rPr>
          <w:w w:val="105"/>
        </w:rPr>
        <w:t>such</w:t>
      </w:r>
      <w:r>
        <w:rPr>
          <w:spacing w:val="-10"/>
          <w:w w:val="105"/>
        </w:rPr>
        <w:t xml:space="preserve"> </w:t>
      </w:r>
      <w:r>
        <w:rPr>
          <w:w w:val="105"/>
        </w:rPr>
        <w:t>case,</w:t>
      </w:r>
      <w:r>
        <w:rPr>
          <w:spacing w:val="-10"/>
          <w:w w:val="105"/>
        </w:rPr>
        <w:t xml:space="preserve"> </w:t>
      </w:r>
      <w:r>
        <w:rPr>
          <w:w w:val="105"/>
        </w:rPr>
        <w:t xml:space="preserve">the </w:t>
      </w:r>
      <w:r>
        <w:rPr>
          <w:w w:val="115"/>
        </w:rPr>
        <w:t>verification process</w:t>
      </w:r>
      <w:del w:id="682" w:author="SC9986" w:date="2022-08-04T11:26:00Z">
        <w:r w:rsidDel="002F322E">
          <w:rPr>
            <w:w w:val="115"/>
          </w:rPr>
          <w:delText xml:space="preserve"> </w:delText>
        </w:r>
      </w:del>
      <w:r>
        <w:rPr>
          <w:rFonts w:ascii="Tahoma" w:hAnsi="Tahoma"/>
          <w:w w:val="105"/>
        </w:rPr>
        <w:t xml:space="preserve">; </w:t>
      </w:r>
      <w:r>
        <w:rPr>
          <w:rFonts w:ascii="Monotype Corsiva" w:hAnsi="Monotype Corsiva"/>
          <w:i/>
          <w:w w:val="115"/>
        </w:rPr>
        <w:t xml:space="preserve">H </w:t>
      </w:r>
      <w:r>
        <w:rPr>
          <w:rFonts w:ascii="Tahoma" w:hAnsi="Tahoma"/>
          <w:w w:val="105"/>
        </w:rPr>
        <w:t>;</w:t>
      </w:r>
      <w:r>
        <w:rPr>
          <w:rFonts w:ascii="Tahoma" w:hAnsi="Tahoma"/>
          <w:spacing w:val="19"/>
          <w:w w:val="105"/>
        </w:rPr>
        <w:t xml:space="preserve"> </w:t>
      </w:r>
      <w:r>
        <w:rPr>
          <w:w w:val="115"/>
          <w:vertAlign w:val="subscript"/>
        </w:rPr>
        <w:t>u</w:t>
      </w:r>
      <w:r>
        <w:rPr>
          <w:w w:val="115"/>
        </w:rPr>
        <w:t xml:space="preserve"> </w:t>
      </w:r>
      <w:r>
        <w:rPr>
          <w:i/>
          <w:w w:val="115"/>
        </w:rPr>
        <w:t xml:space="preserve">n </w:t>
      </w:r>
      <w:r>
        <w:rPr>
          <w:rFonts w:ascii="Tahoma" w:hAnsi="Tahoma"/>
          <w:w w:val="105"/>
        </w:rPr>
        <w:t xml:space="preserve">: </w:t>
      </w:r>
      <w:proofErr w:type="spellStart"/>
      <w:r>
        <w:rPr>
          <w:w w:val="130"/>
        </w:rPr>
        <w:t>ptr</w:t>
      </w:r>
      <w:r>
        <w:rPr>
          <w:w w:val="130"/>
          <w:vertAlign w:val="superscript"/>
        </w:rPr>
        <w:t>t</w:t>
      </w:r>
      <w:proofErr w:type="spellEnd"/>
      <w:r>
        <w:rPr>
          <w:w w:val="130"/>
        </w:rPr>
        <w:t xml:space="preserve"> </w:t>
      </w:r>
      <w:r>
        <w:rPr>
          <w:i/>
          <w:w w:val="115"/>
        </w:rPr>
        <w:t xml:space="preserve">τ </w:t>
      </w:r>
      <w:r>
        <w:rPr>
          <w:w w:val="115"/>
        </w:rPr>
        <w:t xml:space="preserve">makes sure that </w:t>
      </w:r>
      <w:r>
        <w:rPr>
          <w:w w:val="110"/>
        </w:rPr>
        <w:t>the</w:t>
      </w:r>
      <w:r>
        <w:rPr>
          <w:spacing w:val="-25"/>
          <w:w w:val="110"/>
        </w:rPr>
        <w:t xml:space="preserve"> </w:t>
      </w:r>
      <w:r>
        <w:rPr>
          <w:w w:val="110"/>
        </w:rPr>
        <w:t>function</w:t>
      </w:r>
      <w:r>
        <w:rPr>
          <w:spacing w:val="-25"/>
          <w:w w:val="110"/>
        </w:rPr>
        <w:t xml:space="preserve"> </w:t>
      </w:r>
      <w:r>
        <w:rPr>
          <w:w w:val="110"/>
        </w:rPr>
        <w:t>in</w:t>
      </w:r>
      <w:r>
        <w:rPr>
          <w:spacing w:val="-25"/>
          <w:w w:val="110"/>
        </w:rPr>
        <w:t xml:space="preserve"> </w:t>
      </w:r>
      <w:r>
        <w:rPr>
          <w:w w:val="110"/>
        </w:rPr>
        <w:t>the</w:t>
      </w:r>
      <w:r>
        <w:rPr>
          <w:spacing w:val="-25"/>
          <w:w w:val="110"/>
        </w:rPr>
        <w:t xml:space="preserve"> </w:t>
      </w:r>
      <w:r>
        <w:rPr>
          <w:w w:val="110"/>
        </w:rPr>
        <w:t>global</w:t>
      </w:r>
      <w:r>
        <w:rPr>
          <w:spacing w:val="-25"/>
          <w:w w:val="110"/>
        </w:rPr>
        <w:t xml:space="preserve"> </w:t>
      </w:r>
      <w:r>
        <w:rPr>
          <w:w w:val="110"/>
        </w:rPr>
        <w:t>store</w:t>
      </w:r>
      <w:r>
        <w:rPr>
          <w:spacing w:val="-24"/>
          <w:w w:val="110"/>
        </w:rPr>
        <w:t xml:space="preserve"> </w:t>
      </w:r>
      <w:r>
        <w:rPr>
          <w:w w:val="110"/>
        </w:rPr>
        <w:t>is</w:t>
      </w:r>
      <w:r>
        <w:rPr>
          <w:spacing w:val="-25"/>
          <w:w w:val="110"/>
        </w:rPr>
        <w:t xml:space="preserve"> </w:t>
      </w:r>
      <w:r>
        <w:rPr>
          <w:w w:val="110"/>
        </w:rPr>
        <w:t>well-defined</w:t>
      </w:r>
      <w:r>
        <w:rPr>
          <w:spacing w:val="-25"/>
          <w:w w:val="110"/>
        </w:rPr>
        <w:t xml:space="preserve"> </w:t>
      </w:r>
      <w:r>
        <w:rPr>
          <w:w w:val="110"/>
        </w:rPr>
        <w:t>and</w:t>
      </w:r>
      <w:r>
        <w:rPr>
          <w:spacing w:val="-25"/>
          <w:w w:val="110"/>
        </w:rPr>
        <w:t xml:space="preserve"> </w:t>
      </w:r>
      <w:r>
        <w:rPr>
          <w:w w:val="110"/>
        </w:rPr>
        <w:t>has</w:t>
      </w:r>
      <w:r>
        <w:rPr>
          <w:spacing w:val="-25"/>
          <w:w w:val="110"/>
        </w:rPr>
        <w:t xml:space="preserve"> </w:t>
      </w:r>
      <w:r>
        <w:rPr>
          <w:w w:val="110"/>
        </w:rPr>
        <w:t xml:space="preserve">the </w:t>
      </w:r>
      <w:r>
        <w:rPr>
          <w:w w:val="115"/>
        </w:rPr>
        <w:t>right</w:t>
      </w:r>
      <w:r>
        <w:rPr>
          <w:spacing w:val="10"/>
          <w:w w:val="115"/>
        </w:rPr>
        <w:t xml:space="preserve"> </w:t>
      </w:r>
      <w:r>
        <w:rPr>
          <w:w w:val="115"/>
        </w:rPr>
        <w:t>type.</w:t>
      </w:r>
    </w:p>
    <w:p w14:paraId="4BB6E4B9" w14:textId="77777777" w:rsidR="00AF434A" w:rsidRDefault="00AF434A">
      <w:pPr>
        <w:pStyle w:val="BodyText"/>
        <w:spacing w:before="8"/>
        <w:rPr>
          <w:sz w:val="24"/>
        </w:rPr>
      </w:pPr>
    </w:p>
    <w:p w14:paraId="42717356" w14:textId="77777777" w:rsidR="00AF434A" w:rsidRDefault="00000000">
      <w:pPr>
        <w:pStyle w:val="Heading2"/>
        <w:numPr>
          <w:ilvl w:val="1"/>
          <w:numId w:val="10"/>
        </w:numPr>
        <w:tabs>
          <w:tab w:val="left" w:pos="660"/>
        </w:tabs>
      </w:pPr>
      <w:r>
        <w:rPr>
          <w:spacing w:val="-3"/>
        </w:rPr>
        <w:t>Typing</w:t>
      </w:r>
    </w:p>
    <w:p w14:paraId="156273D3" w14:textId="77777777" w:rsidR="00AF434A" w:rsidRDefault="00AF434A">
      <w:pPr>
        <w:pStyle w:val="BodyText"/>
        <w:rPr>
          <w:b/>
          <w:sz w:val="25"/>
        </w:rPr>
      </w:pPr>
    </w:p>
    <w:p w14:paraId="7D02275C" w14:textId="77777777" w:rsidR="00AF434A" w:rsidRDefault="00000000">
      <w:pPr>
        <w:pStyle w:val="BodyText"/>
        <w:spacing w:before="1" w:line="228" w:lineRule="auto"/>
        <w:ind w:left="219" w:right="38" w:firstLine="300"/>
        <w:jc w:val="both"/>
      </w:pPr>
      <w:r>
        <w:pict w14:anchorId="128D0385">
          <v:shape id="_x0000_s1342" type="#_x0000_t202" style="position:absolute;left:0;text-align:left;margin-left:203.4pt;margin-top:12.4pt;width:6.1pt;height:17.3pt;z-index:-55744;mso-position-horizontal-relative:page" filled="f" stroked="f">
            <v:textbox inset="0,0,0,0">
              <w:txbxContent>
                <w:p w14:paraId="386B814A"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spacing w:val="-8"/>
        </w:rPr>
        <w:t xml:space="preserve">We </w:t>
      </w:r>
      <w:r>
        <w:t xml:space="preserve">now turn to the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 xml:space="preserve">type system. The typing judgment has the form </w:t>
      </w:r>
      <w:r>
        <w:rPr>
          <w:rFonts w:ascii="Tahoma" w:hAnsi="Tahoma"/>
        </w:rPr>
        <w:t xml:space="preserve">Γ; Θ </w:t>
      </w:r>
      <w:proofErr w:type="spellStart"/>
      <w:r>
        <w:rPr>
          <w:rFonts w:ascii="Bookman Old Style" w:hAnsi="Bookman Old Style"/>
          <w:i/>
          <w:vertAlign w:val="subscript"/>
        </w:rPr>
        <w:t>m</w:t>
      </w:r>
      <w:r>
        <w:rPr>
          <w:rFonts w:ascii="Bookman Old Style" w:hAnsi="Bookman Old Style"/>
          <w:i/>
        </w:rPr>
        <w:t xml:space="preserve"> </w:t>
      </w:r>
      <w:r>
        <w:rPr>
          <w:i/>
        </w:rPr>
        <w:t>e</w:t>
      </w:r>
      <w:proofErr w:type="spellEnd"/>
      <w:del w:id="683" w:author="SC9986" w:date="2022-08-04T11:26:00Z">
        <w:r w:rsidDel="002F322E">
          <w:rPr>
            <w:i/>
          </w:rPr>
          <w:delText xml:space="preserve"> </w:delText>
        </w:r>
      </w:del>
      <w:r>
        <w:rPr>
          <w:rFonts w:ascii="Tahoma" w:hAnsi="Tahoma"/>
        </w:rPr>
        <w:t xml:space="preserve">: </w:t>
      </w:r>
      <w:r>
        <w:rPr>
          <w:i/>
        </w:rPr>
        <w:t xml:space="preserve">τ </w:t>
      </w:r>
      <w:r>
        <w:t xml:space="preserve">,  which states that in a type environment </w:t>
      </w:r>
      <w:r>
        <w:rPr>
          <w:rFonts w:ascii="Tahoma" w:hAnsi="Tahoma"/>
        </w:rPr>
        <w:t xml:space="preserve">Γ </w:t>
      </w:r>
      <w:r>
        <w:t xml:space="preserve">(mapping variables to their types) and a predicate environment </w:t>
      </w:r>
      <w:r>
        <w:rPr>
          <w:rFonts w:ascii="Tahoma" w:hAnsi="Tahoma"/>
        </w:rPr>
        <w:t xml:space="preserve">Θ </w:t>
      </w:r>
      <w:r>
        <w:t xml:space="preserve">(mapping integer- typed variables to Boolean predicates), expression </w:t>
      </w:r>
      <w:r>
        <w:rPr>
          <w:i/>
        </w:rPr>
        <w:t>e</w:t>
      </w:r>
      <w:r>
        <w:rPr>
          <w:i/>
          <w:spacing w:val="37"/>
        </w:rPr>
        <w:t xml:space="preserve"> </w:t>
      </w:r>
      <w:r>
        <w:t xml:space="preserve">will have type </w:t>
      </w:r>
      <w:r>
        <w:rPr>
          <w:i/>
        </w:rPr>
        <w:t xml:space="preserve">τ </w:t>
      </w:r>
      <w:r>
        <w:t xml:space="preserve">if evaluated in context mode </w:t>
      </w:r>
      <w:r>
        <w:rPr>
          <w:i/>
        </w:rPr>
        <w:t>m</w:t>
      </w:r>
      <w:r>
        <w:t xml:space="preserve">. </w:t>
      </w:r>
      <w:r>
        <w:rPr>
          <w:spacing w:val="-3"/>
        </w:rPr>
        <w:t xml:space="preserve">Key </w:t>
      </w:r>
      <w:r>
        <w:t>rules for this judgment are given in Fig. 9. All remaining rules are given</w:t>
      </w:r>
      <w:r>
        <w:rPr>
          <w:spacing w:val="19"/>
        </w:rPr>
        <w:t xml:space="preserve"> </w:t>
      </w:r>
      <w:r>
        <w:t>in</w:t>
      </w:r>
      <w:r>
        <w:rPr>
          <w:spacing w:val="20"/>
        </w:rPr>
        <w:t xml:space="preserve"> </w:t>
      </w:r>
      <w:r>
        <w:t>Appendix</w:t>
      </w:r>
      <w:r>
        <w:rPr>
          <w:spacing w:val="20"/>
        </w:rPr>
        <w:t xml:space="preserve"> </w:t>
      </w:r>
      <w:r>
        <w:t>B</w:t>
      </w:r>
      <w:r>
        <w:rPr>
          <w:spacing w:val="20"/>
        </w:rPr>
        <w:t xml:space="preserve"> </w:t>
      </w:r>
      <w:r>
        <w:t>and</w:t>
      </w:r>
      <w:r>
        <w:rPr>
          <w:spacing w:val="20"/>
        </w:rPr>
        <w:t xml:space="preserve"> </w:t>
      </w:r>
      <w:r>
        <w:t>E.</w:t>
      </w:r>
    </w:p>
    <w:p w14:paraId="56AD0016" w14:textId="3DC175A2" w:rsidR="00AF434A" w:rsidRDefault="00000000">
      <w:pPr>
        <w:pStyle w:val="BodyText"/>
        <w:spacing w:before="14" w:line="232" w:lineRule="auto"/>
        <w:ind w:left="219" w:right="38"/>
        <w:jc w:val="both"/>
      </w:pPr>
      <w:r>
        <w:pict w14:anchorId="46CCBE56">
          <v:shape id="_x0000_s1341" type="#_x0000_t202" style="position:absolute;left:0;text-align:left;margin-left:224.05pt;margin-top:35.65pt;width:7.75pt;height:17.3pt;z-index:-55720;mso-position-horizontal-relative:page" filled="f" stroked="f">
            <v:textbox inset="0,0,0,0">
              <w:txbxContent>
                <w:p w14:paraId="679C20D9"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b/>
        </w:rPr>
        <w:t>Pointer Access</w:t>
      </w:r>
      <w:r>
        <w:t xml:space="preserve">. </w:t>
      </w:r>
      <w:ins w:id="684" w:author="SC9986" w:date="2022-08-04T11:27:00Z">
        <w:r w:rsidR="002F322E" w:rsidRPr="002F322E">
          <w:t>T-DEF and T-</w:t>
        </w:r>
        <w:proofErr w:type="spellStart"/>
        <w:r w:rsidR="002F322E" w:rsidRPr="002F322E">
          <w:t>ASSIGNARR</w:t>
        </w:r>
        <w:proofErr w:type="spellEnd"/>
        <w:r w:rsidR="002F322E" w:rsidRPr="002F322E">
          <w:t xml:space="preserve"> rules examine array dereference and assignment operations, respectively, yielding the type of pointed-to objects; pointer rules for other object types are equivalent.</w:t>
        </w:r>
      </w:ins>
      <w:del w:id="685" w:author="SC9986" w:date="2022-08-04T11:27:00Z">
        <w:r w:rsidDel="002F322E">
          <w:delText xml:space="preserve">Rules </w:delText>
        </w:r>
        <w:r w:rsidDel="002F322E">
          <w:rPr>
            <w:spacing w:val="3"/>
          </w:rPr>
          <w:delText>T-D</w:delText>
        </w:r>
        <w:r w:rsidDel="002F322E">
          <w:rPr>
            <w:spacing w:val="3"/>
            <w:sz w:val="16"/>
          </w:rPr>
          <w:delText xml:space="preserve">EF </w:delText>
        </w:r>
        <w:r w:rsidDel="002F322E">
          <w:delText xml:space="preserve">and </w:delText>
        </w:r>
        <w:r w:rsidDel="002F322E">
          <w:rPr>
            <w:spacing w:val="6"/>
          </w:rPr>
          <w:delText>T-A</w:delText>
        </w:r>
        <w:r w:rsidDel="002F322E">
          <w:rPr>
            <w:spacing w:val="6"/>
            <w:sz w:val="16"/>
          </w:rPr>
          <w:delText>SSIGN</w:delText>
        </w:r>
        <w:r w:rsidDel="002F322E">
          <w:rPr>
            <w:spacing w:val="6"/>
          </w:rPr>
          <w:delText>A</w:delText>
        </w:r>
        <w:r w:rsidDel="002F322E">
          <w:rPr>
            <w:spacing w:val="6"/>
            <w:sz w:val="16"/>
          </w:rPr>
          <w:delText xml:space="preserve">RR </w:delText>
        </w:r>
        <w:r w:rsidDel="002F322E">
          <w:delText>check array dereference and assignment operations resp., returning the type of pointed-to objects; rules for pointers for other object types are similar</w:delText>
        </w:r>
      </w:del>
      <w:r>
        <w:t xml:space="preserve">. The condition </w:t>
      </w:r>
      <w:r>
        <w:rPr>
          <w:i/>
        </w:rPr>
        <w:t xml:space="preserve">m </w:t>
      </w:r>
      <w:proofErr w:type="spellStart"/>
      <w:r>
        <w:rPr>
          <w:i/>
        </w:rPr>
        <w:t>m</w:t>
      </w:r>
      <w:r>
        <w:rPr>
          <w:rFonts w:ascii="Swis721 Blk BT"/>
          <w:i/>
          <w:vertAlign w:val="superscript"/>
        </w:rPr>
        <w:t>j</w:t>
      </w:r>
      <w:proofErr w:type="spellEnd"/>
      <w:r>
        <w:rPr>
          <w:rFonts w:ascii="Swis721 Blk BT"/>
          <w:i/>
        </w:rPr>
        <w:t xml:space="preserve"> </w:t>
      </w:r>
      <w:r>
        <w:t xml:space="preserve">ensures that checked and unchecked pointers can only be </w:t>
      </w:r>
      <w:del w:id="686" w:author="SC9986" w:date="2022-08-04T11:28:00Z">
        <w:r w:rsidDel="002F322E">
          <w:delText>deferenced</w:delText>
        </w:r>
      </w:del>
      <w:ins w:id="687" w:author="SC9986" w:date="2022-08-04T11:28:00Z">
        <w:r w:rsidR="002F322E">
          <w:t>dereferenced</w:t>
        </w:r>
      </w:ins>
      <w:r>
        <w:t xml:space="preserve"> in checked and unchecked regions, resp</w:t>
      </w:r>
      <w:ins w:id="688" w:author="SC9986" w:date="2022-08-04T11:27:00Z">
        <w:r w:rsidR="002F322E">
          <w:t>ectively</w:t>
        </w:r>
      </w:ins>
      <w:r>
        <w:t>.</w:t>
      </w:r>
      <w:del w:id="689" w:author="SC9986" w:date="2022-08-04T11:27:00Z">
        <w:r w:rsidDel="002F322E">
          <w:delText>;</w:delText>
        </w:r>
      </w:del>
      <w:r>
        <w:t xml:space="preserve"> The type rules do </w:t>
      </w:r>
      <w:del w:id="690" w:author="SC9986" w:date="2022-08-04T11:27:00Z">
        <w:r w:rsidDel="002F322E">
          <w:delText xml:space="preserve"> </w:delText>
        </w:r>
      </w:del>
      <w:r>
        <w:t>not attempt to reason whether the access is in bounds; such check</w:t>
      </w:r>
      <w:r>
        <w:rPr>
          <w:spacing w:val="20"/>
        </w:rPr>
        <w:t xml:space="preserve"> </w:t>
      </w:r>
      <w:r>
        <w:t>is</w:t>
      </w:r>
      <w:r>
        <w:rPr>
          <w:spacing w:val="20"/>
        </w:rPr>
        <w:t xml:space="preserve"> </w:t>
      </w:r>
      <w:r>
        <w:t>deferred</w:t>
      </w:r>
      <w:r>
        <w:rPr>
          <w:spacing w:val="20"/>
        </w:rPr>
        <w:t xml:space="preserve"> </w:t>
      </w:r>
      <w:r>
        <w:t>to</w:t>
      </w:r>
      <w:r>
        <w:rPr>
          <w:spacing w:val="20"/>
        </w:rPr>
        <w:t xml:space="preserve"> </w:t>
      </w:r>
      <w:r>
        <w:t>the</w:t>
      </w:r>
      <w:r>
        <w:rPr>
          <w:spacing w:val="20"/>
        </w:rPr>
        <w:t xml:space="preserve"> </w:t>
      </w:r>
      <w:r>
        <w:t>semantics.</w:t>
      </w:r>
    </w:p>
    <w:p w14:paraId="45E93C03" w14:textId="3A063F1C" w:rsidR="00AF434A" w:rsidRDefault="00000000">
      <w:pPr>
        <w:spacing w:before="18" w:line="225" w:lineRule="auto"/>
        <w:ind w:left="219" w:right="38"/>
        <w:jc w:val="both"/>
        <w:rPr>
          <w:sz w:val="20"/>
        </w:rPr>
      </w:pPr>
      <w:r>
        <w:pict w14:anchorId="37AECBD9">
          <v:line id="_x0000_s1340" style="position:absolute;left:0;text-align:left;z-index:-56296;mso-position-horizontal-relative:page" from="148.9pt,71.25pt" to="154.6pt,71.25pt" strokeweight=".4pt">
            <w10:wrap anchorx="page"/>
          </v:line>
        </w:pict>
      </w:r>
      <w:r>
        <w:pict w14:anchorId="47CF1F2B">
          <v:line id="_x0000_s1339" style="position:absolute;left:0;text-align:left;z-index:-56272;mso-position-horizontal-relative:page" from="162.7pt,71.25pt" to="168.15pt,71.25pt" strokeweight=".4pt">
            <w10:wrap anchorx="page"/>
          </v:line>
        </w:pict>
      </w:r>
      <w:r>
        <w:pict w14:anchorId="6FEB9E91">
          <v:line id="_x0000_s1338" style="position:absolute;left:0;text-align:left;z-index:-56248;mso-position-horizontal-relative:page" from="229.35pt,71.25pt" to="234.6pt,71.25pt" strokeweight=".4pt">
            <w10:wrap anchorx="page"/>
          </v:line>
        </w:pict>
      </w:r>
      <w:r>
        <w:pict w14:anchorId="3D2F1ABC">
          <v:line id="_x0000_s1337" style="position:absolute;left:0;text-align:left;z-index:-56224;mso-position-horizontal-relative:page" from="229.3pt,82.45pt" to="235pt,82.45pt" strokeweight=".4pt">
            <w10:wrap anchorx="page"/>
          </v:line>
        </w:pict>
      </w:r>
      <w:r>
        <w:pict w14:anchorId="53217417">
          <v:line id="_x0000_s1336" style="position:absolute;left:0;text-align:left;z-index:-56200;mso-position-horizontal-relative:page" from="254.7pt,82.45pt" to="259.9pt,82.45pt" strokeweight=".4pt">
            <w10:wrap anchorx="page"/>
          </v:line>
        </w:pict>
      </w:r>
      <w:r>
        <w:pict w14:anchorId="456F6F5F">
          <v:shape id="_x0000_s1335" type="#_x0000_t202" style="position:absolute;left:0;text-align:left;margin-left:138pt;margin-top:69.2pt;width:128.3pt;height:17.3pt;z-index:-55672;mso-position-horizontal-relative:page" filled="f" stroked="f">
            <v:textbox inset="0,0,0,0">
              <w:txbxContent>
                <w:p w14:paraId="34159ACB" w14:textId="77777777" w:rsidR="00AF434A" w:rsidRDefault="00000000">
                  <w:pPr>
                    <w:pStyle w:val="BodyText"/>
                    <w:tabs>
                      <w:tab w:val="left" w:pos="709"/>
                      <w:tab w:val="left" w:pos="1609"/>
                      <w:tab w:val="left" w:pos="2366"/>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r>
                    <w:rPr>
                      <w:rFonts w:ascii="Lucida Sans Unicode" w:hAnsi="Lucida Sans Unicode"/>
                    </w:rPr>
                    <w:tab/>
                  </w: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rPr>
          <w:b/>
          <w:spacing w:val="-4"/>
          <w:sz w:val="20"/>
        </w:rPr>
        <w:t xml:space="preserve">Type </w:t>
      </w:r>
      <w:r>
        <w:rPr>
          <w:b/>
          <w:sz w:val="20"/>
        </w:rPr>
        <w:t>Equality and Subtyping and Casting</w:t>
      </w:r>
      <w:r>
        <w:rPr>
          <w:sz w:val="20"/>
        </w:rPr>
        <w:t xml:space="preserve">. In </w:t>
      </w:r>
      <w:proofErr w:type="spellStart"/>
      <w:r>
        <w:rPr>
          <w:spacing w:val="7"/>
          <w:sz w:val="20"/>
        </w:rPr>
        <w:t>C</w:t>
      </w:r>
      <w:r>
        <w:rPr>
          <w:spacing w:val="7"/>
          <w:sz w:val="16"/>
        </w:rPr>
        <w:t>ORE</w:t>
      </w:r>
      <w:r>
        <w:rPr>
          <w:spacing w:val="7"/>
          <w:sz w:val="20"/>
        </w:rPr>
        <w:t>C</w:t>
      </w:r>
      <w:r>
        <w:rPr>
          <w:spacing w:val="7"/>
          <w:sz w:val="16"/>
        </w:rPr>
        <w:t>HK</w:t>
      </w:r>
      <w:r>
        <w:rPr>
          <w:spacing w:val="7"/>
          <w:sz w:val="20"/>
        </w:rPr>
        <w:t>CB</w:t>
      </w:r>
      <w:r>
        <w:rPr>
          <w:spacing w:val="7"/>
          <w:sz w:val="16"/>
        </w:rPr>
        <w:t>OX</w:t>
      </w:r>
      <w:proofErr w:type="spellEnd"/>
      <w:r>
        <w:rPr>
          <w:spacing w:val="7"/>
          <w:sz w:val="20"/>
        </w:rPr>
        <w:t xml:space="preserve">, </w:t>
      </w:r>
      <w:r>
        <w:rPr>
          <w:sz w:val="20"/>
        </w:rPr>
        <w:t xml:space="preserve">type equality </w:t>
      </w:r>
      <w:r>
        <w:rPr>
          <w:i/>
          <w:sz w:val="20"/>
        </w:rPr>
        <w:t xml:space="preserve">τ </w:t>
      </w:r>
      <w:r>
        <w:rPr>
          <w:rFonts w:ascii="Tahoma" w:hAnsi="Tahoma"/>
          <w:sz w:val="20"/>
        </w:rPr>
        <w:t>=</w:t>
      </w:r>
      <w:r>
        <w:rPr>
          <w:rFonts w:ascii="Bookman Old Style" w:hAnsi="Bookman Old Style"/>
          <w:sz w:val="20"/>
          <w:vertAlign w:val="subscript"/>
        </w:rPr>
        <w:t>Θ</w:t>
      </w:r>
      <w:r>
        <w:rPr>
          <w:rFonts w:ascii="Bookman Old Style" w:hAnsi="Bookman Old Style"/>
          <w:sz w:val="20"/>
        </w:rPr>
        <w:t xml:space="preserve"> </w:t>
      </w:r>
      <w:r>
        <w:rPr>
          <w:i/>
          <w:sz w:val="20"/>
        </w:rPr>
        <w:t xml:space="preserve">τ </w:t>
      </w:r>
      <w:r>
        <w:rPr>
          <w:rFonts w:ascii="Swis721 Blk BT" w:hAnsi="Swis721 Blk BT"/>
          <w:i/>
          <w:sz w:val="20"/>
          <w:vertAlign w:val="superscript"/>
        </w:rPr>
        <w:t>j</w:t>
      </w:r>
      <w:r>
        <w:rPr>
          <w:rFonts w:ascii="Swis721 Blk BT" w:hAnsi="Swis721 Blk BT"/>
          <w:i/>
          <w:sz w:val="20"/>
        </w:rPr>
        <w:t xml:space="preserve"> </w:t>
      </w:r>
      <w:r>
        <w:rPr>
          <w:sz w:val="20"/>
        </w:rPr>
        <w:t>is a type construct equivalent relation defined by the bound equality (</w:t>
      </w:r>
      <w:r>
        <w:rPr>
          <w:rFonts w:ascii="Tahoma" w:hAnsi="Tahoma"/>
          <w:sz w:val="20"/>
        </w:rPr>
        <w:t>=</w:t>
      </w:r>
      <w:r>
        <w:rPr>
          <w:rFonts w:ascii="Bookman Old Style" w:hAnsi="Bookman Old Style"/>
          <w:sz w:val="20"/>
          <w:vertAlign w:val="subscript"/>
        </w:rPr>
        <w:t>Θ</w:t>
      </w:r>
      <w:r>
        <w:rPr>
          <w:sz w:val="20"/>
        </w:rPr>
        <w:t>) in (NT-)</w:t>
      </w:r>
      <w:ins w:id="691" w:author="SC9986" w:date="2022-08-04T11:28:00Z">
        <w:r w:rsidR="002F322E">
          <w:rPr>
            <w:sz w:val="20"/>
          </w:rPr>
          <w:t xml:space="preserve"> </w:t>
        </w:r>
      </w:ins>
      <w:r>
        <w:rPr>
          <w:sz w:val="20"/>
        </w:rPr>
        <w:t xml:space="preserve">array pointer types and the alpha equivalence of two function types in Figure 10. </w:t>
      </w:r>
      <w:r>
        <w:rPr>
          <w:spacing w:val="-6"/>
          <w:sz w:val="20"/>
        </w:rPr>
        <w:t xml:space="preserve">Two </w:t>
      </w:r>
      <w:r>
        <w:rPr>
          <w:sz w:val="20"/>
        </w:rPr>
        <w:t>(NT-)</w:t>
      </w:r>
      <w:ins w:id="692" w:author="SC9986" w:date="2022-08-04T11:28:00Z">
        <w:r w:rsidR="002F322E">
          <w:rPr>
            <w:sz w:val="20"/>
          </w:rPr>
          <w:t xml:space="preserve"> </w:t>
        </w:r>
      </w:ins>
      <w:r>
        <w:rPr>
          <w:sz w:val="20"/>
        </w:rPr>
        <w:t>array pointer types</w:t>
      </w:r>
      <w:r>
        <w:rPr>
          <w:spacing w:val="50"/>
          <w:sz w:val="20"/>
        </w:rPr>
        <w:t xml:space="preserve"> </w:t>
      </w:r>
      <w:r>
        <w:rPr>
          <w:rFonts w:ascii="Tahoma" w:hAnsi="Tahoma"/>
          <w:sz w:val="20"/>
        </w:rPr>
        <w:t>[</w:t>
      </w:r>
      <w:r>
        <w:rPr>
          <w:i/>
          <w:sz w:val="20"/>
        </w:rPr>
        <w:t>β τ</w:t>
      </w:r>
      <w:del w:id="693" w:author="SC9986" w:date="2022-08-04T11:28:00Z">
        <w:r w:rsidDel="00271EA5">
          <w:rPr>
            <w:i/>
            <w:sz w:val="20"/>
          </w:rPr>
          <w:delText xml:space="preserve"> </w:delText>
        </w:r>
      </w:del>
      <w:r>
        <w:rPr>
          <w:rFonts w:ascii="Tahoma" w:hAnsi="Tahoma"/>
          <w:sz w:val="20"/>
        </w:rPr>
        <w:t>]</w:t>
      </w:r>
      <w:r>
        <w:rPr>
          <w:rFonts w:ascii="Bookman Old Style" w:hAnsi="Bookman Old Style"/>
          <w:i/>
          <w:sz w:val="20"/>
          <w:vertAlign w:val="subscript"/>
        </w:rPr>
        <w:t>κ</w:t>
      </w:r>
      <w:r>
        <w:rPr>
          <w:rFonts w:ascii="Bookman Old Style" w:hAnsi="Bookman Old Style"/>
          <w:i/>
          <w:sz w:val="20"/>
        </w:rPr>
        <w:t xml:space="preserve"> </w:t>
      </w:r>
      <w:r>
        <w:rPr>
          <w:sz w:val="20"/>
        </w:rPr>
        <w:t xml:space="preserve">and </w:t>
      </w:r>
      <w:r>
        <w:rPr>
          <w:rFonts w:ascii="Tahoma" w:hAnsi="Tahoma"/>
          <w:spacing w:val="3"/>
          <w:sz w:val="20"/>
        </w:rPr>
        <w:t>[</w:t>
      </w:r>
      <w:r>
        <w:rPr>
          <w:i/>
          <w:spacing w:val="3"/>
          <w:sz w:val="20"/>
        </w:rPr>
        <w:t>β</w:t>
      </w:r>
      <w:r>
        <w:rPr>
          <w:rFonts w:ascii="Swis721 Blk BT" w:hAnsi="Swis721 Blk BT"/>
          <w:i/>
          <w:spacing w:val="3"/>
          <w:sz w:val="20"/>
          <w:vertAlign w:val="superscript"/>
        </w:rPr>
        <w:t>j</w:t>
      </w:r>
      <w:r>
        <w:rPr>
          <w:rFonts w:ascii="Swis721 Blk BT" w:hAnsi="Swis721 Blk BT"/>
          <w:i/>
          <w:spacing w:val="3"/>
          <w:sz w:val="20"/>
        </w:rPr>
        <w:t xml:space="preserve"> </w:t>
      </w:r>
      <w:r>
        <w:rPr>
          <w:i/>
          <w:sz w:val="20"/>
        </w:rPr>
        <w:t xml:space="preserve">τ </w:t>
      </w:r>
      <w:r>
        <w:rPr>
          <w:rFonts w:ascii="Swis721 Blk BT" w:hAnsi="Swis721 Blk BT"/>
          <w:i/>
          <w:spacing w:val="3"/>
          <w:sz w:val="20"/>
          <w:vertAlign w:val="superscript"/>
        </w:rPr>
        <w:t>j</w:t>
      </w:r>
      <w:r>
        <w:rPr>
          <w:rFonts w:ascii="Tahoma" w:hAnsi="Tahoma"/>
          <w:spacing w:val="3"/>
          <w:sz w:val="20"/>
        </w:rPr>
        <w:t>]</w:t>
      </w:r>
      <w:r>
        <w:rPr>
          <w:rFonts w:ascii="Bookman Old Style" w:hAnsi="Bookman Old Style"/>
          <w:i/>
          <w:spacing w:val="3"/>
          <w:sz w:val="20"/>
          <w:vertAlign w:val="subscript"/>
        </w:rPr>
        <w:t>κ</w:t>
      </w:r>
      <w:r>
        <w:rPr>
          <w:rFonts w:ascii="Bookman Old Style" w:hAnsi="Bookman Old Style"/>
          <w:i/>
          <w:spacing w:val="3"/>
          <w:sz w:val="20"/>
        </w:rPr>
        <w:t xml:space="preserve"> </w:t>
      </w:r>
      <w:r>
        <w:rPr>
          <w:sz w:val="20"/>
        </w:rPr>
        <w:t xml:space="preserve">are equivalent, if </w:t>
      </w:r>
      <w:r>
        <w:rPr>
          <w:i/>
          <w:sz w:val="20"/>
        </w:rPr>
        <w:t xml:space="preserve">β </w:t>
      </w:r>
      <w:r>
        <w:rPr>
          <w:rFonts w:ascii="Tahoma" w:hAnsi="Tahoma"/>
          <w:sz w:val="20"/>
        </w:rPr>
        <w:t>=</w:t>
      </w:r>
      <w:r>
        <w:rPr>
          <w:rFonts w:ascii="Bookman Old Style" w:hAnsi="Bookman Old Style"/>
          <w:sz w:val="20"/>
          <w:vertAlign w:val="subscript"/>
        </w:rPr>
        <w:t>Θ</w:t>
      </w:r>
      <w:r>
        <w:rPr>
          <w:rFonts w:ascii="Bookman Old Style" w:hAnsi="Bookman Old Style"/>
          <w:sz w:val="20"/>
        </w:rPr>
        <w:t xml:space="preserve"> </w:t>
      </w:r>
      <w:r>
        <w:rPr>
          <w:i/>
          <w:spacing w:val="5"/>
          <w:sz w:val="20"/>
        </w:rPr>
        <w:t>β</w:t>
      </w:r>
      <w:r>
        <w:rPr>
          <w:rFonts w:ascii="Swis721 Blk BT" w:hAnsi="Swis721 Blk BT"/>
          <w:i/>
          <w:spacing w:val="5"/>
          <w:sz w:val="20"/>
          <w:vertAlign w:val="superscript"/>
        </w:rPr>
        <w:t>j</w:t>
      </w:r>
      <w:r>
        <w:rPr>
          <w:rFonts w:ascii="Swis721 Blk BT" w:hAnsi="Swis721 Blk BT"/>
          <w:i/>
          <w:spacing w:val="5"/>
          <w:sz w:val="20"/>
        </w:rPr>
        <w:t xml:space="preserve"> </w:t>
      </w:r>
      <w:r>
        <w:rPr>
          <w:sz w:val="20"/>
          <w:u w:val="single"/>
        </w:rPr>
        <w:t>an</w:t>
      </w:r>
      <w:r>
        <w:rPr>
          <w:sz w:val="20"/>
        </w:rPr>
        <w:t xml:space="preserve">d </w:t>
      </w:r>
      <w:r>
        <w:rPr>
          <w:i/>
          <w:sz w:val="20"/>
        </w:rPr>
        <w:t xml:space="preserve">τ </w:t>
      </w:r>
      <w:r>
        <w:rPr>
          <w:rFonts w:ascii="Tahoma" w:hAnsi="Tahoma"/>
          <w:sz w:val="20"/>
        </w:rPr>
        <w:t>=</w:t>
      </w:r>
      <w:r>
        <w:rPr>
          <w:rFonts w:ascii="Bookman Old Style" w:hAnsi="Bookman Old Style"/>
          <w:sz w:val="20"/>
          <w:vertAlign w:val="subscript"/>
        </w:rPr>
        <w:t>Θ</w:t>
      </w:r>
      <w:r>
        <w:rPr>
          <w:rFonts w:ascii="Bookman Old Style" w:hAnsi="Bookman Old Style"/>
          <w:sz w:val="20"/>
        </w:rPr>
        <w:t xml:space="preserve"> </w:t>
      </w:r>
      <w:r>
        <w:rPr>
          <w:i/>
          <w:sz w:val="20"/>
        </w:rPr>
        <w:t xml:space="preserve">τ </w:t>
      </w:r>
      <w:r>
        <w:rPr>
          <w:rFonts w:ascii="Swis721 Blk BT" w:hAnsi="Swis721 Blk BT"/>
          <w:i/>
          <w:spacing w:val="5"/>
          <w:sz w:val="20"/>
          <w:vertAlign w:val="superscript"/>
        </w:rPr>
        <w:t>j</w:t>
      </w:r>
      <w:r>
        <w:rPr>
          <w:spacing w:val="5"/>
          <w:sz w:val="20"/>
        </w:rPr>
        <w:t xml:space="preserve">; </w:t>
      </w:r>
      <w:r>
        <w:rPr>
          <w:sz w:val="20"/>
        </w:rPr>
        <w:t xml:space="preserve">two </w:t>
      </w:r>
      <w:del w:id="694" w:author="SC9986" w:date="2022-08-04T11:28:00Z">
        <w:r w:rsidDel="00271EA5">
          <w:rPr>
            <w:sz w:val="20"/>
          </w:rPr>
          <w:delText xml:space="preserve"> </w:delText>
        </w:r>
      </w:del>
      <w:r>
        <w:rPr>
          <w:sz w:val="20"/>
        </w:rPr>
        <w:t xml:space="preserve">function </w:t>
      </w:r>
      <w:del w:id="695" w:author="SC9986" w:date="2022-08-04T11:28:00Z">
        <w:r w:rsidDel="00271EA5">
          <w:rPr>
            <w:sz w:val="20"/>
          </w:rPr>
          <w:delText xml:space="preserve"> t</w:delText>
        </w:r>
      </w:del>
      <w:proofErr w:type="spellStart"/>
      <w:r>
        <w:rPr>
          <w:sz w:val="20"/>
        </w:rPr>
        <w:t>ypes</w:t>
      </w:r>
      <w:proofErr w:type="spellEnd"/>
      <w:r>
        <w:rPr>
          <w:sz w:val="20"/>
        </w:rPr>
        <w:t xml:space="preserve"> </w:t>
      </w:r>
      <w:del w:id="696" w:author="SC9986" w:date="2022-08-04T11:29:00Z">
        <w:r w:rsidDel="00271EA5">
          <w:rPr>
            <w:sz w:val="20"/>
          </w:rPr>
          <w:delText xml:space="preserve">  </w:delText>
        </w:r>
      </w:del>
      <w:r>
        <w:rPr>
          <w:i/>
          <w:sz w:val="20"/>
        </w:rPr>
        <w:t xml:space="preserve">x. </w:t>
      </w:r>
      <w:del w:id="697" w:author="SC9986" w:date="2022-08-04T11:29:00Z">
        <w:r w:rsidDel="00271EA5">
          <w:rPr>
            <w:i/>
            <w:sz w:val="20"/>
          </w:rPr>
          <w:delText xml:space="preserve"> </w:delText>
        </w:r>
      </w:del>
      <w:r>
        <w:rPr>
          <w:i/>
          <w:sz w:val="20"/>
        </w:rPr>
        <w:t xml:space="preserve">τ   </w:t>
      </w:r>
      <w:proofErr w:type="spellStart"/>
      <w:r>
        <w:rPr>
          <w:i/>
          <w:sz w:val="20"/>
        </w:rPr>
        <w:t>τ</w:t>
      </w:r>
      <w:proofErr w:type="spellEnd"/>
      <w:r>
        <w:rPr>
          <w:i/>
          <w:sz w:val="20"/>
        </w:rPr>
        <w:t xml:space="preserve"> </w:t>
      </w:r>
      <w:del w:id="698" w:author="SC9986" w:date="2022-08-04T11:29:00Z">
        <w:r w:rsidDel="00271EA5">
          <w:rPr>
            <w:i/>
            <w:sz w:val="20"/>
          </w:rPr>
          <w:delText xml:space="preserve"> </w:delText>
        </w:r>
      </w:del>
      <w:r>
        <w:rPr>
          <w:sz w:val="20"/>
        </w:rPr>
        <w:t xml:space="preserve">and </w:t>
      </w:r>
      <w:del w:id="699" w:author="SC9986" w:date="2022-08-04T11:29:00Z">
        <w:r w:rsidDel="00271EA5">
          <w:rPr>
            <w:sz w:val="20"/>
          </w:rPr>
          <w:delText xml:space="preserve">  </w:delText>
        </w:r>
      </w:del>
      <w:r>
        <w:rPr>
          <w:i/>
          <w:spacing w:val="3"/>
          <w:sz w:val="20"/>
        </w:rPr>
        <w:t xml:space="preserve">y.  </w:t>
      </w:r>
      <w:r>
        <w:rPr>
          <w:i/>
          <w:sz w:val="20"/>
        </w:rPr>
        <w:t xml:space="preserve">τ </w:t>
      </w:r>
      <w:r>
        <w:rPr>
          <w:rFonts w:ascii="Swis721 Blk BT" w:hAnsi="Swis721 Blk BT"/>
          <w:i/>
          <w:position w:val="6"/>
          <w:sz w:val="14"/>
        </w:rPr>
        <w:t xml:space="preserve">j   </w:t>
      </w:r>
      <w:r>
        <w:rPr>
          <w:i/>
          <w:sz w:val="20"/>
        </w:rPr>
        <w:t xml:space="preserve">τ </w:t>
      </w:r>
      <w:ins w:id="700" w:author="SC9986" w:date="2022-08-04T11:29:00Z">
        <w:r w:rsidR="00271EA5">
          <w:rPr>
            <w:i/>
            <w:sz w:val="20"/>
          </w:rPr>
          <w:t xml:space="preserve"> </w:t>
        </w:r>
      </w:ins>
      <w:proofErr w:type="spellStart"/>
      <w:r>
        <w:rPr>
          <w:rFonts w:ascii="Swis721 Blk BT" w:hAnsi="Swis721 Blk BT"/>
          <w:i/>
          <w:sz w:val="20"/>
          <w:vertAlign w:val="superscript"/>
        </w:rPr>
        <w:t>j</w:t>
      </w:r>
      <w:del w:id="701" w:author="SC9986" w:date="2022-08-04T11:29:00Z">
        <w:r w:rsidDel="00271EA5">
          <w:rPr>
            <w:rFonts w:ascii="Swis721 Blk BT" w:hAnsi="Swis721 Blk BT"/>
            <w:i/>
            <w:sz w:val="20"/>
          </w:rPr>
          <w:delText xml:space="preserve">  </w:delText>
        </w:r>
      </w:del>
      <w:r>
        <w:rPr>
          <w:sz w:val="20"/>
        </w:rPr>
        <w:t>are</w:t>
      </w:r>
      <w:proofErr w:type="spellEnd"/>
      <w:r>
        <w:rPr>
          <w:sz w:val="20"/>
        </w:rPr>
        <w:t xml:space="preserve"> </w:t>
      </w:r>
      <w:del w:id="702" w:author="SC9986" w:date="2022-08-04T11:29:00Z">
        <w:r w:rsidDel="00271EA5">
          <w:rPr>
            <w:sz w:val="20"/>
          </w:rPr>
          <w:delText xml:space="preserve"> </w:delText>
        </w:r>
      </w:del>
      <w:r>
        <w:rPr>
          <w:sz w:val="20"/>
        </w:rPr>
        <w:t xml:space="preserve">equivalent, if we can find a same length, as </w:t>
      </w:r>
      <w:r>
        <w:rPr>
          <w:i/>
          <w:sz w:val="20"/>
        </w:rPr>
        <w:t xml:space="preserve">x </w:t>
      </w:r>
      <w:r>
        <w:rPr>
          <w:sz w:val="20"/>
        </w:rPr>
        <w:t xml:space="preserve">and </w:t>
      </w:r>
      <w:r>
        <w:rPr>
          <w:i/>
          <w:spacing w:val="3"/>
          <w:sz w:val="20"/>
        </w:rPr>
        <w:t>y</w:t>
      </w:r>
      <w:r>
        <w:rPr>
          <w:spacing w:val="3"/>
          <w:sz w:val="20"/>
        </w:rPr>
        <w:t>,</w:t>
      </w:r>
      <w:r>
        <w:rPr>
          <w:spacing w:val="33"/>
          <w:sz w:val="20"/>
        </w:rPr>
        <w:t xml:space="preserve"> </w:t>
      </w:r>
      <w:r>
        <w:rPr>
          <w:sz w:val="20"/>
        </w:rPr>
        <w:t>variable</w:t>
      </w:r>
    </w:p>
    <w:p w14:paraId="1FB007C6" w14:textId="356BBF84" w:rsidR="00AF434A" w:rsidRDefault="00000000">
      <w:pPr>
        <w:pStyle w:val="BodyText"/>
        <w:spacing w:before="76" w:line="228" w:lineRule="auto"/>
        <w:ind w:left="219" w:right="219"/>
        <w:jc w:val="both"/>
      </w:pPr>
      <w:r>
        <w:br w:type="column"/>
      </w:r>
      <w:r>
        <w:rPr>
          <w:w w:val="105"/>
        </w:rPr>
        <w:t xml:space="preserve">list </w:t>
      </w:r>
      <w:r>
        <w:rPr>
          <w:i/>
          <w:w w:val="105"/>
        </w:rPr>
        <w:t>z</w:t>
      </w:r>
      <w:del w:id="703" w:author="SC9986" w:date="2022-08-04T11:29:00Z">
        <w:r w:rsidDel="00271EA5">
          <w:rPr>
            <w:i/>
            <w:w w:val="105"/>
          </w:rPr>
          <w:delText xml:space="preserve"> </w:delText>
        </w:r>
      </w:del>
      <w:r>
        <w:rPr>
          <w:i/>
          <w:w w:val="105"/>
        </w:rPr>
        <w:t xml:space="preserve"> </w:t>
      </w:r>
      <w:r>
        <w:rPr>
          <w:w w:val="105"/>
        </w:rPr>
        <w:t xml:space="preserve">that is substituted for </w:t>
      </w:r>
      <w:r>
        <w:rPr>
          <w:i/>
          <w:w w:val="105"/>
        </w:rPr>
        <w:t xml:space="preserve">x </w:t>
      </w:r>
      <w:r>
        <w:rPr>
          <w:w w:val="105"/>
        </w:rPr>
        <w:t xml:space="preserve">and </w:t>
      </w:r>
      <w:r>
        <w:rPr>
          <w:i/>
          <w:w w:val="105"/>
        </w:rPr>
        <w:t xml:space="preserve">y </w:t>
      </w:r>
      <w:r>
        <w:rPr>
          <w:w w:val="105"/>
        </w:rPr>
        <w:t xml:space="preserve">in </w:t>
      </w:r>
      <w:r>
        <w:rPr>
          <w:i/>
          <w:w w:val="105"/>
        </w:rPr>
        <w:t xml:space="preserve">τ </w:t>
      </w:r>
      <w:del w:id="704" w:author="SC9986" w:date="2022-08-04T11:29:00Z">
        <w:r w:rsidDel="00271EA5">
          <w:rPr>
            <w:i/>
            <w:w w:val="105"/>
          </w:rPr>
          <w:delText xml:space="preserve"> </w:delText>
        </w:r>
      </w:del>
      <w:proofErr w:type="spellStart"/>
      <w:r>
        <w:rPr>
          <w:i/>
          <w:w w:val="105"/>
        </w:rPr>
        <w:t>τ</w:t>
      </w:r>
      <w:proofErr w:type="spellEnd"/>
      <w:r>
        <w:rPr>
          <w:i/>
          <w:w w:val="105"/>
        </w:rPr>
        <w:t xml:space="preserve"> </w:t>
      </w:r>
      <w:del w:id="705" w:author="SC9986" w:date="2022-08-04T11:29:00Z">
        <w:r w:rsidDel="00271EA5">
          <w:rPr>
            <w:i/>
            <w:w w:val="105"/>
          </w:rPr>
          <w:delText xml:space="preserve"> </w:delText>
        </w:r>
      </w:del>
      <w:r>
        <w:rPr>
          <w:w w:val="105"/>
        </w:rPr>
        <w:t xml:space="preserve">and </w:t>
      </w:r>
      <w:r>
        <w:rPr>
          <w:i/>
          <w:w w:val="105"/>
        </w:rPr>
        <w:t xml:space="preserve">τ </w:t>
      </w:r>
      <w:r>
        <w:rPr>
          <w:rFonts w:ascii="Swis721 Blk BT" w:hAnsi="Swis721 Blk BT"/>
          <w:i/>
          <w:w w:val="105"/>
          <w:position w:val="6"/>
          <w:sz w:val="14"/>
        </w:rPr>
        <w:t>j</w:t>
      </w:r>
      <w:r>
        <w:rPr>
          <w:rFonts w:ascii="Swis721 Blk BT" w:hAnsi="Swis721 Blk BT"/>
          <w:i/>
          <w:spacing w:val="48"/>
          <w:w w:val="105"/>
          <w:position w:val="6"/>
          <w:sz w:val="14"/>
        </w:rPr>
        <w:t xml:space="preserve"> </w:t>
      </w:r>
      <w:r>
        <w:rPr>
          <w:i/>
          <w:w w:val="105"/>
        </w:rPr>
        <w:t xml:space="preserve">τ </w:t>
      </w:r>
      <w:r>
        <w:rPr>
          <w:rFonts w:ascii="Swis721 Blk BT" w:hAnsi="Swis721 Blk BT"/>
          <w:i/>
          <w:spacing w:val="5"/>
          <w:w w:val="105"/>
          <w:vertAlign w:val="superscript"/>
        </w:rPr>
        <w:t>j</w:t>
      </w:r>
      <w:r>
        <w:rPr>
          <w:spacing w:val="5"/>
          <w:w w:val="105"/>
        </w:rPr>
        <w:t xml:space="preserve">, </w:t>
      </w:r>
      <w:r>
        <w:rPr>
          <w:w w:val="105"/>
        </w:rPr>
        <w:t>resp., and the substitution results are</w:t>
      </w:r>
      <w:r>
        <w:rPr>
          <w:spacing w:val="13"/>
          <w:w w:val="105"/>
        </w:rPr>
        <w:t xml:space="preserve"> </w:t>
      </w:r>
      <w:r>
        <w:rPr>
          <w:w w:val="105"/>
        </w:rPr>
        <w:t>equal.</w:t>
      </w:r>
    </w:p>
    <w:p w14:paraId="3F26F1C0" w14:textId="3E8525BC" w:rsidR="00AF434A" w:rsidRDefault="00000000">
      <w:pPr>
        <w:pStyle w:val="BodyText"/>
        <w:spacing w:before="7" w:line="225" w:lineRule="auto"/>
        <w:ind w:left="219" w:right="217" w:firstLine="300"/>
        <w:jc w:val="both"/>
      </w:pPr>
      <w:r>
        <w:pict w14:anchorId="5F106142">
          <v:line id="_x0000_s1334" style="position:absolute;left:0;text-align:left;z-index:-56176;mso-position-horizontal-relative:page" from="330.6pt,-18.95pt" to="335.65pt,-18.95pt" strokeweight=".4pt">
            <w10:wrap anchorx="page"/>
          </v:line>
        </w:pict>
      </w:r>
      <w:r>
        <w:pict w14:anchorId="12700156">
          <v:line id="_x0000_s1333" style="position:absolute;left:0;text-align:left;z-index:-56152;mso-position-horizontal-relative:page" from="429.2pt,-18.95pt" to="434.85pt,-18.95pt" strokeweight=".4pt">
            <w10:wrap anchorx="page"/>
          </v:line>
        </w:pict>
      </w:r>
      <w:r>
        <w:pict w14:anchorId="6DF00A58">
          <v:line id="_x0000_s1332" style="position:absolute;left:0;text-align:left;z-index:-56128;mso-position-horizontal-relative:page" from="456.05pt,-18.95pt" to="461.3pt,-18.95pt" strokeweight=".4pt">
            <w10:wrap anchorx="page"/>
          </v:line>
        </w:pict>
      </w:r>
      <w:r>
        <w:pict w14:anchorId="2CC9C476">
          <v:line id="_x0000_s1331" style="position:absolute;left:0;text-align:left;z-index:-56104;mso-position-horizontal-relative:page" from="475.8pt,-18.95pt" to="481.3pt,-18.95pt" strokeweight=".4pt">
            <w10:wrap anchorx="page"/>
          </v:line>
        </w:pict>
      </w:r>
      <w:r>
        <w:pict w14:anchorId="5382AB52">
          <v:line id="_x0000_s1330" style="position:absolute;left:0;text-align:left;z-index:3064;mso-position-horizontal-relative:page" from="523.45pt,-21.45pt" to="531.75pt,-21.45pt" strokeweight=".4pt">
            <w10:wrap anchorx="page"/>
          </v:line>
        </w:pict>
      </w:r>
      <w:r>
        <w:pict w14:anchorId="56F35B6E">
          <v:line id="_x0000_s1329" style="position:absolute;left:0;text-align:left;z-index:-56056;mso-position-horizontal-relative:page" from="351.9pt,104.25pt" to="357.6pt,104.25pt" strokeweight=".4pt">
            <w10:wrap anchorx="page"/>
          </v:line>
        </w:pict>
      </w:r>
      <w:r>
        <w:pict w14:anchorId="5107615A">
          <v:line id="_x0000_s1328" style="position:absolute;left:0;text-align:left;z-index:-56032;mso-position-horizontal-relative:page" from="363.1pt,104.25pt" to="368.6pt,104.25pt" strokeweight=".4pt">
            <w10:wrap anchorx="page"/>
          </v:line>
        </w:pict>
      </w:r>
      <w:r>
        <w:pict w14:anchorId="232EA418">
          <v:line id="_x0000_s1327" style="position:absolute;left:0;text-align:left;z-index:-56008;mso-position-horizontal-relative:page" from="449.35pt,104.25pt" to="455.05pt,104.25pt" strokeweight=".4pt">
            <w10:wrap anchorx="page"/>
          </v:line>
        </w:pict>
      </w:r>
      <w:r>
        <w:pict w14:anchorId="4F5A03DC">
          <v:line id="_x0000_s1326" style="position:absolute;left:0;text-align:left;z-index:-55984;mso-position-horizontal-relative:page" from="436.75pt,126.65pt" to="442.2pt,126.65pt" strokeweight=".4pt">
            <w10:wrap anchorx="page"/>
          </v:line>
        </w:pict>
      </w:r>
      <w:r>
        <w:pict w14:anchorId="4B52F247">
          <v:shape id="_x0000_s1325" type="#_x0000_t202" style="position:absolute;left:0;text-align:left;margin-left:484.05pt;margin-top:-21pt;width:60.4pt;height:17.3pt;z-index:-55864;mso-position-horizontal-relative:page" filled="f" stroked="f">
            <v:textbox inset="0,0,0,0">
              <w:txbxContent>
                <w:p w14:paraId="24E0BA3C" w14:textId="77777777" w:rsidR="00AF434A" w:rsidRDefault="00000000">
                  <w:pPr>
                    <w:pStyle w:val="BodyText"/>
                    <w:tabs>
                      <w:tab w:val="left" w:pos="1008"/>
                    </w:tabs>
                    <w:spacing w:line="242" w:lineRule="exact"/>
                    <w:rPr>
                      <w:rFonts w:ascii="Lucida Sans Unicode" w:hAnsi="Lucida Sans Unicode"/>
                    </w:rPr>
                  </w:pPr>
                  <w:r>
                    <w:rPr>
                      <w:rFonts w:ascii="Lucida Sans Unicode" w:hAnsi="Lucida Sans Unicode"/>
                      <w:w w:val="105"/>
                    </w:rPr>
                    <w:t>→</w:t>
                  </w:r>
                  <w:r>
                    <w:rPr>
                      <w:rFonts w:ascii="Lucida Sans Unicode" w:hAnsi="Lucida Sans Unicode"/>
                      <w:w w:val="105"/>
                    </w:rPr>
                    <w:tab/>
                    <w:t>→</w:t>
                  </w:r>
                </w:p>
              </w:txbxContent>
            </v:textbox>
            <w10:wrap anchorx="page"/>
          </v:shape>
        </w:pict>
      </w:r>
      <w:r>
        <w:pict w14:anchorId="48256216">
          <v:shape id="_x0000_s1324" type="#_x0000_t202" style="position:absolute;left:0;text-align:left;margin-left:453.7pt;margin-top:35pt;width:33.9pt;height:17.3pt;z-index:-55840;mso-position-horizontal-relative:page" filled="f" stroked="f">
            <v:textbox inset="0,0,0,0">
              <w:txbxContent>
                <w:p w14:paraId="4F6CD5CE" w14:textId="77777777" w:rsidR="00AF434A" w:rsidRDefault="00000000">
                  <w:pPr>
                    <w:pStyle w:val="BodyText"/>
                    <w:tabs>
                      <w:tab w:val="left" w:pos="522"/>
                    </w:tabs>
                    <w:spacing w:line="242" w:lineRule="exact"/>
                    <w:rPr>
                      <w:rFonts w:ascii="Lucida Sans Unicode" w:hAnsi="Lucida Sans Unicode"/>
                    </w:rPr>
                  </w:pPr>
                  <w:r>
                    <w:rPr>
                      <w:rFonts w:ascii="Lucida Sans Unicode" w:hAnsi="Lucida Sans Unicode"/>
                      <w:w w:val="105"/>
                    </w:rPr>
                    <w:t>⇒</w:t>
                  </w:r>
                  <w:r>
                    <w:rPr>
                      <w:rFonts w:ascii="Lucida Sans Unicode" w:hAnsi="Lucida Sans Unicode"/>
                      <w:w w:val="105"/>
                    </w:rPr>
                    <w:tab/>
                  </w:r>
                  <w:r>
                    <w:rPr>
                      <w:rFonts w:ascii="Lucida Sans Unicode" w:hAnsi="Lucida Sans Unicode"/>
                      <w:w w:val="95"/>
                    </w:rPr>
                    <w:t>±</w:t>
                  </w:r>
                </w:p>
              </w:txbxContent>
            </v:textbox>
            <w10:wrap anchorx="page"/>
          </v:shape>
        </w:pict>
      </w:r>
      <w:r>
        <w:pict w14:anchorId="5D30CD18">
          <v:shape id="_x0000_s1323" type="#_x0000_t202" style="position:absolute;left:0;text-align:left;margin-left:395.6pt;margin-top:23.8pt;width:7.75pt;height:17.3pt;z-index:-55816;mso-position-horizontal-relative:page" filled="f" stroked="f">
            <v:textbox inset="0,0,0,0">
              <w:txbxContent>
                <w:p w14:paraId="1AA7B585"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3438E929">
          <v:shape id="_x0000_s1322" type="#_x0000_t202" style="position:absolute;left:0;text-align:left;margin-left:491.45pt;margin-top:12.6pt;width:7.75pt;height:17.3pt;z-index:-55792;mso-position-horizontal-relative:page" filled="f" stroked="f">
            <v:textbox inset="0,0,0,0">
              <w:txbxContent>
                <w:p w14:paraId="179B930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0655A2C3">
          <v:shape id="_x0000_s1321" type="#_x0000_t202" style="position:absolute;left:0;text-align:left;margin-left:346.2pt;margin-top:68.6pt;width:135.95pt;height:17.3pt;z-index:-55768;mso-position-horizontal-relative:page" filled="f" stroked="f">
            <v:textbox inset="0,0,0,0">
              <w:txbxContent>
                <w:p w14:paraId="07686876" w14:textId="77777777" w:rsidR="00AF434A" w:rsidRDefault="00000000">
                  <w:pPr>
                    <w:pStyle w:val="BodyText"/>
                    <w:tabs>
                      <w:tab w:val="left" w:pos="481"/>
                      <w:tab w:val="left" w:pos="982"/>
                      <w:tab w:val="left" w:pos="1462"/>
                      <w:tab w:val="left" w:pos="2563"/>
                    </w:tabs>
                    <w:spacing w:line="242" w:lineRule="exact"/>
                    <w:rPr>
                      <w:rFonts w:ascii="Lucida Sans Unicode" w:hAnsi="Lucida Sans Unicode"/>
                    </w:rPr>
                  </w:pPr>
                  <w:r>
                    <w:rPr>
                      <w:rFonts w:ascii="Lucida Sans Unicode" w:hAnsi="Lucida Sans Unicode"/>
                    </w:rPr>
                    <w:t>≤</w:t>
                  </w:r>
                  <w:r>
                    <w:rPr>
                      <w:rFonts w:ascii="Lucida Sans Unicode" w:hAnsi="Lucida Sans Unicode"/>
                    </w:rPr>
                    <w:tab/>
                    <w:t>∧</w:t>
                  </w:r>
                  <w:r>
                    <w:rPr>
                      <w:rFonts w:ascii="Lucida Sans Unicode" w:hAnsi="Lucida Sans Unicode"/>
                    </w:rPr>
                    <w:tab/>
                    <w:t>≤</w:t>
                  </w:r>
                  <w:r>
                    <w:rPr>
                      <w:rFonts w:ascii="Lucida Sans Unicode" w:hAnsi="Lucida Sans Unicode"/>
                    </w:rPr>
                    <w:tab/>
                    <w:t>⇒</w:t>
                  </w:r>
                  <w:r>
                    <w:rPr>
                      <w:rFonts w:ascii="Lucida Sans Unicode" w:hAnsi="Lucida Sans Unicode"/>
                    </w:rPr>
                    <w:tab/>
                  </w:r>
                  <w:r>
                    <w:rPr>
                      <w:rFonts w:ascii="Lucida Sans Unicode" w:hAnsi="Lucida Sans Unicode"/>
                      <w:w w:val="95"/>
                    </w:rPr>
                    <w:t>±</w:t>
                  </w:r>
                </w:p>
              </w:txbxContent>
            </v:textbox>
            <w10:wrap anchorx="page"/>
          </v:shape>
        </w:pict>
      </w:r>
      <w:r>
        <w:pict w14:anchorId="1E51D6A7">
          <v:shape id="_x0000_s1320" type="#_x0000_t202" style="position:absolute;left:0;text-align:left;margin-left:416.1pt;margin-top:124.6pt;width:7.75pt;height:17.3pt;z-index:-55648;mso-position-horizontal-relative:page" filled="f" stroked="f">
            <v:textbox inset="0,0,0,0">
              <w:txbxContent>
                <w:p w14:paraId="786261C1"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44A486E8">
          <v:shape id="_x0000_s1319" type="#_x0000_t202" style="position:absolute;left:0;text-align:left;margin-left:407.4pt;margin-top:113.4pt;width:7.75pt;height:17.3pt;z-index:-55624;mso-position-horizontal-relative:page" filled="f" stroked="f">
            <v:textbox inset="0,0,0,0">
              <w:txbxContent>
                <w:p w14:paraId="3750E485" w14:textId="77777777" w:rsidR="00AF434A" w:rsidRDefault="00000000">
                  <w:pPr>
                    <w:pStyle w:val="BodyText"/>
                    <w:spacing w:line="242" w:lineRule="exact"/>
                    <w:rPr>
                      <w:rFonts w:ascii="Lucida Sans Unicode" w:hAnsi="Lucida Sans Unicode"/>
                    </w:rPr>
                  </w:pPr>
                  <w:r>
                    <w:rPr>
                      <w:rFonts w:ascii="Lucida Sans Unicode" w:hAnsi="Lucida Sans Unicode"/>
                      <w:w w:val="97"/>
                      <w:u w:val="single"/>
                    </w:rPr>
                    <w:t>±</w:t>
                  </w:r>
                </w:p>
              </w:txbxContent>
            </v:textbox>
            <w10:wrap anchorx="page"/>
          </v:shape>
        </w:pict>
      </w:r>
      <w:r>
        <w:pict w14:anchorId="76D83BA2">
          <v:shape id="_x0000_s1318" type="#_x0000_t202" style="position:absolute;left:0;text-align:left;margin-left:343.6pt;margin-top:102.2pt;width:138.05pt;height:17.3pt;z-index:-55480;mso-position-horizontal-relative:page" filled="f" stroked="f">
            <v:textbox inset="0,0,0,0">
              <w:txbxContent>
                <w:p w14:paraId="15298BBA" w14:textId="77777777" w:rsidR="00AF434A" w:rsidRDefault="00000000">
                  <w:pPr>
                    <w:pStyle w:val="BodyText"/>
                    <w:tabs>
                      <w:tab w:val="left" w:pos="555"/>
                      <w:tab w:val="left" w:pos="1038"/>
                      <w:tab w:val="left" w:pos="1949"/>
                      <w:tab w:val="left" w:pos="2560"/>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r>
                    <w:rPr>
                      <w:rFonts w:ascii="Lucida Sans Unicode" w:hAnsi="Lucida Sans Unicode"/>
                    </w:rPr>
                    <w:tab/>
                    <w:t>±</w:t>
                  </w:r>
                  <w:r>
                    <w:rPr>
                      <w:rFonts w:ascii="Lucida Sans Unicode" w:hAnsi="Lucida Sans Unicode"/>
                    </w:rPr>
                    <w:tab/>
                  </w: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pict w14:anchorId="6074AF62">
          <v:shape id="_x0000_s1317" type="#_x0000_t202" style="position:absolute;left:0;text-align:left;margin-left:327.2pt;margin-top:91pt;width:51.5pt;height:17.3pt;z-index:-55456;mso-position-horizontal-relative:page" filled="f" stroked="f">
            <v:textbox inset="0,0,0,0">
              <w:txbxContent>
                <w:p w14:paraId="7C28F00C" w14:textId="77777777" w:rsidR="00AF434A" w:rsidRDefault="00000000">
                  <w:pPr>
                    <w:tabs>
                      <w:tab w:val="left" w:pos="874"/>
                    </w:tabs>
                    <w:spacing w:line="168" w:lineRule="auto"/>
                    <w:rPr>
                      <w:rFonts w:ascii="Lucida Sans Unicode" w:hAnsi="Lucida Sans Unicode"/>
                      <w:sz w:val="20"/>
                    </w:rPr>
                  </w:pPr>
                  <w:r>
                    <w:rPr>
                      <w:rFonts w:ascii="Lucida Sans Unicode" w:hAnsi="Lucida Sans Unicode"/>
                      <w:spacing w:val="-10"/>
                      <w:sz w:val="20"/>
                    </w:rPr>
                    <w:t>≤</w:t>
                  </w:r>
                  <w:r>
                    <w:rPr>
                      <w:rFonts w:ascii="Bookman Old Style" w:hAnsi="Bookman Old Style"/>
                      <w:i/>
                      <w:spacing w:val="-10"/>
                      <w:position w:val="-14"/>
                      <w:sz w:val="14"/>
                    </w:rPr>
                    <w:t>ξ</w:t>
                  </w:r>
                  <w:r>
                    <w:rPr>
                      <w:rFonts w:ascii="Bookman Old Style" w:hAnsi="Bookman Old Style"/>
                      <w:i/>
                      <w:spacing w:val="-10"/>
                      <w:position w:val="-14"/>
                      <w:sz w:val="14"/>
                    </w:rPr>
                    <w:tab/>
                  </w:r>
                  <w:r>
                    <w:rPr>
                      <w:rFonts w:ascii="Lucida Sans Unicode" w:hAnsi="Lucida Sans Unicode"/>
                      <w:w w:val="95"/>
                      <w:sz w:val="20"/>
                    </w:rPr>
                    <w:t>≤</w:t>
                  </w:r>
                </w:p>
              </w:txbxContent>
            </v:textbox>
            <w10:wrap anchorx="page"/>
          </v:shape>
        </w:pict>
      </w:r>
      <w:r>
        <w:t xml:space="preserve">The </w:t>
      </w:r>
      <w:r>
        <w:rPr>
          <w:spacing w:val="6"/>
        </w:rPr>
        <w:t>T-</w:t>
      </w:r>
      <w:proofErr w:type="spellStart"/>
      <w:r>
        <w:rPr>
          <w:spacing w:val="6"/>
        </w:rPr>
        <w:t>C</w:t>
      </w:r>
      <w:r>
        <w:rPr>
          <w:spacing w:val="6"/>
          <w:sz w:val="16"/>
        </w:rPr>
        <w:t>AST</w:t>
      </w:r>
      <w:r>
        <w:rPr>
          <w:spacing w:val="6"/>
        </w:rPr>
        <w:t>P</w:t>
      </w:r>
      <w:r>
        <w:rPr>
          <w:spacing w:val="6"/>
          <w:sz w:val="16"/>
        </w:rPr>
        <w:t>TR</w:t>
      </w:r>
      <w:proofErr w:type="spellEnd"/>
      <w:r>
        <w:rPr>
          <w:spacing w:val="6"/>
          <w:sz w:val="16"/>
        </w:rPr>
        <w:t xml:space="preserve"> </w:t>
      </w:r>
      <w:r>
        <w:t xml:space="preserve">rule permits casting from an expression of type </w:t>
      </w:r>
      <w:r>
        <w:rPr>
          <w:i/>
        </w:rPr>
        <w:t xml:space="preserve">τ </w:t>
      </w:r>
      <w:r>
        <w:rPr>
          <w:rFonts w:ascii="Swis721 Blk BT" w:hAnsi="Swis721 Blk BT"/>
          <w:i/>
          <w:vertAlign w:val="superscript"/>
        </w:rPr>
        <w:t>j</w:t>
      </w:r>
      <w:r>
        <w:rPr>
          <w:rFonts w:ascii="Swis721 Blk BT" w:hAnsi="Swis721 Blk BT"/>
          <w:i/>
        </w:rPr>
        <w:t xml:space="preserve"> </w:t>
      </w:r>
      <w:r>
        <w:t xml:space="preserve">to a checked pointer when </w:t>
      </w:r>
      <w:r>
        <w:rPr>
          <w:i/>
        </w:rPr>
        <w:t xml:space="preserve">τ </w:t>
      </w:r>
      <w:r>
        <w:rPr>
          <w:rFonts w:ascii="Swis721 Blk BT" w:hAnsi="Swis721 Blk BT"/>
          <w:i/>
          <w:vertAlign w:val="superscript"/>
        </w:rPr>
        <w:t>j</w:t>
      </w:r>
      <w:r>
        <w:rPr>
          <w:rFonts w:ascii="Swis721 Blk BT" w:hAnsi="Swis721 Blk BT"/>
          <w:i/>
        </w:rPr>
        <w:t xml:space="preserve"> </w:t>
      </w:r>
      <w:proofErr w:type="spellStart"/>
      <w:r>
        <w:rPr>
          <w:w w:val="115"/>
        </w:rPr>
        <w:t>ptr</w:t>
      </w:r>
      <w:r>
        <w:rPr>
          <w:w w:val="115"/>
          <w:vertAlign w:val="superscript"/>
        </w:rPr>
        <w:t>c</w:t>
      </w:r>
      <w:proofErr w:type="spellEnd"/>
      <w:r>
        <w:rPr>
          <w:w w:val="115"/>
        </w:rPr>
        <w:t xml:space="preserve"> </w:t>
      </w:r>
      <w:r>
        <w:rPr>
          <w:i/>
        </w:rPr>
        <w:t xml:space="preserve">τ </w:t>
      </w:r>
      <w:r>
        <w:t xml:space="preserve">. This subtyping </w:t>
      </w:r>
      <w:del w:id="706" w:author="SC9986" w:date="2022-08-04T11:30:00Z">
        <w:r w:rsidDel="00271EA5">
          <w:delText xml:space="preserve"> </w:delText>
        </w:r>
      </w:del>
      <w:r>
        <w:t>relation</w:t>
      </w:r>
      <w:del w:id="707" w:author="SC9986" w:date="2022-08-04T11:30:00Z">
        <w:r w:rsidDel="00271EA5">
          <w:delText xml:space="preserve"> </w:delText>
        </w:r>
      </w:del>
      <w:r>
        <w:t xml:space="preserve">  is</w:t>
      </w:r>
      <w:del w:id="708" w:author="SC9986" w:date="2022-08-04T11:30:00Z">
        <w:r w:rsidDel="00271EA5">
          <w:delText xml:space="preserve"> </w:delText>
        </w:r>
      </w:del>
      <w:r>
        <w:t xml:space="preserve"> given</w:t>
      </w:r>
      <w:del w:id="709" w:author="SC9986" w:date="2022-08-04T11:30:00Z">
        <w:r w:rsidDel="00271EA5">
          <w:delText xml:space="preserve"> </w:delText>
        </w:r>
      </w:del>
      <w:r>
        <w:t xml:space="preserve"> in</w:t>
      </w:r>
      <w:del w:id="710" w:author="SC9986" w:date="2022-08-04T11:30:00Z">
        <w:r w:rsidDel="00271EA5">
          <w:delText xml:space="preserve"> </w:delText>
        </w:r>
      </w:del>
      <w:r>
        <w:t xml:space="preserve"> Fig.</w:t>
      </w:r>
      <w:del w:id="711" w:author="SC9986" w:date="2022-08-04T11:30:00Z">
        <w:r w:rsidDel="00271EA5">
          <w:delText xml:space="preserve"> </w:delText>
        </w:r>
      </w:del>
      <w:r>
        <w:t xml:space="preserve"> 10</w:t>
      </w:r>
      <w:del w:id="712" w:author="SC9986" w:date="2022-08-04T11:30:00Z">
        <w:r w:rsidDel="00271EA5">
          <w:delText xml:space="preserve"> </w:delText>
        </w:r>
      </w:del>
      <w:r>
        <w:t xml:space="preserve"> and</w:t>
      </w:r>
      <w:del w:id="713" w:author="SC9986" w:date="2022-08-04T11:30:00Z">
        <w:r w:rsidDel="00271EA5">
          <w:delText xml:space="preserve"> </w:delText>
        </w:r>
      </w:del>
      <w:r>
        <w:t xml:space="preserve"> </w:t>
      </w:r>
      <w:del w:id="714" w:author="SC9986" w:date="2022-08-04T11:30:00Z">
        <w:r w:rsidDel="00271EA5">
          <w:delText xml:space="preserve">it  </w:delText>
        </w:r>
      </w:del>
      <w:r>
        <w:t>is</w:t>
      </w:r>
      <w:del w:id="715" w:author="SC9986" w:date="2022-08-04T11:30:00Z">
        <w:r w:rsidDel="00271EA5">
          <w:delText xml:space="preserve"> </w:delText>
        </w:r>
      </w:del>
      <w:r>
        <w:t xml:space="preserve"> built</w:t>
      </w:r>
      <w:del w:id="716" w:author="SC9986" w:date="2022-08-04T11:30:00Z">
        <w:r w:rsidDel="00271EA5">
          <w:delText xml:space="preserve"> </w:delText>
        </w:r>
      </w:del>
      <w:r>
        <w:t xml:space="preserve"> on</w:t>
      </w:r>
      <w:del w:id="717" w:author="SC9986" w:date="2022-08-04T11:30:00Z">
        <w:r w:rsidDel="00271EA5">
          <w:delText xml:space="preserve"> </w:delText>
        </w:r>
      </w:del>
      <w:r>
        <w:t xml:space="preserve"> the</w:t>
      </w:r>
      <w:del w:id="718" w:author="SC9986" w:date="2022-08-04T11:30:00Z">
        <w:r w:rsidDel="00271EA5">
          <w:delText xml:space="preserve"> </w:delText>
        </w:r>
      </w:del>
      <w:r>
        <w:t xml:space="preserve"> type</w:t>
      </w:r>
      <w:del w:id="719" w:author="SC9986" w:date="2022-08-04T11:30:00Z">
        <w:r w:rsidDel="00271EA5">
          <w:delText xml:space="preserve"> </w:delText>
        </w:r>
      </w:del>
      <w:r>
        <w:t xml:space="preserve"> equality</w:t>
      </w:r>
      <w:del w:id="720" w:author="SC9986" w:date="2022-08-04T11:30:00Z">
        <w:r w:rsidDel="00271EA5">
          <w:delText xml:space="preserve"> </w:delText>
        </w:r>
      </w:del>
      <w:r>
        <w:t xml:space="preserve"> (</w:t>
      </w:r>
      <w:r>
        <w:rPr>
          <w:i/>
        </w:rPr>
        <w:t xml:space="preserve">τ  </w:t>
      </w:r>
      <w:r>
        <w:rPr>
          <w:rFonts w:ascii="Tahoma" w:hAnsi="Tahoma"/>
        </w:rPr>
        <w:t>=</w:t>
      </w:r>
      <w:r>
        <w:rPr>
          <w:rFonts w:ascii="Bookman Old Style" w:hAnsi="Bookman Old Style"/>
          <w:vertAlign w:val="subscript"/>
        </w:rPr>
        <w:t>Θ</w:t>
      </w:r>
      <w:r>
        <w:rPr>
          <w:rFonts w:ascii="Bookman Old Style" w:hAnsi="Bookman Old Style"/>
        </w:rPr>
        <w:t xml:space="preserve">  </w:t>
      </w:r>
      <w:r>
        <w:rPr>
          <w:i/>
        </w:rPr>
        <w:t xml:space="preserve">τ </w:t>
      </w:r>
      <w:r>
        <w:rPr>
          <w:rFonts w:ascii="Swis721 Blk BT" w:hAnsi="Swis721 Blk BT"/>
          <w:i/>
          <w:vertAlign w:val="superscript"/>
        </w:rPr>
        <w:t>j</w:t>
      </w:r>
      <w:r>
        <w:rPr>
          <w:rFonts w:ascii="Swis721 Blk BT" w:hAnsi="Swis721 Blk BT"/>
          <w:i/>
        </w:rPr>
        <w:t xml:space="preserve">   </w:t>
      </w:r>
      <w:r>
        <w:rPr>
          <w:i/>
        </w:rPr>
        <w:t xml:space="preserve">τ   </w:t>
      </w:r>
      <w:r>
        <w:rPr>
          <w:rFonts w:ascii="Bookman Old Style" w:hAnsi="Bookman Old Style"/>
          <w:vertAlign w:val="subscript"/>
        </w:rPr>
        <w:t>Θ</w:t>
      </w:r>
      <w:r>
        <w:rPr>
          <w:rFonts w:ascii="Bookman Old Style" w:hAnsi="Bookman Old Style"/>
        </w:rPr>
        <w:t xml:space="preserve">  </w:t>
      </w:r>
      <w:r>
        <w:rPr>
          <w:i/>
        </w:rPr>
        <w:t xml:space="preserve">τ </w:t>
      </w:r>
      <w:r>
        <w:rPr>
          <w:rFonts w:ascii="Swis721 Blk BT" w:hAnsi="Swis721 Blk BT"/>
          <w:i/>
          <w:spacing w:val="3"/>
          <w:vertAlign w:val="superscript"/>
        </w:rPr>
        <w:t>j</w:t>
      </w:r>
      <w:r>
        <w:rPr>
          <w:spacing w:val="3"/>
        </w:rPr>
        <w:t>);</w:t>
      </w:r>
      <w:ins w:id="721" w:author="SC9986" w:date="2022-08-04T11:30:00Z">
        <w:r w:rsidR="00271EA5">
          <w:rPr>
            <w:spacing w:val="3"/>
          </w:rPr>
          <w:t>.</w:t>
        </w:r>
      </w:ins>
      <w:del w:id="722" w:author="SC9986" w:date="2022-08-04T11:30:00Z">
        <w:r w:rsidDel="00271EA5">
          <w:rPr>
            <w:spacing w:val="3"/>
          </w:rPr>
          <w:delText xml:space="preserve"> </w:delText>
        </w:r>
      </w:del>
      <w:r>
        <w:rPr>
          <w:spacing w:val="3"/>
        </w:rPr>
        <w:t xml:space="preserve"> </w:t>
      </w:r>
      <w:del w:id="723" w:author="SC9986" w:date="2022-08-04T11:30:00Z">
        <w:r w:rsidDel="00271EA5">
          <w:delText xml:space="preserve">the  </w:delText>
        </w:r>
      </w:del>
      <w:ins w:id="724" w:author="SC9986" w:date="2022-08-04T11:30:00Z">
        <w:r w:rsidR="00271EA5">
          <w:t>T</w:t>
        </w:r>
        <w:r w:rsidR="00271EA5">
          <w:t xml:space="preserve">he  </w:t>
        </w:r>
      </w:ins>
      <w:r>
        <w:t xml:space="preserve">many rules ensure the relation is transitive. Most of the rules </w:t>
      </w:r>
      <w:del w:id="725" w:author="SC9986" w:date="2022-08-04T11:31:00Z">
        <w:r w:rsidDel="00271EA5">
          <w:delText>handle</w:delText>
        </w:r>
      </w:del>
      <w:ins w:id="726" w:author="SC9986" w:date="2022-08-04T11:31:00Z">
        <w:r w:rsidR="00271EA5">
          <w:t>manage</w:t>
        </w:r>
      </w:ins>
      <w:r>
        <w:t xml:space="preserve"> casting between array pointer types. </w:t>
      </w:r>
      <w:del w:id="727" w:author="SC9986" w:date="2022-08-04T11:31:00Z">
        <w:r w:rsidDel="00271EA5">
          <w:delText>The  second</w:delText>
        </w:r>
      </w:del>
      <w:ins w:id="728" w:author="SC9986" w:date="2022-08-04T11:31:00Z">
        <w:r w:rsidR="00271EA5">
          <w:t>The second</w:t>
        </w:r>
      </w:ins>
      <w:r>
        <w:t xml:space="preserve"> </w:t>
      </w:r>
      <w:del w:id="729" w:author="SC9986" w:date="2022-08-04T11:31:00Z">
        <w:r w:rsidDel="00271EA5">
          <w:delText xml:space="preserve"> </w:delText>
        </w:r>
      </w:del>
      <w:r>
        <w:t xml:space="preserve">rule  </w:t>
      </w:r>
      <w:r>
        <w:rPr>
          <w:rFonts w:ascii="Tahoma" w:hAnsi="Tahoma"/>
        </w:rPr>
        <w:t xml:space="preserve">0  </w:t>
      </w:r>
      <w:del w:id="730" w:author="SC9986" w:date="2022-08-04T11:31:00Z">
        <w:r w:rsidDel="00271EA5">
          <w:rPr>
            <w:rFonts w:ascii="Tahoma" w:hAnsi="Tahoma"/>
          </w:rPr>
          <w:delText xml:space="preserve">  </w:delText>
        </w:r>
      </w:del>
      <w:r>
        <w:rPr>
          <w:i/>
        </w:rPr>
        <w:t>b</w:t>
      </w:r>
      <w:r>
        <w:rPr>
          <w:rFonts w:ascii="Bookman Old Style" w:hAnsi="Bookman Old Style"/>
          <w:i/>
          <w:vertAlign w:val="subscript"/>
        </w:rPr>
        <w:t>l</w:t>
      </w:r>
      <w:r>
        <w:rPr>
          <w:rFonts w:ascii="Bookman Old Style" w:hAnsi="Bookman Old Style"/>
          <w:i/>
        </w:rPr>
        <w:t xml:space="preserve"> </w:t>
      </w:r>
      <w:del w:id="731" w:author="SC9986" w:date="2022-08-04T11:31:00Z">
        <w:r w:rsidDel="00271EA5">
          <w:rPr>
            <w:rFonts w:ascii="Bookman Old Style" w:hAnsi="Bookman Old Style"/>
            <w:i/>
          </w:rPr>
          <w:delText xml:space="preserve">  </w:delText>
        </w:r>
      </w:del>
      <w:r>
        <w:rPr>
          <w:rFonts w:ascii="Bookman Old Style" w:hAnsi="Bookman Old Style"/>
          <w:i/>
        </w:rPr>
        <w:t xml:space="preserve"> </w:t>
      </w:r>
      <w:proofErr w:type="spellStart"/>
      <w:r>
        <w:rPr>
          <w:i/>
        </w:rPr>
        <w:t>b</w:t>
      </w:r>
      <w:r>
        <w:rPr>
          <w:rFonts w:ascii="Bookman Old Style" w:hAnsi="Bookman Old Style"/>
          <w:i/>
          <w:vertAlign w:val="subscript"/>
        </w:rPr>
        <w:t>h</w:t>
      </w:r>
      <w:proofErr w:type="spellEnd"/>
      <w:r>
        <w:rPr>
          <w:rFonts w:ascii="Bookman Old Style" w:hAnsi="Bookman Old Style"/>
          <w:i/>
        </w:rPr>
        <w:t xml:space="preserve"> </w:t>
      </w:r>
      <w:del w:id="732" w:author="SC9986" w:date="2022-08-04T11:31:00Z">
        <w:r w:rsidDel="00271EA5">
          <w:rPr>
            <w:rFonts w:ascii="Bookman Old Style" w:hAnsi="Bookman Old Style"/>
            <w:i/>
          </w:rPr>
          <w:delText xml:space="preserve">   </w:delText>
        </w:r>
      </w:del>
      <w:r>
        <w:rPr>
          <w:rFonts w:ascii="Tahoma" w:hAnsi="Tahoma"/>
        </w:rPr>
        <w:t xml:space="preserve">1 </w:t>
      </w:r>
      <w:del w:id="733" w:author="SC9986" w:date="2022-08-04T11:31:00Z">
        <w:r w:rsidDel="00271EA5">
          <w:rPr>
            <w:rFonts w:ascii="Tahoma" w:hAnsi="Tahoma"/>
          </w:rPr>
          <w:delText xml:space="preserve">    </w:delText>
        </w:r>
      </w:del>
      <w:proofErr w:type="spellStart"/>
      <w:r>
        <w:rPr>
          <w:w w:val="115"/>
        </w:rPr>
        <w:t>ptr</w:t>
      </w:r>
      <w:r>
        <w:rPr>
          <w:rFonts w:ascii="Bookman Old Style" w:hAnsi="Bookman Old Style"/>
          <w:i/>
          <w:w w:val="115"/>
          <w:vertAlign w:val="superscript"/>
        </w:rPr>
        <w:t>m</w:t>
      </w:r>
      <w:proofErr w:type="spellEnd"/>
      <w:r>
        <w:rPr>
          <w:rFonts w:ascii="Bookman Old Style" w:hAnsi="Bookman Old Style"/>
          <w:i/>
          <w:w w:val="115"/>
        </w:rPr>
        <w:t xml:space="preserve"> </w:t>
      </w:r>
      <w:r>
        <w:rPr>
          <w:i/>
        </w:rPr>
        <w:t xml:space="preserve">τ </w:t>
      </w:r>
      <w:del w:id="734" w:author="SC9986" w:date="2022-08-04T11:31:00Z">
        <w:r w:rsidDel="00271EA5">
          <w:rPr>
            <w:i/>
          </w:rPr>
          <w:delText xml:space="preserve">    </w:delText>
        </w:r>
      </w:del>
      <w:proofErr w:type="spellStart"/>
      <w:r>
        <w:rPr>
          <w:w w:val="115"/>
        </w:rPr>
        <w:t>ptr</w:t>
      </w:r>
      <w:r>
        <w:rPr>
          <w:rFonts w:ascii="Bookman Old Style" w:hAnsi="Bookman Old Style"/>
          <w:i/>
          <w:w w:val="115"/>
          <w:vertAlign w:val="superscript"/>
        </w:rPr>
        <w:t>m</w:t>
      </w:r>
      <w:proofErr w:type="spellEnd"/>
      <w:r>
        <w:rPr>
          <w:rFonts w:ascii="Bookman Old Style" w:hAnsi="Bookman Old Style"/>
          <w:i/>
          <w:w w:val="115"/>
        </w:rPr>
        <w:t xml:space="preserve"> </w:t>
      </w:r>
      <w:r>
        <w:rPr>
          <w:rFonts w:ascii="Tahoma" w:hAnsi="Tahoma"/>
        </w:rPr>
        <w:t>[(</w:t>
      </w:r>
      <w:r>
        <w:rPr>
          <w:i/>
        </w:rPr>
        <w:t>b</w:t>
      </w:r>
      <w:r>
        <w:rPr>
          <w:rFonts w:ascii="Bookman Old Style" w:hAnsi="Bookman Old Style"/>
          <w:i/>
          <w:vertAlign w:val="subscript"/>
        </w:rPr>
        <w:t>l</w:t>
      </w:r>
      <w:r>
        <w:rPr>
          <w:i/>
        </w:rPr>
        <w:t xml:space="preserve">, </w:t>
      </w:r>
      <w:proofErr w:type="spellStart"/>
      <w:r>
        <w:rPr>
          <w:i/>
          <w:spacing w:val="3"/>
        </w:rPr>
        <w:t>b</w:t>
      </w:r>
      <w:r>
        <w:rPr>
          <w:rFonts w:ascii="Bookman Old Style" w:hAnsi="Bookman Old Style"/>
          <w:i/>
          <w:spacing w:val="3"/>
          <w:vertAlign w:val="subscript"/>
        </w:rPr>
        <w:t>h</w:t>
      </w:r>
      <w:proofErr w:type="spellEnd"/>
      <w:r>
        <w:rPr>
          <w:rFonts w:ascii="Tahoma" w:hAnsi="Tahoma"/>
          <w:spacing w:val="3"/>
        </w:rPr>
        <w:t xml:space="preserve">) </w:t>
      </w:r>
      <w:r>
        <w:rPr>
          <w:i/>
        </w:rPr>
        <w:t xml:space="preserve">τ </w:t>
      </w:r>
      <w:r>
        <w:rPr>
          <w:rFonts w:ascii="Tahoma" w:hAnsi="Tahoma"/>
        </w:rPr>
        <w:t xml:space="preserve">] </w:t>
      </w:r>
      <w:del w:id="735" w:author="SC9986" w:date="2022-08-04T11:31:00Z">
        <w:r w:rsidDel="00271EA5">
          <w:rPr>
            <w:rFonts w:ascii="Tahoma" w:hAnsi="Tahoma"/>
          </w:rPr>
          <w:delText xml:space="preserve"> </w:delText>
        </w:r>
      </w:del>
      <w:r>
        <w:t xml:space="preserve">permits treating a singleton pointer as an array pointer with </w:t>
      </w:r>
      <w:proofErr w:type="spellStart"/>
      <w:r>
        <w:rPr>
          <w:i/>
        </w:rPr>
        <w:t>b</w:t>
      </w:r>
      <w:r>
        <w:rPr>
          <w:rFonts w:ascii="Bookman Old Style" w:hAnsi="Bookman Old Style"/>
          <w:i/>
          <w:vertAlign w:val="subscript"/>
        </w:rPr>
        <w:t>h</w:t>
      </w:r>
      <w:proofErr w:type="spellEnd"/>
      <w:r>
        <w:rPr>
          <w:rFonts w:ascii="Bookman Old Style" w:hAnsi="Bookman Old Style"/>
          <w:i/>
        </w:rPr>
        <w:t xml:space="preserve"> </w:t>
      </w:r>
      <w:r>
        <w:rPr>
          <w:rFonts w:ascii="Tahoma" w:hAnsi="Tahoma"/>
        </w:rPr>
        <w:t xml:space="preserve">1 </w:t>
      </w:r>
      <w:r>
        <w:t xml:space="preserve">and </w:t>
      </w:r>
      <w:r>
        <w:rPr>
          <w:rFonts w:ascii="Tahoma" w:hAnsi="Tahoma"/>
        </w:rPr>
        <w:t xml:space="preserve">0 </w:t>
      </w:r>
      <w:del w:id="736" w:author="SC9986" w:date="2022-08-04T11:31:00Z">
        <w:r w:rsidDel="00271EA5">
          <w:rPr>
            <w:rFonts w:ascii="Tahoma" w:hAnsi="Tahoma"/>
          </w:rPr>
          <w:delText xml:space="preserve"> </w:delText>
        </w:r>
      </w:del>
      <w:r>
        <w:rPr>
          <w:i/>
          <w:spacing w:val="3"/>
        </w:rPr>
        <w:t>b</w:t>
      </w:r>
      <w:r>
        <w:rPr>
          <w:rFonts w:ascii="Bookman Old Style" w:hAnsi="Bookman Old Style"/>
          <w:i/>
          <w:spacing w:val="3"/>
          <w:vertAlign w:val="subscript"/>
        </w:rPr>
        <w:t>l</w:t>
      </w:r>
      <w:r>
        <w:rPr>
          <w:spacing w:val="3"/>
        </w:rPr>
        <w:t xml:space="preserve">. </w:t>
      </w:r>
      <w:del w:id="737" w:author="SC9986" w:date="2022-08-04T11:31:00Z">
        <w:r w:rsidDel="00271EA5">
          <w:rPr>
            <w:spacing w:val="-6"/>
          </w:rPr>
          <w:delText xml:space="preserve">Two  </w:delText>
        </w:r>
        <w:r w:rsidDel="00271EA5">
          <w:delText>function</w:delText>
        </w:r>
      </w:del>
      <w:ins w:id="738" w:author="SC9986" w:date="2022-08-04T11:31:00Z">
        <w:r w:rsidR="00271EA5">
          <w:rPr>
            <w:spacing w:val="-6"/>
          </w:rPr>
          <w:t>Two function</w:t>
        </w:r>
      </w:ins>
      <w:r>
        <w:t xml:space="preserve"> po</w:t>
      </w:r>
      <w:r>
        <w:rPr>
          <w:u w:val="single"/>
        </w:rPr>
        <w:t>in</w:t>
      </w:r>
      <w:r>
        <w:t xml:space="preserve">ter types are subtyped </w:t>
      </w:r>
      <w:r>
        <w:rPr>
          <w:w w:val="115"/>
        </w:rPr>
        <w:t>(</w:t>
      </w:r>
      <w:proofErr w:type="spellStart"/>
      <w:r>
        <w:rPr>
          <w:w w:val="115"/>
        </w:rPr>
        <w:t>ptr</w:t>
      </w:r>
      <w:proofErr w:type="spellEnd"/>
      <w:r>
        <w:rPr>
          <w:w w:val="115"/>
        </w:rPr>
        <w:t xml:space="preserve">     </w:t>
      </w:r>
      <w:r>
        <w:rPr>
          <w:i/>
        </w:rPr>
        <w:t xml:space="preserve">x. τ     </w:t>
      </w:r>
      <w:proofErr w:type="spellStart"/>
      <w:r>
        <w:rPr>
          <w:i/>
        </w:rPr>
        <w:t>τ</w:t>
      </w:r>
      <w:proofErr w:type="spellEnd"/>
      <w:r>
        <w:rPr>
          <w:i/>
        </w:rPr>
        <w:t xml:space="preserve">      </w:t>
      </w:r>
      <w:r>
        <w:rPr>
          <w:rFonts w:ascii="Bookman Old Style" w:hAnsi="Bookman Old Style"/>
          <w:vertAlign w:val="subscript"/>
        </w:rPr>
        <w:t>Θ</w:t>
      </w:r>
      <w:r>
        <w:rPr>
          <w:rFonts w:ascii="Bookman Old Style" w:hAnsi="Bookman Old Style"/>
        </w:rPr>
        <w:t xml:space="preserve">  </w:t>
      </w:r>
      <w:proofErr w:type="spellStart"/>
      <w:r>
        <w:rPr>
          <w:w w:val="115"/>
        </w:rPr>
        <w:t>ptr</w:t>
      </w:r>
      <w:r>
        <w:rPr>
          <w:rFonts w:ascii="Bookman Old Style" w:hAnsi="Bookman Old Style"/>
          <w:i/>
          <w:w w:val="115"/>
          <w:vertAlign w:val="superscript"/>
        </w:rPr>
        <w:t>ξ</w:t>
      </w:r>
      <w:proofErr w:type="spellEnd"/>
      <w:r>
        <w:rPr>
          <w:rFonts w:ascii="Bookman Old Style" w:hAnsi="Bookman Old Style"/>
          <w:i/>
          <w:w w:val="115"/>
        </w:rPr>
        <w:t xml:space="preserve">    </w:t>
      </w:r>
      <w:r>
        <w:rPr>
          <w:i/>
        </w:rPr>
        <w:t xml:space="preserve">x. τ </w:t>
      </w:r>
      <w:r>
        <w:rPr>
          <w:rFonts w:ascii="Swis721 Blk BT" w:hAnsi="Swis721 Blk BT"/>
          <w:i/>
          <w:position w:val="6"/>
          <w:sz w:val="14"/>
        </w:rPr>
        <w:t xml:space="preserve">j      </w:t>
      </w:r>
      <w:r>
        <w:rPr>
          <w:i/>
        </w:rPr>
        <w:t xml:space="preserve">τ </w:t>
      </w:r>
      <w:r>
        <w:rPr>
          <w:rFonts w:ascii="Swis721 Blk BT" w:hAnsi="Swis721 Blk BT"/>
          <w:i/>
          <w:spacing w:val="3"/>
          <w:vertAlign w:val="superscript"/>
        </w:rPr>
        <w:t>j</w:t>
      </w:r>
      <w:r>
        <w:rPr>
          <w:spacing w:val="3"/>
        </w:rPr>
        <w:t xml:space="preserve">), </w:t>
      </w:r>
      <w:del w:id="739" w:author="SC9986" w:date="2022-08-04T11:31:00Z">
        <w:r w:rsidDel="00271EA5">
          <w:rPr>
            <w:spacing w:val="3"/>
          </w:rPr>
          <w:delText xml:space="preserve"> </w:delText>
        </w:r>
      </w:del>
      <w:r>
        <w:t xml:space="preserve">if </w:t>
      </w:r>
      <w:del w:id="740" w:author="SC9986" w:date="2022-08-04T11:31:00Z">
        <w:r w:rsidDel="00271EA5">
          <w:delText xml:space="preserve"> </w:delText>
        </w:r>
      </w:del>
      <w:r>
        <w:t xml:space="preserve">the </w:t>
      </w:r>
      <w:del w:id="741" w:author="SC9986" w:date="2022-08-04T11:31:00Z">
        <w:r w:rsidDel="00271EA5">
          <w:delText xml:space="preserve"> </w:delText>
        </w:r>
      </w:del>
      <w:r>
        <w:t xml:space="preserve">output </w:t>
      </w:r>
      <w:del w:id="742" w:author="SC9986" w:date="2022-08-04T11:31:00Z">
        <w:r w:rsidDel="00271EA5">
          <w:delText xml:space="preserve"> </w:delText>
        </w:r>
      </w:del>
      <w:r>
        <w:t xml:space="preserve">type are subtyped </w:t>
      </w:r>
      <w:r>
        <w:rPr>
          <w:spacing w:val="-3"/>
        </w:rPr>
        <w:t>(</w:t>
      </w:r>
      <w:r>
        <w:rPr>
          <w:i/>
          <w:spacing w:val="-3"/>
        </w:rPr>
        <w:t xml:space="preserve">τ </w:t>
      </w:r>
      <w:r>
        <w:rPr>
          <w:rFonts w:ascii="Bookman Old Style" w:hAnsi="Bookman Old Style"/>
          <w:vertAlign w:val="subscript"/>
        </w:rPr>
        <w:t>Θ</w:t>
      </w:r>
      <w:r>
        <w:rPr>
          <w:rFonts w:ascii="Bookman Old Style" w:hAnsi="Bookman Old Style"/>
        </w:rPr>
        <w:t xml:space="preserve"> </w:t>
      </w:r>
      <w:r>
        <w:rPr>
          <w:i/>
        </w:rPr>
        <w:t xml:space="preserve">τ </w:t>
      </w:r>
      <w:r>
        <w:rPr>
          <w:rFonts w:ascii="Swis721 Blk BT" w:hAnsi="Swis721 Blk BT"/>
          <w:i/>
          <w:spacing w:val="5"/>
          <w:vertAlign w:val="superscript"/>
        </w:rPr>
        <w:t>j</w:t>
      </w:r>
      <w:r>
        <w:rPr>
          <w:spacing w:val="5"/>
        </w:rPr>
        <w:t xml:space="preserve">) </w:t>
      </w:r>
      <w:r>
        <w:t xml:space="preserve">and the argument types are reversely subtyped </w:t>
      </w:r>
      <w:del w:id="743" w:author="SC9986" w:date="2022-08-04T11:32:00Z">
        <w:r w:rsidDel="00271EA5">
          <w:delText xml:space="preserve"> </w:delText>
        </w:r>
      </w:del>
      <w:r>
        <w:t>(</w:t>
      </w:r>
      <w:r>
        <w:rPr>
          <w:i/>
        </w:rPr>
        <w:t xml:space="preserve">τ </w:t>
      </w:r>
      <w:r>
        <w:rPr>
          <w:rFonts w:ascii="Swis721 Blk BT" w:hAnsi="Swis721 Blk BT"/>
          <w:i/>
          <w:position w:val="6"/>
          <w:sz w:val="14"/>
        </w:rPr>
        <w:t xml:space="preserve">j  </w:t>
      </w:r>
      <w:r>
        <w:rPr>
          <w:rFonts w:ascii="Bookman Old Style" w:hAnsi="Bookman Old Style"/>
          <w:position w:val="-2"/>
          <w:sz w:val="14"/>
        </w:rPr>
        <w:t xml:space="preserve">Θ  </w:t>
      </w:r>
      <w:r>
        <w:rPr>
          <w:i/>
        </w:rPr>
        <w:t xml:space="preserve">τ </w:t>
      </w:r>
      <w:r>
        <w:t xml:space="preserve">). </w:t>
      </w:r>
      <w:del w:id="744" w:author="SC9986" w:date="2022-08-04T11:32:00Z">
        <w:r w:rsidDel="00271EA5">
          <w:delText xml:space="preserve"> </w:delText>
        </w:r>
      </w:del>
      <w:r>
        <w:t xml:space="preserve">There </w:t>
      </w:r>
      <w:del w:id="745" w:author="SC9986" w:date="2022-08-04T11:32:00Z">
        <w:r w:rsidDel="00271EA5">
          <w:delText xml:space="preserve"> </w:delText>
        </w:r>
      </w:del>
      <w:r>
        <w:t xml:space="preserve">is </w:t>
      </w:r>
      <w:del w:id="746" w:author="SC9986" w:date="2022-08-04T11:32:00Z">
        <w:r w:rsidDel="00271EA5">
          <w:delText xml:space="preserve"> </w:delText>
        </w:r>
      </w:del>
      <w:r>
        <w:t xml:space="preserve">another </w:t>
      </w:r>
      <w:del w:id="747" w:author="SC9986" w:date="2022-08-04T11:32:00Z">
        <w:r w:rsidDel="00271EA5">
          <w:delText xml:space="preserve"> </w:delText>
        </w:r>
      </w:del>
      <w:r>
        <w:t xml:space="preserve">casting rule in Appendix A </w:t>
      </w:r>
      <w:del w:id="748" w:author="SC9986" w:date="2022-08-04T11:32:00Z">
        <w:r w:rsidDel="00271EA5">
          <w:delText xml:space="preserve">states </w:delText>
        </w:r>
      </w:del>
      <w:ins w:id="749" w:author="SC9986" w:date="2022-08-04T11:32:00Z">
        <w:r w:rsidR="00271EA5">
          <w:t>stating</w:t>
        </w:r>
        <w:r w:rsidR="00271EA5">
          <w:t xml:space="preserve"> </w:t>
        </w:r>
      </w:ins>
      <w:r>
        <w:t xml:space="preserve">that users are free to cast types </w:t>
      </w:r>
      <w:del w:id="750" w:author="SC9986" w:date="2022-08-04T11:32:00Z">
        <w:r w:rsidDel="00271EA5">
          <w:delText xml:space="preserve">   </w:delText>
        </w:r>
      </w:del>
      <w:r>
        <w:t>in unchecked code regions, since unchecked regions can contain C</w:t>
      </w:r>
      <w:r>
        <w:rPr>
          <w:spacing w:val="-10"/>
        </w:rPr>
        <w:t xml:space="preserve"> </w:t>
      </w:r>
      <w:r>
        <w:t>code.</w:t>
      </w:r>
    </w:p>
    <w:p w14:paraId="54151CC7" w14:textId="5893A08C" w:rsidR="00AF434A" w:rsidRDefault="00000000">
      <w:pPr>
        <w:pStyle w:val="BodyText"/>
        <w:spacing w:before="24" w:line="204" w:lineRule="auto"/>
        <w:ind w:left="220" w:right="219" w:firstLine="300"/>
        <w:jc w:val="both"/>
        <w:rPr>
          <w:rFonts w:ascii="Tahoma" w:hAnsi="Tahoma"/>
        </w:rPr>
      </w:pPr>
      <w:r>
        <w:pict w14:anchorId="7779346A">
          <v:shape id="_x0000_s1316" type="#_x0000_t202" style="position:absolute;left:0;text-align:left;margin-left:432.3pt;margin-top:12.6pt;width:7.75pt;height:17.3pt;z-index:-55600;mso-position-horizontal-relative:page" filled="f" stroked="f">
            <v:textbox inset="0,0,0,0">
              <w:txbxContent>
                <w:p w14:paraId="6519895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Since</w:t>
      </w:r>
      <w:r>
        <w:rPr>
          <w:spacing w:val="22"/>
        </w:rPr>
        <w:t xml:space="preserve"> </w:t>
      </w:r>
      <w:r>
        <w:t>bounds</w:t>
      </w:r>
      <w:r>
        <w:rPr>
          <w:spacing w:val="22"/>
        </w:rPr>
        <w:t xml:space="preserve"> </w:t>
      </w:r>
      <w:r>
        <w:t>expressions</w:t>
      </w:r>
      <w:r>
        <w:rPr>
          <w:spacing w:val="22"/>
        </w:rPr>
        <w:t xml:space="preserve"> </w:t>
      </w:r>
      <w:r>
        <w:t>may</w:t>
      </w:r>
      <w:r>
        <w:rPr>
          <w:spacing w:val="22"/>
        </w:rPr>
        <w:t xml:space="preserve"> </w:t>
      </w:r>
      <w:r>
        <w:t>contain</w:t>
      </w:r>
      <w:r>
        <w:rPr>
          <w:spacing w:val="22"/>
        </w:rPr>
        <w:t xml:space="preserve"> </w:t>
      </w:r>
      <w:r>
        <w:t>variables,</w:t>
      </w:r>
      <w:r>
        <w:rPr>
          <w:spacing w:val="22"/>
        </w:rPr>
        <w:t xml:space="preserve"> </w:t>
      </w:r>
      <w:r>
        <w:t>deter-</w:t>
      </w:r>
      <w:r>
        <w:rPr>
          <w:w w:val="99"/>
        </w:rPr>
        <w:t xml:space="preserve"> </w:t>
      </w:r>
      <w:r>
        <w:t xml:space="preserve">mining assumptions like </w:t>
      </w:r>
      <w:r>
        <w:rPr>
          <w:i/>
        </w:rPr>
        <w:t>b</w:t>
      </w:r>
      <w:r>
        <w:rPr>
          <w:rFonts w:ascii="Bookman Old Style" w:hAnsi="Bookman Old Style"/>
          <w:i/>
          <w:vertAlign w:val="subscript"/>
        </w:rPr>
        <w:t>l</w:t>
      </w:r>
      <w:r>
        <w:rPr>
          <w:rFonts w:ascii="Bookman Old Style" w:hAnsi="Bookman Old Style"/>
          <w:i/>
        </w:rPr>
        <w:t xml:space="preserve"> </w:t>
      </w:r>
      <w:proofErr w:type="spellStart"/>
      <w:r>
        <w:rPr>
          <w:i/>
          <w:spacing w:val="-12"/>
        </w:rPr>
        <w:t>b</w:t>
      </w:r>
      <w:r>
        <w:rPr>
          <w:rFonts w:ascii="Swis721 Blk BT" w:hAnsi="Swis721 Blk BT"/>
          <w:i/>
          <w:spacing w:val="-12"/>
          <w:vertAlign w:val="superscript"/>
        </w:rPr>
        <w:t>j</w:t>
      </w:r>
      <w:proofErr w:type="spellEnd"/>
      <w:r>
        <w:rPr>
          <w:rFonts w:ascii="Bookman Old Style" w:hAnsi="Bookman Old Style"/>
          <w:i/>
          <w:spacing w:val="-12"/>
          <w:position w:val="-5"/>
          <w:sz w:val="14"/>
        </w:rPr>
        <w:t>l</w:t>
      </w:r>
      <w:r>
        <w:rPr>
          <w:rFonts w:ascii="Bookman Old Style" w:hAnsi="Bookman Old Style"/>
          <w:i/>
          <w:spacing w:val="17"/>
          <w:position w:val="-5"/>
          <w:sz w:val="14"/>
        </w:rPr>
        <w:t xml:space="preserve"> </w:t>
      </w:r>
      <w:r>
        <w:t xml:space="preserve">requires reasoning about </w:t>
      </w:r>
      <w:del w:id="751" w:author="SC9986" w:date="2022-08-04T11:32:00Z">
        <w:r w:rsidDel="00271EA5">
          <w:delText xml:space="preserve"> </w:delText>
        </w:r>
      </w:del>
      <w:del w:id="752" w:author="SC9986" w:date="2022-08-04T11:33:00Z">
        <w:r w:rsidDel="00271EA5">
          <w:delText xml:space="preserve">those </w:delText>
        </w:r>
      </w:del>
      <w:ins w:id="753" w:author="SC9986" w:date="2022-08-04T11:33:00Z">
        <w:r w:rsidR="00271EA5">
          <w:t>the probable values of these</w:t>
        </w:r>
        <w:r w:rsidR="00271EA5">
          <w:t xml:space="preserve"> </w:t>
        </w:r>
      </w:ins>
      <w:r>
        <w:t>variables’</w:t>
      </w:r>
      <w:del w:id="754" w:author="SC9986" w:date="2022-08-04T11:33:00Z">
        <w:r w:rsidDel="00271EA5">
          <w:delText xml:space="preserve"> possible values</w:delText>
        </w:r>
      </w:del>
      <w:r>
        <w:t>. The type system uses</w:t>
      </w:r>
      <w:r>
        <w:rPr>
          <w:spacing w:val="-19"/>
        </w:rPr>
        <w:t xml:space="preserve"> </w:t>
      </w:r>
      <w:r>
        <w:rPr>
          <w:rFonts w:ascii="Tahoma" w:hAnsi="Tahoma"/>
        </w:rPr>
        <w:t>Θ</w:t>
      </w:r>
    </w:p>
    <w:p w14:paraId="48FDE9D1" w14:textId="260A6519" w:rsidR="00AF434A" w:rsidRDefault="00000000">
      <w:pPr>
        <w:pStyle w:val="BodyText"/>
        <w:spacing w:line="225" w:lineRule="auto"/>
        <w:ind w:left="219" w:right="217"/>
        <w:jc w:val="both"/>
      </w:pPr>
      <w:r>
        <w:pict w14:anchorId="7FDCC356">
          <v:shape id="_x0000_s1315" type="#_x0000_t202" style="position:absolute;left:0;text-align:left;margin-left:367.1pt;margin-top:24.1pt;width:2.8pt;height:17.3pt;z-index:-55576;mso-position-horizontal-relative:page" filled="f" stroked="f">
            <v:textbox inset="0,0,0,0">
              <w:txbxContent>
                <w:p w14:paraId="3A91AFCE" w14:textId="77777777" w:rsidR="00AF434A" w:rsidRDefault="00000000">
                  <w:pPr>
                    <w:pStyle w:val="BodyText"/>
                    <w:spacing w:line="242" w:lineRule="exact"/>
                    <w:rPr>
                      <w:rFonts w:ascii="Lucida Sans Unicode"/>
                    </w:rPr>
                  </w:pPr>
                  <w:r>
                    <w:rPr>
                      <w:rFonts w:ascii="Lucida Sans Unicode"/>
                      <w:w w:val="73"/>
                    </w:rPr>
                    <w:t>|</w:t>
                  </w:r>
                </w:p>
              </w:txbxContent>
            </v:textbox>
            <w10:wrap anchorx="page"/>
          </v:shape>
        </w:pict>
      </w:r>
      <w:r>
        <w:pict w14:anchorId="533EABC2">
          <v:shape id="_x0000_s1314" type="#_x0000_t202" style="position:absolute;left:0;text-align:left;margin-left:412.45pt;margin-top:46.5pt;width:7.75pt;height:17.3pt;z-index:-55552;mso-position-horizontal-relative:page" filled="f" stroked="f">
            <v:textbox inset="0,0,0,0">
              <w:txbxContent>
                <w:p w14:paraId="13E25288"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to make such reasoning more precise. </w:t>
      </w:r>
      <w:r>
        <w:rPr>
          <w:rFonts w:ascii="Tahoma" w:hAnsi="Tahoma"/>
        </w:rPr>
        <w:t xml:space="preserve">Θ </w:t>
      </w:r>
      <w:r>
        <w:t xml:space="preserve">is a map from variables </w:t>
      </w:r>
      <w:r>
        <w:rPr>
          <w:i/>
        </w:rPr>
        <w:t xml:space="preserve">x </w:t>
      </w:r>
      <w:r>
        <w:t xml:space="preserve">to equation predicates </w:t>
      </w:r>
      <w:r>
        <w:rPr>
          <w:i/>
        </w:rPr>
        <w:t>P</w:t>
      </w:r>
      <w:del w:id="755" w:author="SC9986" w:date="2022-08-04T11:33:00Z">
        <w:r w:rsidDel="00271EA5">
          <w:rPr>
            <w:i/>
          </w:rPr>
          <w:delText xml:space="preserve"> </w:delText>
        </w:r>
      </w:del>
      <w:r>
        <w:t xml:space="preserve">, which have the form </w:t>
      </w:r>
      <w:del w:id="756" w:author="SC9986" w:date="2022-08-04T11:33:00Z">
        <w:r w:rsidDel="00271EA5">
          <w:delText xml:space="preserve">  </w:delText>
        </w:r>
      </w:del>
      <w:r>
        <w:rPr>
          <w:i/>
        </w:rPr>
        <w:t>P</w:t>
      </w:r>
      <w:del w:id="757" w:author="SC9986" w:date="2022-08-04T11:34:00Z">
        <w:r w:rsidDel="00D013A9">
          <w:rPr>
            <w:i/>
          </w:rPr>
          <w:delText xml:space="preserve"> </w:delText>
        </w:r>
      </w:del>
      <w:r>
        <w:rPr>
          <w:rFonts w:ascii="Tahoma" w:hAnsi="Tahoma"/>
        </w:rPr>
        <w:t xml:space="preserve">::= </w:t>
      </w:r>
      <w:proofErr w:type="spellStart"/>
      <w:r>
        <w:t>ge</w:t>
      </w:r>
      <w:proofErr w:type="spellEnd"/>
      <w:r>
        <w:rPr>
          <w:u w:val="single"/>
        </w:rPr>
        <w:t xml:space="preserve"> </w:t>
      </w:r>
      <w:r>
        <w:rPr>
          <w:rFonts w:ascii="Tahoma" w:hAnsi="Tahoma"/>
        </w:rPr>
        <w:t xml:space="preserve">0 </w:t>
      </w:r>
      <w:r>
        <w:t xml:space="preserve">eq </w:t>
      </w:r>
      <w:r>
        <w:rPr>
          <w:i/>
        </w:rPr>
        <w:t>b</w:t>
      </w:r>
      <w:r>
        <w:t xml:space="preserve">. It maps variables to equations that are recorded along the type checking procedure. If </w:t>
      </w:r>
      <w:r>
        <w:rPr>
          <w:rFonts w:ascii="Tahoma" w:hAnsi="Tahoma"/>
        </w:rPr>
        <w:t xml:space="preserve">Θ </w:t>
      </w:r>
      <w:r>
        <w:t xml:space="preserve">maps </w:t>
      </w:r>
      <w:r>
        <w:rPr>
          <w:i/>
        </w:rPr>
        <w:t xml:space="preserve">x </w:t>
      </w:r>
      <w:r>
        <w:t xml:space="preserve">to </w:t>
      </w:r>
      <w:proofErr w:type="spellStart"/>
      <w:r>
        <w:t>ge</w:t>
      </w:r>
      <w:proofErr w:type="spellEnd"/>
      <w:del w:id="758" w:author="SC9986" w:date="2022-08-04T11:34:00Z">
        <w:r w:rsidDel="00D013A9">
          <w:rPr>
            <w:u w:val="single"/>
          </w:rPr>
          <w:delText xml:space="preserve"> </w:delText>
        </w:r>
      </w:del>
      <w:r>
        <w:rPr>
          <w:u w:val="single"/>
        </w:rPr>
        <w:t xml:space="preserve"> </w:t>
      </w:r>
      <w:r>
        <w:rPr>
          <w:rFonts w:ascii="Tahoma" w:hAnsi="Tahoma"/>
        </w:rPr>
        <w:t>0</w:t>
      </w:r>
      <w:r>
        <w:t xml:space="preserve">, that means that </w:t>
      </w:r>
      <w:r>
        <w:rPr>
          <w:i/>
        </w:rPr>
        <w:t xml:space="preserve">x   </w:t>
      </w:r>
      <w:r>
        <w:rPr>
          <w:rFonts w:ascii="Tahoma" w:hAnsi="Tahoma"/>
        </w:rPr>
        <w:t>0</w:t>
      </w:r>
      <w:r>
        <w:t xml:space="preserve">; eq </w:t>
      </w:r>
      <w:r>
        <w:rPr>
          <w:i/>
        </w:rPr>
        <w:t xml:space="preserve">b </w:t>
      </w:r>
      <w:r>
        <w:t xml:space="preserve">means that </w:t>
      </w:r>
      <w:r>
        <w:rPr>
          <w:i/>
        </w:rPr>
        <w:t xml:space="preserve">x </w:t>
      </w:r>
      <w:r>
        <w:t xml:space="preserve">is equivalent to the bound value </w:t>
      </w:r>
      <w:r>
        <w:rPr>
          <w:i/>
        </w:rPr>
        <w:t xml:space="preserve">b </w:t>
      </w:r>
      <w:r>
        <w:t xml:space="preserve">in the current context, such as in the type judgment for </w:t>
      </w:r>
      <w:r>
        <w:rPr>
          <w:i/>
        </w:rPr>
        <w:t>e</w:t>
      </w:r>
      <w:r>
        <w:rPr>
          <w:rFonts w:ascii="Bookman Old Style" w:hAnsi="Bookman Old Style"/>
          <w:vertAlign w:val="subscript"/>
        </w:rPr>
        <w:t>2</w:t>
      </w:r>
      <w:r>
        <w:rPr>
          <w:rFonts w:ascii="Bookman Old Style" w:hAnsi="Bookman Old Style"/>
        </w:rPr>
        <w:t xml:space="preserve"> </w:t>
      </w:r>
      <w:r>
        <w:t xml:space="preserve">in Rule </w:t>
      </w:r>
      <w:r>
        <w:rPr>
          <w:spacing w:val="6"/>
        </w:rPr>
        <w:t>T-</w:t>
      </w:r>
      <w:proofErr w:type="spellStart"/>
      <w:r>
        <w:rPr>
          <w:spacing w:val="6"/>
        </w:rPr>
        <w:t>L</w:t>
      </w:r>
      <w:r>
        <w:rPr>
          <w:spacing w:val="6"/>
          <w:sz w:val="16"/>
        </w:rPr>
        <w:t>ET</w:t>
      </w:r>
      <w:r>
        <w:rPr>
          <w:spacing w:val="6"/>
        </w:rPr>
        <w:t>I</w:t>
      </w:r>
      <w:r>
        <w:rPr>
          <w:spacing w:val="6"/>
          <w:sz w:val="16"/>
        </w:rPr>
        <w:t>NT</w:t>
      </w:r>
      <w:proofErr w:type="spellEnd"/>
      <w:r>
        <w:rPr>
          <w:spacing w:val="6"/>
          <w:sz w:val="16"/>
        </w:rPr>
        <w:t xml:space="preserve"> </w:t>
      </w:r>
      <w:r>
        <w:t xml:space="preserve">and </w:t>
      </w:r>
      <w:r>
        <w:rPr>
          <w:spacing w:val="5"/>
        </w:rPr>
        <w:t>T-R</w:t>
      </w:r>
      <w:r>
        <w:rPr>
          <w:spacing w:val="5"/>
          <w:sz w:val="16"/>
        </w:rPr>
        <w:t>ET</w:t>
      </w:r>
      <w:r>
        <w:rPr>
          <w:spacing w:val="5"/>
        </w:rPr>
        <w:t>I</w:t>
      </w:r>
      <w:r>
        <w:rPr>
          <w:spacing w:val="5"/>
          <w:sz w:val="16"/>
        </w:rPr>
        <w:t>NT</w:t>
      </w:r>
      <w:r>
        <w:rPr>
          <w:spacing w:val="5"/>
        </w:rPr>
        <w:t xml:space="preserve">. </w:t>
      </w:r>
      <w:r>
        <w:t xml:space="preserve">Appendix D. has an example rule for populating </w:t>
      </w:r>
      <w:r>
        <w:rPr>
          <w:rFonts w:ascii="Tahoma" w:hAnsi="Tahoma"/>
        </w:rPr>
        <w:t xml:space="preserve">Θ </w:t>
      </w:r>
      <w:r>
        <w:t xml:space="preserve">with a </w:t>
      </w:r>
      <w:del w:id="759" w:author="SC9986" w:date="2022-08-04T11:34:00Z">
        <w:r w:rsidDel="00D013A9">
          <w:delText xml:space="preserve"> </w:delText>
        </w:r>
      </w:del>
      <w:proofErr w:type="spellStart"/>
      <w:r>
        <w:t>ge</w:t>
      </w:r>
      <w:proofErr w:type="spellEnd"/>
      <w:r>
        <w:rPr>
          <w:u w:val="single"/>
        </w:rPr>
        <w:t xml:space="preserve"> </w:t>
      </w:r>
      <w:r>
        <w:rPr>
          <w:rFonts w:ascii="Tahoma" w:hAnsi="Tahoma"/>
        </w:rPr>
        <w:t>0</w:t>
      </w:r>
      <w:r>
        <w:rPr>
          <w:rFonts w:ascii="Tahoma" w:hAnsi="Tahoma"/>
          <w:spacing w:val="7"/>
        </w:rPr>
        <w:t xml:space="preserve"> </w:t>
      </w:r>
      <w:r>
        <w:t>predicate.</w:t>
      </w:r>
    </w:p>
    <w:p w14:paraId="4FFFC380" w14:textId="77777777" w:rsidR="00AF434A" w:rsidRDefault="00000000">
      <w:pPr>
        <w:pStyle w:val="BodyText"/>
        <w:spacing w:line="232" w:lineRule="auto"/>
        <w:ind w:left="219" w:right="217"/>
        <w:jc w:val="both"/>
      </w:pPr>
      <w:r>
        <w:rPr>
          <w:b/>
        </w:rPr>
        <w:t xml:space="preserve">Constant </w:t>
      </w:r>
      <w:r>
        <w:rPr>
          <w:b/>
          <w:spacing w:val="-3"/>
        </w:rPr>
        <w:t>Validity</w:t>
      </w:r>
      <w:r>
        <w:rPr>
          <w:spacing w:val="-3"/>
        </w:rPr>
        <w:t xml:space="preserve">. </w:t>
      </w:r>
      <w:r>
        <w:t xml:space="preserve">Rules </w:t>
      </w:r>
      <w:r>
        <w:rPr>
          <w:spacing w:val="5"/>
        </w:rPr>
        <w:t>T-</w:t>
      </w:r>
      <w:proofErr w:type="spellStart"/>
      <w:r>
        <w:rPr>
          <w:spacing w:val="5"/>
        </w:rPr>
        <w:t>C</w:t>
      </w:r>
      <w:r>
        <w:rPr>
          <w:spacing w:val="5"/>
          <w:sz w:val="16"/>
        </w:rPr>
        <w:t>ONST</w:t>
      </w:r>
      <w:r>
        <w:rPr>
          <w:spacing w:val="5"/>
        </w:rPr>
        <w:t>U</w:t>
      </w:r>
      <w:proofErr w:type="spellEnd"/>
      <w:r>
        <w:rPr>
          <w:spacing w:val="5"/>
        </w:rPr>
        <w:t xml:space="preserve"> </w:t>
      </w:r>
      <w:r>
        <w:t xml:space="preserve">and </w:t>
      </w:r>
      <w:r>
        <w:rPr>
          <w:spacing w:val="5"/>
        </w:rPr>
        <w:t>T-</w:t>
      </w:r>
      <w:proofErr w:type="spellStart"/>
      <w:r>
        <w:rPr>
          <w:spacing w:val="5"/>
        </w:rPr>
        <w:t>C</w:t>
      </w:r>
      <w:r>
        <w:rPr>
          <w:spacing w:val="5"/>
          <w:sz w:val="16"/>
        </w:rPr>
        <w:t>ONST</w:t>
      </w:r>
      <w:r>
        <w:rPr>
          <w:spacing w:val="5"/>
        </w:rPr>
        <w:t>C</w:t>
      </w:r>
      <w:proofErr w:type="spellEnd"/>
      <w:r>
        <w:rPr>
          <w:spacing w:val="5"/>
        </w:rPr>
        <w:t xml:space="preserve"> </w:t>
      </w:r>
      <w:r>
        <w:t>de- scribes type assumptions for constants appearing in a pro- gram. c</w:t>
      </w:r>
      <w:r>
        <w:rPr>
          <w:rFonts w:ascii="Tahoma" w:hAnsi="Tahoma"/>
        </w:rPr>
        <w:t>(</w:t>
      </w:r>
      <w:r>
        <w:rPr>
          <w:i/>
        </w:rPr>
        <w:t xml:space="preserve">τ </w:t>
      </w:r>
      <w:r>
        <w:rPr>
          <w:rFonts w:ascii="Tahoma" w:hAnsi="Tahoma"/>
        </w:rPr>
        <w:t xml:space="preserve">) </w:t>
      </w:r>
      <w:r>
        <w:t>judges a constant pointer in an unchecked region cannot be of a checked type, which represents an</w:t>
      </w:r>
      <w:r>
        <w:rPr>
          <w:spacing w:val="-20"/>
        </w:rPr>
        <w:t xml:space="preserve"> </w:t>
      </w:r>
      <w:r>
        <w:t xml:space="preserve">assumption that programmers cannot guess a checked pointer address and utilize it in an unchecked region in </w:t>
      </w:r>
      <w:proofErr w:type="spellStart"/>
      <w:r>
        <w:rPr>
          <w:spacing w:val="7"/>
        </w:rPr>
        <w:t>C</w:t>
      </w:r>
      <w:r>
        <w:rPr>
          <w:spacing w:val="7"/>
          <w:sz w:val="16"/>
        </w:rPr>
        <w:t>HECKED</w:t>
      </w:r>
      <w:r>
        <w:rPr>
          <w:spacing w:val="7"/>
        </w:rPr>
        <w:t>CB</w:t>
      </w:r>
      <w:r>
        <w:rPr>
          <w:spacing w:val="7"/>
          <w:sz w:val="16"/>
        </w:rPr>
        <w:t>OX</w:t>
      </w:r>
      <w:proofErr w:type="spellEnd"/>
      <w:r>
        <w:rPr>
          <w:spacing w:val="7"/>
        </w:rPr>
        <w:t xml:space="preserve">. </w:t>
      </w:r>
      <w:r>
        <w:t xml:space="preserve">In rule </w:t>
      </w:r>
      <w:r>
        <w:rPr>
          <w:spacing w:val="5"/>
        </w:rPr>
        <w:t>T-</w:t>
      </w:r>
      <w:proofErr w:type="spellStart"/>
      <w:r>
        <w:rPr>
          <w:spacing w:val="5"/>
        </w:rPr>
        <w:t>C</w:t>
      </w:r>
      <w:r>
        <w:rPr>
          <w:spacing w:val="5"/>
          <w:sz w:val="16"/>
        </w:rPr>
        <w:t>ONST</w:t>
      </w:r>
      <w:r>
        <w:rPr>
          <w:spacing w:val="5"/>
        </w:rPr>
        <w:t>C</w:t>
      </w:r>
      <w:proofErr w:type="spellEnd"/>
      <w:r>
        <w:rPr>
          <w:spacing w:val="5"/>
        </w:rPr>
        <w:t xml:space="preserve">, </w:t>
      </w:r>
      <w:r>
        <w:t>we require</w:t>
      </w:r>
      <w:del w:id="760" w:author="SC9986" w:date="2022-08-04T11:35:00Z">
        <w:r w:rsidDel="00D013A9">
          <w:delText>s</w:delText>
        </w:r>
      </w:del>
      <w:r>
        <w:t xml:space="preserve"> a static verification procedure for validating a constant pointer, which is similar to</w:t>
      </w:r>
      <w:r>
        <w:rPr>
          <w:spacing w:val="23"/>
        </w:rPr>
        <w:t xml:space="preserve"> </w:t>
      </w:r>
      <w:r>
        <w:t>the dynamic</w:t>
      </w:r>
      <w:r>
        <w:rPr>
          <w:spacing w:val="19"/>
        </w:rPr>
        <w:t xml:space="preserve"> </w:t>
      </w:r>
      <w:r>
        <w:t>verification</w:t>
      </w:r>
      <w:r>
        <w:rPr>
          <w:spacing w:val="19"/>
        </w:rPr>
        <w:t xml:space="preserve"> </w:t>
      </w:r>
      <w:r>
        <w:t>process</w:t>
      </w:r>
      <w:r>
        <w:rPr>
          <w:spacing w:val="20"/>
        </w:rPr>
        <w:t xml:space="preserve"> </w:t>
      </w:r>
      <w:r>
        <w:t>in</w:t>
      </w:r>
      <w:r>
        <w:rPr>
          <w:spacing w:val="19"/>
        </w:rPr>
        <w:t xml:space="preserve"> </w:t>
      </w:r>
      <w:r>
        <w:t>Section</w:t>
      </w:r>
      <w:r>
        <w:rPr>
          <w:spacing w:val="20"/>
        </w:rPr>
        <w:t xml:space="preserve"> </w:t>
      </w:r>
      <w:r>
        <w:t>3.2.</w:t>
      </w:r>
    </w:p>
    <w:p w14:paraId="21FBF7C5" w14:textId="723B2AE1" w:rsidR="00AF434A" w:rsidRDefault="00000000">
      <w:pPr>
        <w:pStyle w:val="BodyText"/>
        <w:spacing w:line="225" w:lineRule="auto"/>
        <w:ind w:left="220" w:right="219" w:firstLine="300"/>
        <w:jc w:val="both"/>
      </w:pPr>
      <w:r>
        <w:pict w14:anchorId="26501283">
          <v:shape id="_x0000_s1313" type="#_x0000_t202" style="position:absolute;left:0;text-align:left;margin-left:349.2pt;margin-top:12.9pt;width:6.1pt;height:17.3pt;z-index:-55528;mso-position-horizontal-relative:page" filled="f" stroked="f">
            <v:textbox inset="0,0,0,0">
              <w:txbxContent>
                <w:p w14:paraId="3F959638"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t>Given</w:t>
      </w:r>
      <w:del w:id="761" w:author="SC9986" w:date="2022-08-04T11:35:00Z">
        <w:r w:rsidDel="00D013A9">
          <w:delText xml:space="preserve"> </w:delText>
        </w:r>
      </w:del>
      <w:r>
        <w:t xml:space="preserve"> a</w:t>
      </w:r>
      <w:del w:id="762" w:author="SC9986" w:date="2022-08-04T11:35:00Z">
        <w:r w:rsidDel="00D013A9">
          <w:delText xml:space="preserve"> </w:delText>
        </w:r>
      </w:del>
      <w:r>
        <w:t xml:space="preserve"> constant</w:t>
      </w:r>
      <w:del w:id="763" w:author="SC9986" w:date="2022-08-04T11:35:00Z">
        <w:r w:rsidDel="00D013A9">
          <w:delText xml:space="preserve"> </w:delText>
        </w:r>
      </w:del>
      <w:r>
        <w:t xml:space="preserve"> </w:t>
      </w:r>
      <w:r>
        <w:rPr>
          <w:i/>
        </w:rPr>
        <w:t>n</w:t>
      </w:r>
      <w:del w:id="764" w:author="SC9986" w:date="2022-08-04T11:35:00Z">
        <w:r w:rsidDel="00D013A9">
          <w:rPr>
            <w:i/>
          </w:rPr>
          <w:delText xml:space="preserve"> </w:delText>
        </w:r>
      </w:del>
      <w:r>
        <w:rPr>
          <w:i/>
        </w:rPr>
        <w:t xml:space="preserve"> </w:t>
      </w:r>
      <w:r>
        <w:rPr>
          <w:rFonts w:ascii="Tahoma" w:hAnsi="Tahoma"/>
        </w:rPr>
        <w:t xml:space="preserve">:  </w:t>
      </w:r>
      <w:r>
        <w:rPr>
          <w:i/>
        </w:rPr>
        <w:t xml:space="preserve">τ </w:t>
      </w:r>
      <w:r>
        <w:t xml:space="preserve">, </w:t>
      </w:r>
      <w:del w:id="765" w:author="SC9986" w:date="2022-08-04T11:35:00Z">
        <w:r w:rsidDel="00D013A9">
          <w:delText xml:space="preserve">  </w:delText>
        </w:r>
      </w:del>
      <w:r>
        <w:t xml:space="preserve">the </w:t>
      </w:r>
      <w:del w:id="766" w:author="SC9986" w:date="2022-08-04T11:35:00Z">
        <w:r w:rsidDel="00D013A9">
          <w:delText xml:space="preserve">  </w:delText>
        </w:r>
      </w:del>
      <w:r>
        <w:t xml:space="preserve">verification </w:t>
      </w:r>
      <w:del w:id="767" w:author="SC9986" w:date="2022-08-04T11:35:00Z">
        <w:r w:rsidDel="00D013A9">
          <w:delText xml:space="preserve">  </w:delText>
        </w:r>
      </w:del>
      <w:r>
        <w:t xml:space="preserve">process </w:t>
      </w:r>
      <w:r>
        <w:rPr>
          <w:rFonts w:ascii="Tahoma" w:hAnsi="Tahoma"/>
        </w:rPr>
        <w:t xml:space="preserve">Θ; </w:t>
      </w:r>
      <w:r>
        <w:rPr>
          <w:rFonts w:ascii="Monotype Corsiva" w:hAnsi="Monotype Corsiva"/>
          <w:i/>
        </w:rPr>
        <w:t xml:space="preserve">H </w:t>
      </w:r>
      <w:r>
        <w:rPr>
          <w:rFonts w:ascii="Tahoma" w:hAnsi="Tahoma"/>
        </w:rPr>
        <w:t xml:space="preserve">; </w:t>
      </w:r>
      <w:r>
        <w:rPr>
          <w:i/>
        </w:rPr>
        <w:t xml:space="preserve">σ </w:t>
      </w:r>
      <w:r>
        <w:rPr>
          <w:rFonts w:ascii="Bookman Old Style" w:hAnsi="Bookman Old Style"/>
          <w:i/>
          <w:vertAlign w:val="subscript"/>
        </w:rPr>
        <w:t>m</w:t>
      </w:r>
      <w:r>
        <w:rPr>
          <w:rFonts w:ascii="Bookman Old Style" w:hAnsi="Bookman Old Style"/>
          <w:i/>
        </w:rPr>
        <w:t xml:space="preserve"> </w:t>
      </w:r>
      <w:r>
        <w:rPr>
          <w:i/>
        </w:rPr>
        <w:t xml:space="preserve">n </w:t>
      </w:r>
      <w:r>
        <w:rPr>
          <w:rFonts w:ascii="Tahoma" w:hAnsi="Tahoma"/>
        </w:rPr>
        <w:t xml:space="preserve">: </w:t>
      </w:r>
      <w:r>
        <w:rPr>
          <w:i/>
        </w:rPr>
        <w:t xml:space="preserve">τ </w:t>
      </w:r>
      <w:r>
        <w:t xml:space="preserve">checks (Figure 11) if the constant is valid, where </w:t>
      </w:r>
      <w:r>
        <w:rPr>
          <w:rFonts w:ascii="Monotype Corsiva" w:hAnsi="Monotype Corsiva"/>
          <w:i/>
        </w:rPr>
        <w:t xml:space="preserve">H </w:t>
      </w:r>
      <w:r>
        <w:rPr>
          <w:rFonts w:ascii="Tahoma" w:hAnsi="Tahoma"/>
        </w:rPr>
        <w:t>(</w:t>
      </w:r>
      <w:r>
        <w:rPr>
          <w:i/>
        </w:rPr>
        <w:t>m</w:t>
      </w:r>
      <w:r>
        <w:rPr>
          <w:rFonts w:ascii="Tahoma" w:hAnsi="Tahoma"/>
        </w:rPr>
        <w:t xml:space="preserve">) </w:t>
      </w:r>
      <w:r>
        <w:t xml:space="preserve">is the initial heap that the constant resides on and </w:t>
      </w:r>
      <w:r>
        <w:rPr>
          <w:i/>
        </w:rPr>
        <w:t xml:space="preserve">σ </w:t>
      </w:r>
      <w:r>
        <w:t xml:space="preserve">is a set of constant assumed to be checked. A global function store </w:t>
      </w:r>
      <w:r>
        <w:rPr>
          <w:rFonts w:ascii="Tahoma" w:hAnsi="Tahoma"/>
        </w:rPr>
        <w:t>Ξ(</w:t>
      </w:r>
      <w:r>
        <w:rPr>
          <w:i/>
        </w:rPr>
        <w:t>m</w:t>
      </w:r>
      <w:r>
        <w:rPr>
          <w:rFonts w:ascii="Tahoma" w:hAnsi="Tahoma"/>
        </w:rPr>
        <w:t xml:space="preserve">) </w:t>
      </w:r>
      <w:r>
        <w:t xml:space="preserve">is also required to check the validity of a function pointer. A valid function pointer should appear </w:t>
      </w:r>
      <w:del w:id="768" w:author="SC9986" w:date="2022-08-04T11:35:00Z">
        <w:r w:rsidDel="00D013A9">
          <w:delText xml:space="preserve"> </w:delText>
        </w:r>
      </w:del>
      <w:r>
        <w:t>in the right store region (c or u) and the address stores a function with the right type. The last rule in Figure 11 de- scribes the validity check for a non-function pointer, where every element in the pointer range (</w:t>
      </w:r>
      <w:r>
        <w:rPr>
          <w:rFonts w:ascii="Tahoma" w:hAnsi="Tahoma"/>
        </w:rPr>
        <w:t>[0</w:t>
      </w:r>
      <w:r>
        <w:rPr>
          <w:i/>
        </w:rPr>
        <w:t xml:space="preserve">, </w:t>
      </w:r>
      <w:r>
        <w:rPr>
          <w:rFonts w:ascii="Arial" w:hAnsi="Arial"/>
          <w:i/>
          <w:spacing w:val="2"/>
        </w:rPr>
        <w:t>size</w:t>
      </w:r>
      <w:r>
        <w:rPr>
          <w:rFonts w:ascii="Tahoma" w:hAnsi="Tahoma"/>
          <w:spacing w:val="2"/>
        </w:rPr>
        <w:t>(</w:t>
      </w:r>
      <w:r>
        <w:rPr>
          <w:i/>
          <w:spacing w:val="2"/>
        </w:rPr>
        <w:t>ω</w:t>
      </w:r>
      <w:r>
        <w:rPr>
          <w:rFonts w:ascii="Tahoma" w:hAnsi="Tahoma"/>
          <w:spacing w:val="2"/>
        </w:rPr>
        <w:t>))</w:t>
      </w:r>
      <w:r>
        <w:rPr>
          <w:spacing w:val="2"/>
        </w:rPr>
        <w:t xml:space="preserve">) </w:t>
      </w:r>
      <w:r>
        <w:t>should be well</w:t>
      </w:r>
      <w:r>
        <w:rPr>
          <w:spacing w:val="20"/>
        </w:rPr>
        <w:t xml:space="preserve"> </w:t>
      </w:r>
      <w:r>
        <w:t>typed.</w:t>
      </w:r>
    </w:p>
    <w:p w14:paraId="5A5CF41E" w14:textId="77777777" w:rsidR="00AF434A" w:rsidRDefault="00000000">
      <w:pPr>
        <w:pStyle w:val="BodyText"/>
        <w:spacing w:line="232" w:lineRule="auto"/>
        <w:ind w:left="220" w:right="219" w:firstLine="300"/>
        <w:jc w:val="both"/>
      </w:pPr>
      <w:r>
        <w:t xml:space="preserve">A checked pointer checks validity in type step as rule T- </w:t>
      </w:r>
      <w:proofErr w:type="spellStart"/>
      <w:r>
        <w:t>C</w:t>
      </w:r>
      <w:r>
        <w:rPr>
          <w:sz w:val="16"/>
        </w:rPr>
        <w:t>ONST</w:t>
      </w:r>
      <w:r>
        <w:t>C</w:t>
      </w:r>
      <w:proofErr w:type="spellEnd"/>
      <w:r>
        <w:t>, while a tainted/unchecked pointer does not check for such during the type checking. Tainted pointers are verified through the validity check in dynamic execution as we mentioned above.</w:t>
      </w:r>
    </w:p>
    <w:p w14:paraId="3B0DFB8A" w14:textId="637DD6CF" w:rsidR="00AF434A" w:rsidRDefault="00000000">
      <w:pPr>
        <w:pStyle w:val="BodyText"/>
        <w:spacing w:line="230" w:lineRule="auto"/>
        <w:ind w:left="220" w:right="217"/>
        <w:jc w:val="both"/>
      </w:pPr>
      <w:r>
        <w:pict w14:anchorId="68E2E7AE">
          <v:line id="_x0000_s1312" style="position:absolute;left:0;text-align:left;z-index:-55960;mso-position-horizontal-relative:page" from="397.15pt,14.45pt" to="402.8pt,14.45pt" strokeweight=".4pt">
            <w10:wrap anchorx="page"/>
          </v:line>
        </w:pict>
      </w:r>
      <w:r>
        <w:pict w14:anchorId="63DEF1F9">
          <v:line id="_x0000_s1311" style="position:absolute;left:0;text-align:left;z-index:-55936;mso-position-horizontal-relative:page" from="493.6pt,14.45pt" to="499.3pt,14.45pt" strokeweight=".4pt">
            <w10:wrap anchorx="page"/>
          </v:line>
        </w:pict>
      </w:r>
      <w:r>
        <w:pict w14:anchorId="7AF5CFA5">
          <v:line id="_x0000_s1310" style="position:absolute;left:0;text-align:left;z-index:-55912;mso-position-horizontal-relative:page" from="444.4pt,25.65pt" to="450.05pt,25.65pt" strokeweight=".4pt">
            <w10:wrap anchorx="page"/>
          </v:line>
        </w:pict>
      </w:r>
      <w:r>
        <w:pict w14:anchorId="432BE640">
          <v:line id="_x0000_s1309" style="position:absolute;left:0;text-align:left;z-index:-55888;mso-position-horizontal-relative:page" from="516.4pt,25.65pt" to="522.05pt,25.65pt" strokeweight=".4pt">
            <w10:wrap anchorx="page"/>
          </v:line>
        </w:pict>
      </w:r>
      <w:r>
        <w:pict w14:anchorId="062D0217">
          <v:shape id="_x0000_s1308" type="#_x0000_t202" style="position:absolute;left:0;text-align:left;margin-left:406.7pt;margin-top:12.45pt;width:111.1pt;height:17.3pt;z-index:-55504;mso-position-horizontal-relative:page" filled="f" stroked="f">
            <v:textbox inset="0,0,0,0">
              <w:txbxContent>
                <w:p w14:paraId="5CDA43A5" w14:textId="77777777" w:rsidR="00AF434A" w:rsidRDefault="00000000">
                  <w:pPr>
                    <w:pStyle w:val="BodyText"/>
                    <w:tabs>
                      <w:tab w:val="left" w:pos="1929"/>
                    </w:tabs>
                    <w:spacing w:line="242" w:lineRule="exact"/>
                    <w:rPr>
                      <w:rFonts w:ascii="Lucida Sans Unicode"/>
                    </w:rPr>
                  </w:pPr>
                  <w:r>
                    <w:rPr>
                      <w:rFonts w:ascii="Lucida Sans Unicode"/>
                      <w:w w:val="155"/>
                    </w:rPr>
                    <w:t>{</w:t>
                  </w:r>
                  <w:r>
                    <w:rPr>
                      <w:rFonts w:ascii="Lucida Sans Unicode"/>
                      <w:spacing w:val="-7"/>
                      <w:w w:val="155"/>
                    </w:rPr>
                    <w:t xml:space="preserve"> </w:t>
                  </w:r>
                  <w:r>
                    <w:rPr>
                      <w:rFonts w:ascii="Lucida Sans Unicode"/>
                      <w:w w:val="155"/>
                    </w:rPr>
                    <w:t>}</w:t>
                  </w:r>
                  <w:r>
                    <w:rPr>
                      <w:rFonts w:ascii="Lucida Sans Unicode"/>
                      <w:w w:val="155"/>
                    </w:rPr>
                    <w:tab/>
                    <w:t>{</w:t>
                  </w:r>
                  <w:r>
                    <w:rPr>
                      <w:rFonts w:ascii="Lucida Sans Unicode"/>
                      <w:spacing w:val="-8"/>
                      <w:w w:val="155"/>
                    </w:rPr>
                    <w:t xml:space="preserve"> </w:t>
                  </w:r>
                  <w:r>
                    <w:rPr>
                      <w:rFonts w:ascii="Lucida Sans Unicode"/>
                      <w:w w:val="155"/>
                    </w:rPr>
                    <w:t>}</w:t>
                  </w:r>
                </w:p>
              </w:txbxContent>
            </v:textbox>
            <w10:wrap anchorx="page"/>
          </v:shape>
        </w:pict>
      </w:r>
      <w:r>
        <w:rPr>
          <w:b/>
          <w:w w:val="105"/>
        </w:rPr>
        <w:t>Unchecked</w:t>
      </w:r>
      <w:r>
        <w:rPr>
          <w:b/>
          <w:spacing w:val="-4"/>
          <w:w w:val="105"/>
        </w:rPr>
        <w:t xml:space="preserve"> </w:t>
      </w:r>
      <w:r>
        <w:rPr>
          <w:b/>
          <w:w w:val="105"/>
        </w:rPr>
        <w:t>and</w:t>
      </w:r>
      <w:r>
        <w:rPr>
          <w:b/>
          <w:spacing w:val="-4"/>
          <w:w w:val="105"/>
        </w:rPr>
        <w:t xml:space="preserve"> </w:t>
      </w:r>
      <w:r>
        <w:rPr>
          <w:b/>
          <w:w w:val="105"/>
        </w:rPr>
        <w:t>Checked</w:t>
      </w:r>
      <w:r>
        <w:rPr>
          <w:b/>
          <w:spacing w:val="-4"/>
          <w:w w:val="105"/>
        </w:rPr>
        <w:t xml:space="preserve"> </w:t>
      </w:r>
      <w:r>
        <w:rPr>
          <w:b/>
          <w:w w:val="105"/>
        </w:rPr>
        <w:t>Blocks</w:t>
      </w:r>
      <w:r>
        <w:rPr>
          <w:w w:val="105"/>
        </w:rPr>
        <w:t>.</w:t>
      </w:r>
      <w:r>
        <w:rPr>
          <w:spacing w:val="-7"/>
          <w:w w:val="105"/>
        </w:rPr>
        <w:t xml:space="preserve"> </w:t>
      </w:r>
      <w:r>
        <w:rPr>
          <w:w w:val="105"/>
        </w:rPr>
        <w:t>During</w:t>
      </w:r>
      <w:r>
        <w:rPr>
          <w:spacing w:val="-8"/>
          <w:w w:val="105"/>
        </w:rPr>
        <w:t xml:space="preserve"> </w:t>
      </w:r>
      <w:r>
        <w:rPr>
          <w:w w:val="105"/>
        </w:rPr>
        <w:t>the</w:t>
      </w:r>
      <w:r>
        <w:rPr>
          <w:spacing w:val="-7"/>
          <w:w w:val="105"/>
        </w:rPr>
        <w:t xml:space="preserve"> </w:t>
      </w:r>
      <w:r>
        <w:rPr>
          <w:w w:val="105"/>
        </w:rPr>
        <w:t>type</w:t>
      </w:r>
      <w:r>
        <w:rPr>
          <w:spacing w:val="-8"/>
          <w:w w:val="105"/>
        </w:rPr>
        <w:t xml:space="preserve"> </w:t>
      </w:r>
      <w:del w:id="769" w:author="SC9986" w:date="2022-08-04T11:36:00Z">
        <w:r w:rsidDel="00D013A9">
          <w:rPr>
            <w:w w:val="105"/>
          </w:rPr>
          <w:delText>check- ing</w:delText>
        </w:r>
      </w:del>
      <w:ins w:id="770" w:author="SC9986" w:date="2022-08-04T11:36:00Z">
        <w:r w:rsidR="00D013A9">
          <w:rPr>
            <w:w w:val="105"/>
          </w:rPr>
          <w:t>checking</w:t>
        </w:r>
      </w:ins>
      <w:r>
        <w:rPr>
          <w:w w:val="105"/>
        </w:rPr>
        <w:t>, Both checked</w:t>
      </w:r>
      <w:r>
        <w:rPr>
          <w:rFonts w:ascii="Tahoma" w:hAnsi="Tahoma"/>
          <w:w w:val="105"/>
        </w:rPr>
        <w:t>(</w:t>
      </w:r>
      <w:r>
        <w:rPr>
          <w:i/>
          <w:w w:val="105"/>
        </w:rPr>
        <w:t>x</w:t>
      </w:r>
      <w:r>
        <w:rPr>
          <w:rFonts w:ascii="Tahoma" w:hAnsi="Tahoma"/>
          <w:w w:val="105"/>
        </w:rPr>
        <w:t xml:space="preserve">) </w:t>
      </w:r>
      <w:r>
        <w:rPr>
          <w:i/>
          <w:w w:val="105"/>
        </w:rPr>
        <w:t xml:space="preserve">e </w:t>
      </w:r>
      <w:r>
        <w:rPr>
          <w:w w:val="105"/>
        </w:rPr>
        <w:t>and unchecked</w:t>
      </w:r>
      <w:r>
        <w:rPr>
          <w:rFonts w:ascii="Tahoma" w:hAnsi="Tahoma"/>
          <w:w w:val="105"/>
        </w:rPr>
        <w:t>(</w:t>
      </w:r>
      <w:r>
        <w:rPr>
          <w:i/>
          <w:w w:val="105"/>
        </w:rPr>
        <w:t>x</w:t>
      </w:r>
      <w:r>
        <w:rPr>
          <w:rFonts w:ascii="Tahoma" w:hAnsi="Tahoma"/>
          <w:w w:val="105"/>
        </w:rPr>
        <w:t xml:space="preserve">) </w:t>
      </w:r>
      <w:r>
        <w:rPr>
          <w:i/>
          <w:w w:val="105"/>
        </w:rPr>
        <w:t xml:space="preserve">e </w:t>
      </w:r>
      <w:r>
        <w:rPr>
          <w:w w:val="105"/>
        </w:rPr>
        <w:t>check all</w:t>
      </w:r>
      <w:del w:id="771" w:author="SC9986" w:date="2022-08-04T11:36:00Z">
        <w:r w:rsidDel="00D013A9">
          <w:rPr>
            <w:w w:val="105"/>
          </w:rPr>
          <w:delText xml:space="preserve"> </w:delText>
        </w:r>
      </w:del>
      <w:r>
        <w:rPr>
          <w:w w:val="105"/>
        </w:rPr>
        <w:t xml:space="preserve"> free variables in </w:t>
      </w:r>
      <w:r>
        <w:rPr>
          <w:i/>
          <w:w w:val="105"/>
        </w:rPr>
        <w:t xml:space="preserve">e </w:t>
      </w:r>
      <w:r>
        <w:rPr>
          <w:w w:val="105"/>
        </w:rPr>
        <w:t xml:space="preserve">are within </w:t>
      </w:r>
      <w:r>
        <w:rPr>
          <w:i/>
          <w:w w:val="105"/>
        </w:rPr>
        <w:t>x</w:t>
      </w:r>
      <w:r>
        <w:rPr>
          <w:w w:val="105"/>
        </w:rPr>
        <w:t xml:space="preserve">; the types for </w:t>
      </w:r>
      <w:r>
        <w:rPr>
          <w:i/>
          <w:w w:val="105"/>
        </w:rPr>
        <w:t xml:space="preserve">x </w:t>
      </w:r>
      <w:r>
        <w:rPr>
          <w:w w:val="105"/>
        </w:rPr>
        <w:t>and the final</w:t>
      </w:r>
      <w:r>
        <w:rPr>
          <w:spacing w:val="19"/>
          <w:w w:val="105"/>
        </w:rPr>
        <w:t xml:space="preserve"> </w:t>
      </w:r>
      <w:r>
        <w:rPr>
          <w:w w:val="105"/>
        </w:rPr>
        <w:t>return</w:t>
      </w:r>
      <w:r>
        <w:rPr>
          <w:spacing w:val="20"/>
          <w:w w:val="105"/>
        </w:rPr>
        <w:t xml:space="preserve"> </w:t>
      </w:r>
      <w:r>
        <w:rPr>
          <w:w w:val="105"/>
        </w:rPr>
        <w:t>type</w:t>
      </w:r>
      <w:r>
        <w:rPr>
          <w:spacing w:val="20"/>
          <w:w w:val="105"/>
        </w:rPr>
        <w:t xml:space="preserve"> </w:t>
      </w:r>
      <w:r>
        <w:rPr>
          <w:i/>
          <w:w w:val="105"/>
        </w:rPr>
        <w:t>τ</w:t>
      </w:r>
      <w:r>
        <w:rPr>
          <w:i/>
          <w:spacing w:val="39"/>
          <w:w w:val="105"/>
        </w:rPr>
        <w:t xml:space="preserve"> </w:t>
      </w:r>
      <w:r>
        <w:rPr>
          <w:w w:val="105"/>
        </w:rPr>
        <w:t>have</w:t>
      </w:r>
      <w:r>
        <w:rPr>
          <w:spacing w:val="20"/>
          <w:w w:val="105"/>
        </w:rPr>
        <w:t xml:space="preserve"> </w:t>
      </w:r>
      <w:r>
        <w:rPr>
          <w:w w:val="105"/>
        </w:rPr>
        <w:t>no</w:t>
      </w:r>
      <w:r>
        <w:rPr>
          <w:spacing w:val="20"/>
          <w:w w:val="105"/>
        </w:rPr>
        <w:t xml:space="preserve"> </w:t>
      </w:r>
      <w:r>
        <w:rPr>
          <w:w w:val="105"/>
        </w:rPr>
        <w:t>checked</w:t>
      </w:r>
      <w:r>
        <w:rPr>
          <w:spacing w:val="20"/>
          <w:w w:val="105"/>
        </w:rPr>
        <w:t xml:space="preserve"> </w:t>
      </w:r>
      <w:r>
        <w:rPr>
          <w:w w:val="105"/>
        </w:rPr>
        <w:t>pointers.</w:t>
      </w:r>
      <w:r>
        <w:rPr>
          <w:spacing w:val="20"/>
          <w:w w:val="105"/>
        </w:rPr>
        <w:t xml:space="preserve"> </w:t>
      </w:r>
      <w:r>
        <w:rPr>
          <w:w w:val="105"/>
        </w:rPr>
        <w:t>A</w:t>
      </w:r>
      <w:r>
        <w:rPr>
          <w:spacing w:val="20"/>
          <w:w w:val="105"/>
        </w:rPr>
        <w:t xml:space="preserve"> </w:t>
      </w:r>
      <w:r>
        <w:rPr>
          <w:w w:val="105"/>
        </w:rPr>
        <w:t>checked</w:t>
      </w:r>
    </w:p>
    <w:p w14:paraId="2277B267" w14:textId="77777777" w:rsidR="00AF434A" w:rsidRDefault="00AF434A">
      <w:pPr>
        <w:spacing w:line="230" w:lineRule="auto"/>
        <w:jc w:val="both"/>
        <w:sectPr w:rsidR="00AF434A">
          <w:pgSz w:w="12240" w:h="15840"/>
          <w:pgMar w:top="1320" w:right="860" w:bottom="280" w:left="860" w:header="720" w:footer="720" w:gutter="0"/>
          <w:cols w:num="2" w:space="720" w:equalWidth="0">
            <w:col w:w="5121" w:space="99"/>
            <w:col w:w="5300"/>
          </w:cols>
        </w:sectPr>
      </w:pPr>
    </w:p>
    <w:p w14:paraId="6503E804" w14:textId="77777777" w:rsidR="00AF434A" w:rsidRDefault="00AF434A">
      <w:pPr>
        <w:pStyle w:val="BodyText"/>
        <w:rPr>
          <w:sz w:val="22"/>
        </w:rPr>
      </w:pPr>
    </w:p>
    <w:p w14:paraId="61E8D00C" w14:textId="77777777" w:rsidR="00AF434A" w:rsidRDefault="00AF434A">
      <w:pPr>
        <w:pStyle w:val="BodyText"/>
        <w:spacing w:before="10"/>
        <w:rPr>
          <w:sz w:val="23"/>
        </w:rPr>
      </w:pPr>
    </w:p>
    <w:p w14:paraId="3B823A18" w14:textId="77777777" w:rsidR="00AF434A" w:rsidRDefault="00000000">
      <w:pPr>
        <w:spacing w:line="166" w:lineRule="exact"/>
        <w:ind w:left="224"/>
        <w:rPr>
          <w:sz w:val="18"/>
        </w:rPr>
      </w:pPr>
      <w:r>
        <w:rPr>
          <w:sz w:val="18"/>
        </w:rPr>
        <w:t>T-</w:t>
      </w:r>
      <w:proofErr w:type="spellStart"/>
      <w:r>
        <w:rPr>
          <w:sz w:val="18"/>
        </w:rPr>
        <w:t>C</w:t>
      </w:r>
      <w:r>
        <w:rPr>
          <w:sz w:val="14"/>
        </w:rPr>
        <w:t>ONST</w:t>
      </w:r>
      <w:r>
        <w:rPr>
          <w:sz w:val="18"/>
        </w:rPr>
        <w:t>U</w:t>
      </w:r>
      <w:proofErr w:type="spellEnd"/>
    </w:p>
    <w:p w14:paraId="0DFB8D7A" w14:textId="77777777" w:rsidR="00AF434A" w:rsidRDefault="00000000">
      <w:pPr>
        <w:pStyle w:val="BodyText"/>
        <w:rPr>
          <w:sz w:val="22"/>
        </w:rPr>
      </w:pPr>
      <w:r>
        <w:br w:type="column"/>
      </w:r>
    </w:p>
    <w:p w14:paraId="066F443C" w14:textId="77777777" w:rsidR="00AF434A" w:rsidRDefault="00AF434A">
      <w:pPr>
        <w:pStyle w:val="BodyText"/>
        <w:spacing w:before="10"/>
        <w:rPr>
          <w:sz w:val="23"/>
        </w:rPr>
      </w:pPr>
    </w:p>
    <w:p w14:paraId="75996D23" w14:textId="77777777" w:rsidR="00AF434A" w:rsidRDefault="00000000">
      <w:pPr>
        <w:pStyle w:val="ListParagraph"/>
        <w:numPr>
          <w:ilvl w:val="1"/>
          <w:numId w:val="8"/>
        </w:numPr>
        <w:tabs>
          <w:tab w:val="left" w:pos="525"/>
        </w:tabs>
        <w:spacing w:line="166" w:lineRule="exact"/>
        <w:ind w:hanging="300"/>
        <w:rPr>
          <w:sz w:val="18"/>
        </w:rPr>
      </w:pPr>
      <w:proofErr w:type="spellStart"/>
      <w:r>
        <w:rPr>
          <w:spacing w:val="6"/>
          <w:sz w:val="14"/>
        </w:rPr>
        <w:t>ONST</w:t>
      </w:r>
      <w:r>
        <w:rPr>
          <w:spacing w:val="6"/>
          <w:sz w:val="18"/>
        </w:rPr>
        <w:t>C</w:t>
      </w:r>
      <w:proofErr w:type="spellEnd"/>
    </w:p>
    <w:p w14:paraId="19FCD286" w14:textId="77777777" w:rsidR="00AF434A" w:rsidRDefault="00000000">
      <w:pPr>
        <w:pStyle w:val="BodyText"/>
        <w:spacing w:before="1"/>
        <w:rPr>
          <w:sz w:val="26"/>
        </w:rPr>
      </w:pPr>
      <w:r>
        <w:br w:type="column"/>
      </w:r>
    </w:p>
    <w:p w14:paraId="13252D6F" w14:textId="77777777" w:rsidR="00AF434A" w:rsidRDefault="00000000">
      <w:pPr>
        <w:pStyle w:val="ListParagraph"/>
        <w:numPr>
          <w:ilvl w:val="1"/>
          <w:numId w:val="8"/>
        </w:numPr>
        <w:tabs>
          <w:tab w:val="left" w:pos="535"/>
        </w:tabs>
        <w:spacing w:before="1" w:line="177" w:lineRule="exact"/>
        <w:ind w:left="534" w:hanging="310"/>
        <w:rPr>
          <w:sz w:val="14"/>
        </w:rPr>
      </w:pPr>
      <w:r>
        <w:rPr>
          <w:spacing w:val="4"/>
          <w:w w:val="105"/>
          <w:sz w:val="14"/>
        </w:rPr>
        <w:t>EF</w:t>
      </w:r>
    </w:p>
    <w:p w14:paraId="144CAB22" w14:textId="77777777" w:rsidR="00AF434A" w:rsidRDefault="00000000">
      <w:pPr>
        <w:spacing w:line="216" w:lineRule="exact"/>
        <w:ind w:left="727"/>
        <w:rPr>
          <w:i/>
          <w:sz w:val="18"/>
        </w:rPr>
      </w:pPr>
      <w:r>
        <w:rPr>
          <w:i/>
          <w:w w:val="110"/>
          <w:sz w:val="18"/>
        </w:rPr>
        <w:t xml:space="preserve">ξ </w:t>
      </w:r>
      <w:r>
        <w:rPr>
          <w:rFonts w:ascii="Lucida Sans Unicode" w:hAnsi="Lucida Sans Unicode"/>
          <w:w w:val="110"/>
          <w:sz w:val="18"/>
        </w:rPr>
        <w:t>≤</w:t>
      </w:r>
      <w:r>
        <w:rPr>
          <w:rFonts w:ascii="Lucida Sans Unicode" w:hAnsi="Lucida Sans Unicode"/>
          <w:spacing w:val="-2"/>
          <w:w w:val="110"/>
          <w:sz w:val="18"/>
        </w:rPr>
        <w:t xml:space="preserve"> </w:t>
      </w:r>
      <w:r>
        <w:rPr>
          <w:i/>
          <w:w w:val="110"/>
          <w:sz w:val="18"/>
        </w:rPr>
        <w:t>m</w:t>
      </w:r>
    </w:p>
    <w:p w14:paraId="5C4DE67B" w14:textId="77777777" w:rsidR="00AF434A" w:rsidRDefault="00000000">
      <w:pPr>
        <w:spacing w:before="73" w:line="190" w:lineRule="exact"/>
        <w:ind w:left="224"/>
        <w:rPr>
          <w:sz w:val="14"/>
        </w:rPr>
      </w:pPr>
      <w:r>
        <w:br w:type="column"/>
      </w:r>
      <w:r>
        <w:rPr>
          <w:sz w:val="18"/>
        </w:rPr>
        <w:t>T-</w:t>
      </w:r>
      <w:proofErr w:type="spellStart"/>
      <w:r>
        <w:rPr>
          <w:sz w:val="18"/>
        </w:rPr>
        <w:t>A</w:t>
      </w:r>
      <w:r>
        <w:rPr>
          <w:sz w:val="14"/>
        </w:rPr>
        <w:t>SSIGN</w:t>
      </w:r>
      <w:r>
        <w:rPr>
          <w:sz w:val="18"/>
        </w:rPr>
        <w:t>A</w:t>
      </w:r>
      <w:r>
        <w:rPr>
          <w:sz w:val="14"/>
        </w:rPr>
        <w:t>RR</w:t>
      </w:r>
      <w:proofErr w:type="spellEnd"/>
    </w:p>
    <w:p w14:paraId="338FE030" w14:textId="77777777" w:rsidR="00AF434A" w:rsidRPr="00265780" w:rsidRDefault="00000000">
      <w:pPr>
        <w:spacing w:before="38" w:line="180" w:lineRule="auto"/>
        <w:ind w:left="618" w:right="6" w:hanging="375"/>
        <w:rPr>
          <w:rFonts w:ascii="Swis721 Blk BT" w:hAnsi="Swis721 Blk BT"/>
          <w:i/>
          <w:sz w:val="12"/>
          <w:lang w:val="de-DE"/>
          <w:rPrChange w:id="772" w:author="SC9986" w:date="2022-08-04T09:18:00Z">
            <w:rPr>
              <w:rFonts w:ascii="Swis721 Blk BT" w:hAnsi="Swis721 Blk BT"/>
              <w:i/>
              <w:sz w:val="12"/>
            </w:rPr>
          </w:rPrChange>
        </w:rPr>
      </w:pPr>
      <w:r>
        <w:rPr>
          <w:rFonts w:ascii="Lucida Sans Unicode" w:hAnsi="Lucida Sans Unicode"/>
          <w:w w:val="120"/>
          <w:position w:val="2"/>
          <w:sz w:val="18"/>
        </w:rPr>
        <w:t xml:space="preserve">Γ; </w:t>
      </w:r>
      <w:r>
        <w:rPr>
          <w:rFonts w:ascii="Lucida Sans Unicode" w:hAnsi="Lucida Sans Unicode"/>
          <w:w w:val="110"/>
          <w:position w:val="2"/>
          <w:sz w:val="18"/>
        </w:rPr>
        <w:t xml:space="preserve">Θ </w:t>
      </w:r>
      <w:r>
        <w:rPr>
          <w:rFonts w:ascii="Lucida Sans Unicode" w:hAnsi="Lucida Sans Unicode"/>
          <w:w w:val="120"/>
          <w:position w:val="2"/>
          <w:sz w:val="18"/>
        </w:rPr>
        <w:t>€</w:t>
      </w:r>
      <w:proofErr w:type="spellStart"/>
      <w:r>
        <w:rPr>
          <w:rFonts w:ascii="Arial" w:hAnsi="Arial"/>
          <w:i/>
          <w:w w:val="120"/>
          <w:sz w:val="12"/>
        </w:rPr>
        <w:t xml:space="preserve">m </w:t>
      </w:r>
      <w:r>
        <w:rPr>
          <w:i/>
          <w:w w:val="110"/>
          <w:position w:val="2"/>
          <w:sz w:val="18"/>
        </w:rPr>
        <w:t>e</w:t>
      </w:r>
      <w:proofErr w:type="spellEnd"/>
      <w:r>
        <w:rPr>
          <w:rFonts w:ascii="Bookman Old Style" w:hAnsi="Bookman Old Style"/>
          <w:w w:val="110"/>
          <w:sz w:val="12"/>
        </w:rPr>
        <w:t xml:space="preserve">1 </w:t>
      </w:r>
      <w:r>
        <w:rPr>
          <w:rFonts w:ascii="Lucida Sans Unicode" w:hAnsi="Lucida Sans Unicode"/>
          <w:w w:val="110"/>
          <w:position w:val="2"/>
          <w:sz w:val="18"/>
        </w:rPr>
        <w:t xml:space="preserve">: </w:t>
      </w:r>
      <w:proofErr w:type="spellStart"/>
      <w:r>
        <w:rPr>
          <w:w w:val="120"/>
          <w:position w:val="2"/>
          <w:sz w:val="18"/>
        </w:rPr>
        <w:t>ptr</w:t>
      </w:r>
      <w:proofErr w:type="spellEnd"/>
      <w:r>
        <w:rPr>
          <w:rFonts w:ascii="Arial" w:hAnsi="Arial"/>
          <w:i/>
          <w:w w:val="120"/>
          <w:position w:val="11"/>
          <w:sz w:val="12"/>
        </w:rPr>
        <w:t xml:space="preserve">ξ </w:t>
      </w:r>
      <w:r>
        <w:rPr>
          <w:rFonts w:ascii="Lucida Sans Unicode" w:hAnsi="Lucida Sans Unicode"/>
          <w:w w:val="110"/>
          <w:position w:val="2"/>
          <w:sz w:val="18"/>
        </w:rPr>
        <w:t>[</w:t>
      </w:r>
      <w:r>
        <w:rPr>
          <w:i/>
          <w:w w:val="110"/>
          <w:position w:val="2"/>
          <w:sz w:val="18"/>
        </w:rPr>
        <w:t xml:space="preserve">β </w:t>
      </w:r>
      <w:r>
        <w:rPr>
          <w:i/>
          <w:w w:val="120"/>
          <w:position w:val="2"/>
          <w:sz w:val="18"/>
        </w:rPr>
        <w:t xml:space="preserve">τ </w:t>
      </w:r>
      <w:r>
        <w:rPr>
          <w:rFonts w:ascii="Lucida Sans Unicode" w:hAnsi="Lucida Sans Unicode"/>
          <w:w w:val="120"/>
          <w:position w:val="2"/>
          <w:sz w:val="18"/>
        </w:rPr>
        <w:t>]</w:t>
      </w:r>
      <w:r>
        <w:rPr>
          <w:rFonts w:ascii="Arial" w:hAnsi="Arial"/>
          <w:i/>
          <w:w w:val="120"/>
          <w:sz w:val="12"/>
        </w:rPr>
        <w:t xml:space="preserve">κ </w:t>
      </w:r>
      <w:r>
        <w:rPr>
          <w:rFonts w:ascii="Lucida Sans Unicode" w:hAnsi="Lucida Sans Unicode"/>
          <w:w w:val="120"/>
          <w:position w:val="2"/>
          <w:sz w:val="18"/>
        </w:rPr>
        <w:t xml:space="preserve">Γ;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773" w:author="SC9986" w:date="2022-08-04T09:18:00Z">
            <w:rPr>
              <w:rFonts w:ascii="Lucida Sans Unicode" w:hAnsi="Lucida Sans Unicode"/>
              <w:w w:val="110"/>
              <w:position w:val="2"/>
              <w:sz w:val="18"/>
            </w:rPr>
          </w:rPrChange>
        </w:rPr>
        <w:t xml:space="preserve"> </w:t>
      </w:r>
      <w:r w:rsidRPr="00265780">
        <w:rPr>
          <w:rFonts w:ascii="Lucida Sans Unicode" w:hAnsi="Lucida Sans Unicode"/>
          <w:w w:val="120"/>
          <w:position w:val="2"/>
          <w:sz w:val="18"/>
          <w:lang w:val="de-DE"/>
          <w:rPrChange w:id="774" w:author="SC9986" w:date="2022-08-04T09:18:00Z">
            <w:rPr>
              <w:rFonts w:ascii="Lucida Sans Unicode" w:hAnsi="Lucida Sans Unicode"/>
              <w:w w:val="120"/>
              <w:position w:val="2"/>
              <w:sz w:val="18"/>
            </w:rPr>
          </w:rPrChange>
        </w:rPr>
        <w:t>€</w:t>
      </w:r>
      <w:r w:rsidRPr="00265780">
        <w:rPr>
          <w:rFonts w:ascii="Arial" w:hAnsi="Arial"/>
          <w:i/>
          <w:w w:val="120"/>
          <w:sz w:val="12"/>
          <w:lang w:val="de-DE"/>
          <w:rPrChange w:id="775" w:author="SC9986" w:date="2022-08-04T09:18:00Z">
            <w:rPr>
              <w:rFonts w:ascii="Arial" w:hAnsi="Arial"/>
              <w:i/>
              <w:w w:val="120"/>
              <w:sz w:val="12"/>
            </w:rPr>
          </w:rPrChange>
        </w:rPr>
        <w:t xml:space="preserve">m </w:t>
      </w:r>
      <w:r w:rsidRPr="00265780">
        <w:rPr>
          <w:i/>
          <w:w w:val="110"/>
          <w:position w:val="2"/>
          <w:sz w:val="18"/>
          <w:lang w:val="de-DE"/>
          <w:rPrChange w:id="776" w:author="SC9986" w:date="2022-08-04T09:18:00Z">
            <w:rPr>
              <w:i/>
              <w:w w:val="110"/>
              <w:position w:val="2"/>
              <w:sz w:val="18"/>
            </w:rPr>
          </w:rPrChange>
        </w:rPr>
        <w:t>e</w:t>
      </w:r>
      <w:r w:rsidRPr="00265780">
        <w:rPr>
          <w:rFonts w:ascii="Bookman Old Style" w:hAnsi="Bookman Old Style"/>
          <w:w w:val="110"/>
          <w:sz w:val="12"/>
          <w:lang w:val="de-DE"/>
          <w:rPrChange w:id="777" w:author="SC9986" w:date="2022-08-04T09:18:00Z">
            <w:rPr>
              <w:rFonts w:ascii="Bookman Old Style" w:hAnsi="Bookman Old Style"/>
              <w:w w:val="110"/>
              <w:sz w:val="12"/>
            </w:rPr>
          </w:rPrChange>
        </w:rPr>
        <w:t xml:space="preserve">2 </w:t>
      </w:r>
      <w:r w:rsidRPr="00265780">
        <w:rPr>
          <w:rFonts w:ascii="Lucida Sans Unicode" w:hAnsi="Lucida Sans Unicode"/>
          <w:w w:val="110"/>
          <w:position w:val="2"/>
          <w:sz w:val="18"/>
          <w:lang w:val="de-DE"/>
          <w:rPrChange w:id="778" w:author="SC9986" w:date="2022-08-04T09:18:00Z">
            <w:rPr>
              <w:rFonts w:ascii="Lucida Sans Unicode" w:hAnsi="Lucida Sans Unicode"/>
              <w:w w:val="110"/>
              <w:position w:val="2"/>
              <w:sz w:val="18"/>
            </w:rPr>
          </w:rPrChange>
        </w:rPr>
        <w:t xml:space="preserve">: </w:t>
      </w:r>
      <w:r>
        <w:rPr>
          <w:i/>
          <w:w w:val="120"/>
          <w:position w:val="2"/>
          <w:sz w:val="18"/>
        </w:rPr>
        <w:t>τ</w:t>
      </w:r>
      <w:r w:rsidRPr="00265780">
        <w:rPr>
          <w:i/>
          <w:w w:val="120"/>
          <w:position w:val="2"/>
          <w:sz w:val="18"/>
          <w:lang w:val="de-DE"/>
          <w:rPrChange w:id="779" w:author="SC9986" w:date="2022-08-04T09:18:00Z">
            <w:rPr>
              <w:i/>
              <w:w w:val="120"/>
              <w:position w:val="2"/>
              <w:sz w:val="18"/>
            </w:rPr>
          </w:rPrChange>
        </w:rPr>
        <w:t xml:space="preserve"> </w:t>
      </w:r>
      <w:r w:rsidRPr="00265780">
        <w:rPr>
          <w:rFonts w:ascii="Swis721 Blk BT" w:hAnsi="Swis721 Blk BT"/>
          <w:i/>
          <w:w w:val="120"/>
          <w:position w:val="11"/>
          <w:sz w:val="12"/>
          <w:lang w:val="de-DE"/>
          <w:rPrChange w:id="780" w:author="SC9986" w:date="2022-08-04T09:18:00Z">
            <w:rPr>
              <w:rFonts w:ascii="Swis721 Blk BT" w:hAnsi="Swis721 Blk BT"/>
              <w:i/>
              <w:w w:val="120"/>
              <w:position w:val="11"/>
              <w:sz w:val="12"/>
            </w:rPr>
          </w:rPrChange>
        </w:rPr>
        <w:t>j</w:t>
      </w:r>
    </w:p>
    <w:p w14:paraId="319873AB" w14:textId="77777777" w:rsidR="00AF434A" w:rsidRPr="00265780" w:rsidRDefault="00000000">
      <w:pPr>
        <w:pStyle w:val="BodyText"/>
        <w:rPr>
          <w:rFonts w:ascii="Swis721 Blk BT"/>
          <w:i/>
          <w:sz w:val="22"/>
          <w:lang w:val="de-DE"/>
          <w:rPrChange w:id="781" w:author="SC9986" w:date="2022-08-04T09:18:00Z">
            <w:rPr>
              <w:rFonts w:ascii="Swis721 Blk BT"/>
              <w:i/>
              <w:sz w:val="22"/>
            </w:rPr>
          </w:rPrChange>
        </w:rPr>
      </w:pPr>
      <w:r w:rsidRPr="00265780">
        <w:rPr>
          <w:lang w:val="de-DE"/>
          <w:rPrChange w:id="782" w:author="SC9986" w:date="2022-08-04T09:18:00Z">
            <w:rPr/>
          </w:rPrChange>
        </w:rPr>
        <w:br w:type="column"/>
      </w:r>
    </w:p>
    <w:p w14:paraId="409A45FB" w14:textId="77777777" w:rsidR="00AF434A" w:rsidRPr="00265780" w:rsidRDefault="00AF434A">
      <w:pPr>
        <w:pStyle w:val="BodyText"/>
        <w:spacing w:before="4"/>
        <w:rPr>
          <w:rFonts w:ascii="Swis721 Blk BT"/>
          <w:i/>
          <w:sz w:val="19"/>
          <w:lang w:val="de-DE"/>
          <w:rPrChange w:id="783" w:author="SC9986" w:date="2022-08-04T09:18:00Z">
            <w:rPr>
              <w:rFonts w:ascii="Swis721 Blk BT"/>
              <w:i/>
              <w:sz w:val="19"/>
            </w:rPr>
          </w:rPrChange>
        </w:rPr>
      </w:pPr>
    </w:p>
    <w:p w14:paraId="797B865F" w14:textId="77777777" w:rsidR="00AF434A" w:rsidRPr="00265780" w:rsidRDefault="00000000">
      <w:pPr>
        <w:spacing w:line="195" w:lineRule="exact"/>
        <w:ind w:left="224"/>
        <w:rPr>
          <w:sz w:val="14"/>
          <w:lang w:val="de-DE"/>
          <w:rPrChange w:id="784" w:author="SC9986" w:date="2022-08-04T09:18:00Z">
            <w:rPr>
              <w:sz w:val="14"/>
            </w:rPr>
          </w:rPrChange>
        </w:rPr>
      </w:pPr>
      <w:r w:rsidRPr="00265780">
        <w:rPr>
          <w:sz w:val="18"/>
          <w:lang w:val="de-DE"/>
          <w:rPrChange w:id="785" w:author="SC9986" w:date="2022-08-04T09:18:00Z">
            <w:rPr>
              <w:sz w:val="18"/>
            </w:rPr>
          </w:rPrChange>
        </w:rPr>
        <w:t>T-</w:t>
      </w:r>
      <w:proofErr w:type="spellStart"/>
      <w:r w:rsidRPr="00265780">
        <w:rPr>
          <w:sz w:val="18"/>
          <w:lang w:val="de-DE"/>
          <w:rPrChange w:id="786" w:author="SC9986" w:date="2022-08-04T09:18:00Z">
            <w:rPr>
              <w:sz w:val="18"/>
            </w:rPr>
          </w:rPrChange>
        </w:rPr>
        <w:t>C</w:t>
      </w:r>
      <w:r w:rsidRPr="00265780">
        <w:rPr>
          <w:sz w:val="14"/>
          <w:lang w:val="de-DE"/>
          <w:rPrChange w:id="787" w:author="SC9986" w:date="2022-08-04T09:18:00Z">
            <w:rPr>
              <w:sz w:val="14"/>
            </w:rPr>
          </w:rPrChange>
        </w:rPr>
        <w:t>AST</w:t>
      </w:r>
      <w:r w:rsidRPr="00265780">
        <w:rPr>
          <w:sz w:val="18"/>
          <w:lang w:val="de-DE"/>
          <w:rPrChange w:id="788" w:author="SC9986" w:date="2022-08-04T09:18:00Z">
            <w:rPr>
              <w:sz w:val="18"/>
            </w:rPr>
          </w:rPrChange>
        </w:rPr>
        <w:t>P</w:t>
      </w:r>
      <w:r w:rsidRPr="00265780">
        <w:rPr>
          <w:sz w:val="14"/>
          <w:lang w:val="de-DE"/>
          <w:rPrChange w:id="789" w:author="SC9986" w:date="2022-08-04T09:18:00Z">
            <w:rPr>
              <w:sz w:val="14"/>
            </w:rPr>
          </w:rPrChange>
        </w:rPr>
        <w:t>TR</w:t>
      </w:r>
      <w:proofErr w:type="spellEnd"/>
    </w:p>
    <w:p w14:paraId="12DEE2B3" w14:textId="77777777" w:rsidR="00AF434A" w:rsidRPr="00265780" w:rsidRDefault="00AF434A">
      <w:pPr>
        <w:spacing w:line="195" w:lineRule="exact"/>
        <w:rPr>
          <w:sz w:val="14"/>
          <w:lang w:val="de-DE"/>
          <w:rPrChange w:id="790" w:author="SC9986" w:date="2022-08-04T09:18:00Z">
            <w:rPr>
              <w:sz w:val="14"/>
            </w:rPr>
          </w:rPrChange>
        </w:rPr>
        <w:sectPr w:rsidR="00AF434A" w:rsidRPr="00265780">
          <w:pgSz w:w="12240" w:h="15840"/>
          <w:pgMar w:top="1440" w:right="860" w:bottom="280" w:left="860" w:header="720" w:footer="720" w:gutter="0"/>
          <w:cols w:num="5" w:space="720" w:equalWidth="0">
            <w:col w:w="1107" w:space="535"/>
            <w:col w:w="1097" w:space="547"/>
            <w:col w:w="1265" w:space="628"/>
            <w:col w:w="2197" w:space="154"/>
            <w:col w:w="2990"/>
          </w:cols>
        </w:sectPr>
      </w:pPr>
    </w:p>
    <w:p w14:paraId="0BABADFE" w14:textId="77777777" w:rsidR="00AF434A" w:rsidRPr="00265780" w:rsidRDefault="00000000">
      <w:pPr>
        <w:tabs>
          <w:tab w:val="left" w:pos="619"/>
          <w:tab w:val="left" w:pos="1457"/>
        </w:tabs>
        <w:spacing w:line="212" w:lineRule="exact"/>
        <w:ind w:left="243"/>
        <w:rPr>
          <w:rFonts w:ascii="Lucida Sans Unicode" w:hAnsi="Lucida Sans Unicode"/>
          <w:sz w:val="18"/>
          <w:lang w:val="de-DE"/>
          <w:rPrChange w:id="791" w:author="SC9986" w:date="2022-08-04T09:18:00Z">
            <w:rPr>
              <w:rFonts w:ascii="Lucida Sans Unicode" w:hAnsi="Lucida Sans Unicode"/>
              <w:sz w:val="18"/>
            </w:rPr>
          </w:rPrChange>
        </w:rPr>
      </w:pPr>
      <w:r w:rsidRPr="00265780">
        <w:rPr>
          <w:w w:val="99"/>
          <w:sz w:val="18"/>
          <w:u w:val="single"/>
          <w:lang w:val="de-DE"/>
          <w:rPrChange w:id="792" w:author="SC9986" w:date="2022-08-04T09:18:00Z">
            <w:rPr>
              <w:w w:val="99"/>
              <w:sz w:val="18"/>
              <w:u w:val="single"/>
            </w:rPr>
          </w:rPrChange>
        </w:rPr>
        <w:t xml:space="preserve"> </w:t>
      </w:r>
      <w:r w:rsidRPr="00265780">
        <w:rPr>
          <w:sz w:val="18"/>
          <w:u w:val="single"/>
          <w:lang w:val="de-DE"/>
          <w:rPrChange w:id="793" w:author="SC9986" w:date="2022-08-04T09:18:00Z">
            <w:rPr>
              <w:sz w:val="18"/>
              <w:u w:val="single"/>
            </w:rPr>
          </w:rPrChange>
        </w:rPr>
        <w:tab/>
      </w:r>
      <w:r w:rsidRPr="00265780">
        <w:rPr>
          <w:rFonts w:ascii="Lucida Sans Unicode" w:hAnsi="Lucida Sans Unicode"/>
          <w:spacing w:val="-2"/>
          <w:w w:val="110"/>
          <w:sz w:val="18"/>
          <w:u w:val="single"/>
          <w:lang w:val="de-DE"/>
          <w:rPrChange w:id="794" w:author="SC9986" w:date="2022-08-04T09:18:00Z">
            <w:rPr>
              <w:rFonts w:ascii="Lucida Sans Unicode" w:hAnsi="Lucida Sans Unicode"/>
              <w:spacing w:val="-2"/>
              <w:w w:val="110"/>
              <w:sz w:val="18"/>
              <w:u w:val="single"/>
            </w:rPr>
          </w:rPrChange>
        </w:rPr>
        <w:t>¬</w:t>
      </w:r>
      <w:r w:rsidRPr="00265780">
        <w:rPr>
          <w:spacing w:val="-2"/>
          <w:w w:val="110"/>
          <w:sz w:val="18"/>
          <w:u w:val="single"/>
          <w:lang w:val="de-DE"/>
          <w:rPrChange w:id="795" w:author="SC9986" w:date="2022-08-04T09:18:00Z">
            <w:rPr>
              <w:spacing w:val="-2"/>
              <w:w w:val="110"/>
              <w:sz w:val="18"/>
              <w:u w:val="single"/>
            </w:rPr>
          </w:rPrChange>
        </w:rPr>
        <w:t>c</w:t>
      </w:r>
      <w:r w:rsidRPr="00265780">
        <w:rPr>
          <w:rFonts w:ascii="Lucida Sans Unicode" w:hAnsi="Lucida Sans Unicode"/>
          <w:spacing w:val="-2"/>
          <w:w w:val="110"/>
          <w:sz w:val="18"/>
          <w:u w:val="single"/>
          <w:lang w:val="de-DE"/>
          <w:rPrChange w:id="796" w:author="SC9986" w:date="2022-08-04T09:18:00Z">
            <w:rPr>
              <w:rFonts w:ascii="Lucida Sans Unicode" w:hAnsi="Lucida Sans Unicode"/>
              <w:spacing w:val="-2"/>
              <w:w w:val="110"/>
              <w:sz w:val="18"/>
              <w:u w:val="single"/>
            </w:rPr>
          </w:rPrChange>
        </w:rPr>
        <w:t>(</w:t>
      </w:r>
      <w:r>
        <w:rPr>
          <w:i/>
          <w:spacing w:val="-2"/>
          <w:w w:val="110"/>
          <w:sz w:val="18"/>
          <w:u w:val="single"/>
        </w:rPr>
        <w:t>τ</w:t>
      </w:r>
      <w:r w:rsidRPr="00265780">
        <w:rPr>
          <w:i/>
          <w:spacing w:val="-25"/>
          <w:w w:val="110"/>
          <w:sz w:val="18"/>
          <w:lang w:val="de-DE"/>
          <w:rPrChange w:id="797" w:author="SC9986" w:date="2022-08-04T09:18:00Z">
            <w:rPr>
              <w:i/>
              <w:spacing w:val="-25"/>
              <w:w w:val="110"/>
              <w:sz w:val="18"/>
            </w:rPr>
          </w:rPrChange>
        </w:rPr>
        <w:t xml:space="preserve"> </w:t>
      </w:r>
      <w:r w:rsidRPr="00265780">
        <w:rPr>
          <w:rFonts w:ascii="Lucida Sans Unicode" w:hAnsi="Lucida Sans Unicode"/>
          <w:spacing w:val="-1"/>
          <w:w w:val="110"/>
          <w:sz w:val="18"/>
          <w:u w:val="single"/>
          <w:lang w:val="de-DE"/>
          <w:rPrChange w:id="798" w:author="SC9986" w:date="2022-08-04T09:18:00Z">
            <w:rPr>
              <w:rFonts w:ascii="Lucida Sans Unicode" w:hAnsi="Lucida Sans Unicode"/>
              <w:spacing w:val="-1"/>
              <w:w w:val="110"/>
              <w:sz w:val="18"/>
              <w:u w:val="single"/>
            </w:rPr>
          </w:rPrChange>
        </w:rPr>
        <w:t>)</w:t>
      </w:r>
      <w:r w:rsidRPr="00265780">
        <w:rPr>
          <w:rFonts w:ascii="Lucida Sans Unicode" w:hAnsi="Lucida Sans Unicode"/>
          <w:spacing w:val="-1"/>
          <w:sz w:val="18"/>
          <w:u w:val="single"/>
          <w:lang w:val="de-DE"/>
          <w:rPrChange w:id="799" w:author="SC9986" w:date="2022-08-04T09:18:00Z">
            <w:rPr>
              <w:rFonts w:ascii="Lucida Sans Unicode" w:hAnsi="Lucida Sans Unicode"/>
              <w:spacing w:val="-1"/>
              <w:sz w:val="18"/>
              <w:u w:val="single"/>
            </w:rPr>
          </w:rPrChange>
        </w:rPr>
        <w:tab/>
      </w:r>
    </w:p>
    <w:p w14:paraId="543EAF41" w14:textId="77777777" w:rsidR="00AF434A" w:rsidRPr="00265780" w:rsidRDefault="00000000">
      <w:pPr>
        <w:spacing w:line="265" w:lineRule="exact"/>
        <w:ind w:left="243"/>
        <w:rPr>
          <w:i/>
          <w:sz w:val="18"/>
          <w:lang w:val="de-DE"/>
          <w:rPrChange w:id="800" w:author="SC9986" w:date="2022-08-04T09:18:00Z">
            <w:rPr>
              <w:i/>
              <w:sz w:val="18"/>
            </w:rPr>
          </w:rPrChange>
        </w:rPr>
      </w:pPr>
      <w:r>
        <w:rPr>
          <w:rFonts w:ascii="Lucida Sans Unicode" w:hAnsi="Lucida Sans Unicode"/>
          <w:w w:val="110"/>
          <w:position w:val="2"/>
          <w:sz w:val="18"/>
        </w:rPr>
        <w:t>Γ</w:t>
      </w:r>
      <w:r w:rsidRPr="00265780">
        <w:rPr>
          <w:rFonts w:ascii="Lucida Sans Unicode" w:hAnsi="Lucida Sans Unicode"/>
          <w:w w:val="110"/>
          <w:position w:val="2"/>
          <w:sz w:val="18"/>
          <w:lang w:val="de-DE"/>
          <w:rPrChange w:id="801" w:author="SC9986" w:date="2022-08-04T09:18:00Z">
            <w:rPr>
              <w:rFonts w:ascii="Lucida Sans Unicode" w:hAnsi="Lucida Sans Unicode"/>
              <w:w w:val="110"/>
              <w:position w:val="2"/>
              <w:sz w:val="18"/>
            </w:rPr>
          </w:rPrChange>
        </w:rPr>
        <w:t>;</w:t>
      </w:r>
      <w:r w:rsidRPr="00265780">
        <w:rPr>
          <w:rFonts w:ascii="Lucida Sans Unicode" w:hAnsi="Lucida Sans Unicode"/>
          <w:spacing w:val="-33"/>
          <w:w w:val="110"/>
          <w:position w:val="2"/>
          <w:sz w:val="18"/>
          <w:lang w:val="de-DE"/>
          <w:rPrChange w:id="802" w:author="SC9986" w:date="2022-08-04T09:18:00Z">
            <w:rPr>
              <w:rFonts w:ascii="Lucida Sans Unicode" w:hAnsi="Lucida Sans Unicode"/>
              <w:spacing w:val="-33"/>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spacing w:val="-11"/>
          <w:w w:val="110"/>
          <w:position w:val="2"/>
          <w:sz w:val="18"/>
          <w:lang w:val="de-DE"/>
          <w:rPrChange w:id="803" w:author="SC9986" w:date="2022-08-04T09:18:00Z">
            <w:rPr>
              <w:rFonts w:ascii="Lucida Sans Unicode" w:hAnsi="Lucida Sans Unicode"/>
              <w:spacing w:val="-11"/>
              <w:w w:val="110"/>
              <w:position w:val="2"/>
              <w:sz w:val="18"/>
            </w:rPr>
          </w:rPrChange>
        </w:rPr>
        <w:t xml:space="preserve"> </w:t>
      </w:r>
      <w:r w:rsidRPr="00265780">
        <w:rPr>
          <w:rFonts w:ascii="Lucida Sans Unicode" w:hAnsi="Lucida Sans Unicode"/>
          <w:w w:val="110"/>
          <w:position w:val="2"/>
          <w:sz w:val="18"/>
          <w:lang w:val="de-DE"/>
          <w:rPrChange w:id="804" w:author="SC9986" w:date="2022-08-04T09:18:00Z">
            <w:rPr>
              <w:rFonts w:ascii="Lucida Sans Unicode" w:hAnsi="Lucida Sans Unicode"/>
              <w:w w:val="110"/>
              <w:position w:val="2"/>
              <w:sz w:val="18"/>
            </w:rPr>
          </w:rPrChange>
        </w:rPr>
        <w:t>€</w:t>
      </w:r>
      <w:r w:rsidRPr="00265780">
        <w:rPr>
          <w:rFonts w:ascii="Arial" w:hAnsi="Arial"/>
          <w:i/>
          <w:w w:val="110"/>
          <w:sz w:val="12"/>
          <w:lang w:val="de-DE"/>
          <w:rPrChange w:id="805" w:author="SC9986" w:date="2022-08-04T09:18:00Z">
            <w:rPr>
              <w:rFonts w:ascii="Arial" w:hAnsi="Arial"/>
              <w:i/>
              <w:w w:val="110"/>
              <w:sz w:val="12"/>
            </w:rPr>
          </w:rPrChange>
        </w:rPr>
        <w:t>u</w:t>
      </w:r>
      <w:r w:rsidRPr="00265780">
        <w:rPr>
          <w:rFonts w:ascii="Arial" w:hAnsi="Arial"/>
          <w:i/>
          <w:spacing w:val="25"/>
          <w:w w:val="110"/>
          <w:sz w:val="12"/>
          <w:lang w:val="de-DE"/>
          <w:rPrChange w:id="806" w:author="SC9986" w:date="2022-08-04T09:18:00Z">
            <w:rPr>
              <w:rFonts w:ascii="Arial" w:hAnsi="Arial"/>
              <w:i/>
              <w:spacing w:val="25"/>
              <w:w w:val="110"/>
              <w:sz w:val="12"/>
            </w:rPr>
          </w:rPrChange>
        </w:rPr>
        <w:t xml:space="preserve"> </w:t>
      </w:r>
      <w:r w:rsidRPr="00265780">
        <w:rPr>
          <w:i/>
          <w:w w:val="110"/>
          <w:position w:val="2"/>
          <w:sz w:val="18"/>
          <w:lang w:val="de-DE"/>
          <w:rPrChange w:id="807" w:author="SC9986" w:date="2022-08-04T09:18:00Z">
            <w:rPr>
              <w:i/>
              <w:w w:val="110"/>
              <w:position w:val="2"/>
              <w:sz w:val="18"/>
            </w:rPr>
          </w:rPrChange>
        </w:rPr>
        <w:t>n</w:t>
      </w:r>
      <w:r w:rsidRPr="00265780">
        <w:rPr>
          <w:i/>
          <w:spacing w:val="-30"/>
          <w:w w:val="110"/>
          <w:position w:val="2"/>
          <w:sz w:val="18"/>
          <w:lang w:val="de-DE"/>
          <w:rPrChange w:id="808" w:author="SC9986" w:date="2022-08-04T09:18:00Z">
            <w:rPr>
              <w:i/>
              <w:spacing w:val="-30"/>
              <w:w w:val="110"/>
              <w:position w:val="2"/>
              <w:sz w:val="18"/>
            </w:rPr>
          </w:rPrChange>
        </w:rPr>
        <w:t xml:space="preserve"> </w:t>
      </w:r>
      <w:r w:rsidRPr="00265780">
        <w:rPr>
          <w:rFonts w:ascii="Lucida Sans Unicode" w:hAnsi="Lucida Sans Unicode"/>
          <w:w w:val="110"/>
          <w:position w:val="2"/>
          <w:sz w:val="18"/>
          <w:lang w:val="de-DE"/>
          <w:rPrChange w:id="809" w:author="SC9986" w:date="2022-08-04T09:18:00Z">
            <w:rPr>
              <w:rFonts w:ascii="Lucida Sans Unicode" w:hAnsi="Lucida Sans Unicode"/>
              <w:w w:val="110"/>
              <w:position w:val="2"/>
              <w:sz w:val="18"/>
            </w:rPr>
          </w:rPrChange>
        </w:rPr>
        <w:t>:</w:t>
      </w:r>
      <w:r w:rsidRPr="00265780">
        <w:rPr>
          <w:rFonts w:ascii="Lucida Sans Unicode" w:hAnsi="Lucida Sans Unicode"/>
          <w:spacing w:val="-42"/>
          <w:w w:val="110"/>
          <w:position w:val="2"/>
          <w:sz w:val="18"/>
          <w:lang w:val="de-DE"/>
          <w:rPrChange w:id="810" w:author="SC9986" w:date="2022-08-04T09:18:00Z">
            <w:rPr>
              <w:rFonts w:ascii="Lucida Sans Unicode" w:hAnsi="Lucida Sans Unicode"/>
              <w:spacing w:val="-42"/>
              <w:w w:val="110"/>
              <w:position w:val="2"/>
              <w:sz w:val="18"/>
            </w:rPr>
          </w:rPrChange>
        </w:rPr>
        <w:t xml:space="preserve"> </w:t>
      </w:r>
      <w:r>
        <w:rPr>
          <w:i/>
          <w:w w:val="110"/>
          <w:position w:val="2"/>
          <w:sz w:val="18"/>
        </w:rPr>
        <w:t>τ</w:t>
      </w:r>
      <w:r w:rsidRPr="00265780">
        <w:rPr>
          <w:i/>
          <w:spacing w:val="22"/>
          <w:w w:val="110"/>
          <w:position w:val="2"/>
          <w:sz w:val="18"/>
          <w:lang w:val="de-DE"/>
          <w:rPrChange w:id="811" w:author="SC9986" w:date="2022-08-04T09:18:00Z">
            <w:rPr>
              <w:i/>
              <w:spacing w:val="22"/>
              <w:w w:val="110"/>
              <w:position w:val="2"/>
              <w:sz w:val="18"/>
            </w:rPr>
          </w:rPrChange>
        </w:rPr>
        <w:t xml:space="preserve"> </w:t>
      </w:r>
      <w:r w:rsidRPr="00265780">
        <w:rPr>
          <w:rFonts w:ascii="Lucida Sans Unicode" w:hAnsi="Lucida Sans Unicode"/>
          <w:w w:val="110"/>
          <w:position w:val="2"/>
          <w:sz w:val="18"/>
          <w:lang w:val="de-DE"/>
          <w:rPrChange w:id="812" w:author="SC9986" w:date="2022-08-04T09:18:00Z">
            <w:rPr>
              <w:rFonts w:ascii="Lucida Sans Unicode" w:hAnsi="Lucida Sans Unicode"/>
              <w:w w:val="110"/>
              <w:position w:val="2"/>
              <w:sz w:val="18"/>
            </w:rPr>
          </w:rPrChange>
        </w:rPr>
        <w:t>:</w:t>
      </w:r>
      <w:r w:rsidRPr="00265780">
        <w:rPr>
          <w:rFonts w:ascii="Lucida Sans Unicode" w:hAnsi="Lucida Sans Unicode"/>
          <w:spacing w:val="-11"/>
          <w:w w:val="110"/>
          <w:position w:val="2"/>
          <w:sz w:val="18"/>
          <w:lang w:val="de-DE"/>
          <w:rPrChange w:id="813" w:author="SC9986" w:date="2022-08-04T09:18:00Z">
            <w:rPr>
              <w:rFonts w:ascii="Lucida Sans Unicode" w:hAnsi="Lucida Sans Unicode"/>
              <w:spacing w:val="-11"/>
              <w:w w:val="110"/>
              <w:position w:val="2"/>
              <w:sz w:val="18"/>
            </w:rPr>
          </w:rPrChange>
        </w:rPr>
        <w:t xml:space="preserve"> </w:t>
      </w:r>
      <w:r>
        <w:rPr>
          <w:i/>
          <w:w w:val="110"/>
          <w:position w:val="2"/>
          <w:sz w:val="18"/>
        </w:rPr>
        <w:t>τ</w:t>
      </w:r>
    </w:p>
    <w:p w14:paraId="03D6437B" w14:textId="77777777" w:rsidR="00AF434A" w:rsidRPr="00265780" w:rsidRDefault="00000000">
      <w:pPr>
        <w:spacing w:line="212" w:lineRule="exact"/>
        <w:ind w:left="243"/>
        <w:rPr>
          <w:i/>
          <w:sz w:val="18"/>
          <w:lang w:val="de-DE"/>
          <w:rPrChange w:id="814" w:author="SC9986" w:date="2022-08-04T09:18:00Z">
            <w:rPr>
              <w:i/>
              <w:sz w:val="18"/>
            </w:rPr>
          </w:rPrChange>
        </w:rPr>
      </w:pPr>
      <w:r w:rsidRPr="00265780">
        <w:rPr>
          <w:lang w:val="de-DE"/>
          <w:rPrChange w:id="815" w:author="SC9986" w:date="2022-08-04T09:18:00Z">
            <w:rPr/>
          </w:rPrChange>
        </w:rPr>
        <w:br w:type="column"/>
      </w:r>
      <w:r>
        <w:rPr>
          <w:rFonts w:ascii="Lucida Sans Unicode" w:hAnsi="Lucida Sans Unicode"/>
          <w:w w:val="105"/>
          <w:position w:val="2"/>
          <w:sz w:val="18"/>
          <w:u w:val="single"/>
        </w:rPr>
        <w:t>Θ</w:t>
      </w:r>
      <w:r w:rsidRPr="00265780">
        <w:rPr>
          <w:rFonts w:ascii="Lucida Sans Unicode" w:hAnsi="Lucida Sans Unicode"/>
          <w:w w:val="105"/>
          <w:position w:val="2"/>
          <w:sz w:val="18"/>
          <w:u w:val="single"/>
          <w:lang w:val="de-DE"/>
          <w:rPrChange w:id="816" w:author="SC9986" w:date="2022-08-04T09:18:00Z">
            <w:rPr>
              <w:rFonts w:ascii="Lucida Sans Unicode" w:hAnsi="Lucida Sans Unicode"/>
              <w:w w:val="105"/>
              <w:position w:val="2"/>
              <w:sz w:val="18"/>
              <w:u w:val="single"/>
            </w:rPr>
          </w:rPrChange>
        </w:rPr>
        <w:t>;</w:t>
      </w:r>
      <w:r w:rsidRPr="00265780">
        <w:rPr>
          <w:rFonts w:ascii="Lucida Sans Unicode" w:hAnsi="Lucida Sans Unicode"/>
          <w:spacing w:val="-37"/>
          <w:w w:val="105"/>
          <w:position w:val="2"/>
          <w:sz w:val="18"/>
          <w:u w:val="single"/>
          <w:lang w:val="de-DE"/>
          <w:rPrChange w:id="817" w:author="SC9986" w:date="2022-08-04T09:18:00Z">
            <w:rPr>
              <w:rFonts w:ascii="Lucida Sans Unicode" w:hAnsi="Lucida Sans Unicode"/>
              <w:spacing w:val="-37"/>
              <w:w w:val="105"/>
              <w:position w:val="2"/>
              <w:sz w:val="18"/>
              <w:u w:val="single"/>
            </w:rPr>
          </w:rPrChange>
        </w:rPr>
        <w:t xml:space="preserve"> </w:t>
      </w:r>
      <w:r w:rsidRPr="00265780">
        <w:rPr>
          <w:rFonts w:ascii="Monotype Corsiva" w:hAnsi="Monotype Corsiva"/>
          <w:i/>
          <w:w w:val="105"/>
          <w:position w:val="2"/>
          <w:sz w:val="18"/>
          <w:u w:val="single"/>
          <w:lang w:val="de-DE"/>
          <w:rPrChange w:id="818" w:author="SC9986" w:date="2022-08-04T09:18:00Z">
            <w:rPr>
              <w:rFonts w:ascii="Monotype Corsiva" w:hAnsi="Monotype Corsiva"/>
              <w:i/>
              <w:w w:val="105"/>
              <w:position w:val="2"/>
              <w:sz w:val="18"/>
              <w:u w:val="single"/>
            </w:rPr>
          </w:rPrChange>
        </w:rPr>
        <w:t>H</w:t>
      </w:r>
      <w:r w:rsidRPr="00265780">
        <w:rPr>
          <w:rFonts w:ascii="Monotype Corsiva" w:hAnsi="Monotype Corsiva"/>
          <w:i/>
          <w:spacing w:val="-13"/>
          <w:w w:val="105"/>
          <w:position w:val="2"/>
          <w:sz w:val="18"/>
          <w:u w:val="single"/>
          <w:lang w:val="de-DE"/>
          <w:rPrChange w:id="819" w:author="SC9986" w:date="2022-08-04T09:18:00Z">
            <w:rPr>
              <w:rFonts w:ascii="Monotype Corsiva" w:hAnsi="Monotype Corsiva"/>
              <w:i/>
              <w:spacing w:val="-13"/>
              <w:w w:val="105"/>
              <w:position w:val="2"/>
              <w:sz w:val="18"/>
              <w:u w:val="single"/>
            </w:rPr>
          </w:rPrChange>
        </w:rPr>
        <w:t xml:space="preserve"> </w:t>
      </w:r>
      <w:r w:rsidRPr="00265780">
        <w:rPr>
          <w:rFonts w:ascii="Lucida Sans Unicode" w:hAnsi="Lucida Sans Unicode"/>
          <w:w w:val="105"/>
          <w:position w:val="2"/>
          <w:sz w:val="18"/>
          <w:u w:val="single"/>
          <w:lang w:val="de-DE"/>
          <w:rPrChange w:id="820" w:author="SC9986" w:date="2022-08-04T09:18:00Z">
            <w:rPr>
              <w:rFonts w:ascii="Lucida Sans Unicode" w:hAnsi="Lucida Sans Unicode"/>
              <w:w w:val="105"/>
              <w:position w:val="2"/>
              <w:sz w:val="18"/>
              <w:u w:val="single"/>
            </w:rPr>
          </w:rPrChange>
        </w:rPr>
        <w:t>;</w:t>
      </w:r>
      <w:r w:rsidRPr="00265780">
        <w:rPr>
          <w:rFonts w:ascii="Lucida Sans Unicode" w:hAnsi="Lucida Sans Unicode"/>
          <w:spacing w:val="-37"/>
          <w:w w:val="105"/>
          <w:position w:val="2"/>
          <w:sz w:val="18"/>
          <w:u w:val="single"/>
          <w:lang w:val="de-DE"/>
          <w:rPrChange w:id="821" w:author="SC9986" w:date="2022-08-04T09:18:00Z">
            <w:rPr>
              <w:rFonts w:ascii="Lucida Sans Unicode" w:hAnsi="Lucida Sans Unicode"/>
              <w:spacing w:val="-37"/>
              <w:w w:val="105"/>
              <w:position w:val="2"/>
              <w:sz w:val="18"/>
              <w:u w:val="single"/>
            </w:rPr>
          </w:rPrChange>
        </w:rPr>
        <w:t xml:space="preserve"> </w:t>
      </w:r>
      <w:r w:rsidRPr="00265780">
        <w:rPr>
          <w:rFonts w:ascii="Lucida Sans Unicode" w:hAnsi="Lucida Sans Unicode"/>
          <w:w w:val="85"/>
          <w:position w:val="2"/>
          <w:sz w:val="18"/>
          <w:u w:val="single"/>
          <w:lang w:val="de-DE"/>
          <w:rPrChange w:id="822" w:author="SC9986" w:date="2022-08-04T09:18:00Z">
            <w:rPr>
              <w:rFonts w:ascii="Lucida Sans Unicode" w:hAnsi="Lucida Sans Unicode"/>
              <w:w w:val="85"/>
              <w:position w:val="2"/>
              <w:sz w:val="18"/>
              <w:u w:val="single"/>
            </w:rPr>
          </w:rPrChange>
        </w:rPr>
        <w:t>∅</w:t>
      </w:r>
      <w:r w:rsidRPr="00265780">
        <w:rPr>
          <w:rFonts w:ascii="Lucida Sans Unicode" w:hAnsi="Lucida Sans Unicode"/>
          <w:spacing w:val="-8"/>
          <w:w w:val="85"/>
          <w:position w:val="2"/>
          <w:sz w:val="18"/>
          <w:u w:val="single"/>
          <w:lang w:val="de-DE"/>
          <w:rPrChange w:id="823" w:author="SC9986" w:date="2022-08-04T09:18:00Z">
            <w:rPr>
              <w:rFonts w:ascii="Lucida Sans Unicode" w:hAnsi="Lucida Sans Unicode"/>
              <w:spacing w:val="-8"/>
              <w:w w:val="85"/>
              <w:position w:val="2"/>
              <w:sz w:val="18"/>
              <w:u w:val="single"/>
            </w:rPr>
          </w:rPrChange>
        </w:rPr>
        <w:t xml:space="preserve"> </w:t>
      </w:r>
      <w:r w:rsidRPr="00265780">
        <w:rPr>
          <w:rFonts w:ascii="Lucida Sans Unicode" w:hAnsi="Lucida Sans Unicode"/>
          <w:w w:val="105"/>
          <w:position w:val="2"/>
          <w:sz w:val="18"/>
          <w:u w:val="single"/>
          <w:lang w:val="de-DE"/>
          <w:rPrChange w:id="824" w:author="SC9986" w:date="2022-08-04T09:18:00Z">
            <w:rPr>
              <w:rFonts w:ascii="Lucida Sans Unicode" w:hAnsi="Lucida Sans Unicode"/>
              <w:w w:val="105"/>
              <w:position w:val="2"/>
              <w:sz w:val="18"/>
              <w:u w:val="single"/>
            </w:rPr>
          </w:rPrChange>
        </w:rPr>
        <w:t>€</w:t>
      </w:r>
      <w:r w:rsidRPr="00265780">
        <w:rPr>
          <w:rFonts w:ascii="Arial" w:hAnsi="Arial"/>
          <w:i/>
          <w:w w:val="105"/>
          <w:sz w:val="12"/>
          <w:u w:val="single"/>
          <w:lang w:val="de-DE"/>
          <w:rPrChange w:id="825" w:author="SC9986" w:date="2022-08-04T09:18:00Z">
            <w:rPr>
              <w:rFonts w:ascii="Arial" w:hAnsi="Arial"/>
              <w:i/>
              <w:w w:val="105"/>
              <w:sz w:val="12"/>
              <w:u w:val="single"/>
            </w:rPr>
          </w:rPrChange>
        </w:rPr>
        <w:t>c</w:t>
      </w:r>
      <w:r w:rsidRPr="00265780">
        <w:rPr>
          <w:rFonts w:ascii="Arial" w:hAnsi="Arial"/>
          <w:i/>
          <w:spacing w:val="13"/>
          <w:w w:val="105"/>
          <w:sz w:val="12"/>
          <w:u w:val="single"/>
          <w:lang w:val="de-DE"/>
          <w:rPrChange w:id="826" w:author="SC9986" w:date="2022-08-04T09:18:00Z">
            <w:rPr>
              <w:rFonts w:ascii="Arial" w:hAnsi="Arial"/>
              <w:i/>
              <w:spacing w:val="13"/>
              <w:w w:val="105"/>
              <w:sz w:val="12"/>
              <w:u w:val="single"/>
            </w:rPr>
          </w:rPrChange>
        </w:rPr>
        <w:t xml:space="preserve"> </w:t>
      </w:r>
      <w:r w:rsidRPr="00265780">
        <w:rPr>
          <w:i/>
          <w:w w:val="105"/>
          <w:position w:val="2"/>
          <w:sz w:val="18"/>
          <w:u w:val="single"/>
          <w:lang w:val="de-DE"/>
          <w:rPrChange w:id="827" w:author="SC9986" w:date="2022-08-04T09:18:00Z">
            <w:rPr>
              <w:i/>
              <w:w w:val="105"/>
              <w:position w:val="2"/>
              <w:sz w:val="18"/>
              <w:u w:val="single"/>
            </w:rPr>
          </w:rPrChange>
        </w:rPr>
        <w:t>n</w:t>
      </w:r>
      <w:r w:rsidRPr="00265780">
        <w:rPr>
          <w:i/>
          <w:spacing w:val="-8"/>
          <w:w w:val="105"/>
          <w:position w:val="2"/>
          <w:sz w:val="18"/>
          <w:u w:val="single"/>
          <w:lang w:val="de-DE"/>
          <w:rPrChange w:id="828" w:author="SC9986" w:date="2022-08-04T09:18:00Z">
            <w:rPr>
              <w:i/>
              <w:spacing w:val="-8"/>
              <w:w w:val="105"/>
              <w:position w:val="2"/>
              <w:sz w:val="18"/>
              <w:u w:val="single"/>
            </w:rPr>
          </w:rPrChange>
        </w:rPr>
        <w:t xml:space="preserve"> </w:t>
      </w:r>
      <w:r w:rsidRPr="00265780">
        <w:rPr>
          <w:rFonts w:ascii="Lucida Sans Unicode" w:hAnsi="Lucida Sans Unicode"/>
          <w:w w:val="105"/>
          <w:position w:val="2"/>
          <w:sz w:val="18"/>
          <w:u w:val="single"/>
          <w:lang w:val="de-DE"/>
          <w:rPrChange w:id="829" w:author="SC9986" w:date="2022-08-04T09:18:00Z">
            <w:rPr>
              <w:rFonts w:ascii="Lucida Sans Unicode" w:hAnsi="Lucida Sans Unicode"/>
              <w:w w:val="105"/>
              <w:position w:val="2"/>
              <w:sz w:val="18"/>
              <w:u w:val="single"/>
            </w:rPr>
          </w:rPrChange>
        </w:rPr>
        <w:t>:</w:t>
      </w:r>
      <w:r w:rsidRPr="00265780">
        <w:rPr>
          <w:rFonts w:ascii="Lucida Sans Unicode" w:hAnsi="Lucida Sans Unicode"/>
          <w:spacing w:val="-19"/>
          <w:w w:val="105"/>
          <w:position w:val="2"/>
          <w:sz w:val="18"/>
          <w:u w:val="single"/>
          <w:lang w:val="de-DE"/>
          <w:rPrChange w:id="830" w:author="SC9986" w:date="2022-08-04T09:18:00Z">
            <w:rPr>
              <w:rFonts w:ascii="Lucida Sans Unicode" w:hAnsi="Lucida Sans Unicode"/>
              <w:spacing w:val="-19"/>
              <w:w w:val="105"/>
              <w:position w:val="2"/>
              <w:sz w:val="18"/>
              <w:u w:val="single"/>
            </w:rPr>
          </w:rPrChange>
        </w:rPr>
        <w:t xml:space="preserve"> </w:t>
      </w:r>
      <w:r>
        <w:rPr>
          <w:i/>
          <w:w w:val="105"/>
          <w:position w:val="2"/>
          <w:sz w:val="18"/>
          <w:u w:val="single"/>
        </w:rPr>
        <w:t>τ</w:t>
      </w:r>
    </w:p>
    <w:p w14:paraId="4DE78A9E" w14:textId="77777777" w:rsidR="00AF434A" w:rsidRPr="00265780" w:rsidRDefault="00000000">
      <w:pPr>
        <w:spacing w:line="265" w:lineRule="exact"/>
        <w:ind w:left="255"/>
        <w:rPr>
          <w:i/>
          <w:sz w:val="18"/>
          <w:lang w:val="de-DE"/>
          <w:rPrChange w:id="831" w:author="SC9986" w:date="2022-08-04T09:18:00Z">
            <w:rPr>
              <w:i/>
              <w:sz w:val="18"/>
            </w:rPr>
          </w:rPrChange>
        </w:rPr>
      </w:pPr>
      <w:r>
        <w:rPr>
          <w:rFonts w:ascii="Lucida Sans Unicode" w:hAnsi="Lucida Sans Unicode"/>
          <w:w w:val="110"/>
          <w:position w:val="2"/>
          <w:sz w:val="18"/>
        </w:rPr>
        <w:t>Γ</w:t>
      </w:r>
      <w:r w:rsidRPr="00265780">
        <w:rPr>
          <w:rFonts w:ascii="Lucida Sans Unicode" w:hAnsi="Lucida Sans Unicode"/>
          <w:w w:val="110"/>
          <w:position w:val="2"/>
          <w:sz w:val="18"/>
          <w:lang w:val="de-DE"/>
          <w:rPrChange w:id="832" w:author="SC9986" w:date="2022-08-04T09:18:00Z">
            <w:rPr>
              <w:rFonts w:ascii="Lucida Sans Unicode" w:hAnsi="Lucida Sans Unicode"/>
              <w:w w:val="110"/>
              <w:position w:val="2"/>
              <w:sz w:val="18"/>
            </w:rPr>
          </w:rPrChange>
        </w:rPr>
        <w:t>;</w:t>
      </w:r>
      <w:r w:rsidRPr="00265780">
        <w:rPr>
          <w:rFonts w:ascii="Lucida Sans Unicode" w:hAnsi="Lucida Sans Unicode"/>
          <w:spacing w:val="-34"/>
          <w:w w:val="110"/>
          <w:position w:val="2"/>
          <w:sz w:val="18"/>
          <w:lang w:val="de-DE"/>
          <w:rPrChange w:id="833" w:author="SC9986" w:date="2022-08-04T09:18:00Z">
            <w:rPr>
              <w:rFonts w:ascii="Lucida Sans Unicode" w:hAnsi="Lucida Sans Unicode"/>
              <w:spacing w:val="-34"/>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spacing w:val="-14"/>
          <w:w w:val="110"/>
          <w:position w:val="2"/>
          <w:sz w:val="18"/>
          <w:lang w:val="de-DE"/>
          <w:rPrChange w:id="834" w:author="SC9986" w:date="2022-08-04T09:18:00Z">
            <w:rPr>
              <w:rFonts w:ascii="Lucida Sans Unicode" w:hAnsi="Lucida Sans Unicode"/>
              <w:spacing w:val="-14"/>
              <w:w w:val="110"/>
              <w:position w:val="2"/>
              <w:sz w:val="18"/>
            </w:rPr>
          </w:rPrChange>
        </w:rPr>
        <w:t xml:space="preserve"> </w:t>
      </w:r>
      <w:r w:rsidRPr="00265780">
        <w:rPr>
          <w:rFonts w:ascii="Lucida Sans Unicode" w:hAnsi="Lucida Sans Unicode"/>
          <w:w w:val="110"/>
          <w:position w:val="2"/>
          <w:sz w:val="18"/>
          <w:lang w:val="de-DE"/>
          <w:rPrChange w:id="835" w:author="SC9986" w:date="2022-08-04T09:18:00Z">
            <w:rPr>
              <w:rFonts w:ascii="Lucida Sans Unicode" w:hAnsi="Lucida Sans Unicode"/>
              <w:w w:val="110"/>
              <w:position w:val="2"/>
              <w:sz w:val="18"/>
            </w:rPr>
          </w:rPrChange>
        </w:rPr>
        <w:t>€</w:t>
      </w:r>
      <w:r w:rsidRPr="00265780">
        <w:rPr>
          <w:rFonts w:ascii="Arial" w:hAnsi="Arial"/>
          <w:i/>
          <w:w w:val="110"/>
          <w:sz w:val="12"/>
          <w:lang w:val="de-DE"/>
          <w:rPrChange w:id="836" w:author="SC9986" w:date="2022-08-04T09:18:00Z">
            <w:rPr>
              <w:rFonts w:ascii="Arial" w:hAnsi="Arial"/>
              <w:i/>
              <w:w w:val="110"/>
              <w:sz w:val="12"/>
            </w:rPr>
          </w:rPrChange>
        </w:rPr>
        <w:t>c</w:t>
      </w:r>
      <w:r w:rsidRPr="00265780">
        <w:rPr>
          <w:rFonts w:ascii="Arial" w:hAnsi="Arial"/>
          <w:i/>
          <w:spacing w:val="22"/>
          <w:w w:val="110"/>
          <w:sz w:val="12"/>
          <w:lang w:val="de-DE"/>
          <w:rPrChange w:id="837" w:author="SC9986" w:date="2022-08-04T09:18:00Z">
            <w:rPr>
              <w:rFonts w:ascii="Arial" w:hAnsi="Arial"/>
              <w:i/>
              <w:spacing w:val="22"/>
              <w:w w:val="110"/>
              <w:sz w:val="12"/>
            </w:rPr>
          </w:rPrChange>
        </w:rPr>
        <w:t xml:space="preserve"> </w:t>
      </w:r>
      <w:r w:rsidRPr="00265780">
        <w:rPr>
          <w:i/>
          <w:w w:val="110"/>
          <w:position w:val="2"/>
          <w:sz w:val="18"/>
          <w:lang w:val="de-DE"/>
          <w:rPrChange w:id="838" w:author="SC9986" w:date="2022-08-04T09:18:00Z">
            <w:rPr>
              <w:i/>
              <w:w w:val="110"/>
              <w:position w:val="2"/>
              <w:sz w:val="18"/>
            </w:rPr>
          </w:rPrChange>
        </w:rPr>
        <w:t>n</w:t>
      </w:r>
      <w:r w:rsidRPr="00265780">
        <w:rPr>
          <w:i/>
          <w:spacing w:val="-30"/>
          <w:w w:val="110"/>
          <w:position w:val="2"/>
          <w:sz w:val="18"/>
          <w:lang w:val="de-DE"/>
          <w:rPrChange w:id="839" w:author="SC9986" w:date="2022-08-04T09:18:00Z">
            <w:rPr>
              <w:i/>
              <w:spacing w:val="-30"/>
              <w:w w:val="110"/>
              <w:position w:val="2"/>
              <w:sz w:val="18"/>
            </w:rPr>
          </w:rPrChange>
        </w:rPr>
        <w:t xml:space="preserve"> </w:t>
      </w:r>
      <w:r w:rsidRPr="00265780">
        <w:rPr>
          <w:rFonts w:ascii="Lucida Sans Unicode" w:hAnsi="Lucida Sans Unicode"/>
          <w:w w:val="110"/>
          <w:position w:val="2"/>
          <w:sz w:val="18"/>
          <w:lang w:val="de-DE"/>
          <w:rPrChange w:id="840" w:author="SC9986" w:date="2022-08-04T09:18:00Z">
            <w:rPr>
              <w:rFonts w:ascii="Lucida Sans Unicode" w:hAnsi="Lucida Sans Unicode"/>
              <w:w w:val="110"/>
              <w:position w:val="2"/>
              <w:sz w:val="18"/>
            </w:rPr>
          </w:rPrChange>
        </w:rPr>
        <w:t>:</w:t>
      </w:r>
      <w:r w:rsidRPr="00265780">
        <w:rPr>
          <w:rFonts w:ascii="Lucida Sans Unicode" w:hAnsi="Lucida Sans Unicode"/>
          <w:spacing w:val="-43"/>
          <w:w w:val="110"/>
          <w:position w:val="2"/>
          <w:sz w:val="18"/>
          <w:lang w:val="de-DE"/>
          <w:rPrChange w:id="841" w:author="SC9986" w:date="2022-08-04T09:18:00Z">
            <w:rPr>
              <w:rFonts w:ascii="Lucida Sans Unicode" w:hAnsi="Lucida Sans Unicode"/>
              <w:spacing w:val="-43"/>
              <w:w w:val="110"/>
              <w:position w:val="2"/>
              <w:sz w:val="18"/>
            </w:rPr>
          </w:rPrChange>
        </w:rPr>
        <w:t xml:space="preserve"> </w:t>
      </w:r>
      <w:r>
        <w:rPr>
          <w:i/>
          <w:w w:val="110"/>
          <w:position w:val="2"/>
          <w:sz w:val="18"/>
        </w:rPr>
        <w:t>τ</w:t>
      </w:r>
      <w:r w:rsidRPr="00265780">
        <w:rPr>
          <w:i/>
          <w:spacing w:val="19"/>
          <w:w w:val="110"/>
          <w:position w:val="2"/>
          <w:sz w:val="18"/>
          <w:lang w:val="de-DE"/>
          <w:rPrChange w:id="842" w:author="SC9986" w:date="2022-08-04T09:18:00Z">
            <w:rPr>
              <w:i/>
              <w:spacing w:val="19"/>
              <w:w w:val="110"/>
              <w:position w:val="2"/>
              <w:sz w:val="18"/>
            </w:rPr>
          </w:rPrChange>
        </w:rPr>
        <w:t xml:space="preserve"> </w:t>
      </w:r>
      <w:r w:rsidRPr="00265780">
        <w:rPr>
          <w:rFonts w:ascii="Lucida Sans Unicode" w:hAnsi="Lucida Sans Unicode"/>
          <w:w w:val="110"/>
          <w:position w:val="2"/>
          <w:sz w:val="18"/>
          <w:lang w:val="de-DE"/>
          <w:rPrChange w:id="843" w:author="SC9986" w:date="2022-08-04T09:18:00Z">
            <w:rPr>
              <w:rFonts w:ascii="Lucida Sans Unicode" w:hAnsi="Lucida Sans Unicode"/>
              <w:w w:val="110"/>
              <w:position w:val="2"/>
              <w:sz w:val="18"/>
            </w:rPr>
          </w:rPrChange>
        </w:rPr>
        <w:t>:</w:t>
      </w:r>
      <w:r w:rsidRPr="00265780">
        <w:rPr>
          <w:rFonts w:ascii="Lucida Sans Unicode" w:hAnsi="Lucida Sans Unicode"/>
          <w:spacing w:val="-13"/>
          <w:w w:val="110"/>
          <w:position w:val="2"/>
          <w:sz w:val="18"/>
          <w:lang w:val="de-DE"/>
          <w:rPrChange w:id="844" w:author="SC9986" w:date="2022-08-04T09:18:00Z">
            <w:rPr>
              <w:rFonts w:ascii="Lucida Sans Unicode" w:hAnsi="Lucida Sans Unicode"/>
              <w:spacing w:val="-13"/>
              <w:w w:val="110"/>
              <w:position w:val="2"/>
              <w:sz w:val="18"/>
            </w:rPr>
          </w:rPrChange>
        </w:rPr>
        <w:t xml:space="preserve"> </w:t>
      </w:r>
      <w:r>
        <w:rPr>
          <w:i/>
          <w:w w:val="110"/>
          <w:position w:val="2"/>
          <w:sz w:val="18"/>
        </w:rPr>
        <w:t>τ</w:t>
      </w:r>
    </w:p>
    <w:p w14:paraId="46BDAD6F" w14:textId="77777777" w:rsidR="00AF434A" w:rsidRPr="00265780" w:rsidRDefault="00000000">
      <w:pPr>
        <w:spacing w:line="212" w:lineRule="exact"/>
        <w:ind w:left="313" w:right="6"/>
        <w:jc w:val="center"/>
        <w:rPr>
          <w:i/>
          <w:sz w:val="18"/>
          <w:lang w:val="de-DE"/>
          <w:rPrChange w:id="845" w:author="SC9986" w:date="2022-08-04T09:18:00Z">
            <w:rPr>
              <w:i/>
              <w:sz w:val="18"/>
            </w:rPr>
          </w:rPrChange>
        </w:rPr>
      </w:pPr>
      <w:r w:rsidRPr="00265780">
        <w:rPr>
          <w:lang w:val="de-DE"/>
          <w:rPrChange w:id="846" w:author="SC9986" w:date="2022-08-04T09:18:00Z">
            <w:rPr/>
          </w:rPrChange>
        </w:rPr>
        <w:br w:type="column"/>
      </w:r>
      <w:r>
        <w:rPr>
          <w:rFonts w:ascii="Lucida Sans Unicode" w:hAnsi="Lucida Sans Unicode"/>
          <w:w w:val="120"/>
          <w:position w:val="2"/>
          <w:sz w:val="18"/>
        </w:rPr>
        <w:t>Γ</w:t>
      </w:r>
      <w:r w:rsidRPr="00265780">
        <w:rPr>
          <w:rFonts w:ascii="Lucida Sans Unicode" w:hAnsi="Lucida Sans Unicode"/>
          <w:w w:val="120"/>
          <w:position w:val="2"/>
          <w:sz w:val="18"/>
          <w:lang w:val="de-DE"/>
          <w:rPrChange w:id="847" w:author="SC9986" w:date="2022-08-04T09:18:00Z">
            <w:rPr>
              <w:rFonts w:ascii="Lucida Sans Unicode" w:hAnsi="Lucida Sans Unicode"/>
              <w:w w:val="120"/>
              <w:position w:val="2"/>
              <w:sz w:val="18"/>
            </w:rPr>
          </w:rPrChange>
        </w:rPr>
        <w:t xml:space="preserve">; </w:t>
      </w:r>
      <w:r>
        <w:rPr>
          <w:rFonts w:ascii="Lucida Sans Unicode" w:hAnsi="Lucida Sans Unicode"/>
          <w:w w:val="115"/>
          <w:position w:val="2"/>
          <w:sz w:val="18"/>
        </w:rPr>
        <w:t>Θ</w:t>
      </w:r>
      <w:r w:rsidRPr="00265780">
        <w:rPr>
          <w:rFonts w:ascii="Lucida Sans Unicode" w:hAnsi="Lucida Sans Unicode"/>
          <w:w w:val="115"/>
          <w:position w:val="2"/>
          <w:sz w:val="18"/>
          <w:lang w:val="de-DE"/>
          <w:rPrChange w:id="848" w:author="SC9986" w:date="2022-08-04T09:18:00Z">
            <w:rPr>
              <w:rFonts w:ascii="Lucida Sans Unicode" w:hAnsi="Lucida Sans Unicode"/>
              <w:w w:val="115"/>
              <w:position w:val="2"/>
              <w:sz w:val="18"/>
            </w:rPr>
          </w:rPrChange>
        </w:rPr>
        <w:t xml:space="preserve"> </w:t>
      </w:r>
      <w:r w:rsidRPr="00265780">
        <w:rPr>
          <w:rFonts w:ascii="Lucida Sans Unicode" w:hAnsi="Lucida Sans Unicode"/>
          <w:w w:val="120"/>
          <w:position w:val="2"/>
          <w:sz w:val="18"/>
          <w:lang w:val="de-DE"/>
          <w:rPrChange w:id="849" w:author="SC9986" w:date="2022-08-04T09:18:00Z">
            <w:rPr>
              <w:rFonts w:ascii="Lucida Sans Unicode" w:hAnsi="Lucida Sans Unicode"/>
              <w:w w:val="120"/>
              <w:position w:val="2"/>
              <w:sz w:val="18"/>
            </w:rPr>
          </w:rPrChange>
        </w:rPr>
        <w:t>€</w:t>
      </w:r>
      <w:r w:rsidRPr="00265780">
        <w:rPr>
          <w:rFonts w:ascii="Arial" w:hAnsi="Arial"/>
          <w:i/>
          <w:w w:val="120"/>
          <w:sz w:val="12"/>
          <w:lang w:val="de-DE"/>
          <w:rPrChange w:id="850" w:author="SC9986" w:date="2022-08-04T09:18:00Z">
            <w:rPr>
              <w:rFonts w:ascii="Arial" w:hAnsi="Arial"/>
              <w:i/>
              <w:w w:val="120"/>
              <w:sz w:val="12"/>
            </w:rPr>
          </w:rPrChange>
        </w:rPr>
        <w:t xml:space="preserve">m </w:t>
      </w:r>
      <w:r w:rsidRPr="00265780">
        <w:rPr>
          <w:i/>
          <w:w w:val="120"/>
          <w:position w:val="2"/>
          <w:sz w:val="18"/>
          <w:lang w:val="de-DE"/>
          <w:rPrChange w:id="851" w:author="SC9986" w:date="2022-08-04T09:18:00Z">
            <w:rPr>
              <w:i/>
              <w:w w:val="120"/>
              <w:position w:val="2"/>
              <w:sz w:val="18"/>
            </w:rPr>
          </w:rPrChange>
        </w:rPr>
        <w:t xml:space="preserve">e </w:t>
      </w:r>
      <w:r w:rsidRPr="00265780">
        <w:rPr>
          <w:rFonts w:ascii="Lucida Sans Unicode" w:hAnsi="Lucida Sans Unicode"/>
          <w:w w:val="115"/>
          <w:position w:val="2"/>
          <w:sz w:val="18"/>
          <w:lang w:val="de-DE"/>
          <w:rPrChange w:id="852" w:author="SC9986" w:date="2022-08-04T09:18:00Z">
            <w:rPr>
              <w:rFonts w:ascii="Lucida Sans Unicode" w:hAnsi="Lucida Sans Unicode"/>
              <w:w w:val="115"/>
              <w:position w:val="2"/>
              <w:sz w:val="18"/>
            </w:rPr>
          </w:rPrChange>
        </w:rPr>
        <w:t xml:space="preserve">: </w:t>
      </w:r>
      <w:proofErr w:type="spellStart"/>
      <w:r w:rsidRPr="00265780">
        <w:rPr>
          <w:w w:val="120"/>
          <w:position w:val="2"/>
          <w:sz w:val="18"/>
          <w:lang w:val="de-DE"/>
          <w:rPrChange w:id="853" w:author="SC9986" w:date="2022-08-04T09:18:00Z">
            <w:rPr>
              <w:w w:val="120"/>
              <w:position w:val="2"/>
              <w:sz w:val="18"/>
            </w:rPr>
          </w:rPrChange>
        </w:rPr>
        <w:t>ptr</w:t>
      </w:r>
      <w:proofErr w:type="spellEnd"/>
      <w:r>
        <w:rPr>
          <w:rFonts w:ascii="Arial" w:hAnsi="Arial"/>
          <w:i/>
          <w:w w:val="120"/>
          <w:position w:val="11"/>
          <w:sz w:val="12"/>
        </w:rPr>
        <w:t>ξ</w:t>
      </w:r>
      <w:r w:rsidRPr="00265780">
        <w:rPr>
          <w:rFonts w:ascii="Arial" w:hAnsi="Arial"/>
          <w:i/>
          <w:w w:val="120"/>
          <w:position w:val="11"/>
          <w:sz w:val="12"/>
          <w:lang w:val="de-DE"/>
          <w:rPrChange w:id="854" w:author="SC9986" w:date="2022-08-04T09:18:00Z">
            <w:rPr>
              <w:rFonts w:ascii="Arial" w:hAnsi="Arial"/>
              <w:i/>
              <w:w w:val="120"/>
              <w:position w:val="11"/>
              <w:sz w:val="12"/>
            </w:rPr>
          </w:rPrChange>
        </w:rPr>
        <w:t xml:space="preserve"> </w:t>
      </w:r>
      <w:r>
        <w:rPr>
          <w:i/>
          <w:w w:val="120"/>
          <w:position w:val="2"/>
          <w:sz w:val="18"/>
        </w:rPr>
        <w:t>τ</w:t>
      </w:r>
    </w:p>
    <w:p w14:paraId="75B35396" w14:textId="77777777" w:rsidR="00AF434A" w:rsidRPr="00265780" w:rsidRDefault="00000000">
      <w:pPr>
        <w:spacing w:line="265" w:lineRule="exact"/>
        <w:ind w:left="313" w:right="6"/>
        <w:jc w:val="center"/>
        <w:rPr>
          <w:i/>
          <w:sz w:val="18"/>
          <w:lang w:val="de-DE"/>
          <w:rPrChange w:id="855" w:author="SC9986" w:date="2022-08-04T09:18:00Z">
            <w:rPr>
              <w:i/>
              <w:sz w:val="18"/>
            </w:rPr>
          </w:rPrChange>
        </w:rPr>
      </w:pPr>
      <w:r>
        <w:pict w14:anchorId="07B5E1DC">
          <v:line id="_x0000_s1307" style="position:absolute;left:0;text-align:left;z-index:4360;mso-position-horizontal-relative:page" from="219.5pt,.95pt" to="292.7pt,.95pt" strokeweight=".38pt">
            <w10:wrap anchorx="page"/>
          </v:line>
        </w:pict>
      </w:r>
      <w:r>
        <w:rPr>
          <w:rFonts w:ascii="Lucida Sans Unicode" w:hAnsi="Lucida Sans Unicode"/>
          <w:w w:val="110"/>
          <w:position w:val="2"/>
          <w:sz w:val="18"/>
        </w:rPr>
        <w:t>Γ</w:t>
      </w:r>
      <w:r w:rsidRPr="00265780">
        <w:rPr>
          <w:rFonts w:ascii="Lucida Sans Unicode" w:hAnsi="Lucida Sans Unicode"/>
          <w:w w:val="110"/>
          <w:position w:val="2"/>
          <w:sz w:val="18"/>
          <w:lang w:val="de-DE"/>
          <w:rPrChange w:id="856" w:author="SC9986" w:date="2022-08-04T09:18: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857" w:author="SC9986" w:date="2022-08-04T09:18:00Z">
            <w:rPr>
              <w:rFonts w:ascii="Lucida Sans Unicode" w:hAnsi="Lucida Sans Unicode"/>
              <w:w w:val="110"/>
              <w:position w:val="2"/>
              <w:sz w:val="18"/>
            </w:rPr>
          </w:rPrChange>
        </w:rPr>
        <w:t xml:space="preserve"> €</w:t>
      </w:r>
      <w:r w:rsidRPr="00265780">
        <w:rPr>
          <w:rFonts w:ascii="Arial" w:hAnsi="Arial"/>
          <w:i/>
          <w:w w:val="110"/>
          <w:sz w:val="12"/>
          <w:lang w:val="de-DE"/>
          <w:rPrChange w:id="858" w:author="SC9986" w:date="2022-08-04T09:18:00Z">
            <w:rPr>
              <w:rFonts w:ascii="Arial" w:hAnsi="Arial"/>
              <w:i/>
              <w:w w:val="110"/>
              <w:sz w:val="12"/>
            </w:rPr>
          </w:rPrChange>
        </w:rPr>
        <w:t xml:space="preserve">m </w:t>
      </w:r>
      <w:r w:rsidRPr="00265780">
        <w:rPr>
          <w:w w:val="110"/>
          <w:position w:val="2"/>
          <w:sz w:val="18"/>
          <w:lang w:val="de-DE"/>
          <w:rPrChange w:id="859" w:author="SC9986" w:date="2022-08-04T09:18:00Z">
            <w:rPr>
              <w:w w:val="110"/>
              <w:position w:val="2"/>
              <w:sz w:val="18"/>
            </w:rPr>
          </w:rPrChange>
        </w:rPr>
        <w:t xml:space="preserve">* </w:t>
      </w:r>
      <w:r w:rsidRPr="00265780">
        <w:rPr>
          <w:i/>
          <w:w w:val="110"/>
          <w:position w:val="2"/>
          <w:sz w:val="18"/>
          <w:lang w:val="de-DE"/>
          <w:rPrChange w:id="860" w:author="SC9986" w:date="2022-08-04T09:18:00Z">
            <w:rPr>
              <w:i/>
              <w:w w:val="110"/>
              <w:position w:val="2"/>
              <w:sz w:val="18"/>
            </w:rPr>
          </w:rPrChange>
        </w:rPr>
        <w:t xml:space="preserve">e </w:t>
      </w:r>
      <w:r w:rsidRPr="00265780">
        <w:rPr>
          <w:rFonts w:ascii="Lucida Sans Unicode" w:hAnsi="Lucida Sans Unicode"/>
          <w:w w:val="110"/>
          <w:position w:val="2"/>
          <w:sz w:val="18"/>
          <w:lang w:val="de-DE"/>
          <w:rPrChange w:id="861" w:author="SC9986" w:date="2022-08-04T09:18:00Z">
            <w:rPr>
              <w:rFonts w:ascii="Lucida Sans Unicode" w:hAnsi="Lucida Sans Unicode"/>
              <w:w w:val="110"/>
              <w:position w:val="2"/>
              <w:sz w:val="18"/>
            </w:rPr>
          </w:rPrChange>
        </w:rPr>
        <w:t xml:space="preserve">: </w:t>
      </w:r>
      <w:r>
        <w:rPr>
          <w:i/>
          <w:w w:val="110"/>
          <w:position w:val="2"/>
          <w:sz w:val="18"/>
        </w:rPr>
        <w:t>τ</w:t>
      </w:r>
    </w:p>
    <w:p w14:paraId="7B9AA0A4" w14:textId="77777777" w:rsidR="00AF434A" w:rsidRPr="00265780" w:rsidRDefault="00000000">
      <w:pPr>
        <w:spacing w:before="177" w:line="178" w:lineRule="exact"/>
        <w:ind w:left="243"/>
        <w:rPr>
          <w:sz w:val="14"/>
          <w:lang w:val="de-DE"/>
          <w:rPrChange w:id="862" w:author="SC9986" w:date="2022-08-04T09:18:00Z">
            <w:rPr>
              <w:sz w:val="14"/>
            </w:rPr>
          </w:rPrChange>
        </w:rPr>
      </w:pPr>
      <w:r w:rsidRPr="00265780">
        <w:rPr>
          <w:sz w:val="18"/>
          <w:lang w:val="de-DE"/>
          <w:rPrChange w:id="863" w:author="SC9986" w:date="2022-08-04T09:18:00Z">
            <w:rPr>
              <w:sz w:val="18"/>
            </w:rPr>
          </w:rPrChange>
        </w:rPr>
        <w:t>T-</w:t>
      </w:r>
      <w:proofErr w:type="spellStart"/>
      <w:r w:rsidRPr="00265780">
        <w:rPr>
          <w:sz w:val="18"/>
          <w:lang w:val="de-DE"/>
          <w:rPrChange w:id="864" w:author="SC9986" w:date="2022-08-04T09:18:00Z">
            <w:rPr>
              <w:sz w:val="18"/>
            </w:rPr>
          </w:rPrChange>
        </w:rPr>
        <w:t>L</w:t>
      </w:r>
      <w:r w:rsidRPr="00265780">
        <w:rPr>
          <w:sz w:val="14"/>
          <w:lang w:val="de-DE"/>
          <w:rPrChange w:id="865" w:author="SC9986" w:date="2022-08-04T09:18:00Z">
            <w:rPr>
              <w:sz w:val="14"/>
            </w:rPr>
          </w:rPrChange>
        </w:rPr>
        <w:t>ET</w:t>
      </w:r>
      <w:r w:rsidRPr="00265780">
        <w:rPr>
          <w:sz w:val="18"/>
          <w:lang w:val="de-DE"/>
          <w:rPrChange w:id="866" w:author="SC9986" w:date="2022-08-04T09:18:00Z">
            <w:rPr>
              <w:sz w:val="18"/>
            </w:rPr>
          </w:rPrChange>
        </w:rPr>
        <w:t>I</w:t>
      </w:r>
      <w:r w:rsidRPr="00265780">
        <w:rPr>
          <w:sz w:val="14"/>
          <w:lang w:val="de-DE"/>
          <w:rPrChange w:id="867" w:author="SC9986" w:date="2022-08-04T09:18:00Z">
            <w:rPr>
              <w:sz w:val="14"/>
            </w:rPr>
          </w:rPrChange>
        </w:rPr>
        <w:t>NT</w:t>
      </w:r>
      <w:proofErr w:type="spellEnd"/>
    </w:p>
    <w:p w14:paraId="7611BD38" w14:textId="77777777" w:rsidR="00AF434A" w:rsidRPr="00265780" w:rsidRDefault="00000000">
      <w:pPr>
        <w:tabs>
          <w:tab w:val="left" w:pos="1288"/>
        </w:tabs>
        <w:spacing w:line="212" w:lineRule="exact"/>
        <w:ind w:left="304"/>
        <w:rPr>
          <w:i/>
          <w:sz w:val="18"/>
          <w:lang w:val="de-DE"/>
          <w:rPrChange w:id="868" w:author="SC9986" w:date="2022-08-04T09:18:00Z">
            <w:rPr>
              <w:i/>
              <w:sz w:val="18"/>
            </w:rPr>
          </w:rPrChange>
        </w:rPr>
      </w:pPr>
      <w:r w:rsidRPr="00265780">
        <w:rPr>
          <w:lang w:val="de-DE"/>
          <w:rPrChange w:id="869" w:author="SC9986" w:date="2022-08-04T09:18:00Z">
            <w:rPr/>
          </w:rPrChange>
        </w:rPr>
        <w:br w:type="column"/>
      </w:r>
      <w:r>
        <w:rPr>
          <w:i/>
          <w:w w:val="115"/>
          <w:position w:val="2"/>
          <w:sz w:val="18"/>
        </w:rPr>
        <w:t>τ</w:t>
      </w:r>
      <w:r w:rsidRPr="00265780">
        <w:rPr>
          <w:i/>
          <w:w w:val="115"/>
          <w:position w:val="2"/>
          <w:sz w:val="18"/>
          <w:lang w:val="de-DE"/>
          <w:rPrChange w:id="870" w:author="SC9986" w:date="2022-08-04T09:18:00Z">
            <w:rPr>
              <w:i/>
              <w:w w:val="115"/>
              <w:position w:val="2"/>
              <w:sz w:val="18"/>
            </w:rPr>
          </w:rPrChange>
        </w:rPr>
        <w:t xml:space="preserve"> </w:t>
      </w:r>
      <w:r w:rsidRPr="00265780">
        <w:rPr>
          <w:rFonts w:ascii="Swis721 Blk BT" w:hAnsi="Swis721 Blk BT"/>
          <w:i/>
          <w:w w:val="115"/>
          <w:position w:val="11"/>
          <w:sz w:val="12"/>
          <w:lang w:val="de-DE"/>
          <w:rPrChange w:id="871" w:author="SC9986" w:date="2022-08-04T09:18:00Z">
            <w:rPr>
              <w:rFonts w:ascii="Swis721 Blk BT" w:hAnsi="Swis721 Blk BT"/>
              <w:i/>
              <w:w w:val="115"/>
              <w:position w:val="11"/>
              <w:sz w:val="12"/>
            </w:rPr>
          </w:rPrChange>
        </w:rPr>
        <w:t>j</w:t>
      </w:r>
      <w:r w:rsidRPr="00265780">
        <w:rPr>
          <w:rFonts w:ascii="Swis721 Blk BT" w:hAnsi="Swis721 Blk BT"/>
          <w:i/>
          <w:spacing w:val="-19"/>
          <w:w w:val="115"/>
          <w:position w:val="11"/>
          <w:sz w:val="12"/>
          <w:lang w:val="de-DE"/>
          <w:rPrChange w:id="872" w:author="SC9986" w:date="2022-08-04T09:18:00Z">
            <w:rPr>
              <w:rFonts w:ascii="Swis721 Blk BT" w:hAnsi="Swis721 Blk BT"/>
              <w:i/>
              <w:spacing w:val="-19"/>
              <w:w w:val="115"/>
              <w:position w:val="11"/>
              <w:sz w:val="12"/>
            </w:rPr>
          </w:rPrChange>
        </w:rPr>
        <w:t xml:space="preserve"> </w:t>
      </w:r>
      <w:r w:rsidRPr="00265780">
        <w:rPr>
          <w:rFonts w:ascii="Lucida Sans Unicode" w:hAnsi="Lucida Sans Unicode"/>
          <w:w w:val="115"/>
          <w:position w:val="2"/>
          <w:sz w:val="18"/>
          <w:lang w:val="de-DE"/>
          <w:rPrChange w:id="873" w:author="SC9986" w:date="2022-08-04T09:18:00Z">
            <w:rPr>
              <w:rFonts w:ascii="Lucida Sans Unicode" w:hAnsi="Lucida Sans Unicode"/>
              <w:w w:val="115"/>
              <w:position w:val="2"/>
              <w:sz w:val="18"/>
            </w:rPr>
          </w:rPrChange>
        </w:rPr>
        <w:t>±</w:t>
      </w:r>
      <w:r>
        <w:rPr>
          <w:rFonts w:ascii="Bookman Old Style" w:hAnsi="Bookman Old Style"/>
          <w:w w:val="115"/>
          <w:sz w:val="12"/>
        </w:rPr>
        <w:t>Θ</w:t>
      </w:r>
      <w:r w:rsidRPr="00265780">
        <w:rPr>
          <w:rFonts w:ascii="Bookman Old Style" w:hAnsi="Bookman Old Style"/>
          <w:spacing w:val="16"/>
          <w:w w:val="115"/>
          <w:sz w:val="12"/>
          <w:lang w:val="de-DE"/>
          <w:rPrChange w:id="874" w:author="SC9986" w:date="2022-08-04T09:18:00Z">
            <w:rPr>
              <w:rFonts w:ascii="Bookman Old Style" w:hAnsi="Bookman Old Style"/>
              <w:spacing w:val="16"/>
              <w:w w:val="115"/>
              <w:sz w:val="12"/>
            </w:rPr>
          </w:rPrChange>
        </w:rPr>
        <w:t xml:space="preserve"> </w:t>
      </w:r>
      <w:r>
        <w:rPr>
          <w:i/>
          <w:w w:val="115"/>
          <w:position w:val="2"/>
          <w:sz w:val="18"/>
        </w:rPr>
        <w:t>τ</w:t>
      </w:r>
      <w:r w:rsidRPr="00265780">
        <w:rPr>
          <w:i/>
          <w:w w:val="115"/>
          <w:position w:val="2"/>
          <w:sz w:val="18"/>
          <w:lang w:val="de-DE"/>
          <w:rPrChange w:id="875" w:author="SC9986" w:date="2022-08-04T09:18:00Z">
            <w:rPr>
              <w:i/>
              <w:w w:val="115"/>
              <w:position w:val="2"/>
              <w:sz w:val="18"/>
            </w:rPr>
          </w:rPrChange>
        </w:rPr>
        <w:tab/>
      </w:r>
      <w:r>
        <w:rPr>
          <w:i/>
          <w:w w:val="115"/>
          <w:position w:val="2"/>
          <w:sz w:val="18"/>
        </w:rPr>
        <w:t>ξ</w:t>
      </w:r>
      <w:r w:rsidRPr="00265780">
        <w:rPr>
          <w:i/>
          <w:w w:val="115"/>
          <w:position w:val="2"/>
          <w:sz w:val="18"/>
          <w:lang w:val="de-DE"/>
          <w:rPrChange w:id="876" w:author="SC9986" w:date="2022-08-04T09:18:00Z">
            <w:rPr>
              <w:i/>
              <w:w w:val="115"/>
              <w:position w:val="2"/>
              <w:sz w:val="18"/>
            </w:rPr>
          </w:rPrChange>
        </w:rPr>
        <w:t xml:space="preserve"> </w:t>
      </w:r>
      <w:r w:rsidRPr="00265780">
        <w:rPr>
          <w:rFonts w:ascii="Lucida Sans Unicode" w:hAnsi="Lucida Sans Unicode"/>
          <w:w w:val="115"/>
          <w:position w:val="2"/>
          <w:sz w:val="18"/>
          <w:lang w:val="de-DE"/>
          <w:rPrChange w:id="877" w:author="SC9986" w:date="2022-08-04T09:18:00Z">
            <w:rPr>
              <w:rFonts w:ascii="Lucida Sans Unicode" w:hAnsi="Lucida Sans Unicode"/>
              <w:w w:val="115"/>
              <w:position w:val="2"/>
              <w:sz w:val="18"/>
            </w:rPr>
          </w:rPrChange>
        </w:rPr>
        <w:t>≤</w:t>
      </w:r>
      <w:r w:rsidRPr="00265780">
        <w:rPr>
          <w:rFonts w:ascii="Lucida Sans Unicode" w:hAnsi="Lucida Sans Unicode"/>
          <w:spacing w:val="-24"/>
          <w:w w:val="115"/>
          <w:position w:val="2"/>
          <w:sz w:val="18"/>
          <w:lang w:val="de-DE"/>
          <w:rPrChange w:id="878" w:author="SC9986" w:date="2022-08-04T09:18:00Z">
            <w:rPr>
              <w:rFonts w:ascii="Lucida Sans Unicode" w:hAnsi="Lucida Sans Unicode"/>
              <w:spacing w:val="-24"/>
              <w:w w:val="115"/>
              <w:position w:val="2"/>
              <w:sz w:val="18"/>
            </w:rPr>
          </w:rPrChange>
        </w:rPr>
        <w:t xml:space="preserve"> </w:t>
      </w:r>
      <w:r w:rsidRPr="00265780">
        <w:rPr>
          <w:i/>
          <w:w w:val="115"/>
          <w:position w:val="2"/>
          <w:sz w:val="18"/>
          <w:lang w:val="de-DE"/>
          <w:rPrChange w:id="879" w:author="SC9986" w:date="2022-08-04T09:18:00Z">
            <w:rPr>
              <w:i/>
              <w:w w:val="115"/>
              <w:position w:val="2"/>
              <w:sz w:val="18"/>
            </w:rPr>
          </w:rPrChange>
        </w:rPr>
        <w:t>m</w:t>
      </w:r>
    </w:p>
    <w:p w14:paraId="2195011C" w14:textId="77777777" w:rsidR="00AF434A" w:rsidRPr="00265780" w:rsidRDefault="00000000">
      <w:pPr>
        <w:spacing w:line="265" w:lineRule="exact"/>
        <w:ind w:left="243"/>
        <w:rPr>
          <w:i/>
          <w:sz w:val="18"/>
          <w:lang w:val="de-DE"/>
          <w:rPrChange w:id="880" w:author="SC9986" w:date="2022-08-04T09:18:00Z">
            <w:rPr>
              <w:i/>
              <w:sz w:val="18"/>
            </w:rPr>
          </w:rPrChange>
        </w:rPr>
      </w:pPr>
      <w:r>
        <w:pict w14:anchorId="67A65C8F">
          <v:line id="_x0000_s1306" style="position:absolute;left:0;text-align:left;z-index:4384;mso-position-horizontal-relative:page" from="314.15pt,.95pt" to="410.25pt,.95pt" strokeweight=".38pt">
            <w10:wrap anchorx="page"/>
          </v:line>
        </w:pict>
      </w:r>
      <w:r>
        <w:rPr>
          <w:rFonts w:ascii="Lucida Sans Unicode" w:hAnsi="Lucida Sans Unicode"/>
          <w:w w:val="105"/>
          <w:position w:val="2"/>
          <w:sz w:val="18"/>
        </w:rPr>
        <w:t>Γ</w:t>
      </w:r>
      <w:r w:rsidRPr="00265780">
        <w:rPr>
          <w:rFonts w:ascii="Lucida Sans Unicode" w:hAnsi="Lucida Sans Unicode"/>
          <w:w w:val="105"/>
          <w:position w:val="2"/>
          <w:sz w:val="18"/>
          <w:lang w:val="de-DE"/>
          <w:rPrChange w:id="881" w:author="SC9986" w:date="2022-08-04T09:18:00Z">
            <w:rPr>
              <w:rFonts w:ascii="Lucida Sans Unicode" w:hAnsi="Lucida Sans Unicode"/>
              <w:w w:val="105"/>
              <w:position w:val="2"/>
              <w:sz w:val="18"/>
            </w:rPr>
          </w:rPrChange>
        </w:rPr>
        <w:t xml:space="preserve">; </w:t>
      </w:r>
      <w:r>
        <w:rPr>
          <w:rFonts w:ascii="Lucida Sans Unicode" w:hAnsi="Lucida Sans Unicode"/>
          <w:w w:val="105"/>
          <w:position w:val="2"/>
          <w:sz w:val="18"/>
        </w:rPr>
        <w:t>Θ</w:t>
      </w:r>
      <w:r w:rsidRPr="00265780">
        <w:rPr>
          <w:rFonts w:ascii="Lucida Sans Unicode" w:hAnsi="Lucida Sans Unicode"/>
          <w:w w:val="105"/>
          <w:position w:val="2"/>
          <w:sz w:val="18"/>
          <w:lang w:val="de-DE"/>
          <w:rPrChange w:id="882" w:author="SC9986" w:date="2022-08-04T09:18:00Z">
            <w:rPr>
              <w:rFonts w:ascii="Lucida Sans Unicode" w:hAnsi="Lucida Sans Unicode"/>
              <w:w w:val="105"/>
              <w:position w:val="2"/>
              <w:sz w:val="18"/>
            </w:rPr>
          </w:rPrChange>
        </w:rPr>
        <w:t xml:space="preserve"> €</w:t>
      </w:r>
      <w:r w:rsidRPr="00265780">
        <w:rPr>
          <w:rFonts w:ascii="Arial" w:hAnsi="Arial"/>
          <w:i/>
          <w:w w:val="105"/>
          <w:sz w:val="12"/>
          <w:lang w:val="de-DE"/>
          <w:rPrChange w:id="883" w:author="SC9986" w:date="2022-08-04T09:18:00Z">
            <w:rPr>
              <w:rFonts w:ascii="Arial" w:hAnsi="Arial"/>
              <w:i/>
              <w:w w:val="105"/>
              <w:sz w:val="12"/>
            </w:rPr>
          </w:rPrChange>
        </w:rPr>
        <w:t xml:space="preserve">m  </w:t>
      </w:r>
      <w:r w:rsidRPr="00265780">
        <w:rPr>
          <w:w w:val="105"/>
          <w:position w:val="2"/>
          <w:sz w:val="18"/>
          <w:lang w:val="de-DE"/>
          <w:rPrChange w:id="884" w:author="SC9986" w:date="2022-08-04T09:18:00Z">
            <w:rPr>
              <w:w w:val="105"/>
              <w:position w:val="2"/>
              <w:sz w:val="18"/>
            </w:rPr>
          </w:rPrChange>
        </w:rPr>
        <w:t xml:space="preserve">* </w:t>
      </w:r>
      <w:r w:rsidRPr="00265780">
        <w:rPr>
          <w:i/>
          <w:w w:val="105"/>
          <w:position w:val="2"/>
          <w:sz w:val="18"/>
          <w:lang w:val="de-DE"/>
          <w:rPrChange w:id="885" w:author="SC9986" w:date="2022-08-04T09:18:00Z">
            <w:rPr>
              <w:i/>
              <w:w w:val="105"/>
              <w:position w:val="2"/>
              <w:sz w:val="18"/>
            </w:rPr>
          </w:rPrChange>
        </w:rPr>
        <w:t>e</w:t>
      </w:r>
      <w:r w:rsidRPr="00265780">
        <w:rPr>
          <w:rFonts w:ascii="Bookman Old Style" w:hAnsi="Bookman Old Style"/>
          <w:w w:val="105"/>
          <w:sz w:val="12"/>
          <w:lang w:val="de-DE"/>
          <w:rPrChange w:id="886" w:author="SC9986" w:date="2022-08-04T09:18:00Z">
            <w:rPr>
              <w:rFonts w:ascii="Bookman Old Style" w:hAnsi="Bookman Old Style"/>
              <w:w w:val="105"/>
              <w:sz w:val="12"/>
            </w:rPr>
          </w:rPrChange>
        </w:rPr>
        <w:t xml:space="preserve">1 </w:t>
      </w:r>
      <w:r w:rsidRPr="00265780">
        <w:rPr>
          <w:w w:val="105"/>
          <w:position w:val="2"/>
          <w:sz w:val="18"/>
          <w:lang w:val="de-DE"/>
          <w:rPrChange w:id="887" w:author="SC9986" w:date="2022-08-04T09:18:00Z">
            <w:rPr>
              <w:w w:val="105"/>
              <w:position w:val="2"/>
              <w:sz w:val="18"/>
            </w:rPr>
          </w:rPrChange>
        </w:rPr>
        <w:t xml:space="preserve">= </w:t>
      </w:r>
      <w:r w:rsidRPr="00265780">
        <w:rPr>
          <w:i/>
          <w:w w:val="105"/>
          <w:position w:val="2"/>
          <w:sz w:val="18"/>
          <w:lang w:val="de-DE"/>
          <w:rPrChange w:id="888" w:author="SC9986" w:date="2022-08-04T09:18:00Z">
            <w:rPr>
              <w:i/>
              <w:w w:val="105"/>
              <w:position w:val="2"/>
              <w:sz w:val="18"/>
            </w:rPr>
          </w:rPrChange>
        </w:rPr>
        <w:t>e</w:t>
      </w:r>
      <w:r w:rsidRPr="00265780">
        <w:rPr>
          <w:rFonts w:ascii="Bookman Old Style" w:hAnsi="Bookman Old Style"/>
          <w:w w:val="105"/>
          <w:sz w:val="12"/>
          <w:lang w:val="de-DE"/>
          <w:rPrChange w:id="889" w:author="SC9986" w:date="2022-08-04T09:18:00Z">
            <w:rPr>
              <w:rFonts w:ascii="Bookman Old Style" w:hAnsi="Bookman Old Style"/>
              <w:w w:val="105"/>
              <w:sz w:val="12"/>
            </w:rPr>
          </w:rPrChange>
        </w:rPr>
        <w:t xml:space="preserve">2 </w:t>
      </w:r>
      <w:r w:rsidRPr="00265780">
        <w:rPr>
          <w:rFonts w:ascii="Lucida Sans Unicode" w:hAnsi="Lucida Sans Unicode"/>
          <w:w w:val="105"/>
          <w:position w:val="2"/>
          <w:sz w:val="18"/>
          <w:lang w:val="de-DE"/>
          <w:rPrChange w:id="890" w:author="SC9986" w:date="2022-08-04T09:18:00Z">
            <w:rPr>
              <w:rFonts w:ascii="Lucida Sans Unicode" w:hAnsi="Lucida Sans Unicode"/>
              <w:w w:val="105"/>
              <w:position w:val="2"/>
              <w:sz w:val="18"/>
            </w:rPr>
          </w:rPrChange>
        </w:rPr>
        <w:t>:</w:t>
      </w:r>
      <w:r w:rsidRPr="00265780">
        <w:rPr>
          <w:rFonts w:ascii="Lucida Sans Unicode" w:hAnsi="Lucida Sans Unicode"/>
          <w:spacing w:val="-28"/>
          <w:w w:val="105"/>
          <w:position w:val="2"/>
          <w:sz w:val="18"/>
          <w:lang w:val="de-DE"/>
          <w:rPrChange w:id="891" w:author="SC9986" w:date="2022-08-04T09:18:00Z">
            <w:rPr>
              <w:rFonts w:ascii="Lucida Sans Unicode" w:hAnsi="Lucida Sans Unicode"/>
              <w:spacing w:val="-28"/>
              <w:w w:val="105"/>
              <w:position w:val="2"/>
              <w:sz w:val="18"/>
            </w:rPr>
          </w:rPrChange>
        </w:rPr>
        <w:t xml:space="preserve"> </w:t>
      </w:r>
      <w:r>
        <w:rPr>
          <w:i/>
          <w:w w:val="105"/>
          <w:position w:val="2"/>
          <w:sz w:val="18"/>
        </w:rPr>
        <w:t>τ</w:t>
      </w:r>
    </w:p>
    <w:p w14:paraId="6C585B12" w14:textId="77777777" w:rsidR="00AF434A" w:rsidRPr="00265780" w:rsidRDefault="00000000">
      <w:pPr>
        <w:tabs>
          <w:tab w:val="left" w:pos="1450"/>
        </w:tabs>
        <w:spacing w:line="224" w:lineRule="exact"/>
        <w:ind w:right="18"/>
        <w:jc w:val="center"/>
        <w:rPr>
          <w:i/>
          <w:sz w:val="18"/>
          <w:lang w:val="de-DE"/>
          <w:rPrChange w:id="892" w:author="SC9986" w:date="2022-08-04T09:18:00Z">
            <w:rPr>
              <w:i/>
              <w:sz w:val="18"/>
            </w:rPr>
          </w:rPrChange>
        </w:rPr>
      </w:pPr>
      <w:r w:rsidRPr="00265780">
        <w:rPr>
          <w:lang w:val="de-DE"/>
          <w:rPrChange w:id="893" w:author="SC9986" w:date="2022-08-04T09:18:00Z">
            <w:rPr/>
          </w:rPrChange>
        </w:rPr>
        <w:br w:type="column"/>
      </w:r>
      <w:r>
        <w:rPr>
          <w:rFonts w:ascii="Lucida Sans Unicode" w:hAnsi="Lucida Sans Unicode"/>
          <w:w w:val="120"/>
          <w:position w:val="2"/>
          <w:sz w:val="18"/>
        </w:rPr>
        <w:t>Γ</w:t>
      </w:r>
      <w:r w:rsidRPr="00265780">
        <w:rPr>
          <w:rFonts w:ascii="Lucida Sans Unicode" w:hAnsi="Lucida Sans Unicode"/>
          <w:w w:val="120"/>
          <w:position w:val="2"/>
          <w:sz w:val="18"/>
          <w:lang w:val="de-DE"/>
          <w:rPrChange w:id="894" w:author="SC9986" w:date="2022-08-04T09:18:00Z">
            <w:rPr>
              <w:rFonts w:ascii="Lucida Sans Unicode" w:hAnsi="Lucida Sans Unicode"/>
              <w:w w:val="120"/>
              <w:position w:val="2"/>
              <w:sz w:val="18"/>
            </w:rPr>
          </w:rPrChange>
        </w:rPr>
        <w:t>;</w:t>
      </w:r>
      <w:r w:rsidRPr="00265780">
        <w:rPr>
          <w:rFonts w:ascii="Lucida Sans Unicode" w:hAnsi="Lucida Sans Unicode"/>
          <w:spacing w:val="-44"/>
          <w:w w:val="120"/>
          <w:position w:val="2"/>
          <w:sz w:val="18"/>
          <w:lang w:val="de-DE"/>
          <w:rPrChange w:id="895" w:author="SC9986" w:date="2022-08-04T09:18:00Z">
            <w:rPr>
              <w:rFonts w:ascii="Lucida Sans Unicode" w:hAnsi="Lucida Sans Unicode"/>
              <w:spacing w:val="-44"/>
              <w:w w:val="120"/>
              <w:position w:val="2"/>
              <w:sz w:val="18"/>
            </w:rPr>
          </w:rPrChange>
        </w:rPr>
        <w:t xml:space="preserve"> </w:t>
      </w:r>
      <w:r>
        <w:rPr>
          <w:rFonts w:ascii="Lucida Sans Unicode" w:hAnsi="Lucida Sans Unicode"/>
          <w:w w:val="120"/>
          <w:position w:val="2"/>
          <w:sz w:val="18"/>
        </w:rPr>
        <w:t>Θ</w:t>
      </w:r>
      <w:r w:rsidRPr="00265780">
        <w:rPr>
          <w:rFonts w:ascii="Lucida Sans Unicode" w:hAnsi="Lucida Sans Unicode"/>
          <w:spacing w:val="-27"/>
          <w:w w:val="120"/>
          <w:position w:val="2"/>
          <w:sz w:val="18"/>
          <w:lang w:val="de-DE"/>
          <w:rPrChange w:id="896" w:author="SC9986" w:date="2022-08-04T09:18:00Z">
            <w:rPr>
              <w:rFonts w:ascii="Lucida Sans Unicode" w:hAnsi="Lucida Sans Unicode"/>
              <w:spacing w:val="-27"/>
              <w:w w:val="120"/>
              <w:position w:val="2"/>
              <w:sz w:val="18"/>
            </w:rPr>
          </w:rPrChange>
        </w:rPr>
        <w:t xml:space="preserve"> </w:t>
      </w:r>
      <w:r w:rsidRPr="00265780">
        <w:rPr>
          <w:rFonts w:ascii="Lucida Sans Unicode" w:hAnsi="Lucida Sans Unicode"/>
          <w:w w:val="120"/>
          <w:position w:val="2"/>
          <w:sz w:val="18"/>
          <w:lang w:val="de-DE"/>
          <w:rPrChange w:id="897" w:author="SC9986" w:date="2022-08-04T09:18:00Z">
            <w:rPr>
              <w:rFonts w:ascii="Lucida Sans Unicode" w:hAnsi="Lucida Sans Unicode"/>
              <w:w w:val="120"/>
              <w:position w:val="2"/>
              <w:sz w:val="18"/>
            </w:rPr>
          </w:rPrChange>
        </w:rPr>
        <w:t>€</w:t>
      </w:r>
      <w:r w:rsidRPr="00265780">
        <w:rPr>
          <w:rFonts w:ascii="Arial" w:hAnsi="Arial"/>
          <w:i/>
          <w:w w:val="120"/>
          <w:sz w:val="12"/>
          <w:lang w:val="de-DE"/>
          <w:rPrChange w:id="898" w:author="SC9986" w:date="2022-08-04T09:18:00Z">
            <w:rPr>
              <w:rFonts w:ascii="Arial" w:hAnsi="Arial"/>
              <w:i/>
              <w:w w:val="120"/>
              <w:sz w:val="12"/>
            </w:rPr>
          </w:rPrChange>
        </w:rPr>
        <w:t>m</w:t>
      </w:r>
      <w:r w:rsidRPr="00265780">
        <w:rPr>
          <w:rFonts w:ascii="Arial" w:hAnsi="Arial"/>
          <w:i/>
          <w:spacing w:val="10"/>
          <w:w w:val="120"/>
          <w:sz w:val="12"/>
          <w:lang w:val="de-DE"/>
          <w:rPrChange w:id="899" w:author="SC9986" w:date="2022-08-04T09:18:00Z">
            <w:rPr>
              <w:rFonts w:ascii="Arial" w:hAnsi="Arial"/>
              <w:i/>
              <w:spacing w:val="10"/>
              <w:w w:val="120"/>
              <w:sz w:val="12"/>
            </w:rPr>
          </w:rPrChange>
        </w:rPr>
        <w:t xml:space="preserve"> </w:t>
      </w:r>
      <w:r w:rsidRPr="00265780">
        <w:rPr>
          <w:i/>
          <w:w w:val="120"/>
          <w:position w:val="2"/>
          <w:sz w:val="18"/>
          <w:lang w:val="de-DE"/>
          <w:rPrChange w:id="900" w:author="SC9986" w:date="2022-08-04T09:18:00Z">
            <w:rPr>
              <w:i/>
              <w:w w:val="120"/>
              <w:position w:val="2"/>
              <w:sz w:val="18"/>
            </w:rPr>
          </w:rPrChange>
        </w:rPr>
        <w:t>e</w:t>
      </w:r>
      <w:r w:rsidRPr="00265780">
        <w:rPr>
          <w:i/>
          <w:spacing w:val="-13"/>
          <w:w w:val="120"/>
          <w:position w:val="2"/>
          <w:sz w:val="18"/>
          <w:lang w:val="de-DE"/>
          <w:rPrChange w:id="901" w:author="SC9986" w:date="2022-08-04T09:18:00Z">
            <w:rPr>
              <w:i/>
              <w:spacing w:val="-13"/>
              <w:w w:val="120"/>
              <w:position w:val="2"/>
              <w:sz w:val="18"/>
            </w:rPr>
          </w:rPrChange>
        </w:rPr>
        <w:t xml:space="preserve"> </w:t>
      </w:r>
      <w:r w:rsidRPr="00265780">
        <w:rPr>
          <w:rFonts w:ascii="Lucida Sans Unicode" w:hAnsi="Lucida Sans Unicode"/>
          <w:w w:val="115"/>
          <w:position w:val="2"/>
          <w:sz w:val="18"/>
          <w:lang w:val="de-DE"/>
          <w:rPrChange w:id="902" w:author="SC9986" w:date="2022-08-04T09:18:00Z">
            <w:rPr>
              <w:rFonts w:ascii="Lucida Sans Unicode" w:hAnsi="Lucida Sans Unicode"/>
              <w:w w:val="115"/>
              <w:position w:val="2"/>
              <w:sz w:val="18"/>
            </w:rPr>
          </w:rPrChange>
        </w:rPr>
        <w:t>:</w:t>
      </w:r>
      <w:r w:rsidRPr="00265780">
        <w:rPr>
          <w:rFonts w:ascii="Lucida Sans Unicode" w:hAnsi="Lucida Sans Unicode"/>
          <w:spacing w:val="-23"/>
          <w:w w:val="115"/>
          <w:position w:val="2"/>
          <w:sz w:val="18"/>
          <w:lang w:val="de-DE"/>
          <w:rPrChange w:id="903" w:author="SC9986" w:date="2022-08-04T09:18:00Z">
            <w:rPr>
              <w:rFonts w:ascii="Lucida Sans Unicode" w:hAnsi="Lucida Sans Unicode"/>
              <w:spacing w:val="-23"/>
              <w:w w:val="115"/>
              <w:position w:val="2"/>
              <w:sz w:val="18"/>
            </w:rPr>
          </w:rPrChange>
        </w:rPr>
        <w:t xml:space="preserve"> </w:t>
      </w:r>
      <w:r>
        <w:rPr>
          <w:i/>
          <w:w w:val="120"/>
          <w:position w:val="2"/>
          <w:sz w:val="18"/>
        </w:rPr>
        <w:t>τ</w:t>
      </w:r>
      <w:r w:rsidRPr="00265780">
        <w:rPr>
          <w:i/>
          <w:spacing w:val="-38"/>
          <w:w w:val="120"/>
          <w:position w:val="2"/>
          <w:sz w:val="18"/>
          <w:lang w:val="de-DE"/>
          <w:rPrChange w:id="904" w:author="SC9986" w:date="2022-08-04T09:18:00Z">
            <w:rPr>
              <w:i/>
              <w:spacing w:val="-38"/>
              <w:w w:val="120"/>
              <w:position w:val="2"/>
              <w:sz w:val="18"/>
            </w:rPr>
          </w:rPrChange>
        </w:rPr>
        <w:t xml:space="preserve"> </w:t>
      </w:r>
      <w:r w:rsidRPr="00265780">
        <w:rPr>
          <w:rFonts w:ascii="Swis721 Blk BT" w:hAnsi="Swis721 Blk BT"/>
          <w:i/>
          <w:w w:val="120"/>
          <w:position w:val="11"/>
          <w:sz w:val="12"/>
          <w:lang w:val="de-DE"/>
          <w:rPrChange w:id="905" w:author="SC9986" w:date="2022-08-04T09:18:00Z">
            <w:rPr>
              <w:rFonts w:ascii="Swis721 Blk BT" w:hAnsi="Swis721 Blk BT"/>
              <w:i/>
              <w:w w:val="120"/>
              <w:position w:val="11"/>
              <w:sz w:val="12"/>
            </w:rPr>
          </w:rPrChange>
        </w:rPr>
        <w:t>j</w:t>
      </w:r>
      <w:r w:rsidRPr="00265780">
        <w:rPr>
          <w:rFonts w:ascii="Swis721 Blk BT" w:hAnsi="Swis721 Blk BT"/>
          <w:i/>
          <w:w w:val="120"/>
          <w:position w:val="11"/>
          <w:sz w:val="12"/>
          <w:lang w:val="de-DE"/>
          <w:rPrChange w:id="906" w:author="SC9986" w:date="2022-08-04T09:18:00Z">
            <w:rPr>
              <w:rFonts w:ascii="Swis721 Blk BT" w:hAnsi="Swis721 Blk BT"/>
              <w:i/>
              <w:w w:val="120"/>
              <w:position w:val="11"/>
              <w:sz w:val="12"/>
            </w:rPr>
          </w:rPrChange>
        </w:rPr>
        <w:tab/>
      </w:r>
      <w:r>
        <w:rPr>
          <w:i/>
          <w:w w:val="120"/>
          <w:position w:val="2"/>
          <w:sz w:val="18"/>
        </w:rPr>
        <w:t>τ</w:t>
      </w:r>
      <w:r w:rsidRPr="00265780">
        <w:rPr>
          <w:i/>
          <w:w w:val="120"/>
          <w:position w:val="2"/>
          <w:sz w:val="18"/>
          <w:lang w:val="de-DE"/>
          <w:rPrChange w:id="907" w:author="SC9986" w:date="2022-08-04T09:18:00Z">
            <w:rPr>
              <w:i/>
              <w:w w:val="120"/>
              <w:position w:val="2"/>
              <w:sz w:val="18"/>
            </w:rPr>
          </w:rPrChange>
        </w:rPr>
        <w:t xml:space="preserve"> </w:t>
      </w:r>
      <w:r w:rsidRPr="00265780">
        <w:rPr>
          <w:rFonts w:ascii="Swis721 Blk BT" w:hAnsi="Swis721 Blk BT"/>
          <w:i/>
          <w:w w:val="120"/>
          <w:position w:val="11"/>
          <w:sz w:val="12"/>
          <w:lang w:val="de-DE"/>
          <w:rPrChange w:id="908" w:author="SC9986" w:date="2022-08-04T09:18:00Z">
            <w:rPr>
              <w:rFonts w:ascii="Swis721 Blk BT" w:hAnsi="Swis721 Blk BT"/>
              <w:i/>
              <w:w w:val="120"/>
              <w:position w:val="11"/>
              <w:sz w:val="12"/>
            </w:rPr>
          </w:rPrChange>
        </w:rPr>
        <w:t xml:space="preserve">j </w:t>
      </w:r>
      <w:r w:rsidRPr="00265780">
        <w:rPr>
          <w:rFonts w:ascii="Lucida Sans Unicode" w:hAnsi="Lucida Sans Unicode"/>
          <w:w w:val="120"/>
          <w:position w:val="2"/>
          <w:sz w:val="18"/>
          <w:lang w:val="de-DE"/>
          <w:rPrChange w:id="909" w:author="SC9986" w:date="2022-08-04T09:18:00Z">
            <w:rPr>
              <w:rFonts w:ascii="Lucida Sans Unicode" w:hAnsi="Lucida Sans Unicode"/>
              <w:w w:val="120"/>
              <w:position w:val="2"/>
              <w:sz w:val="18"/>
            </w:rPr>
          </w:rPrChange>
        </w:rPr>
        <w:t>±</w:t>
      </w:r>
      <w:r>
        <w:rPr>
          <w:rFonts w:ascii="Bookman Old Style" w:hAnsi="Bookman Old Style"/>
          <w:w w:val="120"/>
          <w:sz w:val="12"/>
        </w:rPr>
        <w:t>Θ</w:t>
      </w:r>
      <w:r w:rsidRPr="00265780">
        <w:rPr>
          <w:rFonts w:ascii="Bookman Old Style" w:hAnsi="Bookman Old Style"/>
          <w:w w:val="120"/>
          <w:sz w:val="12"/>
          <w:lang w:val="de-DE"/>
          <w:rPrChange w:id="910" w:author="SC9986" w:date="2022-08-04T09:18:00Z">
            <w:rPr>
              <w:rFonts w:ascii="Bookman Old Style" w:hAnsi="Bookman Old Style"/>
              <w:w w:val="120"/>
              <w:sz w:val="12"/>
            </w:rPr>
          </w:rPrChange>
        </w:rPr>
        <w:t xml:space="preserve"> </w:t>
      </w:r>
      <w:proofErr w:type="spellStart"/>
      <w:r w:rsidRPr="00265780">
        <w:rPr>
          <w:w w:val="120"/>
          <w:position w:val="2"/>
          <w:sz w:val="18"/>
          <w:lang w:val="de-DE"/>
          <w:rPrChange w:id="911" w:author="SC9986" w:date="2022-08-04T09:18:00Z">
            <w:rPr>
              <w:w w:val="120"/>
              <w:position w:val="2"/>
              <w:sz w:val="18"/>
            </w:rPr>
          </w:rPrChange>
        </w:rPr>
        <w:t>ptr</w:t>
      </w:r>
      <w:proofErr w:type="spellEnd"/>
      <w:r>
        <w:rPr>
          <w:rFonts w:ascii="Arial" w:hAnsi="Arial"/>
          <w:i/>
          <w:w w:val="120"/>
          <w:position w:val="11"/>
          <w:sz w:val="12"/>
        </w:rPr>
        <w:t>ξ</w:t>
      </w:r>
      <w:r w:rsidRPr="00265780">
        <w:rPr>
          <w:rFonts w:ascii="Arial" w:hAnsi="Arial"/>
          <w:i/>
          <w:spacing w:val="-7"/>
          <w:w w:val="120"/>
          <w:position w:val="11"/>
          <w:sz w:val="12"/>
          <w:lang w:val="de-DE"/>
          <w:rPrChange w:id="912" w:author="SC9986" w:date="2022-08-04T09:18:00Z">
            <w:rPr>
              <w:rFonts w:ascii="Arial" w:hAnsi="Arial"/>
              <w:i/>
              <w:spacing w:val="-7"/>
              <w:w w:val="120"/>
              <w:position w:val="11"/>
              <w:sz w:val="12"/>
            </w:rPr>
          </w:rPrChange>
        </w:rPr>
        <w:t xml:space="preserve"> </w:t>
      </w:r>
      <w:r>
        <w:rPr>
          <w:i/>
          <w:w w:val="120"/>
          <w:position w:val="2"/>
          <w:sz w:val="18"/>
        </w:rPr>
        <w:t>τ</w:t>
      </w:r>
    </w:p>
    <w:p w14:paraId="14AAC1D2" w14:textId="77777777" w:rsidR="00AF434A" w:rsidRDefault="00000000">
      <w:pPr>
        <w:pStyle w:val="BodyText"/>
        <w:spacing w:line="20" w:lineRule="exact"/>
        <w:ind w:left="239"/>
        <w:rPr>
          <w:sz w:val="2"/>
        </w:rPr>
      </w:pPr>
      <w:r>
        <w:rPr>
          <w:sz w:val="2"/>
        </w:rPr>
      </w:r>
      <w:r>
        <w:rPr>
          <w:sz w:val="2"/>
        </w:rPr>
        <w:pict w14:anchorId="6534783C">
          <v:group id="_x0000_s1304" style="width:125.15pt;height:.4pt;mso-position-horizontal-relative:char;mso-position-vertical-relative:line" coordsize="2503,8">
            <v:line id="_x0000_s1305" style="position:absolute" from="0,4" to="2502,4" strokeweight=".38pt"/>
            <w10:anchorlock/>
          </v:group>
        </w:pict>
      </w:r>
    </w:p>
    <w:p w14:paraId="75DA4790" w14:textId="77777777" w:rsidR="00AF434A" w:rsidRDefault="00000000">
      <w:pPr>
        <w:ind w:right="18"/>
        <w:jc w:val="center"/>
        <w:rPr>
          <w:i/>
          <w:sz w:val="18"/>
        </w:rPr>
      </w:pPr>
      <w:r>
        <w:rPr>
          <w:rFonts w:ascii="Lucida Sans Unicode" w:hAnsi="Lucida Sans Unicode"/>
          <w:w w:val="125"/>
          <w:position w:val="2"/>
          <w:sz w:val="18"/>
        </w:rPr>
        <w:t xml:space="preserve">Γ; </w:t>
      </w:r>
      <w:r>
        <w:rPr>
          <w:rFonts w:ascii="Lucida Sans Unicode" w:hAnsi="Lucida Sans Unicode"/>
          <w:w w:val="115"/>
          <w:position w:val="2"/>
          <w:sz w:val="18"/>
        </w:rPr>
        <w:t xml:space="preserve">Θ </w:t>
      </w:r>
      <w:r>
        <w:rPr>
          <w:rFonts w:ascii="Lucida Sans Unicode" w:hAnsi="Lucida Sans Unicode"/>
          <w:w w:val="125"/>
          <w:position w:val="2"/>
          <w:sz w:val="18"/>
        </w:rPr>
        <w:t>€</w:t>
      </w:r>
      <w:r>
        <w:rPr>
          <w:rFonts w:ascii="Arial" w:hAnsi="Arial"/>
          <w:i/>
          <w:w w:val="125"/>
          <w:sz w:val="12"/>
        </w:rPr>
        <w:t xml:space="preserve">m </w:t>
      </w:r>
      <w:r>
        <w:rPr>
          <w:rFonts w:ascii="Lucida Sans Unicode" w:hAnsi="Lucida Sans Unicode"/>
          <w:w w:val="125"/>
          <w:position w:val="2"/>
          <w:sz w:val="18"/>
        </w:rPr>
        <w:t>(</w:t>
      </w:r>
      <w:proofErr w:type="spellStart"/>
      <w:r>
        <w:rPr>
          <w:w w:val="125"/>
          <w:position w:val="2"/>
          <w:sz w:val="18"/>
        </w:rPr>
        <w:t>ptr</w:t>
      </w:r>
      <w:proofErr w:type="spellEnd"/>
      <w:r>
        <w:rPr>
          <w:rFonts w:ascii="Arial" w:hAnsi="Arial"/>
          <w:i/>
          <w:w w:val="125"/>
          <w:position w:val="11"/>
          <w:sz w:val="12"/>
        </w:rPr>
        <w:t xml:space="preserve">ξ </w:t>
      </w:r>
      <w:r>
        <w:rPr>
          <w:i/>
          <w:w w:val="125"/>
          <w:position w:val="2"/>
          <w:sz w:val="18"/>
        </w:rPr>
        <w:t xml:space="preserve">τ </w:t>
      </w:r>
      <w:r>
        <w:rPr>
          <w:rFonts w:ascii="Lucida Sans Unicode" w:hAnsi="Lucida Sans Unicode"/>
          <w:w w:val="125"/>
          <w:position w:val="2"/>
          <w:sz w:val="18"/>
        </w:rPr>
        <w:t>)</w:t>
      </w:r>
      <w:r>
        <w:rPr>
          <w:i/>
          <w:w w:val="125"/>
          <w:position w:val="2"/>
          <w:sz w:val="18"/>
        </w:rPr>
        <w:t xml:space="preserve">e </w:t>
      </w:r>
      <w:r>
        <w:rPr>
          <w:rFonts w:ascii="Lucida Sans Unicode" w:hAnsi="Lucida Sans Unicode"/>
          <w:w w:val="115"/>
          <w:position w:val="2"/>
          <w:sz w:val="18"/>
        </w:rPr>
        <w:t xml:space="preserve">: </w:t>
      </w:r>
      <w:proofErr w:type="spellStart"/>
      <w:r>
        <w:rPr>
          <w:w w:val="125"/>
          <w:position w:val="2"/>
          <w:sz w:val="18"/>
        </w:rPr>
        <w:t>ptr</w:t>
      </w:r>
      <w:proofErr w:type="spellEnd"/>
      <w:r>
        <w:rPr>
          <w:rFonts w:ascii="Arial" w:hAnsi="Arial"/>
          <w:i/>
          <w:w w:val="125"/>
          <w:position w:val="11"/>
          <w:sz w:val="12"/>
        </w:rPr>
        <w:t xml:space="preserve">ξ </w:t>
      </w:r>
      <w:r>
        <w:rPr>
          <w:i/>
          <w:w w:val="125"/>
          <w:position w:val="2"/>
          <w:sz w:val="18"/>
        </w:rPr>
        <w:t>τ</w:t>
      </w:r>
    </w:p>
    <w:p w14:paraId="51F85AF2" w14:textId="77777777" w:rsidR="00AF434A" w:rsidRDefault="00AF434A">
      <w:pPr>
        <w:jc w:val="center"/>
        <w:rPr>
          <w:sz w:val="18"/>
        </w:rPr>
        <w:sectPr w:rsidR="00AF434A">
          <w:type w:val="continuous"/>
          <w:pgSz w:w="12240" w:h="15840"/>
          <w:pgMar w:top="1500" w:right="860" w:bottom="280" w:left="860" w:header="720" w:footer="720" w:gutter="0"/>
          <w:cols w:num="5" w:space="720" w:equalWidth="0">
            <w:col w:w="1498" w:space="144"/>
            <w:col w:w="1479" w:space="61"/>
            <w:col w:w="1832" w:space="325"/>
            <w:col w:w="1865" w:space="325"/>
            <w:col w:w="2991"/>
          </w:cols>
        </w:sectPr>
      </w:pPr>
    </w:p>
    <w:p w14:paraId="3FC5C4AA" w14:textId="77777777" w:rsidR="00AF434A" w:rsidRPr="00265780" w:rsidRDefault="00000000">
      <w:pPr>
        <w:spacing w:before="24" w:line="179" w:lineRule="exact"/>
        <w:ind w:left="461"/>
        <w:rPr>
          <w:sz w:val="14"/>
          <w:lang w:val="de-DE"/>
          <w:rPrChange w:id="913" w:author="SC9986" w:date="2022-08-04T09:18:00Z">
            <w:rPr>
              <w:sz w:val="14"/>
            </w:rPr>
          </w:rPrChange>
        </w:rPr>
      </w:pPr>
      <w:r w:rsidRPr="00265780">
        <w:rPr>
          <w:sz w:val="18"/>
          <w:lang w:val="de-DE"/>
          <w:rPrChange w:id="914" w:author="SC9986" w:date="2022-08-04T09:18:00Z">
            <w:rPr>
              <w:sz w:val="18"/>
            </w:rPr>
          </w:rPrChange>
        </w:rPr>
        <w:t>T-</w:t>
      </w:r>
      <w:proofErr w:type="spellStart"/>
      <w:r w:rsidRPr="00265780">
        <w:rPr>
          <w:sz w:val="18"/>
          <w:lang w:val="de-DE"/>
          <w:rPrChange w:id="915" w:author="SC9986" w:date="2022-08-04T09:18:00Z">
            <w:rPr>
              <w:sz w:val="18"/>
            </w:rPr>
          </w:rPrChange>
        </w:rPr>
        <w:t>L</w:t>
      </w:r>
      <w:r w:rsidRPr="00265780">
        <w:rPr>
          <w:sz w:val="14"/>
          <w:lang w:val="de-DE"/>
          <w:rPrChange w:id="916" w:author="SC9986" w:date="2022-08-04T09:18:00Z">
            <w:rPr>
              <w:sz w:val="14"/>
            </w:rPr>
          </w:rPrChange>
        </w:rPr>
        <w:t>ET</w:t>
      </w:r>
      <w:proofErr w:type="spellEnd"/>
    </w:p>
    <w:p w14:paraId="211683ED" w14:textId="77777777" w:rsidR="00AF434A" w:rsidRPr="00265780" w:rsidRDefault="00000000">
      <w:pPr>
        <w:tabs>
          <w:tab w:val="left" w:pos="1759"/>
        </w:tabs>
        <w:spacing w:line="221" w:lineRule="exact"/>
        <w:ind w:left="480"/>
        <w:rPr>
          <w:i/>
          <w:sz w:val="18"/>
          <w:lang w:val="de-DE"/>
          <w:rPrChange w:id="917" w:author="SC9986" w:date="2022-08-04T09:18:00Z">
            <w:rPr>
              <w:i/>
              <w:sz w:val="18"/>
            </w:rPr>
          </w:rPrChange>
        </w:rPr>
      </w:pPr>
      <w:r w:rsidRPr="00265780">
        <w:rPr>
          <w:i/>
          <w:w w:val="115"/>
          <w:position w:val="2"/>
          <w:sz w:val="18"/>
          <w:lang w:val="de-DE"/>
          <w:rPrChange w:id="918" w:author="SC9986" w:date="2022-08-04T09:18:00Z">
            <w:rPr>
              <w:i/>
              <w:w w:val="115"/>
              <w:position w:val="2"/>
              <w:sz w:val="18"/>
            </w:rPr>
          </w:rPrChange>
        </w:rPr>
        <w:t xml:space="preserve">x </w:t>
      </w:r>
      <w:r w:rsidRPr="00265780">
        <w:rPr>
          <w:rFonts w:ascii="Lucida Sans Unicode" w:hAnsi="Lucida Sans Unicode"/>
          <w:w w:val="90"/>
          <w:position w:val="2"/>
          <w:sz w:val="18"/>
          <w:lang w:val="de-DE"/>
          <w:rPrChange w:id="919" w:author="SC9986" w:date="2022-08-04T09:18:00Z">
            <w:rPr>
              <w:rFonts w:ascii="Lucida Sans Unicode" w:hAnsi="Lucida Sans Unicode"/>
              <w:w w:val="90"/>
              <w:position w:val="2"/>
              <w:sz w:val="18"/>
            </w:rPr>
          </w:rPrChange>
        </w:rPr>
        <w:t xml:space="preserve">ƒ∈ </w:t>
      </w:r>
      <w:r w:rsidRPr="00265780">
        <w:rPr>
          <w:rFonts w:ascii="Arial" w:hAnsi="Arial"/>
          <w:i/>
          <w:w w:val="115"/>
          <w:position w:val="2"/>
          <w:sz w:val="18"/>
          <w:lang w:val="de-DE"/>
          <w:rPrChange w:id="920" w:author="SC9986" w:date="2022-08-04T09:18:00Z">
            <w:rPr>
              <w:rFonts w:ascii="Arial" w:hAnsi="Arial"/>
              <w:i/>
              <w:w w:val="115"/>
              <w:position w:val="2"/>
              <w:sz w:val="18"/>
            </w:rPr>
          </w:rPrChange>
        </w:rPr>
        <w:t>FV</w:t>
      </w:r>
      <w:r w:rsidRPr="00265780">
        <w:rPr>
          <w:rFonts w:ascii="Arial" w:hAnsi="Arial"/>
          <w:i/>
          <w:spacing w:val="-49"/>
          <w:w w:val="115"/>
          <w:position w:val="2"/>
          <w:sz w:val="18"/>
          <w:lang w:val="de-DE"/>
          <w:rPrChange w:id="921" w:author="SC9986" w:date="2022-08-04T09:18:00Z">
            <w:rPr>
              <w:rFonts w:ascii="Arial" w:hAnsi="Arial"/>
              <w:i/>
              <w:spacing w:val="-49"/>
              <w:w w:val="115"/>
              <w:position w:val="2"/>
              <w:sz w:val="18"/>
            </w:rPr>
          </w:rPrChange>
        </w:rPr>
        <w:t xml:space="preserve"> </w:t>
      </w:r>
      <w:r w:rsidRPr="00265780">
        <w:rPr>
          <w:rFonts w:ascii="Lucida Sans Unicode" w:hAnsi="Lucida Sans Unicode"/>
          <w:w w:val="115"/>
          <w:position w:val="2"/>
          <w:sz w:val="18"/>
          <w:lang w:val="de-DE"/>
          <w:rPrChange w:id="922" w:author="SC9986" w:date="2022-08-04T09:18:00Z">
            <w:rPr>
              <w:rFonts w:ascii="Lucida Sans Unicode" w:hAnsi="Lucida Sans Unicode"/>
              <w:w w:val="115"/>
              <w:position w:val="2"/>
              <w:sz w:val="18"/>
            </w:rPr>
          </w:rPrChange>
        </w:rPr>
        <w:t>(</w:t>
      </w:r>
      <w:r>
        <w:rPr>
          <w:i/>
          <w:w w:val="115"/>
          <w:position w:val="2"/>
          <w:sz w:val="18"/>
        </w:rPr>
        <w:t>τ</w:t>
      </w:r>
      <w:r w:rsidRPr="00265780">
        <w:rPr>
          <w:i/>
          <w:spacing w:val="-35"/>
          <w:w w:val="115"/>
          <w:position w:val="2"/>
          <w:sz w:val="18"/>
          <w:lang w:val="de-DE"/>
          <w:rPrChange w:id="923" w:author="SC9986" w:date="2022-08-04T09:18:00Z">
            <w:rPr>
              <w:i/>
              <w:spacing w:val="-35"/>
              <w:w w:val="115"/>
              <w:position w:val="2"/>
              <w:sz w:val="18"/>
            </w:rPr>
          </w:rPrChange>
        </w:rPr>
        <w:t xml:space="preserve"> </w:t>
      </w:r>
      <w:r w:rsidRPr="00265780">
        <w:rPr>
          <w:rFonts w:ascii="Swis721 Blk BT" w:hAnsi="Swis721 Blk BT"/>
          <w:i/>
          <w:spacing w:val="5"/>
          <w:w w:val="115"/>
          <w:position w:val="11"/>
          <w:sz w:val="12"/>
          <w:lang w:val="de-DE"/>
          <w:rPrChange w:id="924" w:author="SC9986" w:date="2022-08-04T09:18:00Z">
            <w:rPr>
              <w:rFonts w:ascii="Swis721 Blk BT" w:hAnsi="Swis721 Blk BT"/>
              <w:i/>
              <w:spacing w:val="5"/>
              <w:w w:val="115"/>
              <w:position w:val="11"/>
              <w:sz w:val="12"/>
            </w:rPr>
          </w:rPrChange>
        </w:rPr>
        <w:t>j</w:t>
      </w:r>
      <w:r w:rsidRPr="00265780">
        <w:rPr>
          <w:rFonts w:ascii="Lucida Sans Unicode" w:hAnsi="Lucida Sans Unicode"/>
          <w:spacing w:val="5"/>
          <w:w w:val="115"/>
          <w:position w:val="2"/>
          <w:sz w:val="18"/>
          <w:lang w:val="de-DE"/>
          <w:rPrChange w:id="925" w:author="SC9986" w:date="2022-08-04T09:18:00Z">
            <w:rPr>
              <w:rFonts w:ascii="Lucida Sans Unicode" w:hAnsi="Lucida Sans Unicode"/>
              <w:spacing w:val="5"/>
              <w:w w:val="115"/>
              <w:position w:val="2"/>
              <w:sz w:val="18"/>
            </w:rPr>
          </w:rPrChange>
        </w:rPr>
        <w:t>)</w:t>
      </w:r>
      <w:r w:rsidRPr="00265780">
        <w:rPr>
          <w:rFonts w:ascii="Lucida Sans Unicode" w:hAnsi="Lucida Sans Unicode"/>
          <w:spacing w:val="5"/>
          <w:w w:val="115"/>
          <w:position w:val="2"/>
          <w:sz w:val="18"/>
          <w:lang w:val="de-DE"/>
          <w:rPrChange w:id="926" w:author="SC9986" w:date="2022-08-04T09:18:00Z">
            <w:rPr>
              <w:rFonts w:ascii="Lucida Sans Unicode" w:hAnsi="Lucida Sans Unicode"/>
              <w:spacing w:val="5"/>
              <w:w w:val="115"/>
              <w:position w:val="2"/>
              <w:sz w:val="18"/>
            </w:rPr>
          </w:rPrChange>
        </w:rPr>
        <w:tab/>
      </w:r>
      <w:r>
        <w:rPr>
          <w:rFonts w:ascii="Lucida Sans Unicode" w:hAnsi="Lucida Sans Unicode"/>
          <w:w w:val="115"/>
          <w:position w:val="2"/>
          <w:sz w:val="18"/>
        </w:rPr>
        <w:t>Γ</w:t>
      </w:r>
      <w:r w:rsidRPr="00265780">
        <w:rPr>
          <w:rFonts w:ascii="Lucida Sans Unicode" w:hAnsi="Lucida Sans Unicode"/>
          <w:w w:val="115"/>
          <w:position w:val="2"/>
          <w:sz w:val="18"/>
          <w:lang w:val="de-DE"/>
          <w:rPrChange w:id="927" w:author="SC9986" w:date="2022-08-04T09:18:00Z">
            <w:rPr>
              <w:rFonts w:ascii="Lucida Sans Unicode" w:hAnsi="Lucida Sans Unicode"/>
              <w:w w:val="115"/>
              <w:position w:val="2"/>
              <w:sz w:val="18"/>
            </w:rPr>
          </w:rPrChange>
        </w:rPr>
        <w:t xml:space="preserve">; </w:t>
      </w:r>
      <w:r>
        <w:rPr>
          <w:rFonts w:ascii="Lucida Sans Unicode" w:hAnsi="Lucida Sans Unicode"/>
          <w:w w:val="115"/>
          <w:position w:val="2"/>
          <w:sz w:val="18"/>
        </w:rPr>
        <w:t>Θ</w:t>
      </w:r>
      <w:r w:rsidRPr="00265780">
        <w:rPr>
          <w:rFonts w:ascii="Lucida Sans Unicode" w:hAnsi="Lucida Sans Unicode"/>
          <w:spacing w:val="-43"/>
          <w:w w:val="115"/>
          <w:position w:val="2"/>
          <w:sz w:val="18"/>
          <w:lang w:val="de-DE"/>
          <w:rPrChange w:id="928" w:author="SC9986" w:date="2022-08-04T09:18:00Z">
            <w:rPr>
              <w:rFonts w:ascii="Lucida Sans Unicode" w:hAnsi="Lucida Sans Unicode"/>
              <w:spacing w:val="-43"/>
              <w:w w:val="115"/>
              <w:position w:val="2"/>
              <w:sz w:val="18"/>
            </w:rPr>
          </w:rPrChange>
        </w:rPr>
        <w:t xml:space="preserve"> </w:t>
      </w:r>
      <w:r w:rsidRPr="00265780">
        <w:rPr>
          <w:rFonts w:ascii="Lucida Sans Unicode" w:hAnsi="Lucida Sans Unicode"/>
          <w:w w:val="115"/>
          <w:position w:val="2"/>
          <w:sz w:val="18"/>
          <w:lang w:val="de-DE"/>
          <w:rPrChange w:id="929" w:author="SC9986" w:date="2022-08-04T09:18:00Z">
            <w:rPr>
              <w:rFonts w:ascii="Lucida Sans Unicode" w:hAnsi="Lucida Sans Unicode"/>
              <w:w w:val="115"/>
              <w:position w:val="2"/>
              <w:sz w:val="18"/>
            </w:rPr>
          </w:rPrChange>
        </w:rPr>
        <w:t>€</w:t>
      </w:r>
      <w:r w:rsidRPr="00265780">
        <w:rPr>
          <w:rFonts w:ascii="Arial" w:hAnsi="Arial"/>
          <w:i/>
          <w:w w:val="115"/>
          <w:sz w:val="12"/>
          <w:lang w:val="de-DE"/>
          <w:rPrChange w:id="930" w:author="SC9986" w:date="2022-08-04T09:18:00Z">
            <w:rPr>
              <w:rFonts w:ascii="Arial" w:hAnsi="Arial"/>
              <w:i/>
              <w:w w:val="115"/>
              <w:sz w:val="12"/>
            </w:rPr>
          </w:rPrChange>
        </w:rPr>
        <w:t xml:space="preserve">m </w:t>
      </w:r>
      <w:r w:rsidRPr="00265780">
        <w:rPr>
          <w:i/>
          <w:w w:val="115"/>
          <w:position w:val="2"/>
          <w:sz w:val="18"/>
          <w:lang w:val="de-DE"/>
          <w:rPrChange w:id="931" w:author="SC9986" w:date="2022-08-04T09:18:00Z">
            <w:rPr>
              <w:i/>
              <w:w w:val="115"/>
              <w:position w:val="2"/>
              <w:sz w:val="18"/>
            </w:rPr>
          </w:rPrChange>
        </w:rPr>
        <w:t>e</w:t>
      </w:r>
      <w:r w:rsidRPr="00265780">
        <w:rPr>
          <w:rFonts w:ascii="Bookman Old Style" w:hAnsi="Bookman Old Style"/>
          <w:w w:val="115"/>
          <w:sz w:val="12"/>
          <w:lang w:val="de-DE"/>
          <w:rPrChange w:id="932" w:author="SC9986" w:date="2022-08-04T09:18:00Z">
            <w:rPr>
              <w:rFonts w:ascii="Bookman Old Style" w:hAnsi="Bookman Old Style"/>
              <w:w w:val="115"/>
              <w:sz w:val="12"/>
            </w:rPr>
          </w:rPrChange>
        </w:rPr>
        <w:t xml:space="preserve">1 </w:t>
      </w:r>
      <w:r w:rsidRPr="00265780">
        <w:rPr>
          <w:rFonts w:ascii="Lucida Sans Unicode" w:hAnsi="Lucida Sans Unicode"/>
          <w:w w:val="90"/>
          <w:position w:val="2"/>
          <w:sz w:val="18"/>
          <w:lang w:val="de-DE"/>
          <w:rPrChange w:id="933" w:author="SC9986" w:date="2022-08-04T09:18:00Z">
            <w:rPr>
              <w:rFonts w:ascii="Lucida Sans Unicode" w:hAnsi="Lucida Sans Unicode"/>
              <w:w w:val="90"/>
              <w:position w:val="2"/>
              <w:sz w:val="18"/>
            </w:rPr>
          </w:rPrChange>
        </w:rPr>
        <w:t xml:space="preserve">: </w:t>
      </w:r>
      <w:r>
        <w:rPr>
          <w:i/>
          <w:w w:val="115"/>
          <w:position w:val="2"/>
          <w:sz w:val="18"/>
        </w:rPr>
        <w:t>τ</w:t>
      </w:r>
    </w:p>
    <w:p w14:paraId="77CFF096" w14:textId="77777777" w:rsidR="00AF434A" w:rsidRDefault="00000000">
      <w:pPr>
        <w:spacing w:line="239" w:lineRule="exact"/>
        <w:ind w:left="755" w:right="304"/>
        <w:jc w:val="center"/>
        <w:rPr>
          <w:rFonts w:ascii="Swis721 Blk BT" w:hAnsi="Swis721 Blk BT"/>
          <w:i/>
          <w:sz w:val="12"/>
        </w:rPr>
      </w:pPr>
      <w:r>
        <w:rPr>
          <w:rFonts w:ascii="Lucida Sans Unicode" w:hAnsi="Lucida Sans Unicode"/>
          <w:w w:val="105"/>
          <w:position w:val="2"/>
          <w:sz w:val="18"/>
        </w:rPr>
        <w:t>Γ[</w:t>
      </w:r>
      <w:r>
        <w:rPr>
          <w:i/>
          <w:w w:val="105"/>
          <w:position w:val="2"/>
          <w:sz w:val="18"/>
        </w:rPr>
        <w:t xml:space="preserve">x </w:t>
      </w:r>
      <w:r>
        <w:rPr>
          <w:rFonts w:ascii="Lucida Sans Unicode" w:hAnsi="Lucida Sans Unicode"/>
          <w:position w:val="2"/>
          <w:sz w:val="18"/>
        </w:rPr>
        <w:t xml:space="preserve">›→ </w:t>
      </w:r>
      <w:r>
        <w:rPr>
          <w:i/>
          <w:w w:val="105"/>
          <w:position w:val="2"/>
          <w:sz w:val="18"/>
        </w:rPr>
        <w:t xml:space="preserve">τ </w:t>
      </w:r>
      <w:r>
        <w:rPr>
          <w:rFonts w:ascii="Lucida Sans Unicode" w:hAnsi="Lucida Sans Unicode"/>
          <w:position w:val="2"/>
          <w:sz w:val="18"/>
        </w:rPr>
        <w:t xml:space="preserve">]; </w:t>
      </w:r>
      <w:r>
        <w:rPr>
          <w:rFonts w:ascii="Lucida Sans Unicode" w:hAnsi="Lucida Sans Unicode"/>
          <w:w w:val="105"/>
          <w:position w:val="2"/>
          <w:sz w:val="18"/>
        </w:rPr>
        <w:t>Θ €</w:t>
      </w:r>
      <w:proofErr w:type="spellStart"/>
      <w:r>
        <w:rPr>
          <w:rFonts w:ascii="Arial" w:hAnsi="Arial"/>
          <w:i/>
          <w:w w:val="105"/>
          <w:sz w:val="12"/>
        </w:rPr>
        <w:t xml:space="preserve">m </w:t>
      </w:r>
      <w:r>
        <w:rPr>
          <w:i/>
          <w:w w:val="105"/>
          <w:position w:val="2"/>
          <w:sz w:val="18"/>
        </w:rPr>
        <w:t>e</w:t>
      </w:r>
      <w:proofErr w:type="spellEnd"/>
      <w:r>
        <w:rPr>
          <w:rFonts w:ascii="Bookman Old Style" w:hAnsi="Bookman Old Style"/>
          <w:w w:val="105"/>
          <w:sz w:val="12"/>
        </w:rPr>
        <w:t xml:space="preserve">2 </w:t>
      </w:r>
      <w:r>
        <w:rPr>
          <w:rFonts w:ascii="Lucida Sans Unicode" w:hAnsi="Lucida Sans Unicode"/>
          <w:position w:val="2"/>
          <w:sz w:val="18"/>
        </w:rPr>
        <w:t xml:space="preserve">: </w:t>
      </w:r>
      <w:r>
        <w:rPr>
          <w:i/>
          <w:w w:val="105"/>
          <w:position w:val="2"/>
          <w:sz w:val="18"/>
        </w:rPr>
        <w:t xml:space="preserve">τ </w:t>
      </w:r>
      <w:r>
        <w:rPr>
          <w:rFonts w:ascii="Swis721 Blk BT" w:hAnsi="Swis721 Blk BT"/>
          <w:i/>
          <w:w w:val="105"/>
          <w:position w:val="11"/>
          <w:sz w:val="12"/>
        </w:rPr>
        <w:t>j</w:t>
      </w:r>
    </w:p>
    <w:p w14:paraId="7F4DB45B" w14:textId="77777777" w:rsidR="00AF434A" w:rsidRDefault="00000000">
      <w:pPr>
        <w:pStyle w:val="BodyText"/>
        <w:spacing w:line="20" w:lineRule="exact"/>
        <w:ind w:left="476" w:right="-46"/>
        <w:rPr>
          <w:rFonts w:ascii="Swis721 Blk BT"/>
          <w:sz w:val="2"/>
        </w:rPr>
      </w:pPr>
      <w:r>
        <w:rPr>
          <w:rFonts w:ascii="Swis721 Blk BT"/>
          <w:sz w:val="2"/>
        </w:rPr>
      </w:r>
      <w:r>
        <w:rPr>
          <w:rFonts w:ascii="Swis721 Blk BT"/>
          <w:sz w:val="2"/>
        </w:rPr>
        <w:pict w14:anchorId="6BAE878A">
          <v:group id="_x0000_s1302" style="width:119.95pt;height:.4pt;mso-position-horizontal-relative:char;mso-position-vertical-relative:line" coordsize="2399,8">
            <v:line id="_x0000_s1303" style="position:absolute" from="0,4" to="2399,4" strokeweight=".38pt"/>
            <w10:anchorlock/>
          </v:group>
        </w:pict>
      </w:r>
    </w:p>
    <w:p w14:paraId="630D0FA7" w14:textId="77777777" w:rsidR="00AF434A" w:rsidRPr="00265780" w:rsidRDefault="00000000">
      <w:pPr>
        <w:spacing w:line="255" w:lineRule="exact"/>
        <w:ind w:left="554"/>
        <w:rPr>
          <w:rFonts w:ascii="Swis721 Blk BT" w:hAnsi="Swis721 Blk BT"/>
          <w:i/>
          <w:sz w:val="12"/>
          <w:lang w:val="de-DE"/>
          <w:rPrChange w:id="934" w:author="SC9986" w:date="2022-08-04T09:18:00Z">
            <w:rPr>
              <w:rFonts w:ascii="Swis721 Blk BT" w:hAnsi="Swis721 Blk BT"/>
              <w:i/>
              <w:sz w:val="12"/>
            </w:rPr>
          </w:rPrChange>
        </w:rPr>
      </w:pPr>
      <w:r>
        <w:rPr>
          <w:rFonts w:ascii="Lucida Sans Unicode" w:hAnsi="Lucida Sans Unicode"/>
          <w:w w:val="115"/>
          <w:position w:val="2"/>
          <w:sz w:val="18"/>
        </w:rPr>
        <w:t>Γ</w:t>
      </w:r>
      <w:r w:rsidRPr="00265780">
        <w:rPr>
          <w:rFonts w:ascii="Lucida Sans Unicode" w:hAnsi="Lucida Sans Unicode"/>
          <w:w w:val="115"/>
          <w:position w:val="2"/>
          <w:sz w:val="18"/>
          <w:lang w:val="de-DE"/>
          <w:rPrChange w:id="935" w:author="SC9986" w:date="2022-08-04T09:18:00Z">
            <w:rPr>
              <w:rFonts w:ascii="Lucida Sans Unicode" w:hAnsi="Lucida Sans Unicode"/>
              <w:w w:val="115"/>
              <w:position w:val="2"/>
              <w:sz w:val="18"/>
            </w:rPr>
          </w:rPrChange>
        </w:rPr>
        <w:t xml:space="preserve">; </w:t>
      </w:r>
      <w:r>
        <w:rPr>
          <w:rFonts w:ascii="Lucida Sans Unicode" w:hAnsi="Lucida Sans Unicode"/>
          <w:w w:val="115"/>
          <w:position w:val="2"/>
          <w:sz w:val="18"/>
        </w:rPr>
        <w:t>Θ</w:t>
      </w:r>
      <w:r w:rsidRPr="00265780">
        <w:rPr>
          <w:rFonts w:ascii="Lucida Sans Unicode" w:hAnsi="Lucida Sans Unicode"/>
          <w:w w:val="115"/>
          <w:position w:val="2"/>
          <w:sz w:val="18"/>
          <w:lang w:val="de-DE"/>
          <w:rPrChange w:id="936" w:author="SC9986" w:date="2022-08-04T09:18:00Z">
            <w:rPr>
              <w:rFonts w:ascii="Lucida Sans Unicode" w:hAnsi="Lucida Sans Unicode"/>
              <w:w w:val="115"/>
              <w:position w:val="2"/>
              <w:sz w:val="18"/>
            </w:rPr>
          </w:rPrChange>
        </w:rPr>
        <w:t xml:space="preserve"> €</w:t>
      </w:r>
      <w:r w:rsidRPr="00265780">
        <w:rPr>
          <w:rFonts w:ascii="Arial" w:hAnsi="Arial"/>
          <w:i/>
          <w:w w:val="115"/>
          <w:sz w:val="12"/>
          <w:lang w:val="de-DE"/>
          <w:rPrChange w:id="937" w:author="SC9986" w:date="2022-08-04T09:18:00Z">
            <w:rPr>
              <w:rFonts w:ascii="Arial" w:hAnsi="Arial"/>
              <w:i/>
              <w:w w:val="115"/>
              <w:sz w:val="12"/>
            </w:rPr>
          </w:rPrChange>
        </w:rPr>
        <w:t xml:space="preserve">m </w:t>
      </w:r>
      <w:proofErr w:type="spellStart"/>
      <w:r w:rsidRPr="00265780">
        <w:rPr>
          <w:w w:val="140"/>
          <w:position w:val="2"/>
          <w:sz w:val="18"/>
          <w:lang w:val="de-DE"/>
          <w:rPrChange w:id="938" w:author="SC9986" w:date="2022-08-04T09:18:00Z">
            <w:rPr>
              <w:w w:val="140"/>
              <w:position w:val="2"/>
              <w:sz w:val="18"/>
            </w:rPr>
          </w:rPrChange>
        </w:rPr>
        <w:t>let</w:t>
      </w:r>
      <w:proofErr w:type="spellEnd"/>
      <w:r w:rsidRPr="00265780">
        <w:rPr>
          <w:w w:val="140"/>
          <w:position w:val="2"/>
          <w:sz w:val="18"/>
          <w:lang w:val="de-DE"/>
          <w:rPrChange w:id="939" w:author="SC9986" w:date="2022-08-04T09:18:00Z">
            <w:rPr>
              <w:w w:val="140"/>
              <w:position w:val="2"/>
              <w:sz w:val="18"/>
            </w:rPr>
          </w:rPrChange>
        </w:rPr>
        <w:t xml:space="preserve"> </w:t>
      </w:r>
      <w:r w:rsidRPr="00265780">
        <w:rPr>
          <w:i/>
          <w:w w:val="115"/>
          <w:position w:val="2"/>
          <w:sz w:val="18"/>
          <w:lang w:val="de-DE"/>
          <w:rPrChange w:id="940" w:author="SC9986" w:date="2022-08-04T09:18:00Z">
            <w:rPr>
              <w:i/>
              <w:w w:val="115"/>
              <w:position w:val="2"/>
              <w:sz w:val="18"/>
            </w:rPr>
          </w:rPrChange>
        </w:rPr>
        <w:t xml:space="preserve">x </w:t>
      </w:r>
      <w:r w:rsidRPr="00265780">
        <w:rPr>
          <w:w w:val="110"/>
          <w:position w:val="2"/>
          <w:sz w:val="18"/>
          <w:lang w:val="de-DE"/>
          <w:rPrChange w:id="941" w:author="SC9986" w:date="2022-08-04T09:18:00Z">
            <w:rPr>
              <w:w w:val="110"/>
              <w:position w:val="2"/>
              <w:sz w:val="18"/>
            </w:rPr>
          </w:rPrChange>
        </w:rPr>
        <w:t xml:space="preserve">= </w:t>
      </w:r>
      <w:r w:rsidRPr="00265780">
        <w:rPr>
          <w:i/>
          <w:w w:val="115"/>
          <w:position w:val="2"/>
          <w:sz w:val="18"/>
          <w:lang w:val="de-DE"/>
          <w:rPrChange w:id="942" w:author="SC9986" w:date="2022-08-04T09:18:00Z">
            <w:rPr>
              <w:i/>
              <w:w w:val="115"/>
              <w:position w:val="2"/>
              <w:sz w:val="18"/>
            </w:rPr>
          </w:rPrChange>
        </w:rPr>
        <w:t>e</w:t>
      </w:r>
      <w:r w:rsidRPr="00265780">
        <w:rPr>
          <w:rFonts w:ascii="Bookman Old Style" w:hAnsi="Bookman Old Style"/>
          <w:w w:val="115"/>
          <w:sz w:val="12"/>
          <w:lang w:val="de-DE"/>
          <w:rPrChange w:id="943" w:author="SC9986" w:date="2022-08-04T09:18:00Z">
            <w:rPr>
              <w:rFonts w:ascii="Bookman Old Style" w:hAnsi="Bookman Old Style"/>
              <w:w w:val="115"/>
              <w:sz w:val="12"/>
            </w:rPr>
          </w:rPrChange>
        </w:rPr>
        <w:t xml:space="preserve">1 </w:t>
      </w:r>
      <w:r w:rsidRPr="00265780">
        <w:rPr>
          <w:w w:val="115"/>
          <w:position w:val="2"/>
          <w:sz w:val="18"/>
          <w:lang w:val="de-DE"/>
          <w:rPrChange w:id="944" w:author="SC9986" w:date="2022-08-04T09:18:00Z">
            <w:rPr>
              <w:w w:val="115"/>
              <w:position w:val="2"/>
              <w:sz w:val="18"/>
            </w:rPr>
          </w:rPrChange>
        </w:rPr>
        <w:t xml:space="preserve">in </w:t>
      </w:r>
      <w:r w:rsidRPr="00265780">
        <w:rPr>
          <w:i/>
          <w:w w:val="115"/>
          <w:position w:val="2"/>
          <w:sz w:val="18"/>
          <w:lang w:val="de-DE"/>
          <w:rPrChange w:id="945" w:author="SC9986" w:date="2022-08-04T09:18:00Z">
            <w:rPr>
              <w:i/>
              <w:w w:val="115"/>
              <w:position w:val="2"/>
              <w:sz w:val="18"/>
            </w:rPr>
          </w:rPrChange>
        </w:rPr>
        <w:t>e</w:t>
      </w:r>
      <w:r w:rsidRPr="00265780">
        <w:rPr>
          <w:rFonts w:ascii="Bookman Old Style" w:hAnsi="Bookman Old Style"/>
          <w:w w:val="115"/>
          <w:sz w:val="12"/>
          <w:lang w:val="de-DE"/>
          <w:rPrChange w:id="946" w:author="SC9986" w:date="2022-08-04T09:18:00Z">
            <w:rPr>
              <w:rFonts w:ascii="Bookman Old Style" w:hAnsi="Bookman Old Style"/>
              <w:w w:val="115"/>
              <w:sz w:val="12"/>
            </w:rPr>
          </w:rPrChange>
        </w:rPr>
        <w:t xml:space="preserve">2 </w:t>
      </w:r>
      <w:r w:rsidRPr="00265780">
        <w:rPr>
          <w:rFonts w:ascii="Lucida Sans Unicode" w:hAnsi="Lucida Sans Unicode"/>
          <w:w w:val="110"/>
          <w:position w:val="2"/>
          <w:sz w:val="18"/>
          <w:lang w:val="de-DE"/>
          <w:rPrChange w:id="947" w:author="SC9986" w:date="2022-08-04T09:18:00Z">
            <w:rPr>
              <w:rFonts w:ascii="Lucida Sans Unicode" w:hAnsi="Lucida Sans Unicode"/>
              <w:w w:val="110"/>
              <w:position w:val="2"/>
              <w:sz w:val="18"/>
            </w:rPr>
          </w:rPrChange>
        </w:rPr>
        <w:t xml:space="preserve">: </w:t>
      </w:r>
      <w:r>
        <w:rPr>
          <w:i/>
          <w:w w:val="115"/>
          <w:position w:val="2"/>
          <w:sz w:val="18"/>
        </w:rPr>
        <w:t>τ</w:t>
      </w:r>
      <w:r w:rsidRPr="00265780">
        <w:rPr>
          <w:i/>
          <w:w w:val="115"/>
          <w:position w:val="2"/>
          <w:sz w:val="18"/>
          <w:lang w:val="de-DE"/>
          <w:rPrChange w:id="948" w:author="SC9986" w:date="2022-08-04T09:18:00Z">
            <w:rPr>
              <w:i/>
              <w:w w:val="115"/>
              <w:position w:val="2"/>
              <w:sz w:val="18"/>
            </w:rPr>
          </w:rPrChange>
        </w:rPr>
        <w:t xml:space="preserve"> </w:t>
      </w:r>
      <w:r w:rsidRPr="00265780">
        <w:rPr>
          <w:rFonts w:ascii="Swis721 Blk BT" w:hAnsi="Swis721 Blk BT"/>
          <w:i/>
          <w:w w:val="115"/>
          <w:position w:val="11"/>
          <w:sz w:val="12"/>
          <w:lang w:val="de-DE"/>
          <w:rPrChange w:id="949" w:author="SC9986" w:date="2022-08-04T09:18:00Z">
            <w:rPr>
              <w:rFonts w:ascii="Swis721 Blk BT" w:hAnsi="Swis721 Blk BT"/>
              <w:i/>
              <w:w w:val="115"/>
              <w:position w:val="11"/>
              <w:sz w:val="12"/>
            </w:rPr>
          </w:rPrChange>
        </w:rPr>
        <w:t>j</w:t>
      </w:r>
    </w:p>
    <w:p w14:paraId="071E589B" w14:textId="77777777" w:rsidR="00AF434A" w:rsidRPr="00265780" w:rsidRDefault="00000000">
      <w:pPr>
        <w:spacing w:line="222" w:lineRule="exact"/>
        <w:ind w:left="511" w:right="23"/>
        <w:jc w:val="center"/>
        <w:rPr>
          <w:sz w:val="18"/>
          <w:lang w:val="de-DE"/>
          <w:rPrChange w:id="950" w:author="SC9986" w:date="2022-08-04T09:18:00Z">
            <w:rPr>
              <w:sz w:val="18"/>
            </w:rPr>
          </w:rPrChange>
        </w:rPr>
      </w:pPr>
      <w:r w:rsidRPr="00265780">
        <w:rPr>
          <w:lang w:val="de-DE"/>
          <w:rPrChange w:id="951" w:author="SC9986" w:date="2022-08-04T09:18:00Z">
            <w:rPr/>
          </w:rPrChange>
        </w:rPr>
        <w:br w:type="column"/>
      </w:r>
      <w:r w:rsidRPr="00265780">
        <w:rPr>
          <w:i/>
          <w:w w:val="105"/>
          <w:position w:val="2"/>
          <w:sz w:val="18"/>
          <w:lang w:val="de-DE"/>
          <w:rPrChange w:id="952" w:author="SC9986" w:date="2022-08-04T09:18:00Z">
            <w:rPr>
              <w:i/>
              <w:w w:val="105"/>
              <w:position w:val="2"/>
              <w:sz w:val="18"/>
            </w:rPr>
          </w:rPrChange>
        </w:rPr>
        <w:t xml:space="preserve">x </w:t>
      </w:r>
      <w:r w:rsidRPr="00265780">
        <w:rPr>
          <w:rFonts w:ascii="Lucida Sans Unicode" w:hAnsi="Lucida Sans Unicode"/>
          <w:w w:val="105"/>
          <w:position w:val="2"/>
          <w:sz w:val="18"/>
          <w:lang w:val="de-DE"/>
          <w:rPrChange w:id="953" w:author="SC9986" w:date="2022-08-04T09:18:00Z">
            <w:rPr>
              <w:rFonts w:ascii="Lucida Sans Unicode" w:hAnsi="Lucida Sans Unicode"/>
              <w:w w:val="105"/>
              <w:position w:val="2"/>
              <w:sz w:val="18"/>
            </w:rPr>
          </w:rPrChange>
        </w:rPr>
        <w:t xml:space="preserve">∈ </w:t>
      </w:r>
      <w:r w:rsidRPr="00265780">
        <w:rPr>
          <w:rFonts w:ascii="Arial" w:hAnsi="Arial"/>
          <w:i/>
          <w:w w:val="105"/>
          <w:position w:val="2"/>
          <w:sz w:val="18"/>
          <w:lang w:val="de-DE"/>
          <w:rPrChange w:id="954" w:author="SC9986" w:date="2022-08-04T09:18:00Z">
            <w:rPr>
              <w:rFonts w:ascii="Arial" w:hAnsi="Arial"/>
              <w:i/>
              <w:w w:val="105"/>
              <w:position w:val="2"/>
              <w:sz w:val="18"/>
            </w:rPr>
          </w:rPrChange>
        </w:rPr>
        <w:t xml:space="preserve">FV </w:t>
      </w:r>
      <w:r w:rsidRPr="00265780">
        <w:rPr>
          <w:rFonts w:ascii="Lucida Sans Unicode" w:hAnsi="Lucida Sans Unicode"/>
          <w:w w:val="105"/>
          <w:position w:val="2"/>
          <w:sz w:val="18"/>
          <w:lang w:val="de-DE"/>
          <w:rPrChange w:id="955" w:author="SC9986" w:date="2022-08-04T09:18:00Z">
            <w:rPr>
              <w:rFonts w:ascii="Lucida Sans Unicode" w:hAnsi="Lucida Sans Unicode"/>
              <w:w w:val="105"/>
              <w:position w:val="2"/>
              <w:sz w:val="18"/>
            </w:rPr>
          </w:rPrChange>
        </w:rPr>
        <w:t>(</w:t>
      </w:r>
      <w:r>
        <w:rPr>
          <w:i/>
          <w:w w:val="105"/>
          <w:position w:val="2"/>
          <w:sz w:val="18"/>
        </w:rPr>
        <w:t>τ</w:t>
      </w:r>
      <w:r w:rsidRPr="00265780">
        <w:rPr>
          <w:i/>
          <w:w w:val="105"/>
          <w:position w:val="2"/>
          <w:sz w:val="18"/>
          <w:lang w:val="de-DE"/>
          <w:rPrChange w:id="956" w:author="SC9986" w:date="2022-08-04T09:18:00Z">
            <w:rPr>
              <w:i/>
              <w:w w:val="105"/>
              <w:position w:val="2"/>
              <w:sz w:val="18"/>
            </w:rPr>
          </w:rPrChange>
        </w:rPr>
        <w:t xml:space="preserve"> </w:t>
      </w:r>
      <w:r w:rsidRPr="00265780">
        <w:rPr>
          <w:rFonts w:ascii="Swis721 Blk BT" w:hAnsi="Swis721 Blk BT"/>
          <w:i/>
          <w:w w:val="105"/>
          <w:position w:val="11"/>
          <w:sz w:val="12"/>
          <w:lang w:val="de-DE"/>
          <w:rPrChange w:id="957" w:author="SC9986" w:date="2022-08-04T09:18:00Z">
            <w:rPr>
              <w:rFonts w:ascii="Swis721 Blk BT" w:hAnsi="Swis721 Blk BT"/>
              <w:i/>
              <w:w w:val="105"/>
              <w:position w:val="11"/>
              <w:sz w:val="12"/>
            </w:rPr>
          </w:rPrChange>
        </w:rPr>
        <w:t>j</w:t>
      </w:r>
      <w:r w:rsidRPr="00265780">
        <w:rPr>
          <w:rFonts w:ascii="Lucida Sans Unicode" w:hAnsi="Lucida Sans Unicode"/>
          <w:w w:val="105"/>
          <w:position w:val="2"/>
          <w:sz w:val="18"/>
          <w:lang w:val="de-DE"/>
          <w:rPrChange w:id="958" w:author="SC9986" w:date="2022-08-04T09:18:00Z">
            <w:rPr>
              <w:rFonts w:ascii="Lucida Sans Unicode" w:hAnsi="Lucida Sans Unicode"/>
              <w:w w:val="105"/>
              <w:position w:val="2"/>
              <w:sz w:val="18"/>
            </w:rPr>
          </w:rPrChange>
        </w:rPr>
        <w:t xml:space="preserve">) ⇒ </w:t>
      </w:r>
      <w:r w:rsidRPr="00265780">
        <w:rPr>
          <w:i/>
          <w:w w:val="105"/>
          <w:position w:val="2"/>
          <w:sz w:val="18"/>
          <w:lang w:val="de-DE"/>
          <w:rPrChange w:id="959" w:author="SC9986" w:date="2022-08-04T09:18:00Z">
            <w:rPr>
              <w:i/>
              <w:w w:val="105"/>
              <w:position w:val="2"/>
              <w:sz w:val="18"/>
            </w:rPr>
          </w:rPrChange>
        </w:rPr>
        <w:t>e</w:t>
      </w:r>
      <w:r w:rsidRPr="00265780">
        <w:rPr>
          <w:rFonts w:ascii="Bookman Old Style" w:hAnsi="Bookman Old Style"/>
          <w:w w:val="105"/>
          <w:sz w:val="12"/>
          <w:lang w:val="de-DE"/>
          <w:rPrChange w:id="960" w:author="SC9986" w:date="2022-08-04T09:18:00Z">
            <w:rPr>
              <w:rFonts w:ascii="Bookman Old Style" w:hAnsi="Bookman Old Style"/>
              <w:w w:val="105"/>
              <w:sz w:val="12"/>
            </w:rPr>
          </w:rPrChange>
        </w:rPr>
        <w:t xml:space="preserve">1 </w:t>
      </w:r>
      <w:r w:rsidRPr="00265780">
        <w:rPr>
          <w:rFonts w:ascii="Lucida Sans Unicode" w:hAnsi="Lucida Sans Unicode"/>
          <w:w w:val="105"/>
          <w:position w:val="2"/>
          <w:sz w:val="18"/>
          <w:lang w:val="de-DE"/>
          <w:rPrChange w:id="961" w:author="SC9986" w:date="2022-08-04T09:18:00Z">
            <w:rPr>
              <w:rFonts w:ascii="Lucida Sans Unicode" w:hAnsi="Lucida Sans Unicode"/>
              <w:w w:val="105"/>
              <w:position w:val="2"/>
              <w:sz w:val="18"/>
            </w:rPr>
          </w:rPrChange>
        </w:rPr>
        <w:t xml:space="preserve">∈ </w:t>
      </w:r>
      <w:r w:rsidRPr="00265780">
        <w:rPr>
          <w:w w:val="105"/>
          <w:position w:val="2"/>
          <w:sz w:val="18"/>
          <w:lang w:val="de-DE"/>
          <w:rPrChange w:id="962" w:author="SC9986" w:date="2022-08-04T09:18:00Z">
            <w:rPr>
              <w:w w:val="105"/>
              <w:position w:val="2"/>
              <w:sz w:val="18"/>
            </w:rPr>
          </w:rPrChange>
        </w:rPr>
        <w:t>Bound</w:t>
      </w:r>
    </w:p>
    <w:p w14:paraId="3239EB1B" w14:textId="77777777" w:rsidR="00AF434A" w:rsidRPr="00265780" w:rsidRDefault="00000000">
      <w:pPr>
        <w:spacing w:line="206" w:lineRule="exact"/>
        <w:ind w:left="511" w:right="23"/>
        <w:jc w:val="center"/>
        <w:rPr>
          <w:sz w:val="18"/>
          <w:lang w:val="de-DE"/>
          <w:rPrChange w:id="963" w:author="SC9986" w:date="2022-08-04T09:18:00Z">
            <w:rPr>
              <w:sz w:val="18"/>
            </w:rPr>
          </w:rPrChange>
        </w:rPr>
      </w:pPr>
      <w:r>
        <w:pict w14:anchorId="2192A21C">
          <v:shape id="_x0000_s1301" type="#_x0000_t202" style="position:absolute;left:0;text-align:left;margin-left:355.2pt;margin-top:9.6pt;width:2.2pt;height:10.4pt;z-index:4984;mso-position-horizontal-relative:page" filled="f" stroked="f">
            <v:textbox inset="0,0,0,0">
              <w:txbxContent>
                <w:p w14:paraId="15617658" w14:textId="77777777" w:rsidR="00AF434A" w:rsidRDefault="00000000">
                  <w:pPr>
                    <w:spacing w:line="123" w:lineRule="exact"/>
                    <w:rPr>
                      <w:rFonts w:ascii="Swis721 Blk BT"/>
                      <w:i/>
                      <w:sz w:val="12"/>
                    </w:rPr>
                  </w:pPr>
                  <w:r>
                    <w:rPr>
                      <w:rFonts w:ascii="Swis721 Blk BT"/>
                      <w:i/>
                      <w:w w:val="113"/>
                      <w:sz w:val="12"/>
                    </w:rPr>
                    <w:t>j</w:t>
                  </w:r>
                </w:p>
              </w:txbxContent>
            </v:textbox>
            <w10:wrap anchorx="page"/>
          </v:shape>
        </w:pict>
      </w:r>
      <w:r>
        <w:rPr>
          <w:rFonts w:ascii="Lucida Sans Unicode" w:hAnsi="Lucida Sans Unicode"/>
          <w:w w:val="110"/>
          <w:position w:val="2"/>
          <w:sz w:val="18"/>
        </w:rPr>
        <w:t>Γ</w:t>
      </w:r>
      <w:r w:rsidRPr="00265780">
        <w:rPr>
          <w:rFonts w:ascii="Lucida Sans Unicode" w:hAnsi="Lucida Sans Unicode"/>
          <w:w w:val="110"/>
          <w:position w:val="2"/>
          <w:sz w:val="18"/>
          <w:lang w:val="de-DE"/>
          <w:rPrChange w:id="964" w:author="SC9986" w:date="2022-08-04T09:18: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965" w:author="SC9986" w:date="2022-08-04T09:18:00Z">
            <w:rPr>
              <w:rFonts w:ascii="Lucida Sans Unicode" w:hAnsi="Lucida Sans Unicode"/>
              <w:w w:val="110"/>
              <w:position w:val="2"/>
              <w:sz w:val="18"/>
            </w:rPr>
          </w:rPrChange>
        </w:rPr>
        <w:t xml:space="preserve"> €</w:t>
      </w:r>
      <w:r w:rsidRPr="00265780">
        <w:rPr>
          <w:rFonts w:ascii="Arial" w:hAnsi="Arial"/>
          <w:i/>
          <w:w w:val="110"/>
          <w:sz w:val="12"/>
          <w:lang w:val="de-DE"/>
          <w:rPrChange w:id="966" w:author="SC9986" w:date="2022-08-04T09:18:00Z">
            <w:rPr>
              <w:rFonts w:ascii="Arial" w:hAnsi="Arial"/>
              <w:i/>
              <w:w w:val="110"/>
              <w:sz w:val="12"/>
            </w:rPr>
          </w:rPrChange>
        </w:rPr>
        <w:t xml:space="preserve">m </w:t>
      </w:r>
      <w:r w:rsidRPr="00265780">
        <w:rPr>
          <w:i/>
          <w:w w:val="110"/>
          <w:position w:val="2"/>
          <w:sz w:val="18"/>
          <w:lang w:val="de-DE"/>
          <w:rPrChange w:id="967" w:author="SC9986" w:date="2022-08-04T09:18:00Z">
            <w:rPr>
              <w:i/>
              <w:w w:val="110"/>
              <w:position w:val="2"/>
              <w:sz w:val="18"/>
            </w:rPr>
          </w:rPrChange>
        </w:rPr>
        <w:t>e</w:t>
      </w:r>
      <w:r w:rsidRPr="00265780">
        <w:rPr>
          <w:rFonts w:ascii="Bookman Old Style" w:hAnsi="Bookman Old Style"/>
          <w:w w:val="110"/>
          <w:sz w:val="12"/>
          <w:lang w:val="de-DE"/>
          <w:rPrChange w:id="968" w:author="SC9986" w:date="2022-08-04T09:18:00Z">
            <w:rPr>
              <w:rFonts w:ascii="Bookman Old Style" w:hAnsi="Bookman Old Style"/>
              <w:w w:val="110"/>
              <w:sz w:val="12"/>
            </w:rPr>
          </w:rPrChange>
        </w:rPr>
        <w:t xml:space="preserve">1 </w:t>
      </w:r>
      <w:r w:rsidRPr="00265780">
        <w:rPr>
          <w:rFonts w:ascii="Lucida Sans Unicode" w:hAnsi="Lucida Sans Unicode"/>
          <w:w w:val="110"/>
          <w:position w:val="2"/>
          <w:sz w:val="18"/>
          <w:lang w:val="de-DE"/>
          <w:rPrChange w:id="969" w:author="SC9986" w:date="2022-08-04T09:18:00Z">
            <w:rPr>
              <w:rFonts w:ascii="Lucida Sans Unicode" w:hAnsi="Lucida Sans Unicode"/>
              <w:w w:val="110"/>
              <w:position w:val="2"/>
              <w:sz w:val="18"/>
            </w:rPr>
          </w:rPrChange>
        </w:rPr>
        <w:t xml:space="preserve">: </w:t>
      </w:r>
      <w:proofErr w:type="spellStart"/>
      <w:r w:rsidRPr="00265780">
        <w:rPr>
          <w:w w:val="130"/>
          <w:position w:val="2"/>
          <w:sz w:val="18"/>
          <w:lang w:val="de-DE"/>
          <w:rPrChange w:id="970" w:author="SC9986" w:date="2022-08-04T09:18:00Z">
            <w:rPr>
              <w:w w:val="130"/>
              <w:position w:val="2"/>
              <w:sz w:val="18"/>
            </w:rPr>
          </w:rPrChange>
        </w:rPr>
        <w:t>int</w:t>
      </w:r>
      <w:proofErr w:type="spellEnd"/>
    </w:p>
    <w:p w14:paraId="72FD3882" w14:textId="77777777" w:rsidR="00AF434A" w:rsidRPr="00265780" w:rsidRDefault="00000000">
      <w:pPr>
        <w:spacing w:line="235" w:lineRule="exact"/>
        <w:ind w:left="436" w:right="23"/>
        <w:jc w:val="center"/>
        <w:rPr>
          <w:i/>
          <w:sz w:val="18"/>
          <w:lang w:val="de-DE"/>
          <w:rPrChange w:id="971" w:author="SC9986" w:date="2022-08-04T09:18:00Z">
            <w:rPr>
              <w:i/>
              <w:sz w:val="18"/>
            </w:rPr>
          </w:rPrChange>
        </w:rPr>
      </w:pPr>
      <w:r>
        <w:rPr>
          <w:rFonts w:ascii="Lucida Sans Unicode" w:hAnsi="Lucida Sans Unicode"/>
          <w:w w:val="105"/>
          <w:position w:val="2"/>
          <w:sz w:val="18"/>
        </w:rPr>
        <w:t>Γ</w:t>
      </w:r>
      <w:r w:rsidRPr="00265780">
        <w:rPr>
          <w:rFonts w:ascii="Lucida Sans Unicode" w:hAnsi="Lucida Sans Unicode"/>
          <w:w w:val="105"/>
          <w:position w:val="2"/>
          <w:sz w:val="18"/>
          <w:lang w:val="de-DE"/>
          <w:rPrChange w:id="972" w:author="SC9986" w:date="2022-08-04T09:18:00Z">
            <w:rPr>
              <w:rFonts w:ascii="Lucida Sans Unicode" w:hAnsi="Lucida Sans Unicode"/>
              <w:w w:val="105"/>
              <w:position w:val="2"/>
              <w:sz w:val="18"/>
            </w:rPr>
          </w:rPrChange>
        </w:rPr>
        <w:t>[</w:t>
      </w:r>
      <w:r w:rsidRPr="00265780">
        <w:rPr>
          <w:i/>
          <w:w w:val="105"/>
          <w:position w:val="2"/>
          <w:sz w:val="18"/>
          <w:lang w:val="de-DE"/>
          <w:rPrChange w:id="973" w:author="SC9986" w:date="2022-08-04T09:18:00Z">
            <w:rPr>
              <w:i/>
              <w:w w:val="105"/>
              <w:position w:val="2"/>
              <w:sz w:val="18"/>
            </w:rPr>
          </w:rPrChange>
        </w:rPr>
        <w:t xml:space="preserve">x </w:t>
      </w:r>
      <w:r w:rsidRPr="00265780">
        <w:rPr>
          <w:rFonts w:ascii="Lucida Sans Unicode" w:hAnsi="Lucida Sans Unicode"/>
          <w:w w:val="105"/>
          <w:position w:val="2"/>
          <w:sz w:val="18"/>
          <w:lang w:val="de-DE"/>
          <w:rPrChange w:id="974" w:author="SC9986" w:date="2022-08-04T09:18:00Z">
            <w:rPr>
              <w:rFonts w:ascii="Lucida Sans Unicode" w:hAnsi="Lucida Sans Unicode"/>
              <w:w w:val="105"/>
              <w:position w:val="2"/>
              <w:sz w:val="18"/>
            </w:rPr>
          </w:rPrChange>
        </w:rPr>
        <w:t xml:space="preserve">›→ </w:t>
      </w:r>
      <w:proofErr w:type="spellStart"/>
      <w:r w:rsidRPr="00265780">
        <w:rPr>
          <w:w w:val="105"/>
          <w:position w:val="2"/>
          <w:sz w:val="18"/>
          <w:lang w:val="de-DE"/>
          <w:rPrChange w:id="975" w:author="SC9986" w:date="2022-08-04T09:18:00Z">
            <w:rPr>
              <w:w w:val="105"/>
              <w:position w:val="2"/>
              <w:sz w:val="18"/>
            </w:rPr>
          </w:rPrChange>
        </w:rPr>
        <w:t>int</w:t>
      </w:r>
      <w:proofErr w:type="spellEnd"/>
      <w:r w:rsidRPr="00265780">
        <w:rPr>
          <w:rFonts w:ascii="Lucida Sans Unicode" w:hAnsi="Lucida Sans Unicode"/>
          <w:w w:val="105"/>
          <w:position w:val="2"/>
          <w:sz w:val="18"/>
          <w:lang w:val="de-DE"/>
          <w:rPrChange w:id="976" w:author="SC9986" w:date="2022-08-04T09:18:00Z">
            <w:rPr>
              <w:rFonts w:ascii="Lucida Sans Unicode" w:hAnsi="Lucida Sans Unicode"/>
              <w:w w:val="105"/>
              <w:position w:val="2"/>
              <w:sz w:val="18"/>
            </w:rPr>
          </w:rPrChange>
        </w:rPr>
        <w:t xml:space="preserve">]; </w:t>
      </w:r>
      <w:r>
        <w:rPr>
          <w:rFonts w:ascii="Lucida Sans Unicode" w:hAnsi="Lucida Sans Unicode"/>
          <w:w w:val="105"/>
          <w:position w:val="2"/>
          <w:sz w:val="18"/>
        </w:rPr>
        <w:t>Θ</w:t>
      </w:r>
      <w:r w:rsidRPr="00265780">
        <w:rPr>
          <w:rFonts w:ascii="Lucida Sans Unicode" w:hAnsi="Lucida Sans Unicode"/>
          <w:w w:val="105"/>
          <w:position w:val="2"/>
          <w:sz w:val="18"/>
          <w:lang w:val="de-DE"/>
          <w:rPrChange w:id="977" w:author="SC9986" w:date="2022-08-04T09:18:00Z">
            <w:rPr>
              <w:rFonts w:ascii="Lucida Sans Unicode" w:hAnsi="Lucida Sans Unicode"/>
              <w:w w:val="105"/>
              <w:position w:val="2"/>
              <w:sz w:val="18"/>
            </w:rPr>
          </w:rPrChange>
        </w:rPr>
        <w:t>[</w:t>
      </w:r>
      <w:r w:rsidRPr="00265780">
        <w:rPr>
          <w:i/>
          <w:w w:val="105"/>
          <w:position w:val="2"/>
          <w:sz w:val="18"/>
          <w:lang w:val="de-DE"/>
          <w:rPrChange w:id="978" w:author="SC9986" w:date="2022-08-04T09:18:00Z">
            <w:rPr>
              <w:i/>
              <w:w w:val="105"/>
              <w:position w:val="2"/>
              <w:sz w:val="18"/>
            </w:rPr>
          </w:rPrChange>
        </w:rPr>
        <w:t xml:space="preserve">x </w:t>
      </w:r>
      <w:r w:rsidRPr="00265780">
        <w:rPr>
          <w:rFonts w:ascii="Lucida Sans Unicode" w:hAnsi="Lucida Sans Unicode"/>
          <w:w w:val="105"/>
          <w:position w:val="2"/>
          <w:sz w:val="18"/>
          <w:lang w:val="de-DE"/>
          <w:rPrChange w:id="979" w:author="SC9986" w:date="2022-08-04T09:18:00Z">
            <w:rPr>
              <w:rFonts w:ascii="Lucida Sans Unicode" w:hAnsi="Lucida Sans Unicode"/>
              <w:w w:val="105"/>
              <w:position w:val="2"/>
              <w:sz w:val="18"/>
            </w:rPr>
          </w:rPrChange>
        </w:rPr>
        <w:t xml:space="preserve">›→ </w:t>
      </w:r>
      <w:proofErr w:type="spellStart"/>
      <w:r w:rsidRPr="00265780">
        <w:rPr>
          <w:w w:val="105"/>
          <w:position w:val="2"/>
          <w:sz w:val="18"/>
          <w:lang w:val="de-DE"/>
          <w:rPrChange w:id="980" w:author="SC9986" w:date="2022-08-04T09:18:00Z">
            <w:rPr>
              <w:w w:val="105"/>
              <w:position w:val="2"/>
              <w:sz w:val="18"/>
            </w:rPr>
          </w:rPrChange>
        </w:rPr>
        <w:t>eq</w:t>
      </w:r>
      <w:proofErr w:type="spellEnd"/>
      <w:r w:rsidRPr="00265780">
        <w:rPr>
          <w:w w:val="105"/>
          <w:position w:val="2"/>
          <w:sz w:val="18"/>
          <w:lang w:val="de-DE"/>
          <w:rPrChange w:id="981" w:author="SC9986" w:date="2022-08-04T09:18:00Z">
            <w:rPr>
              <w:w w:val="105"/>
              <w:position w:val="2"/>
              <w:sz w:val="18"/>
            </w:rPr>
          </w:rPrChange>
        </w:rPr>
        <w:t xml:space="preserve"> </w:t>
      </w:r>
      <w:r w:rsidRPr="00265780">
        <w:rPr>
          <w:i/>
          <w:spacing w:val="3"/>
          <w:w w:val="105"/>
          <w:position w:val="2"/>
          <w:sz w:val="18"/>
          <w:lang w:val="de-DE"/>
          <w:rPrChange w:id="982" w:author="SC9986" w:date="2022-08-04T09:18:00Z">
            <w:rPr>
              <w:i/>
              <w:spacing w:val="3"/>
              <w:w w:val="105"/>
              <w:position w:val="2"/>
              <w:sz w:val="18"/>
            </w:rPr>
          </w:rPrChange>
        </w:rPr>
        <w:t>e</w:t>
      </w:r>
      <w:r w:rsidRPr="00265780">
        <w:rPr>
          <w:rFonts w:ascii="Bookman Old Style" w:hAnsi="Bookman Old Style"/>
          <w:spacing w:val="3"/>
          <w:w w:val="105"/>
          <w:sz w:val="12"/>
          <w:lang w:val="de-DE"/>
          <w:rPrChange w:id="983" w:author="SC9986" w:date="2022-08-04T09:18:00Z">
            <w:rPr>
              <w:rFonts w:ascii="Bookman Old Style" w:hAnsi="Bookman Old Style"/>
              <w:spacing w:val="3"/>
              <w:w w:val="105"/>
              <w:sz w:val="12"/>
            </w:rPr>
          </w:rPrChange>
        </w:rPr>
        <w:t>1</w:t>
      </w:r>
      <w:r w:rsidRPr="00265780">
        <w:rPr>
          <w:rFonts w:ascii="Lucida Sans Unicode" w:hAnsi="Lucida Sans Unicode"/>
          <w:spacing w:val="3"/>
          <w:w w:val="105"/>
          <w:position w:val="2"/>
          <w:sz w:val="18"/>
          <w:lang w:val="de-DE"/>
          <w:rPrChange w:id="984" w:author="SC9986" w:date="2022-08-04T09:18:00Z">
            <w:rPr>
              <w:rFonts w:ascii="Lucida Sans Unicode" w:hAnsi="Lucida Sans Unicode"/>
              <w:spacing w:val="3"/>
              <w:w w:val="105"/>
              <w:position w:val="2"/>
              <w:sz w:val="18"/>
            </w:rPr>
          </w:rPrChange>
        </w:rPr>
        <w:t xml:space="preserve">] </w:t>
      </w:r>
      <w:r w:rsidRPr="00265780">
        <w:rPr>
          <w:rFonts w:ascii="Lucida Sans Unicode" w:hAnsi="Lucida Sans Unicode"/>
          <w:w w:val="105"/>
          <w:position w:val="2"/>
          <w:sz w:val="18"/>
          <w:lang w:val="de-DE"/>
          <w:rPrChange w:id="985" w:author="SC9986" w:date="2022-08-04T09:18:00Z">
            <w:rPr>
              <w:rFonts w:ascii="Lucida Sans Unicode" w:hAnsi="Lucida Sans Unicode"/>
              <w:w w:val="105"/>
              <w:position w:val="2"/>
              <w:sz w:val="18"/>
            </w:rPr>
          </w:rPrChange>
        </w:rPr>
        <w:t>€</w:t>
      </w:r>
      <w:r w:rsidRPr="00265780">
        <w:rPr>
          <w:rFonts w:ascii="Arial" w:hAnsi="Arial"/>
          <w:i/>
          <w:w w:val="105"/>
          <w:sz w:val="12"/>
          <w:lang w:val="de-DE"/>
          <w:rPrChange w:id="986" w:author="SC9986" w:date="2022-08-04T09:18:00Z">
            <w:rPr>
              <w:rFonts w:ascii="Arial" w:hAnsi="Arial"/>
              <w:i/>
              <w:w w:val="105"/>
              <w:sz w:val="12"/>
            </w:rPr>
          </w:rPrChange>
        </w:rPr>
        <w:t xml:space="preserve">m  </w:t>
      </w:r>
      <w:r w:rsidRPr="00265780">
        <w:rPr>
          <w:i/>
          <w:w w:val="105"/>
          <w:position w:val="2"/>
          <w:sz w:val="18"/>
          <w:lang w:val="de-DE"/>
          <w:rPrChange w:id="987" w:author="SC9986" w:date="2022-08-04T09:18:00Z">
            <w:rPr>
              <w:i/>
              <w:w w:val="105"/>
              <w:position w:val="2"/>
              <w:sz w:val="18"/>
            </w:rPr>
          </w:rPrChange>
        </w:rPr>
        <w:t>e</w:t>
      </w:r>
      <w:r w:rsidRPr="00265780">
        <w:rPr>
          <w:rFonts w:ascii="Bookman Old Style" w:hAnsi="Bookman Old Style"/>
          <w:w w:val="105"/>
          <w:sz w:val="12"/>
          <w:lang w:val="de-DE"/>
          <w:rPrChange w:id="988" w:author="SC9986" w:date="2022-08-04T09:18:00Z">
            <w:rPr>
              <w:rFonts w:ascii="Bookman Old Style" w:hAnsi="Bookman Old Style"/>
              <w:w w:val="105"/>
              <w:sz w:val="12"/>
            </w:rPr>
          </w:rPrChange>
        </w:rPr>
        <w:t xml:space="preserve">2 </w:t>
      </w:r>
      <w:r w:rsidRPr="00265780">
        <w:rPr>
          <w:rFonts w:ascii="Lucida Sans Unicode" w:hAnsi="Lucida Sans Unicode"/>
          <w:w w:val="105"/>
          <w:position w:val="2"/>
          <w:sz w:val="18"/>
          <w:lang w:val="de-DE"/>
          <w:rPrChange w:id="989" w:author="SC9986" w:date="2022-08-04T09:18:00Z">
            <w:rPr>
              <w:rFonts w:ascii="Lucida Sans Unicode" w:hAnsi="Lucida Sans Unicode"/>
              <w:w w:val="105"/>
              <w:position w:val="2"/>
              <w:sz w:val="18"/>
            </w:rPr>
          </w:rPrChange>
        </w:rPr>
        <w:t>:</w:t>
      </w:r>
      <w:r w:rsidRPr="00265780">
        <w:rPr>
          <w:rFonts w:ascii="Lucida Sans Unicode" w:hAnsi="Lucida Sans Unicode"/>
          <w:spacing w:val="-43"/>
          <w:w w:val="105"/>
          <w:position w:val="2"/>
          <w:sz w:val="18"/>
          <w:lang w:val="de-DE"/>
          <w:rPrChange w:id="990" w:author="SC9986" w:date="2022-08-04T09:18:00Z">
            <w:rPr>
              <w:rFonts w:ascii="Lucida Sans Unicode" w:hAnsi="Lucida Sans Unicode"/>
              <w:spacing w:val="-43"/>
              <w:w w:val="105"/>
              <w:position w:val="2"/>
              <w:sz w:val="18"/>
            </w:rPr>
          </w:rPrChange>
        </w:rPr>
        <w:t xml:space="preserve"> </w:t>
      </w:r>
      <w:r>
        <w:rPr>
          <w:i/>
          <w:w w:val="105"/>
          <w:position w:val="2"/>
          <w:sz w:val="18"/>
        </w:rPr>
        <w:t>τ</w:t>
      </w:r>
    </w:p>
    <w:p w14:paraId="776DBAED" w14:textId="77777777" w:rsidR="00AF434A" w:rsidRPr="00265780" w:rsidRDefault="00000000">
      <w:pPr>
        <w:spacing w:line="275" w:lineRule="exact"/>
        <w:ind w:left="511" w:right="23"/>
        <w:jc w:val="center"/>
        <w:rPr>
          <w:rFonts w:ascii="Lucida Sans Unicode" w:hAnsi="Lucida Sans Unicode"/>
          <w:sz w:val="18"/>
          <w:lang w:val="de-DE"/>
          <w:rPrChange w:id="991" w:author="SC9986" w:date="2022-08-04T09:18:00Z">
            <w:rPr>
              <w:rFonts w:ascii="Lucida Sans Unicode" w:hAnsi="Lucida Sans Unicode"/>
              <w:sz w:val="18"/>
            </w:rPr>
          </w:rPrChange>
        </w:rPr>
      </w:pPr>
      <w:r>
        <w:pict w14:anchorId="1161D215">
          <v:line id="_x0000_s1300" style="position:absolute;left:0;text-align:left;z-index:4408;mso-position-horizontal-relative:page" from="215.3pt,.85pt" to="357.85pt,.85pt" strokeweight=".38pt">
            <w10:wrap anchorx="page"/>
          </v:line>
        </w:pict>
      </w:r>
      <w:r>
        <w:rPr>
          <w:rFonts w:ascii="Lucida Sans Unicode" w:hAnsi="Lucida Sans Unicode"/>
          <w:w w:val="115"/>
          <w:position w:val="2"/>
          <w:sz w:val="18"/>
        </w:rPr>
        <w:t>Γ</w:t>
      </w:r>
      <w:r w:rsidRPr="00265780">
        <w:rPr>
          <w:rFonts w:ascii="Lucida Sans Unicode" w:hAnsi="Lucida Sans Unicode"/>
          <w:w w:val="115"/>
          <w:position w:val="2"/>
          <w:sz w:val="18"/>
          <w:lang w:val="de-DE"/>
          <w:rPrChange w:id="992" w:author="SC9986" w:date="2022-08-04T09:18:00Z">
            <w:rPr>
              <w:rFonts w:ascii="Lucida Sans Unicode" w:hAnsi="Lucida Sans Unicode"/>
              <w:w w:val="115"/>
              <w:position w:val="2"/>
              <w:sz w:val="18"/>
            </w:rPr>
          </w:rPrChange>
        </w:rPr>
        <w:t>;</w:t>
      </w:r>
      <w:r w:rsidRPr="00265780">
        <w:rPr>
          <w:rFonts w:ascii="Lucida Sans Unicode" w:hAnsi="Lucida Sans Unicode"/>
          <w:spacing w:val="-37"/>
          <w:w w:val="115"/>
          <w:position w:val="2"/>
          <w:sz w:val="18"/>
          <w:lang w:val="de-DE"/>
          <w:rPrChange w:id="993" w:author="SC9986" w:date="2022-08-04T09:18:00Z">
            <w:rPr>
              <w:rFonts w:ascii="Lucida Sans Unicode" w:hAnsi="Lucida Sans Unicode"/>
              <w:spacing w:val="-37"/>
              <w:w w:val="115"/>
              <w:position w:val="2"/>
              <w:sz w:val="18"/>
            </w:rPr>
          </w:rPrChange>
        </w:rPr>
        <w:t xml:space="preserve"> </w:t>
      </w:r>
      <w:r>
        <w:rPr>
          <w:rFonts w:ascii="Lucida Sans Unicode" w:hAnsi="Lucida Sans Unicode"/>
          <w:w w:val="115"/>
          <w:position w:val="2"/>
          <w:sz w:val="18"/>
        </w:rPr>
        <w:t>Θ</w:t>
      </w:r>
      <w:r w:rsidRPr="00265780">
        <w:rPr>
          <w:rFonts w:ascii="Lucida Sans Unicode" w:hAnsi="Lucida Sans Unicode"/>
          <w:spacing w:val="-16"/>
          <w:w w:val="115"/>
          <w:position w:val="2"/>
          <w:sz w:val="18"/>
          <w:lang w:val="de-DE"/>
          <w:rPrChange w:id="994" w:author="SC9986" w:date="2022-08-04T09:18:00Z">
            <w:rPr>
              <w:rFonts w:ascii="Lucida Sans Unicode" w:hAnsi="Lucida Sans Unicode"/>
              <w:spacing w:val="-16"/>
              <w:w w:val="115"/>
              <w:position w:val="2"/>
              <w:sz w:val="18"/>
            </w:rPr>
          </w:rPrChange>
        </w:rPr>
        <w:t xml:space="preserve"> </w:t>
      </w:r>
      <w:r w:rsidRPr="00265780">
        <w:rPr>
          <w:rFonts w:ascii="Lucida Sans Unicode" w:hAnsi="Lucida Sans Unicode"/>
          <w:w w:val="115"/>
          <w:position w:val="2"/>
          <w:sz w:val="18"/>
          <w:lang w:val="de-DE"/>
          <w:rPrChange w:id="995" w:author="SC9986" w:date="2022-08-04T09:18:00Z">
            <w:rPr>
              <w:rFonts w:ascii="Lucida Sans Unicode" w:hAnsi="Lucida Sans Unicode"/>
              <w:w w:val="115"/>
              <w:position w:val="2"/>
              <w:sz w:val="18"/>
            </w:rPr>
          </w:rPrChange>
        </w:rPr>
        <w:t>€</w:t>
      </w:r>
      <w:r w:rsidRPr="00265780">
        <w:rPr>
          <w:rFonts w:ascii="Arial" w:hAnsi="Arial"/>
          <w:i/>
          <w:w w:val="115"/>
          <w:sz w:val="12"/>
          <w:lang w:val="de-DE"/>
          <w:rPrChange w:id="996" w:author="SC9986" w:date="2022-08-04T09:18:00Z">
            <w:rPr>
              <w:rFonts w:ascii="Arial" w:hAnsi="Arial"/>
              <w:i/>
              <w:w w:val="115"/>
              <w:sz w:val="12"/>
            </w:rPr>
          </w:rPrChange>
        </w:rPr>
        <w:t>m</w:t>
      </w:r>
      <w:r w:rsidRPr="00265780">
        <w:rPr>
          <w:rFonts w:ascii="Arial" w:hAnsi="Arial"/>
          <w:i/>
          <w:spacing w:val="21"/>
          <w:w w:val="115"/>
          <w:sz w:val="12"/>
          <w:lang w:val="de-DE"/>
          <w:rPrChange w:id="997" w:author="SC9986" w:date="2022-08-04T09:18:00Z">
            <w:rPr>
              <w:rFonts w:ascii="Arial" w:hAnsi="Arial"/>
              <w:i/>
              <w:spacing w:val="21"/>
              <w:w w:val="115"/>
              <w:sz w:val="12"/>
            </w:rPr>
          </w:rPrChange>
        </w:rPr>
        <w:t xml:space="preserve"> </w:t>
      </w:r>
      <w:proofErr w:type="spellStart"/>
      <w:r w:rsidRPr="00265780">
        <w:rPr>
          <w:w w:val="135"/>
          <w:position w:val="2"/>
          <w:sz w:val="18"/>
          <w:lang w:val="de-DE"/>
          <w:rPrChange w:id="998" w:author="SC9986" w:date="2022-08-04T09:18:00Z">
            <w:rPr>
              <w:w w:val="135"/>
              <w:position w:val="2"/>
              <w:sz w:val="18"/>
            </w:rPr>
          </w:rPrChange>
        </w:rPr>
        <w:t>let</w:t>
      </w:r>
      <w:proofErr w:type="spellEnd"/>
      <w:r w:rsidRPr="00265780">
        <w:rPr>
          <w:spacing w:val="1"/>
          <w:w w:val="135"/>
          <w:position w:val="2"/>
          <w:sz w:val="18"/>
          <w:lang w:val="de-DE"/>
          <w:rPrChange w:id="999" w:author="SC9986" w:date="2022-08-04T09:18:00Z">
            <w:rPr>
              <w:spacing w:val="1"/>
              <w:w w:val="135"/>
              <w:position w:val="2"/>
              <w:sz w:val="18"/>
            </w:rPr>
          </w:rPrChange>
        </w:rPr>
        <w:t xml:space="preserve"> </w:t>
      </w:r>
      <w:r w:rsidRPr="00265780">
        <w:rPr>
          <w:i/>
          <w:w w:val="115"/>
          <w:position w:val="2"/>
          <w:sz w:val="18"/>
          <w:lang w:val="de-DE"/>
          <w:rPrChange w:id="1000" w:author="SC9986" w:date="2022-08-04T09:18:00Z">
            <w:rPr>
              <w:i/>
              <w:w w:val="115"/>
              <w:position w:val="2"/>
              <w:sz w:val="18"/>
            </w:rPr>
          </w:rPrChange>
        </w:rPr>
        <w:t>x</w:t>
      </w:r>
      <w:r w:rsidRPr="00265780">
        <w:rPr>
          <w:i/>
          <w:spacing w:val="-23"/>
          <w:w w:val="115"/>
          <w:position w:val="2"/>
          <w:sz w:val="18"/>
          <w:lang w:val="de-DE"/>
          <w:rPrChange w:id="1001" w:author="SC9986" w:date="2022-08-04T09:18:00Z">
            <w:rPr>
              <w:i/>
              <w:spacing w:val="-23"/>
              <w:w w:val="115"/>
              <w:position w:val="2"/>
              <w:sz w:val="18"/>
            </w:rPr>
          </w:rPrChange>
        </w:rPr>
        <w:t xml:space="preserve"> </w:t>
      </w:r>
      <w:r w:rsidRPr="00265780">
        <w:rPr>
          <w:w w:val="115"/>
          <w:position w:val="2"/>
          <w:sz w:val="18"/>
          <w:lang w:val="de-DE"/>
          <w:rPrChange w:id="1002" w:author="SC9986" w:date="2022-08-04T09:18:00Z">
            <w:rPr>
              <w:w w:val="115"/>
              <w:position w:val="2"/>
              <w:sz w:val="18"/>
            </w:rPr>
          </w:rPrChange>
        </w:rPr>
        <w:t>=</w:t>
      </w:r>
      <w:r w:rsidRPr="00265780">
        <w:rPr>
          <w:spacing w:val="-22"/>
          <w:w w:val="115"/>
          <w:position w:val="2"/>
          <w:sz w:val="18"/>
          <w:lang w:val="de-DE"/>
          <w:rPrChange w:id="1003" w:author="SC9986" w:date="2022-08-04T09:18:00Z">
            <w:rPr>
              <w:spacing w:val="-22"/>
              <w:w w:val="115"/>
              <w:position w:val="2"/>
              <w:sz w:val="18"/>
            </w:rPr>
          </w:rPrChange>
        </w:rPr>
        <w:t xml:space="preserve"> </w:t>
      </w:r>
      <w:r w:rsidRPr="00265780">
        <w:rPr>
          <w:i/>
          <w:w w:val="115"/>
          <w:position w:val="2"/>
          <w:sz w:val="18"/>
          <w:lang w:val="de-DE"/>
          <w:rPrChange w:id="1004" w:author="SC9986" w:date="2022-08-04T09:18:00Z">
            <w:rPr>
              <w:i/>
              <w:w w:val="115"/>
              <w:position w:val="2"/>
              <w:sz w:val="18"/>
            </w:rPr>
          </w:rPrChange>
        </w:rPr>
        <w:t>e</w:t>
      </w:r>
      <w:r w:rsidRPr="00265780">
        <w:rPr>
          <w:rFonts w:ascii="Bookman Old Style" w:hAnsi="Bookman Old Style"/>
          <w:w w:val="115"/>
          <w:sz w:val="12"/>
          <w:lang w:val="de-DE"/>
          <w:rPrChange w:id="1005" w:author="SC9986" w:date="2022-08-04T09:18:00Z">
            <w:rPr>
              <w:rFonts w:ascii="Bookman Old Style" w:hAnsi="Bookman Old Style"/>
              <w:w w:val="115"/>
              <w:sz w:val="12"/>
            </w:rPr>
          </w:rPrChange>
        </w:rPr>
        <w:t>1</w:t>
      </w:r>
      <w:r w:rsidRPr="00265780">
        <w:rPr>
          <w:rFonts w:ascii="Bookman Old Style" w:hAnsi="Bookman Old Style"/>
          <w:spacing w:val="27"/>
          <w:w w:val="115"/>
          <w:sz w:val="12"/>
          <w:lang w:val="de-DE"/>
          <w:rPrChange w:id="1006" w:author="SC9986" w:date="2022-08-04T09:18:00Z">
            <w:rPr>
              <w:rFonts w:ascii="Bookman Old Style" w:hAnsi="Bookman Old Style"/>
              <w:spacing w:val="27"/>
              <w:w w:val="115"/>
              <w:sz w:val="12"/>
            </w:rPr>
          </w:rPrChange>
        </w:rPr>
        <w:t xml:space="preserve"> </w:t>
      </w:r>
      <w:r w:rsidRPr="00265780">
        <w:rPr>
          <w:w w:val="115"/>
          <w:position w:val="2"/>
          <w:sz w:val="18"/>
          <w:lang w:val="de-DE"/>
          <w:rPrChange w:id="1007" w:author="SC9986" w:date="2022-08-04T09:18:00Z">
            <w:rPr>
              <w:w w:val="115"/>
              <w:position w:val="2"/>
              <w:sz w:val="18"/>
            </w:rPr>
          </w:rPrChange>
        </w:rPr>
        <w:t>in</w:t>
      </w:r>
      <w:r w:rsidRPr="00265780">
        <w:rPr>
          <w:spacing w:val="-2"/>
          <w:w w:val="115"/>
          <w:position w:val="2"/>
          <w:sz w:val="18"/>
          <w:lang w:val="de-DE"/>
          <w:rPrChange w:id="1008" w:author="SC9986" w:date="2022-08-04T09:18:00Z">
            <w:rPr>
              <w:spacing w:val="-2"/>
              <w:w w:val="115"/>
              <w:position w:val="2"/>
              <w:sz w:val="18"/>
            </w:rPr>
          </w:rPrChange>
        </w:rPr>
        <w:t xml:space="preserve"> </w:t>
      </w:r>
      <w:r w:rsidRPr="00265780">
        <w:rPr>
          <w:i/>
          <w:w w:val="115"/>
          <w:position w:val="2"/>
          <w:sz w:val="18"/>
          <w:lang w:val="de-DE"/>
          <w:rPrChange w:id="1009" w:author="SC9986" w:date="2022-08-04T09:18:00Z">
            <w:rPr>
              <w:i/>
              <w:w w:val="115"/>
              <w:position w:val="2"/>
              <w:sz w:val="18"/>
            </w:rPr>
          </w:rPrChange>
        </w:rPr>
        <w:t>e</w:t>
      </w:r>
      <w:r w:rsidRPr="00265780">
        <w:rPr>
          <w:rFonts w:ascii="Bookman Old Style" w:hAnsi="Bookman Old Style"/>
          <w:w w:val="115"/>
          <w:sz w:val="12"/>
          <w:lang w:val="de-DE"/>
          <w:rPrChange w:id="1010" w:author="SC9986" w:date="2022-08-04T09:18:00Z">
            <w:rPr>
              <w:rFonts w:ascii="Bookman Old Style" w:hAnsi="Bookman Old Style"/>
              <w:w w:val="115"/>
              <w:sz w:val="12"/>
            </w:rPr>
          </w:rPrChange>
        </w:rPr>
        <w:t>2</w:t>
      </w:r>
      <w:r w:rsidRPr="00265780">
        <w:rPr>
          <w:rFonts w:ascii="Bookman Old Style" w:hAnsi="Bookman Old Style"/>
          <w:spacing w:val="15"/>
          <w:w w:val="115"/>
          <w:sz w:val="12"/>
          <w:lang w:val="de-DE"/>
          <w:rPrChange w:id="1011" w:author="SC9986" w:date="2022-08-04T09:18:00Z">
            <w:rPr>
              <w:rFonts w:ascii="Bookman Old Style" w:hAnsi="Bookman Old Style"/>
              <w:spacing w:val="15"/>
              <w:w w:val="115"/>
              <w:sz w:val="12"/>
            </w:rPr>
          </w:rPrChange>
        </w:rPr>
        <w:t xml:space="preserve"> </w:t>
      </w:r>
      <w:r w:rsidRPr="00265780">
        <w:rPr>
          <w:rFonts w:ascii="Lucida Sans Unicode" w:hAnsi="Lucida Sans Unicode"/>
          <w:w w:val="115"/>
          <w:position w:val="2"/>
          <w:sz w:val="18"/>
          <w:lang w:val="de-DE"/>
          <w:rPrChange w:id="1012" w:author="SC9986" w:date="2022-08-04T09:18:00Z">
            <w:rPr>
              <w:rFonts w:ascii="Lucida Sans Unicode" w:hAnsi="Lucida Sans Unicode"/>
              <w:w w:val="115"/>
              <w:position w:val="2"/>
              <w:sz w:val="18"/>
            </w:rPr>
          </w:rPrChange>
        </w:rPr>
        <w:t>:</w:t>
      </w:r>
      <w:r w:rsidRPr="00265780">
        <w:rPr>
          <w:rFonts w:ascii="Lucida Sans Unicode" w:hAnsi="Lucida Sans Unicode"/>
          <w:spacing w:val="-16"/>
          <w:w w:val="115"/>
          <w:position w:val="2"/>
          <w:sz w:val="18"/>
          <w:lang w:val="de-DE"/>
          <w:rPrChange w:id="1013" w:author="SC9986" w:date="2022-08-04T09:18:00Z">
            <w:rPr>
              <w:rFonts w:ascii="Lucida Sans Unicode" w:hAnsi="Lucida Sans Unicode"/>
              <w:spacing w:val="-16"/>
              <w:w w:val="115"/>
              <w:position w:val="2"/>
              <w:sz w:val="18"/>
            </w:rPr>
          </w:rPrChange>
        </w:rPr>
        <w:t xml:space="preserve"> </w:t>
      </w:r>
      <w:r>
        <w:rPr>
          <w:i/>
          <w:w w:val="115"/>
          <w:position w:val="2"/>
          <w:sz w:val="18"/>
        </w:rPr>
        <w:t>τ</w:t>
      </w:r>
      <w:r w:rsidRPr="00265780">
        <w:rPr>
          <w:i/>
          <w:spacing w:val="-32"/>
          <w:w w:val="115"/>
          <w:position w:val="2"/>
          <w:sz w:val="18"/>
          <w:lang w:val="de-DE"/>
          <w:rPrChange w:id="1014" w:author="SC9986" w:date="2022-08-04T09:18:00Z">
            <w:rPr>
              <w:i/>
              <w:spacing w:val="-32"/>
              <w:w w:val="115"/>
              <w:position w:val="2"/>
              <w:sz w:val="18"/>
            </w:rPr>
          </w:rPrChange>
        </w:rPr>
        <w:t xml:space="preserve"> </w:t>
      </w:r>
      <w:r w:rsidRPr="00265780">
        <w:rPr>
          <w:rFonts w:ascii="Swis721 Blk BT" w:hAnsi="Swis721 Blk BT"/>
          <w:i/>
          <w:spacing w:val="2"/>
          <w:w w:val="115"/>
          <w:position w:val="11"/>
          <w:sz w:val="12"/>
          <w:lang w:val="de-DE"/>
          <w:rPrChange w:id="1015" w:author="SC9986" w:date="2022-08-04T09:18:00Z">
            <w:rPr>
              <w:rFonts w:ascii="Swis721 Blk BT" w:hAnsi="Swis721 Blk BT"/>
              <w:i/>
              <w:spacing w:val="2"/>
              <w:w w:val="115"/>
              <w:position w:val="11"/>
              <w:sz w:val="12"/>
            </w:rPr>
          </w:rPrChange>
        </w:rPr>
        <w:t>j</w:t>
      </w:r>
      <w:r w:rsidRPr="00265780">
        <w:rPr>
          <w:rFonts w:ascii="Lucida Sans Unicode" w:hAnsi="Lucida Sans Unicode"/>
          <w:spacing w:val="2"/>
          <w:w w:val="115"/>
          <w:position w:val="2"/>
          <w:sz w:val="18"/>
          <w:lang w:val="de-DE"/>
          <w:rPrChange w:id="1016" w:author="SC9986" w:date="2022-08-04T09:18:00Z">
            <w:rPr>
              <w:rFonts w:ascii="Lucida Sans Unicode" w:hAnsi="Lucida Sans Unicode"/>
              <w:spacing w:val="2"/>
              <w:w w:val="115"/>
              <w:position w:val="2"/>
              <w:sz w:val="18"/>
            </w:rPr>
          </w:rPrChange>
        </w:rPr>
        <w:t>[</w:t>
      </w:r>
      <w:r w:rsidRPr="00265780">
        <w:rPr>
          <w:i/>
          <w:spacing w:val="2"/>
          <w:w w:val="115"/>
          <w:position w:val="2"/>
          <w:sz w:val="18"/>
          <w:lang w:val="de-DE"/>
          <w:rPrChange w:id="1017" w:author="SC9986" w:date="2022-08-04T09:18:00Z">
            <w:rPr>
              <w:i/>
              <w:spacing w:val="2"/>
              <w:w w:val="115"/>
              <w:position w:val="2"/>
              <w:sz w:val="18"/>
            </w:rPr>
          </w:rPrChange>
        </w:rPr>
        <w:t>e</w:t>
      </w:r>
      <w:r w:rsidRPr="00265780">
        <w:rPr>
          <w:rFonts w:ascii="Bookman Old Style" w:hAnsi="Bookman Old Style"/>
          <w:spacing w:val="2"/>
          <w:w w:val="115"/>
          <w:sz w:val="12"/>
          <w:lang w:val="de-DE"/>
          <w:rPrChange w:id="1018" w:author="SC9986" w:date="2022-08-04T09:18:00Z">
            <w:rPr>
              <w:rFonts w:ascii="Bookman Old Style" w:hAnsi="Bookman Old Style"/>
              <w:spacing w:val="2"/>
              <w:w w:val="115"/>
              <w:sz w:val="12"/>
            </w:rPr>
          </w:rPrChange>
        </w:rPr>
        <w:t>1</w:t>
      </w:r>
      <w:r w:rsidRPr="00265780">
        <w:rPr>
          <w:i/>
          <w:spacing w:val="2"/>
          <w:w w:val="115"/>
          <w:position w:val="2"/>
          <w:sz w:val="18"/>
          <w:lang w:val="de-DE"/>
          <w:rPrChange w:id="1019" w:author="SC9986" w:date="2022-08-04T09:18:00Z">
            <w:rPr>
              <w:i/>
              <w:spacing w:val="2"/>
              <w:w w:val="115"/>
              <w:position w:val="2"/>
              <w:sz w:val="18"/>
            </w:rPr>
          </w:rPrChange>
        </w:rPr>
        <w:t>/x</w:t>
      </w:r>
      <w:r w:rsidRPr="00265780">
        <w:rPr>
          <w:rFonts w:ascii="Lucida Sans Unicode" w:hAnsi="Lucida Sans Unicode"/>
          <w:spacing w:val="2"/>
          <w:w w:val="115"/>
          <w:position w:val="2"/>
          <w:sz w:val="18"/>
          <w:lang w:val="de-DE"/>
          <w:rPrChange w:id="1020" w:author="SC9986" w:date="2022-08-04T09:18:00Z">
            <w:rPr>
              <w:rFonts w:ascii="Lucida Sans Unicode" w:hAnsi="Lucida Sans Unicode"/>
              <w:spacing w:val="2"/>
              <w:w w:val="115"/>
              <w:position w:val="2"/>
              <w:sz w:val="18"/>
            </w:rPr>
          </w:rPrChange>
        </w:rPr>
        <w:t>]</w:t>
      </w:r>
    </w:p>
    <w:p w14:paraId="47A8FEEC" w14:textId="77777777" w:rsidR="00AF434A" w:rsidRPr="00265780" w:rsidRDefault="00000000">
      <w:pPr>
        <w:spacing w:before="148" w:line="200" w:lineRule="exact"/>
        <w:ind w:right="210"/>
        <w:jc w:val="right"/>
        <w:rPr>
          <w:sz w:val="14"/>
          <w:lang w:val="de-DE"/>
          <w:rPrChange w:id="1021" w:author="SC9986" w:date="2022-08-04T09:18:00Z">
            <w:rPr>
              <w:sz w:val="14"/>
            </w:rPr>
          </w:rPrChange>
        </w:rPr>
      </w:pPr>
      <w:r>
        <w:pict w14:anchorId="70C53529">
          <v:line id="_x0000_s1299" style="position:absolute;left:0;text-align:left;z-index:4528;mso-position-horizontal-relative:page" from="397.8pt,21pt" to="403.05pt,21pt" strokeweight=".38pt">
            <w10:wrap anchorx="page"/>
          </v:line>
        </w:pict>
      </w:r>
      <w:r>
        <w:pict w14:anchorId="58955550">
          <v:line id="_x0000_s1298" style="position:absolute;left:0;text-align:left;z-index:4552;mso-position-horizontal-relative:page" from="408.15pt,21pt" to="413.25pt,21pt" strokeweight=".38pt">
            <w10:wrap anchorx="page"/>
          </v:line>
        </w:pict>
      </w:r>
      <w:r>
        <w:pict w14:anchorId="73F6BBCC">
          <v:line id="_x0000_s1297" style="position:absolute;left:0;text-align:left;z-index:4576;mso-position-horizontal-relative:page" from="485.45pt,21pt" to="489.75pt,21pt" strokeweight=".38pt">
            <w10:wrap anchorx="page"/>
          </v:line>
        </w:pict>
      </w:r>
      <w:r w:rsidRPr="00265780">
        <w:rPr>
          <w:sz w:val="18"/>
          <w:lang w:val="de-DE"/>
          <w:rPrChange w:id="1022" w:author="SC9986" w:date="2022-08-04T09:18:00Z">
            <w:rPr>
              <w:sz w:val="18"/>
            </w:rPr>
          </w:rPrChange>
        </w:rPr>
        <w:t>T-F</w:t>
      </w:r>
      <w:r w:rsidRPr="00265780">
        <w:rPr>
          <w:sz w:val="14"/>
          <w:lang w:val="de-DE"/>
          <w:rPrChange w:id="1023" w:author="SC9986" w:date="2022-08-04T09:18:00Z">
            <w:rPr>
              <w:sz w:val="14"/>
            </w:rPr>
          </w:rPrChange>
        </w:rPr>
        <w:t>UN</w:t>
      </w:r>
    </w:p>
    <w:p w14:paraId="39488212" w14:textId="77777777" w:rsidR="00AF434A" w:rsidRPr="00265780" w:rsidRDefault="00000000">
      <w:pPr>
        <w:pStyle w:val="BodyText"/>
        <w:spacing w:before="6"/>
        <w:rPr>
          <w:sz w:val="21"/>
          <w:lang w:val="de-DE"/>
          <w:rPrChange w:id="1024" w:author="SC9986" w:date="2022-08-04T09:18:00Z">
            <w:rPr>
              <w:sz w:val="21"/>
            </w:rPr>
          </w:rPrChange>
        </w:rPr>
      </w:pPr>
      <w:r w:rsidRPr="00265780">
        <w:rPr>
          <w:lang w:val="de-DE"/>
          <w:rPrChange w:id="1025" w:author="SC9986" w:date="2022-08-04T09:18:00Z">
            <w:rPr/>
          </w:rPrChange>
        </w:rPr>
        <w:br w:type="column"/>
      </w:r>
    </w:p>
    <w:p w14:paraId="2DB2BA51" w14:textId="77777777" w:rsidR="00AF434A" w:rsidRPr="00265780" w:rsidRDefault="00000000">
      <w:pPr>
        <w:spacing w:line="178" w:lineRule="exact"/>
        <w:ind w:left="461"/>
        <w:rPr>
          <w:sz w:val="14"/>
          <w:lang w:val="de-DE"/>
          <w:rPrChange w:id="1026" w:author="SC9986" w:date="2022-08-04T09:18:00Z">
            <w:rPr>
              <w:sz w:val="14"/>
            </w:rPr>
          </w:rPrChange>
        </w:rPr>
      </w:pPr>
      <w:r w:rsidRPr="00265780">
        <w:rPr>
          <w:sz w:val="18"/>
          <w:lang w:val="de-DE"/>
          <w:rPrChange w:id="1027" w:author="SC9986" w:date="2022-08-04T09:18:00Z">
            <w:rPr>
              <w:sz w:val="18"/>
            </w:rPr>
          </w:rPrChange>
        </w:rPr>
        <w:t>T-</w:t>
      </w:r>
      <w:proofErr w:type="spellStart"/>
      <w:r w:rsidRPr="00265780">
        <w:rPr>
          <w:sz w:val="18"/>
          <w:lang w:val="de-DE"/>
          <w:rPrChange w:id="1028" w:author="SC9986" w:date="2022-08-04T09:18:00Z">
            <w:rPr>
              <w:sz w:val="18"/>
            </w:rPr>
          </w:rPrChange>
        </w:rPr>
        <w:t>R</w:t>
      </w:r>
      <w:r w:rsidRPr="00265780">
        <w:rPr>
          <w:sz w:val="14"/>
          <w:lang w:val="de-DE"/>
          <w:rPrChange w:id="1029" w:author="SC9986" w:date="2022-08-04T09:18:00Z">
            <w:rPr>
              <w:sz w:val="14"/>
            </w:rPr>
          </w:rPrChange>
        </w:rPr>
        <w:t>ET</w:t>
      </w:r>
      <w:r w:rsidRPr="00265780">
        <w:rPr>
          <w:sz w:val="18"/>
          <w:lang w:val="de-DE"/>
          <w:rPrChange w:id="1030" w:author="SC9986" w:date="2022-08-04T09:18:00Z">
            <w:rPr>
              <w:sz w:val="18"/>
            </w:rPr>
          </w:rPrChange>
        </w:rPr>
        <w:t>I</w:t>
      </w:r>
      <w:r w:rsidRPr="00265780">
        <w:rPr>
          <w:sz w:val="14"/>
          <w:lang w:val="de-DE"/>
          <w:rPrChange w:id="1031" w:author="SC9986" w:date="2022-08-04T09:18:00Z">
            <w:rPr>
              <w:sz w:val="14"/>
            </w:rPr>
          </w:rPrChange>
        </w:rPr>
        <w:t>NT</w:t>
      </w:r>
      <w:proofErr w:type="spellEnd"/>
    </w:p>
    <w:p w14:paraId="3CA27DBB" w14:textId="77777777" w:rsidR="00AF434A" w:rsidRPr="00265780" w:rsidRDefault="00000000">
      <w:pPr>
        <w:spacing w:line="235" w:lineRule="exact"/>
        <w:ind w:left="480"/>
        <w:rPr>
          <w:i/>
          <w:sz w:val="18"/>
          <w:lang w:val="de-DE"/>
          <w:rPrChange w:id="1032" w:author="SC9986" w:date="2022-08-04T09:18:00Z">
            <w:rPr>
              <w:i/>
              <w:sz w:val="18"/>
            </w:rPr>
          </w:rPrChange>
        </w:rPr>
      </w:pPr>
      <w:r>
        <w:rPr>
          <w:rFonts w:ascii="Lucida Sans Unicode" w:hAnsi="Lucida Sans Unicode"/>
          <w:w w:val="110"/>
          <w:position w:val="2"/>
          <w:sz w:val="18"/>
          <w:u w:val="single"/>
        </w:rPr>
        <w:t>Γ</w:t>
      </w:r>
      <w:r w:rsidRPr="00265780">
        <w:rPr>
          <w:rFonts w:ascii="Lucida Sans Unicode" w:hAnsi="Lucida Sans Unicode"/>
          <w:w w:val="110"/>
          <w:position w:val="2"/>
          <w:sz w:val="18"/>
          <w:u w:val="single"/>
          <w:lang w:val="de-DE"/>
          <w:rPrChange w:id="1033" w:author="SC9986" w:date="2022-08-04T09:18:00Z">
            <w:rPr>
              <w:rFonts w:ascii="Lucida Sans Unicode" w:hAnsi="Lucida Sans Unicode"/>
              <w:w w:val="110"/>
              <w:position w:val="2"/>
              <w:sz w:val="18"/>
              <w:u w:val="single"/>
            </w:rPr>
          </w:rPrChange>
        </w:rPr>
        <w:t>[</w:t>
      </w:r>
      <w:r w:rsidRPr="00265780">
        <w:rPr>
          <w:i/>
          <w:w w:val="110"/>
          <w:position w:val="2"/>
          <w:sz w:val="18"/>
          <w:u w:val="single"/>
          <w:lang w:val="de-DE"/>
          <w:rPrChange w:id="1034" w:author="SC9986" w:date="2022-08-04T09:18:00Z">
            <w:rPr>
              <w:i/>
              <w:w w:val="110"/>
              <w:position w:val="2"/>
              <w:sz w:val="18"/>
              <w:u w:val="single"/>
            </w:rPr>
          </w:rPrChange>
        </w:rPr>
        <w:t xml:space="preserve">x </w:t>
      </w:r>
      <w:r w:rsidRPr="00265780">
        <w:rPr>
          <w:rFonts w:ascii="Lucida Sans Unicode" w:hAnsi="Lucida Sans Unicode"/>
          <w:w w:val="110"/>
          <w:position w:val="2"/>
          <w:sz w:val="18"/>
          <w:u w:val="single"/>
          <w:lang w:val="de-DE"/>
          <w:rPrChange w:id="1035" w:author="SC9986" w:date="2022-08-04T09:18:00Z">
            <w:rPr>
              <w:rFonts w:ascii="Lucida Sans Unicode" w:hAnsi="Lucida Sans Unicode"/>
              <w:w w:val="110"/>
              <w:position w:val="2"/>
              <w:sz w:val="18"/>
              <w:u w:val="single"/>
            </w:rPr>
          </w:rPrChange>
        </w:rPr>
        <w:t xml:space="preserve">›→ </w:t>
      </w:r>
      <w:proofErr w:type="spellStart"/>
      <w:r w:rsidRPr="00265780">
        <w:rPr>
          <w:w w:val="110"/>
          <w:position w:val="2"/>
          <w:sz w:val="18"/>
          <w:u w:val="single"/>
          <w:lang w:val="de-DE"/>
          <w:rPrChange w:id="1036" w:author="SC9986" w:date="2022-08-04T09:18:00Z">
            <w:rPr>
              <w:w w:val="110"/>
              <w:position w:val="2"/>
              <w:sz w:val="18"/>
              <w:u w:val="single"/>
            </w:rPr>
          </w:rPrChange>
        </w:rPr>
        <w:t>int</w:t>
      </w:r>
      <w:proofErr w:type="spellEnd"/>
      <w:r w:rsidRPr="00265780">
        <w:rPr>
          <w:rFonts w:ascii="Lucida Sans Unicode" w:hAnsi="Lucida Sans Unicode"/>
          <w:w w:val="110"/>
          <w:position w:val="2"/>
          <w:sz w:val="18"/>
          <w:u w:val="single"/>
          <w:lang w:val="de-DE"/>
          <w:rPrChange w:id="1037" w:author="SC9986" w:date="2022-08-04T09:18:00Z">
            <w:rPr>
              <w:rFonts w:ascii="Lucida Sans Unicode" w:hAnsi="Lucida Sans Unicode"/>
              <w:w w:val="110"/>
              <w:position w:val="2"/>
              <w:sz w:val="18"/>
              <w:u w:val="single"/>
            </w:rPr>
          </w:rPrChange>
        </w:rPr>
        <w:t xml:space="preserve">]; </w:t>
      </w:r>
      <w:r>
        <w:rPr>
          <w:rFonts w:ascii="Lucida Sans Unicode" w:hAnsi="Lucida Sans Unicode"/>
          <w:w w:val="110"/>
          <w:position w:val="2"/>
          <w:sz w:val="18"/>
          <w:u w:val="single"/>
        </w:rPr>
        <w:t>Θ</w:t>
      </w:r>
      <w:r w:rsidRPr="00265780">
        <w:rPr>
          <w:rFonts w:ascii="Lucida Sans Unicode" w:hAnsi="Lucida Sans Unicode"/>
          <w:w w:val="110"/>
          <w:position w:val="2"/>
          <w:sz w:val="18"/>
          <w:u w:val="single"/>
          <w:lang w:val="de-DE"/>
          <w:rPrChange w:id="1038" w:author="SC9986" w:date="2022-08-04T09:18:00Z">
            <w:rPr>
              <w:rFonts w:ascii="Lucida Sans Unicode" w:hAnsi="Lucida Sans Unicode"/>
              <w:w w:val="110"/>
              <w:position w:val="2"/>
              <w:sz w:val="18"/>
              <w:u w:val="single"/>
            </w:rPr>
          </w:rPrChange>
        </w:rPr>
        <w:t>[</w:t>
      </w:r>
      <w:r w:rsidRPr="00265780">
        <w:rPr>
          <w:i/>
          <w:w w:val="110"/>
          <w:position w:val="2"/>
          <w:sz w:val="18"/>
          <w:u w:val="single"/>
          <w:lang w:val="de-DE"/>
          <w:rPrChange w:id="1039" w:author="SC9986" w:date="2022-08-04T09:18:00Z">
            <w:rPr>
              <w:i/>
              <w:w w:val="110"/>
              <w:position w:val="2"/>
              <w:sz w:val="18"/>
              <w:u w:val="single"/>
            </w:rPr>
          </w:rPrChange>
        </w:rPr>
        <w:t xml:space="preserve">x </w:t>
      </w:r>
      <w:r w:rsidRPr="00265780">
        <w:rPr>
          <w:rFonts w:ascii="Lucida Sans Unicode" w:hAnsi="Lucida Sans Unicode"/>
          <w:w w:val="110"/>
          <w:position w:val="2"/>
          <w:sz w:val="18"/>
          <w:u w:val="single"/>
          <w:lang w:val="de-DE"/>
          <w:rPrChange w:id="1040" w:author="SC9986" w:date="2022-08-04T09:18:00Z">
            <w:rPr>
              <w:rFonts w:ascii="Lucida Sans Unicode" w:hAnsi="Lucida Sans Unicode"/>
              <w:w w:val="110"/>
              <w:position w:val="2"/>
              <w:sz w:val="18"/>
              <w:u w:val="single"/>
            </w:rPr>
          </w:rPrChange>
        </w:rPr>
        <w:t xml:space="preserve">›→ </w:t>
      </w:r>
      <w:proofErr w:type="spellStart"/>
      <w:r w:rsidRPr="00265780">
        <w:rPr>
          <w:w w:val="110"/>
          <w:position w:val="2"/>
          <w:sz w:val="18"/>
          <w:u w:val="single"/>
          <w:lang w:val="de-DE"/>
          <w:rPrChange w:id="1041" w:author="SC9986" w:date="2022-08-04T09:18:00Z">
            <w:rPr>
              <w:w w:val="110"/>
              <w:position w:val="2"/>
              <w:sz w:val="18"/>
              <w:u w:val="single"/>
            </w:rPr>
          </w:rPrChange>
        </w:rPr>
        <w:t>eq</w:t>
      </w:r>
      <w:proofErr w:type="spellEnd"/>
      <w:r w:rsidRPr="00265780">
        <w:rPr>
          <w:w w:val="110"/>
          <w:position w:val="2"/>
          <w:sz w:val="18"/>
          <w:u w:val="single"/>
          <w:lang w:val="de-DE"/>
          <w:rPrChange w:id="1042" w:author="SC9986" w:date="2022-08-04T09:18:00Z">
            <w:rPr>
              <w:w w:val="110"/>
              <w:position w:val="2"/>
              <w:sz w:val="18"/>
              <w:u w:val="single"/>
            </w:rPr>
          </w:rPrChange>
        </w:rPr>
        <w:t xml:space="preserve"> </w:t>
      </w:r>
      <w:r w:rsidRPr="00265780">
        <w:rPr>
          <w:i/>
          <w:w w:val="110"/>
          <w:position w:val="2"/>
          <w:sz w:val="18"/>
          <w:u w:val="single"/>
          <w:lang w:val="de-DE"/>
          <w:rPrChange w:id="1043" w:author="SC9986" w:date="2022-08-04T09:18:00Z">
            <w:rPr>
              <w:i/>
              <w:w w:val="110"/>
              <w:position w:val="2"/>
              <w:sz w:val="18"/>
              <w:u w:val="single"/>
            </w:rPr>
          </w:rPrChange>
        </w:rPr>
        <w:t>n</w:t>
      </w:r>
      <w:r w:rsidRPr="00265780">
        <w:rPr>
          <w:rFonts w:ascii="Lucida Sans Unicode" w:hAnsi="Lucida Sans Unicode"/>
          <w:w w:val="110"/>
          <w:position w:val="2"/>
          <w:sz w:val="18"/>
          <w:u w:val="single"/>
          <w:lang w:val="de-DE"/>
          <w:rPrChange w:id="1044" w:author="SC9986" w:date="2022-08-04T09:18:00Z">
            <w:rPr>
              <w:rFonts w:ascii="Lucida Sans Unicode" w:hAnsi="Lucida Sans Unicode"/>
              <w:w w:val="110"/>
              <w:position w:val="2"/>
              <w:sz w:val="18"/>
              <w:u w:val="single"/>
            </w:rPr>
          </w:rPrChange>
        </w:rPr>
        <w:t>] €</w:t>
      </w:r>
      <w:r w:rsidRPr="00265780">
        <w:rPr>
          <w:rFonts w:ascii="Arial" w:hAnsi="Arial"/>
          <w:i/>
          <w:w w:val="110"/>
          <w:sz w:val="12"/>
          <w:u w:val="single"/>
          <w:lang w:val="de-DE"/>
          <w:rPrChange w:id="1045" w:author="SC9986" w:date="2022-08-04T09:18:00Z">
            <w:rPr>
              <w:rFonts w:ascii="Arial" w:hAnsi="Arial"/>
              <w:i/>
              <w:w w:val="110"/>
              <w:sz w:val="12"/>
              <w:u w:val="single"/>
            </w:rPr>
          </w:rPrChange>
        </w:rPr>
        <w:t xml:space="preserve">m </w:t>
      </w:r>
      <w:r w:rsidRPr="00265780">
        <w:rPr>
          <w:i/>
          <w:w w:val="110"/>
          <w:position w:val="2"/>
          <w:sz w:val="18"/>
          <w:u w:val="single"/>
          <w:lang w:val="de-DE"/>
          <w:rPrChange w:id="1046" w:author="SC9986" w:date="2022-08-04T09:18:00Z">
            <w:rPr>
              <w:i/>
              <w:w w:val="110"/>
              <w:position w:val="2"/>
              <w:sz w:val="18"/>
              <w:u w:val="single"/>
            </w:rPr>
          </w:rPrChange>
        </w:rPr>
        <w:t xml:space="preserve">e </w:t>
      </w:r>
      <w:r w:rsidRPr="00265780">
        <w:rPr>
          <w:rFonts w:ascii="Lucida Sans Unicode" w:hAnsi="Lucida Sans Unicode"/>
          <w:w w:val="110"/>
          <w:position w:val="2"/>
          <w:sz w:val="18"/>
          <w:u w:val="single"/>
          <w:lang w:val="de-DE"/>
          <w:rPrChange w:id="1047" w:author="SC9986" w:date="2022-08-04T09:18:00Z">
            <w:rPr>
              <w:rFonts w:ascii="Lucida Sans Unicode" w:hAnsi="Lucida Sans Unicode"/>
              <w:w w:val="110"/>
              <w:position w:val="2"/>
              <w:sz w:val="18"/>
              <w:u w:val="single"/>
            </w:rPr>
          </w:rPrChange>
        </w:rPr>
        <w:t xml:space="preserve">: </w:t>
      </w:r>
      <w:r>
        <w:rPr>
          <w:i/>
          <w:w w:val="110"/>
          <w:position w:val="2"/>
          <w:sz w:val="18"/>
          <w:u w:val="single"/>
        </w:rPr>
        <w:t>τ</w:t>
      </w:r>
    </w:p>
    <w:p w14:paraId="40BE53A3" w14:textId="77777777" w:rsidR="00AF434A" w:rsidRPr="00265780" w:rsidRDefault="00000000">
      <w:pPr>
        <w:spacing w:line="265" w:lineRule="exact"/>
        <w:ind w:left="608" w:right="626"/>
        <w:jc w:val="center"/>
        <w:rPr>
          <w:i/>
          <w:sz w:val="18"/>
          <w:lang w:val="de-DE"/>
          <w:rPrChange w:id="1048" w:author="SC9986" w:date="2022-08-04T09:18:00Z">
            <w:rPr>
              <w:i/>
              <w:sz w:val="18"/>
            </w:rPr>
          </w:rPrChange>
        </w:rPr>
      </w:pPr>
      <w:r>
        <w:rPr>
          <w:rFonts w:ascii="Lucida Sans Unicode" w:hAnsi="Lucida Sans Unicode"/>
          <w:w w:val="120"/>
          <w:position w:val="2"/>
          <w:sz w:val="18"/>
        </w:rPr>
        <w:t>Γ</w:t>
      </w:r>
      <w:r w:rsidRPr="00265780">
        <w:rPr>
          <w:rFonts w:ascii="Lucida Sans Unicode" w:hAnsi="Lucida Sans Unicode"/>
          <w:w w:val="120"/>
          <w:position w:val="2"/>
          <w:sz w:val="18"/>
          <w:lang w:val="de-DE"/>
          <w:rPrChange w:id="1049" w:author="SC9986" w:date="2022-08-04T09:18:00Z">
            <w:rPr>
              <w:rFonts w:ascii="Lucida Sans Unicode" w:hAnsi="Lucida Sans Unicode"/>
              <w:w w:val="120"/>
              <w:position w:val="2"/>
              <w:sz w:val="18"/>
            </w:rPr>
          </w:rPrChange>
        </w:rPr>
        <w:t xml:space="preserve">; </w:t>
      </w:r>
      <w:r>
        <w:rPr>
          <w:rFonts w:ascii="Lucida Sans Unicode" w:hAnsi="Lucida Sans Unicode"/>
          <w:w w:val="115"/>
          <w:position w:val="2"/>
          <w:sz w:val="18"/>
        </w:rPr>
        <w:t>Θ</w:t>
      </w:r>
      <w:r w:rsidRPr="00265780">
        <w:rPr>
          <w:rFonts w:ascii="Lucida Sans Unicode" w:hAnsi="Lucida Sans Unicode"/>
          <w:w w:val="115"/>
          <w:position w:val="2"/>
          <w:sz w:val="18"/>
          <w:lang w:val="de-DE"/>
          <w:rPrChange w:id="1050" w:author="SC9986" w:date="2022-08-04T09:18:00Z">
            <w:rPr>
              <w:rFonts w:ascii="Lucida Sans Unicode" w:hAnsi="Lucida Sans Unicode"/>
              <w:w w:val="115"/>
              <w:position w:val="2"/>
              <w:sz w:val="18"/>
            </w:rPr>
          </w:rPrChange>
        </w:rPr>
        <w:t xml:space="preserve"> </w:t>
      </w:r>
      <w:r w:rsidRPr="00265780">
        <w:rPr>
          <w:rFonts w:ascii="Lucida Sans Unicode" w:hAnsi="Lucida Sans Unicode"/>
          <w:w w:val="120"/>
          <w:position w:val="2"/>
          <w:sz w:val="18"/>
          <w:lang w:val="de-DE"/>
          <w:rPrChange w:id="1051" w:author="SC9986" w:date="2022-08-04T09:18:00Z">
            <w:rPr>
              <w:rFonts w:ascii="Lucida Sans Unicode" w:hAnsi="Lucida Sans Unicode"/>
              <w:w w:val="120"/>
              <w:position w:val="2"/>
              <w:sz w:val="18"/>
            </w:rPr>
          </w:rPrChange>
        </w:rPr>
        <w:t>€</w:t>
      </w:r>
      <w:r w:rsidRPr="00265780">
        <w:rPr>
          <w:rFonts w:ascii="Arial" w:hAnsi="Arial"/>
          <w:i/>
          <w:w w:val="120"/>
          <w:sz w:val="12"/>
          <w:lang w:val="de-DE"/>
          <w:rPrChange w:id="1052" w:author="SC9986" w:date="2022-08-04T09:18:00Z">
            <w:rPr>
              <w:rFonts w:ascii="Arial" w:hAnsi="Arial"/>
              <w:i/>
              <w:w w:val="120"/>
              <w:sz w:val="12"/>
            </w:rPr>
          </w:rPrChange>
        </w:rPr>
        <w:t xml:space="preserve">m </w:t>
      </w:r>
      <w:proofErr w:type="spellStart"/>
      <w:r w:rsidRPr="00265780">
        <w:rPr>
          <w:w w:val="120"/>
          <w:position w:val="2"/>
          <w:sz w:val="18"/>
          <w:lang w:val="de-DE"/>
          <w:rPrChange w:id="1053" w:author="SC9986" w:date="2022-08-04T09:18:00Z">
            <w:rPr>
              <w:w w:val="120"/>
              <w:position w:val="2"/>
              <w:sz w:val="18"/>
            </w:rPr>
          </w:rPrChange>
        </w:rPr>
        <w:t>ret</w:t>
      </w:r>
      <w:proofErr w:type="spellEnd"/>
      <w:r w:rsidRPr="00265780">
        <w:rPr>
          <w:rFonts w:ascii="Lucida Sans Unicode" w:hAnsi="Lucida Sans Unicode"/>
          <w:w w:val="120"/>
          <w:position w:val="2"/>
          <w:sz w:val="18"/>
          <w:lang w:val="de-DE"/>
          <w:rPrChange w:id="1054" w:author="SC9986" w:date="2022-08-04T09:18:00Z">
            <w:rPr>
              <w:rFonts w:ascii="Lucida Sans Unicode" w:hAnsi="Lucida Sans Unicode"/>
              <w:w w:val="120"/>
              <w:position w:val="2"/>
              <w:sz w:val="18"/>
            </w:rPr>
          </w:rPrChange>
        </w:rPr>
        <w:t>(</w:t>
      </w:r>
      <w:r w:rsidRPr="00265780">
        <w:rPr>
          <w:i/>
          <w:w w:val="120"/>
          <w:position w:val="2"/>
          <w:sz w:val="18"/>
          <w:lang w:val="de-DE"/>
          <w:rPrChange w:id="1055" w:author="SC9986" w:date="2022-08-04T09:18:00Z">
            <w:rPr>
              <w:i/>
              <w:w w:val="120"/>
              <w:position w:val="2"/>
              <w:sz w:val="18"/>
            </w:rPr>
          </w:rPrChange>
        </w:rPr>
        <w:t xml:space="preserve">x, n </w:t>
      </w:r>
      <w:r w:rsidRPr="00265780">
        <w:rPr>
          <w:rFonts w:ascii="Lucida Sans Unicode" w:hAnsi="Lucida Sans Unicode"/>
          <w:w w:val="115"/>
          <w:position w:val="2"/>
          <w:sz w:val="18"/>
          <w:lang w:val="de-DE"/>
          <w:rPrChange w:id="1056" w:author="SC9986" w:date="2022-08-04T09:18:00Z">
            <w:rPr>
              <w:rFonts w:ascii="Lucida Sans Unicode" w:hAnsi="Lucida Sans Unicode"/>
              <w:w w:val="115"/>
              <w:position w:val="2"/>
              <w:sz w:val="18"/>
            </w:rPr>
          </w:rPrChange>
        </w:rPr>
        <w:t xml:space="preserve">: </w:t>
      </w:r>
      <w:proofErr w:type="spellStart"/>
      <w:r w:rsidRPr="00265780">
        <w:rPr>
          <w:w w:val="120"/>
          <w:position w:val="2"/>
          <w:sz w:val="18"/>
          <w:lang w:val="de-DE"/>
          <w:rPrChange w:id="1057" w:author="SC9986" w:date="2022-08-04T09:18:00Z">
            <w:rPr>
              <w:w w:val="120"/>
              <w:position w:val="2"/>
              <w:sz w:val="18"/>
            </w:rPr>
          </w:rPrChange>
        </w:rPr>
        <w:t>int</w:t>
      </w:r>
      <w:proofErr w:type="spellEnd"/>
      <w:r w:rsidRPr="00265780">
        <w:rPr>
          <w:i/>
          <w:w w:val="120"/>
          <w:position w:val="2"/>
          <w:sz w:val="18"/>
          <w:lang w:val="de-DE"/>
          <w:rPrChange w:id="1058" w:author="SC9986" w:date="2022-08-04T09:18:00Z">
            <w:rPr>
              <w:i/>
              <w:w w:val="120"/>
              <w:position w:val="2"/>
              <w:sz w:val="18"/>
            </w:rPr>
          </w:rPrChange>
        </w:rPr>
        <w:t>, e</w:t>
      </w:r>
      <w:r w:rsidRPr="00265780">
        <w:rPr>
          <w:rFonts w:ascii="Lucida Sans Unicode" w:hAnsi="Lucida Sans Unicode"/>
          <w:w w:val="120"/>
          <w:position w:val="2"/>
          <w:sz w:val="18"/>
          <w:lang w:val="de-DE"/>
          <w:rPrChange w:id="1059" w:author="SC9986" w:date="2022-08-04T09:18:00Z">
            <w:rPr>
              <w:rFonts w:ascii="Lucida Sans Unicode" w:hAnsi="Lucida Sans Unicode"/>
              <w:w w:val="120"/>
              <w:position w:val="2"/>
              <w:sz w:val="18"/>
            </w:rPr>
          </w:rPrChange>
        </w:rPr>
        <w:t xml:space="preserve">) </w:t>
      </w:r>
      <w:r w:rsidRPr="00265780">
        <w:rPr>
          <w:rFonts w:ascii="Lucida Sans Unicode" w:hAnsi="Lucida Sans Unicode"/>
          <w:w w:val="115"/>
          <w:position w:val="2"/>
          <w:sz w:val="18"/>
          <w:lang w:val="de-DE"/>
          <w:rPrChange w:id="1060" w:author="SC9986" w:date="2022-08-04T09:18:00Z">
            <w:rPr>
              <w:rFonts w:ascii="Lucida Sans Unicode" w:hAnsi="Lucida Sans Unicode"/>
              <w:w w:val="115"/>
              <w:position w:val="2"/>
              <w:sz w:val="18"/>
            </w:rPr>
          </w:rPrChange>
        </w:rPr>
        <w:t xml:space="preserve">: </w:t>
      </w:r>
      <w:r>
        <w:rPr>
          <w:i/>
          <w:w w:val="120"/>
          <w:position w:val="2"/>
          <w:sz w:val="18"/>
        </w:rPr>
        <w:t>τ</w:t>
      </w:r>
    </w:p>
    <w:p w14:paraId="609B72D9" w14:textId="77777777" w:rsidR="00AF434A" w:rsidRPr="00265780" w:rsidRDefault="00AF434A">
      <w:pPr>
        <w:pStyle w:val="BodyText"/>
        <w:rPr>
          <w:i/>
          <w:lang w:val="de-DE"/>
          <w:rPrChange w:id="1061" w:author="SC9986" w:date="2022-08-04T09:18:00Z">
            <w:rPr>
              <w:i/>
            </w:rPr>
          </w:rPrChange>
        </w:rPr>
      </w:pPr>
    </w:p>
    <w:p w14:paraId="4691D87B" w14:textId="77777777" w:rsidR="00AF434A" w:rsidRPr="00265780" w:rsidRDefault="00000000">
      <w:pPr>
        <w:pStyle w:val="BodyText"/>
        <w:spacing w:before="4"/>
        <w:rPr>
          <w:i/>
          <w:sz w:val="10"/>
          <w:lang w:val="de-DE"/>
          <w:rPrChange w:id="1062" w:author="SC9986" w:date="2022-08-04T09:18:00Z">
            <w:rPr>
              <w:i/>
              <w:sz w:val="10"/>
            </w:rPr>
          </w:rPrChange>
        </w:rPr>
      </w:pPr>
      <w:r>
        <w:pict w14:anchorId="5B8F63DD">
          <v:line id="_x0000_s1296" style="position:absolute;z-index:1712;mso-wrap-distance-left:0;mso-wrap-distance-right:0;mso-position-horizontal-relative:page" from="497.4pt,8.1pt" to="505.2pt,8.1pt" strokeweight=".38pt">
            <w10:wrap type="topAndBottom" anchorx="page"/>
          </v:line>
        </w:pict>
      </w:r>
    </w:p>
    <w:p w14:paraId="642AC4DE" w14:textId="77777777" w:rsidR="00AF434A" w:rsidRPr="00265780" w:rsidRDefault="00AF434A">
      <w:pPr>
        <w:rPr>
          <w:sz w:val="10"/>
          <w:lang w:val="de-DE"/>
          <w:rPrChange w:id="1063" w:author="SC9986" w:date="2022-08-04T09:18:00Z">
            <w:rPr>
              <w:sz w:val="10"/>
            </w:rPr>
          </w:rPrChange>
        </w:rPr>
        <w:sectPr w:rsidR="00AF434A" w:rsidRPr="00265780">
          <w:type w:val="continuous"/>
          <w:pgSz w:w="12240" w:h="15840"/>
          <w:pgMar w:top="1500" w:right="860" w:bottom="280" w:left="860" w:header="720" w:footer="720" w:gutter="0"/>
          <w:cols w:num="3" w:space="720" w:equalWidth="0">
            <w:col w:w="2899" w:space="85"/>
            <w:col w:w="3287" w:space="630"/>
            <w:col w:w="3619"/>
          </w:cols>
        </w:sectPr>
      </w:pPr>
    </w:p>
    <w:p w14:paraId="57CF5ED9" w14:textId="77777777" w:rsidR="00AF434A" w:rsidRPr="00265780" w:rsidRDefault="00000000">
      <w:pPr>
        <w:spacing w:line="175" w:lineRule="exact"/>
        <w:ind w:left="224"/>
        <w:rPr>
          <w:sz w:val="14"/>
          <w:lang w:val="de-DE"/>
          <w:rPrChange w:id="1064" w:author="SC9986" w:date="2022-08-04T09:18:00Z">
            <w:rPr>
              <w:sz w:val="14"/>
            </w:rPr>
          </w:rPrChange>
        </w:rPr>
      </w:pPr>
      <w:r w:rsidRPr="00265780">
        <w:rPr>
          <w:sz w:val="18"/>
          <w:lang w:val="de-DE"/>
          <w:rPrChange w:id="1065" w:author="SC9986" w:date="2022-08-04T09:18:00Z">
            <w:rPr>
              <w:sz w:val="18"/>
            </w:rPr>
          </w:rPrChange>
        </w:rPr>
        <w:t>T-</w:t>
      </w:r>
      <w:proofErr w:type="spellStart"/>
      <w:r w:rsidRPr="00265780">
        <w:rPr>
          <w:sz w:val="18"/>
          <w:lang w:val="de-DE"/>
          <w:rPrChange w:id="1066" w:author="SC9986" w:date="2022-08-04T09:18:00Z">
            <w:rPr>
              <w:sz w:val="18"/>
            </w:rPr>
          </w:rPrChange>
        </w:rPr>
        <w:t>C</w:t>
      </w:r>
      <w:r w:rsidRPr="00265780">
        <w:rPr>
          <w:sz w:val="14"/>
          <w:lang w:val="de-DE"/>
          <w:rPrChange w:id="1067" w:author="SC9986" w:date="2022-08-04T09:18:00Z">
            <w:rPr>
              <w:sz w:val="14"/>
            </w:rPr>
          </w:rPrChange>
        </w:rPr>
        <w:t>HECKED</w:t>
      </w:r>
      <w:proofErr w:type="spellEnd"/>
    </w:p>
    <w:p w14:paraId="4976A1BE" w14:textId="77777777" w:rsidR="00AF434A" w:rsidRPr="00265780" w:rsidRDefault="00000000">
      <w:pPr>
        <w:spacing w:before="4" w:line="199" w:lineRule="auto"/>
        <w:ind w:left="270" w:right="38" w:hanging="27"/>
        <w:jc w:val="both"/>
        <w:rPr>
          <w:i/>
          <w:sz w:val="18"/>
          <w:lang w:val="de-DE"/>
          <w:rPrChange w:id="1068" w:author="SC9986" w:date="2022-08-04T09:18:00Z">
            <w:rPr>
              <w:i/>
              <w:sz w:val="18"/>
            </w:rPr>
          </w:rPrChange>
        </w:rPr>
      </w:pPr>
      <w:r>
        <w:pict w14:anchorId="26F6FEB6">
          <v:line id="_x0000_s1295" style="position:absolute;left:0;text-align:left;z-index:-54712;mso-position-horizontal-relative:page" from="76.8pt,3.2pt" to="82.05pt,3.2pt" strokeweight=".38pt">
            <w10:wrap anchorx="page"/>
          </v:line>
        </w:pict>
      </w:r>
      <w:r>
        <w:pict w14:anchorId="6C965565">
          <v:line id="_x0000_s1294" style="position:absolute;left:0;text-align:left;z-index:-54688;mso-position-horizontal-relative:page" from="129.2pt,25.85pt" to="134.45pt,25.85pt" strokeweight=".38pt">
            <w10:wrap anchorx="page"/>
          </v:line>
        </w:pict>
      </w:r>
      <w:r>
        <w:pict w14:anchorId="5E56F641">
          <v:shape id="_x0000_s1293" type="#_x0000_t202" style="position:absolute;left:0;text-align:left;margin-left:55.2pt;margin-top:10.4pt;width:1.35pt;height:9.95pt;z-index:5008;mso-position-horizontal-relative:page" filled="f" stroked="f">
            <v:textbox inset="0,0,0,0">
              <w:txbxContent>
                <w:p w14:paraId="170853FB" w14:textId="77777777" w:rsidR="00AF434A" w:rsidRDefault="00000000">
                  <w:pPr>
                    <w:spacing w:line="199" w:lineRule="exact"/>
                    <w:rPr>
                      <w:sz w:val="18"/>
                    </w:rPr>
                  </w:pPr>
                  <w:r>
                    <w:rPr>
                      <w:spacing w:val="-19"/>
                      <w:w w:val="99"/>
                      <w:sz w:val="18"/>
                      <w:u w:val="single"/>
                    </w:rPr>
                    <w:t xml:space="preserve"> </w:t>
                  </w:r>
                </w:p>
              </w:txbxContent>
            </v:textbox>
            <w10:wrap anchorx="page"/>
          </v:shape>
        </w:pict>
      </w:r>
      <w:r w:rsidRPr="00265780">
        <w:rPr>
          <w:rFonts w:ascii="Lucida Sans Unicode" w:hAnsi="Lucida Sans Unicode"/>
          <w:w w:val="64"/>
          <w:sz w:val="18"/>
          <w:lang w:val="de-DE"/>
          <w:rPrChange w:id="1069" w:author="SC9986" w:date="2022-08-04T09:18:00Z">
            <w:rPr>
              <w:rFonts w:ascii="Lucida Sans Unicode" w:hAnsi="Lucida Sans Unicode"/>
              <w:w w:val="64"/>
              <w:sz w:val="18"/>
            </w:rPr>
          </w:rPrChange>
        </w:rPr>
        <w:t>∀</w:t>
      </w:r>
      <w:r w:rsidRPr="00265780">
        <w:rPr>
          <w:i/>
          <w:w w:val="130"/>
          <w:sz w:val="18"/>
          <w:lang w:val="de-DE"/>
          <w:rPrChange w:id="1070" w:author="SC9986" w:date="2022-08-04T09:18:00Z">
            <w:rPr>
              <w:i/>
              <w:w w:val="130"/>
              <w:sz w:val="18"/>
            </w:rPr>
          </w:rPrChange>
        </w:rPr>
        <w:t>x</w:t>
      </w:r>
      <w:r w:rsidRPr="00265780">
        <w:rPr>
          <w:i/>
          <w:spacing w:val="6"/>
          <w:sz w:val="18"/>
          <w:lang w:val="de-DE"/>
          <w:rPrChange w:id="1071" w:author="SC9986" w:date="2022-08-04T09:18:00Z">
            <w:rPr>
              <w:i/>
              <w:spacing w:val="6"/>
              <w:sz w:val="18"/>
            </w:rPr>
          </w:rPrChange>
        </w:rPr>
        <w:t xml:space="preserve"> </w:t>
      </w:r>
      <w:r w:rsidRPr="00265780">
        <w:rPr>
          <w:rFonts w:ascii="Lucida Sans Unicode" w:hAnsi="Lucida Sans Unicode"/>
          <w:w w:val="85"/>
          <w:sz w:val="18"/>
          <w:lang w:val="de-DE"/>
          <w:rPrChange w:id="1072" w:author="SC9986" w:date="2022-08-04T09:18:00Z">
            <w:rPr>
              <w:rFonts w:ascii="Lucida Sans Unicode" w:hAnsi="Lucida Sans Unicode"/>
              <w:w w:val="85"/>
              <w:sz w:val="18"/>
            </w:rPr>
          </w:rPrChange>
        </w:rPr>
        <w:t>∈</w:t>
      </w:r>
      <w:r w:rsidRPr="00265780">
        <w:rPr>
          <w:rFonts w:ascii="Lucida Sans Unicode" w:hAnsi="Lucida Sans Unicode"/>
          <w:spacing w:val="-6"/>
          <w:sz w:val="18"/>
          <w:lang w:val="de-DE"/>
          <w:rPrChange w:id="1073" w:author="SC9986" w:date="2022-08-04T09:18:00Z">
            <w:rPr>
              <w:rFonts w:ascii="Lucida Sans Unicode" w:hAnsi="Lucida Sans Unicode"/>
              <w:spacing w:val="-6"/>
              <w:sz w:val="18"/>
            </w:rPr>
          </w:rPrChange>
        </w:rPr>
        <w:t xml:space="preserve"> </w:t>
      </w:r>
      <w:r w:rsidRPr="00265780">
        <w:rPr>
          <w:i/>
          <w:w w:val="130"/>
          <w:sz w:val="18"/>
          <w:lang w:val="de-DE"/>
          <w:rPrChange w:id="1074" w:author="SC9986" w:date="2022-08-04T09:18:00Z">
            <w:rPr>
              <w:i/>
              <w:w w:val="130"/>
              <w:sz w:val="18"/>
            </w:rPr>
          </w:rPrChange>
        </w:rPr>
        <w:t>x</w:t>
      </w:r>
      <w:r w:rsidRPr="00265780">
        <w:rPr>
          <w:i/>
          <w:spacing w:val="6"/>
          <w:sz w:val="18"/>
          <w:lang w:val="de-DE"/>
          <w:rPrChange w:id="1075" w:author="SC9986" w:date="2022-08-04T09:18:00Z">
            <w:rPr>
              <w:i/>
              <w:spacing w:val="6"/>
              <w:sz w:val="18"/>
            </w:rPr>
          </w:rPrChange>
        </w:rPr>
        <w:t xml:space="preserve"> </w:t>
      </w:r>
      <w:r w:rsidRPr="00265780">
        <w:rPr>
          <w:i/>
          <w:w w:val="113"/>
          <w:sz w:val="18"/>
          <w:lang w:val="de-DE"/>
          <w:rPrChange w:id="1076" w:author="SC9986" w:date="2022-08-04T09:18:00Z">
            <w:rPr>
              <w:i/>
              <w:w w:val="113"/>
              <w:sz w:val="18"/>
            </w:rPr>
          </w:rPrChange>
        </w:rPr>
        <w:t>.</w:t>
      </w:r>
      <w:r w:rsidRPr="00265780">
        <w:rPr>
          <w:i/>
          <w:spacing w:val="6"/>
          <w:sz w:val="18"/>
          <w:lang w:val="de-DE"/>
          <w:rPrChange w:id="1077" w:author="SC9986" w:date="2022-08-04T09:18:00Z">
            <w:rPr>
              <w:i/>
              <w:spacing w:val="6"/>
              <w:sz w:val="18"/>
            </w:rPr>
          </w:rPrChange>
        </w:rPr>
        <w:t xml:space="preserve"> </w:t>
      </w:r>
      <w:r w:rsidRPr="00265780">
        <w:rPr>
          <w:rFonts w:ascii="Lucida Sans Unicode" w:hAnsi="Lucida Sans Unicode"/>
          <w:w w:val="85"/>
          <w:sz w:val="18"/>
          <w:lang w:val="de-DE"/>
          <w:rPrChange w:id="1078" w:author="SC9986" w:date="2022-08-04T09:18:00Z">
            <w:rPr>
              <w:rFonts w:ascii="Lucida Sans Unicode" w:hAnsi="Lucida Sans Unicode"/>
              <w:w w:val="85"/>
              <w:sz w:val="18"/>
            </w:rPr>
          </w:rPrChange>
        </w:rPr>
        <w:t>¬</w:t>
      </w:r>
      <w:r w:rsidRPr="00265780">
        <w:rPr>
          <w:w w:val="117"/>
          <w:sz w:val="18"/>
          <w:u w:val="single"/>
          <w:lang w:val="de-DE"/>
          <w:rPrChange w:id="1079" w:author="SC9986" w:date="2022-08-04T09:18:00Z">
            <w:rPr>
              <w:w w:val="117"/>
              <w:sz w:val="18"/>
              <w:u w:val="single"/>
            </w:rPr>
          </w:rPrChange>
        </w:rPr>
        <w:t>c</w:t>
      </w:r>
      <w:r w:rsidRPr="00265780">
        <w:rPr>
          <w:rFonts w:ascii="Lucida Sans Unicode" w:hAnsi="Lucida Sans Unicode"/>
          <w:w w:val="123"/>
          <w:sz w:val="18"/>
          <w:lang w:val="de-DE"/>
          <w:rPrChange w:id="1080" w:author="SC9986" w:date="2022-08-04T09:18:00Z">
            <w:rPr>
              <w:rFonts w:ascii="Lucida Sans Unicode" w:hAnsi="Lucida Sans Unicode"/>
              <w:w w:val="123"/>
              <w:sz w:val="18"/>
            </w:rPr>
          </w:rPrChange>
        </w:rPr>
        <w:t>(</w:t>
      </w:r>
      <w:r>
        <w:rPr>
          <w:rFonts w:ascii="Lucida Sans Unicode" w:hAnsi="Lucida Sans Unicode"/>
          <w:w w:val="123"/>
          <w:sz w:val="18"/>
        </w:rPr>
        <w:t>Γ</w:t>
      </w:r>
      <w:r w:rsidRPr="00265780">
        <w:rPr>
          <w:rFonts w:ascii="Lucida Sans Unicode" w:hAnsi="Lucida Sans Unicode"/>
          <w:w w:val="123"/>
          <w:sz w:val="18"/>
          <w:lang w:val="de-DE"/>
          <w:rPrChange w:id="1081" w:author="SC9986" w:date="2022-08-04T09:18:00Z">
            <w:rPr>
              <w:rFonts w:ascii="Lucida Sans Unicode" w:hAnsi="Lucida Sans Unicode"/>
              <w:w w:val="123"/>
              <w:sz w:val="18"/>
            </w:rPr>
          </w:rPrChange>
        </w:rPr>
        <w:t>(</w:t>
      </w:r>
      <w:r w:rsidRPr="00265780">
        <w:rPr>
          <w:i/>
          <w:w w:val="130"/>
          <w:sz w:val="18"/>
          <w:lang w:val="de-DE"/>
          <w:rPrChange w:id="1082" w:author="SC9986" w:date="2022-08-04T09:18:00Z">
            <w:rPr>
              <w:i/>
              <w:w w:val="130"/>
              <w:sz w:val="18"/>
            </w:rPr>
          </w:rPrChange>
        </w:rPr>
        <w:t>x</w:t>
      </w:r>
      <w:r w:rsidRPr="00265780">
        <w:rPr>
          <w:rFonts w:ascii="Lucida Sans Unicode" w:hAnsi="Lucida Sans Unicode"/>
          <w:w w:val="122"/>
          <w:sz w:val="18"/>
          <w:lang w:val="de-DE"/>
          <w:rPrChange w:id="1083" w:author="SC9986" w:date="2022-08-04T09:18:00Z">
            <w:rPr>
              <w:rFonts w:ascii="Lucida Sans Unicode" w:hAnsi="Lucida Sans Unicode"/>
              <w:w w:val="122"/>
              <w:sz w:val="18"/>
            </w:rPr>
          </w:rPrChange>
        </w:rPr>
        <w:t>))</w:t>
      </w:r>
      <w:r w:rsidRPr="00265780">
        <w:rPr>
          <w:rFonts w:ascii="Lucida Sans Unicode" w:hAnsi="Lucida Sans Unicode"/>
          <w:sz w:val="18"/>
          <w:lang w:val="de-DE"/>
          <w:rPrChange w:id="1084" w:author="SC9986" w:date="2022-08-04T09:18:00Z">
            <w:rPr>
              <w:rFonts w:ascii="Lucida Sans Unicode" w:hAnsi="Lucida Sans Unicode"/>
              <w:sz w:val="18"/>
            </w:rPr>
          </w:rPrChange>
        </w:rPr>
        <w:t xml:space="preserve">     </w:t>
      </w:r>
      <w:r w:rsidRPr="00265780">
        <w:rPr>
          <w:rFonts w:ascii="Lucida Sans Unicode" w:hAnsi="Lucida Sans Unicode"/>
          <w:spacing w:val="18"/>
          <w:sz w:val="18"/>
          <w:lang w:val="de-DE"/>
          <w:rPrChange w:id="1085" w:author="SC9986" w:date="2022-08-04T09:18:00Z">
            <w:rPr>
              <w:rFonts w:ascii="Lucida Sans Unicode" w:hAnsi="Lucida Sans Unicode"/>
              <w:spacing w:val="18"/>
              <w:sz w:val="18"/>
            </w:rPr>
          </w:rPrChange>
        </w:rPr>
        <w:t xml:space="preserve"> </w:t>
      </w:r>
      <w:r w:rsidRPr="00265780">
        <w:rPr>
          <w:rFonts w:ascii="Lucida Sans Unicode" w:hAnsi="Lucida Sans Unicode"/>
          <w:w w:val="85"/>
          <w:sz w:val="18"/>
          <w:lang w:val="de-DE"/>
          <w:rPrChange w:id="1086" w:author="SC9986" w:date="2022-08-04T09:18:00Z">
            <w:rPr>
              <w:rFonts w:ascii="Lucida Sans Unicode" w:hAnsi="Lucida Sans Unicode"/>
              <w:w w:val="85"/>
              <w:sz w:val="18"/>
            </w:rPr>
          </w:rPrChange>
        </w:rPr>
        <w:t>¬</w:t>
      </w:r>
      <w:r w:rsidRPr="00265780">
        <w:rPr>
          <w:w w:val="117"/>
          <w:sz w:val="18"/>
          <w:lang w:val="de-DE"/>
          <w:rPrChange w:id="1087" w:author="SC9986" w:date="2022-08-04T09:18:00Z">
            <w:rPr>
              <w:w w:val="117"/>
              <w:sz w:val="18"/>
            </w:rPr>
          </w:rPrChange>
        </w:rPr>
        <w:t>c</w:t>
      </w:r>
      <w:r w:rsidRPr="00265780">
        <w:rPr>
          <w:rFonts w:ascii="Lucida Sans Unicode" w:hAnsi="Lucida Sans Unicode"/>
          <w:w w:val="122"/>
          <w:sz w:val="18"/>
          <w:lang w:val="de-DE"/>
          <w:rPrChange w:id="1088" w:author="SC9986" w:date="2022-08-04T09:18:00Z">
            <w:rPr>
              <w:rFonts w:ascii="Lucida Sans Unicode" w:hAnsi="Lucida Sans Unicode"/>
              <w:w w:val="122"/>
              <w:sz w:val="18"/>
            </w:rPr>
          </w:rPrChange>
        </w:rPr>
        <w:t>(</w:t>
      </w:r>
      <w:r>
        <w:rPr>
          <w:i/>
          <w:w w:val="125"/>
          <w:sz w:val="18"/>
        </w:rPr>
        <w:t>τ</w:t>
      </w:r>
      <w:r w:rsidRPr="00265780">
        <w:rPr>
          <w:i/>
          <w:spacing w:val="-25"/>
          <w:sz w:val="18"/>
          <w:lang w:val="de-DE"/>
          <w:rPrChange w:id="1089" w:author="SC9986" w:date="2022-08-04T09:18:00Z">
            <w:rPr>
              <w:i/>
              <w:spacing w:val="-25"/>
              <w:sz w:val="18"/>
            </w:rPr>
          </w:rPrChange>
        </w:rPr>
        <w:t xml:space="preserve"> </w:t>
      </w:r>
      <w:r w:rsidRPr="00265780">
        <w:rPr>
          <w:rFonts w:ascii="Lucida Sans Unicode" w:hAnsi="Lucida Sans Unicode"/>
          <w:w w:val="122"/>
          <w:sz w:val="18"/>
          <w:lang w:val="de-DE"/>
          <w:rPrChange w:id="1090" w:author="SC9986" w:date="2022-08-04T09:18:00Z">
            <w:rPr>
              <w:rFonts w:ascii="Lucida Sans Unicode" w:hAnsi="Lucida Sans Unicode"/>
              <w:w w:val="122"/>
              <w:sz w:val="18"/>
            </w:rPr>
          </w:rPrChange>
        </w:rPr>
        <w:t xml:space="preserve">) </w:t>
      </w:r>
      <w:r w:rsidRPr="00265780">
        <w:rPr>
          <w:rFonts w:ascii="Arial" w:hAnsi="Arial"/>
          <w:i/>
          <w:w w:val="110"/>
          <w:position w:val="2"/>
          <w:sz w:val="18"/>
          <w:u w:val="single"/>
          <w:lang w:val="de-DE"/>
          <w:rPrChange w:id="1091" w:author="SC9986" w:date="2022-08-04T09:18:00Z">
            <w:rPr>
              <w:rFonts w:ascii="Arial" w:hAnsi="Arial"/>
              <w:i/>
              <w:w w:val="110"/>
              <w:position w:val="2"/>
              <w:sz w:val="18"/>
              <w:u w:val="single"/>
            </w:rPr>
          </w:rPrChange>
        </w:rPr>
        <w:t xml:space="preserve">FV </w:t>
      </w:r>
      <w:r w:rsidRPr="00265780">
        <w:rPr>
          <w:rFonts w:ascii="Lucida Sans Unicode" w:hAnsi="Lucida Sans Unicode"/>
          <w:w w:val="110"/>
          <w:position w:val="2"/>
          <w:sz w:val="18"/>
          <w:u w:val="single"/>
          <w:lang w:val="de-DE"/>
          <w:rPrChange w:id="1092" w:author="SC9986" w:date="2022-08-04T09:18:00Z">
            <w:rPr>
              <w:rFonts w:ascii="Lucida Sans Unicode" w:hAnsi="Lucida Sans Unicode"/>
              <w:w w:val="110"/>
              <w:position w:val="2"/>
              <w:sz w:val="18"/>
              <w:u w:val="single"/>
            </w:rPr>
          </w:rPrChange>
        </w:rPr>
        <w:t>(</w:t>
      </w:r>
      <w:r w:rsidRPr="00265780">
        <w:rPr>
          <w:i/>
          <w:w w:val="110"/>
          <w:position w:val="2"/>
          <w:sz w:val="18"/>
          <w:u w:val="single"/>
          <w:lang w:val="de-DE"/>
          <w:rPrChange w:id="1093" w:author="SC9986" w:date="2022-08-04T09:18:00Z">
            <w:rPr>
              <w:i/>
              <w:w w:val="110"/>
              <w:position w:val="2"/>
              <w:sz w:val="18"/>
              <w:u w:val="single"/>
            </w:rPr>
          </w:rPrChange>
        </w:rPr>
        <w:t>e</w:t>
      </w:r>
      <w:r w:rsidRPr="00265780">
        <w:rPr>
          <w:rFonts w:ascii="Lucida Sans Unicode" w:hAnsi="Lucida Sans Unicode"/>
          <w:w w:val="110"/>
          <w:position w:val="2"/>
          <w:sz w:val="18"/>
          <w:u w:val="single"/>
          <w:lang w:val="de-DE"/>
          <w:rPrChange w:id="1094" w:author="SC9986" w:date="2022-08-04T09:18:00Z">
            <w:rPr>
              <w:rFonts w:ascii="Lucida Sans Unicode" w:hAnsi="Lucida Sans Unicode"/>
              <w:w w:val="110"/>
              <w:position w:val="2"/>
              <w:sz w:val="18"/>
              <w:u w:val="single"/>
            </w:rPr>
          </w:rPrChange>
        </w:rPr>
        <w:t xml:space="preserve">) ∈ </w:t>
      </w:r>
      <w:r w:rsidRPr="00265780">
        <w:rPr>
          <w:i/>
          <w:w w:val="110"/>
          <w:position w:val="2"/>
          <w:sz w:val="18"/>
          <w:u w:val="single"/>
          <w:lang w:val="de-DE"/>
          <w:rPrChange w:id="1095" w:author="SC9986" w:date="2022-08-04T09:18:00Z">
            <w:rPr>
              <w:i/>
              <w:w w:val="110"/>
              <w:position w:val="2"/>
              <w:sz w:val="18"/>
              <w:u w:val="single"/>
            </w:rPr>
          </w:rPrChange>
        </w:rPr>
        <w:t>x</w:t>
      </w:r>
      <w:r w:rsidRPr="00265780">
        <w:rPr>
          <w:i/>
          <w:spacing w:val="25"/>
          <w:w w:val="110"/>
          <w:position w:val="2"/>
          <w:sz w:val="18"/>
          <w:u w:val="single"/>
          <w:lang w:val="de-DE"/>
          <w:rPrChange w:id="1096" w:author="SC9986" w:date="2022-08-04T09:18:00Z">
            <w:rPr>
              <w:i/>
              <w:spacing w:val="25"/>
              <w:w w:val="110"/>
              <w:position w:val="2"/>
              <w:sz w:val="18"/>
              <w:u w:val="single"/>
            </w:rPr>
          </w:rPrChange>
        </w:rPr>
        <w:t xml:space="preserve"> </w:t>
      </w:r>
      <w:r>
        <w:rPr>
          <w:rFonts w:ascii="Lucida Sans Unicode" w:hAnsi="Lucida Sans Unicode"/>
          <w:w w:val="110"/>
          <w:position w:val="2"/>
          <w:sz w:val="18"/>
          <w:u w:val="single"/>
        </w:rPr>
        <w:t>Γ</w:t>
      </w:r>
      <w:r w:rsidRPr="00265780">
        <w:rPr>
          <w:rFonts w:ascii="Lucida Sans Unicode" w:hAnsi="Lucida Sans Unicode"/>
          <w:w w:val="110"/>
          <w:position w:val="2"/>
          <w:sz w:val="18"/>
          <w:u w:val="single"/>
          <w:lang w:val="de-DE"/>
          <w:rPrChange w:id="1097" w:author="SC9986" w:date="2022-08-04T09:18:00Z">
            <w:rPr>
              <w:rFonts w:ascii="Lucida Sans Unicode" w:hAnsi="Lucida Sans Unicode"/>
              <w:w w:val="110"/>
              <w:position w:val="2"/>
              <w:sz w:val="18"/>
              <w:u w:val="single"/>
            </w:rPr>
          </w:rPrChange>
        </w:rPr>
        <w:t xml:space="preserve">; </w:t>
      </w:r>
      <w:r>
        <w:rPr>
          <w:rFonts w:ascii="Lucida Sans Unicode" w:hAnsi="Lucida Sans Unicode"/>
          <w:w w:val="110"/>
          <w:position w:val="2"/>
          <w:sz w:val="18"/>
          <w:u w:val="single"/>
        </w:rPr>
        <w:t>Θ</w:t>
      </w:r>
      <w:r w:rsidRPr="00265780">
        <w:rPr>
          <w:rFonts w:ascii="Lucida Sans Unicode" w:hAnsi="Lucida Sans Unicode"/>
          <w:w w:val="110"/>
          <w:position w:val="2"/>
          <w:sz w:val="18"/>
          <w:u w:val="single"/>
          <w:lang w:val="de-DE"/>
          <w:rPrChange w:id="1098" w:author="SC9986" w:date="2022-08-04T09:18:00Z">
            <w:rPr>
              <w:rFonts w:ascii="Lucida Sans Unicode" w:hAnsi="Lucida Sans Unicode"/>
              <w:w w:val="110"/>
              <w:position w:val="2"/>
              <w:sz w:val="18"/>
              <w:u w:val="single"/>
            </w:rPr>
          </w:rPrChange>
        </w:rPr>
        <w:t xml:space="preserve"> €</w:t>
      </w:r>
      <w:r w:rsidRPr="00265780">
        <w:rPr>
          <w:rFonts w:ascii="Arial" w:hAnsi="Arial"/>
          <w:i/>
          <w:w w:val="110"/>
          <w:sz w:val="12"/>
          <w:u w:val="single"/>
          <w:lang w:val="de-DE"/>
          <w:rPrChange w:id="1099" w:author="SC9986" w:date="2022-08-04T09:18:00Z">
            <w:rPr>
              <w:rFonts w:ascii="Arial" w:hAnsi="Arial"/>
              <w:i/>
              <w:w w:val="110"/>
              <w:sz w:val="12"/>
              <w:u w:val="single"/>
            </w:rPr>
          </w:rPrChange>
        </w:rPr>
        <w:t xml:space="preserve">c  </w:t>
      </w:r>
      <w:r w:rsidRPr="00265780">
        <w:rPr>
          <w:i/>
          <w:w w:val="110"/>
          <w:position w:val="2"/>
          <w:sz w:val="18"/>
          <w:u w:val="single"/>
          <w:lang w:val="de-DE"/>
          <w:rPrChange w:id="1100" w:author="SC9986" w:date="2022-08-04T09:18:00Z">
            <w:rPr>
              <w:i/>
              <w:w w:val="110"/>
              <w:position w:val="2"/>
              <w:sz w:val="18"/>
              <w:u w:val="single"/>
            </w:rPr>
          </w:rPrChange>
        </w:rPr>
        <w:t xml:space="preserve">e </w:t>
      </w:r>
      <w:r w:rsidRPr="00265780">
        <w:rPr>
          <w:rFonts w:ascii="Lucida Sans Unicode" w:hAnsi="Lucida Sans Unicode"/>
          <w:w w:val="110"/>
          <w:position w:val="2"/>
          <w:sz w:val="18"/>
          <w:u w:val="single"/>
          <w:lang w:val="de-DE"/>
          <w:rPrChange w:id="1101" w:author="SC9986" w:date="2022-08-04T09:18:00Z">
            <w:rPr>
              <w:rFonts w:ascii="Lucida Sans Unicode" w:hAnsi="Lucida Sans Unicode"/>
              <w:w w:val="110"/>
              <w:position w:val="2"/>
              <w:sz w:val="18"/>
              <w:u w:val="single"/>
            </w:rPr>
          </w:rPrChange>
        </w:rPr>
        <w:t xml:space="preserve">: </w:t>
      </w:r>
      <w:r>
        <w:rPr>
          <w:i/>
          <w:w w:val="110"/>
          <w:position w:val="2"/>
          <w:sz w:val="18"/>
          <w:u w:val="single"/>
        </w:rPr>
        <w:t>τ</w:t>
      </w:r>
      <w:r w:rsidRPr="00265780">
        <w:rPr>
          <w:i/>
          <w:w w:val="110"/>
          <w:position w:val="2"/>
          <w:sz w:val="18"/>
          <w:lang w:val="de-DE"/>
          <w:rPrChange w:id="1102" w:author="SC9986" w:date="2022-08-04T09:18:00Z">
            <w:rPr>
              <w:i/>
              <w:w w:val="110"/>
              <w:position w:val="2"/>
              <w:sz w:val="18"/>
            </w:rPr>
          </w:rPrChange>
        </w:rPr>
        <w:t xml:space="preserve"> </w:t>
      </w:r>
      <w:r>
        <w:rPr>
          <w:rFonts w:ascii="Lucida Sans Unicode" w:hAnsi="Lucida Sans Unicode"/>
          <w:w w:val="110"/>
          <w:position w:val="2"/>
          <w:sz w:val="18"/>
        </w:rPr>
        <w:t>Γ</w:t>
      </w:r>
      <w:r w:rsidRPr="00265780">
        <w:rPr>
          <w:rFonts w:ascii="Lucida Sans Unicode" w:hAnsi="Lucida Sans Unicode"/>
          <w:w w:val="110"/>
          <w:position w:val="2"/>
          <w:sz w:val="18"/>
          <w:lang w:val="de-DE"/>
          <w:rPrChange w:id="1103" w:author="SC9986" w:date="2022-08-04T09:18: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1104" w:author="SC9986" w:date="2022-08-04T09:18:00Z">
            <w:rPr>
              <w:rFonts w:ascii="Lucida Sans Unicode" w:hAnsi="Lucida Sans Unicode"/>
              <w:w w:val="110"/>
              <w:position w:val="2"/>
              <w:sz w:val="18"/>
            </w:rPr>
          </w:rPrChange>
        </w:rPr>
        <w:t xml:space="preserve"> €</w:t>
      </w:r>
      <w:r w:rsidRPr="00265780">
        <w:rPr>
          <w:rFonts w:ascii="Arial" w:hAnsi="Arial"/>
          <w:i/>
          <w:w w:val="110"/>
          <w:sz w:val="12"/>
          <w:lang w:val="de-DE"/>
          <w:rPrChange w:id="1105" w:author="SC9986" w:date="2022-08-04T09:18:00Z">
            <w:rPr>
              <w:rFonts w:ascii="Arial" w:hAnsi="Arial"/>
              <w:i/>
              <w:w w:val="110"/>
              <w:sz w:val="12"/>
            </w:rPr>
          </w:rPrChange>
        </w:rPr>
        <w:t xml:space="preserve">m </w:t>
      </w:r>
      <w:proofErr w:type="spellStart"/>
      <w:r w:rsidRPr="00265780">
        <w:rPr>
          <w:w w:val="110"/>
          <w:position w:val="2"/>
          <w:sz w:val="18"/>
          <w:lang w:val="de-DE"/>
          <w:rPrChange w:id="1106" w:author="SC9986" w:date="2022-08-04T09:18:00Z">
            <w:rPr>
              <w:w w:val="110"/>
              <w:position w:val="2"/>
              <w:sz w:val="18"/>
            </w:rPr>
          </w:rPrChange>
        </w:rPr>
        <w:t>checked</w:t>
      </w:r>
      <w:proofErr w:type="spellEnd"/>
      <w:r w:rsidRPr="00265780">
        <w:rPr>
          <w:rFonts w:ascii="Lucida Sans Unicode" w:hAnsi="Lucida Sans Unicode"/>
          <w:w w:val="110"/>
          <w:position w:val="2"/>
          <w:sz w:val="18"/>
          <w:lang w:val="de-DE"/>
          <w:rPrChange w:id="1107" w:author="SC9986" w:date="2022-08-04T09:18:00Z">
            <w:rPr>
              <w:rFonts w:ascii="Lucida Sans Unicode" w:hAnsi="Lucida Sans Unicode"/>
              <w:w w:val="110"/>
              <w:position w:val="2"/>
              <w:sz w:val="18"/>
            </w:rPr>
          </w:rPrChange>
        </w:rPr>
        <w:t>(</w:t>
      </w:r>
      <w:r w:rsidRPr="00265780">
        <w:rPr>
          <w:i/>
          <w:w w:val="110"/>
          <w:position w:val="2"/>
          <w:sz w:val="18"/>
          <w:lang w:val="de-DE"/>
          <w:rPrChange w:id="1108" w:author="SC9986" w:date="2022-08-04T09:18:00Z">
            <w:rPr>
              <w:i/>
              <w:w w:val="110"/>
              <w:position w:val="2"/>
              <w:sz w:val="18"/>
            </w:rPr>
          </w:rPrChange>
        </w:rPr>
        <w:t>x</w:t>
      </w:r>
      <w:r w:rsidRPr="00265780">
        <w:rPr>
          <w:rFonts w:ascii="Lucida Sans Unicode" w:hAnsi="Lucida Sans Unicode"/>
          <w:w w:val="110"/>
          <w:position w:val="2"/>
          <w:sz w:val="18"/>
          <w:lang w:val="de-DE"/>
          <w:rPrChange w:id="1109" w:author="SC9986" w:date="2022-08-04T09:18:00Z">
            <w:rPr>
              <w:rFonts w:ascii="Lucida Sans Unicode" w:hAnsi="Lucida Sans Unicode"/>
              <w:w w:val="110"/>
              <w:position w:val="2"/>
              <w:sz w:val="18"/>
            </w:rPr>
          </w:rPrChange>
        </w:rPr>
        <w:t>){</w:t>
      </w:r>
      <w:r w:rsidRPr="00265780">
        <w:rPr>
          <w:i/>
          <w:w w:val="110"/>
          <w:position w:val="2"/>
          <w:sz w:val="18"/>
          <w:lang w:val="de-DE"/>
          <w:rPrChange w:id="1110" w:author="SC9986" w:date="2022-08-04T09:18:00Z">
            <w:rPr>
              <w:i/>
              <w:w w:val="110"/>
              <w:position w:val="2"/>
              <w:sz w:val="18"/>
            </w:rPr>
          </w:rPrChange>
        </w:rPr>
        <w:t>e</w:t>
      </w:r>
      <w:r w:rsidRPr="00265780">
        <w:rPr>
          <w:rFonts w:ascii="Lucida Sans Unicode" w:hAnsi="Lucida Sans Unicode"/>
          <w:w w:val="110"/>
          <w:position w:val="2"/>
          <w:sz w:val="18"/>
          <w:lang w:val="de-DE"/>
          <w:rPrChange w:id="1111" w:author="SC9986" w:date="2022-08-04T09:18:00Z">
            <w:rPr>
              <w:rFonts w:ascii="Lucida Sans Unicode" w:hAnsi="Lucida Sans Unicode"/>
              <w:w w:val="110"/>
              <w:position w:val="2"/>
              <w:sz w:val="18"/>
            </w:rPr>
          </w:rPrChange>
        </w:rPr>
        <w:t>} :</w:t>
      </w:r>
      <w:r w:rsidRPr="00265780">
        <w:rPr>
          <w:rFonts w:ascii="Lucida Sans Unicode" w:hAnsi="Lucida Sans Unicode"/>
          <w:spacing w:val="-17"/>
          <w:w w:val="110"/>
          <w:position w:val="2"/>
          <w:sz w:val="18"/>
          <w:lang w:val="de-DE"/>
          <w:rPrChange w:id="1112" w:author="SC9986" w:date="2022-08-04T09:18:00Z">
            <w:rPr>
              <w:rFonts w:ascii="Lucida Sans Unicode" w:hAnsi="Lucida Sans Unicode"/>
              <w:spacing w:val="-17"/>
              <w:w w:val="110"/>
              <w:position w:val="2"/>
              <w:sz w:val="18"/>
            </w:rPr>
          </w:rPrChange>
        </w:rPr>
        <w:t xml:space="preserve"> </w:t>
      </w:r>
      <w:r>
        <w:rPr>
          <w:i/>
          <w:w w:val="110"/>
          <w:position w:val="2"/>
          <w:sz w:val="18"/>
        </w:rPr>
        <w:t>τ</w:t>
      </w:r>
    </w:p>
    <w:p w14:paraId="6727D9FA" w14:textId="77777777" w:rsidR="00AF434A" w:rsidRPr="00265780" w:rsidRDefault="00000000">
      <w:pPr>
        <w:spacing w:line="175" w:lineRule="exact"/>
        <w:ind w:left="224"/>
        <w:rPr>
          <w:sz w:val="14"/>
          <w:lang w:val="de-DE"/>
          <w:rPrChange w:id="1113" w:author="SC9986" w:date="2022-08-04T09:18:00Z">
            <w:rPr>
              <w:sz w:val="14"/>
            </w:rPr>
          </w:rPrChange>
        </w:rPr>
      </w:pPr>
      <w:r w:rsidRPr="00265780">
        <w:rPr>
          <w:lang w:val="de-DE"/>
          <w:rPrChange w:id="1114" w:author="SC9986" w:date="2022-08-04T09:18:00Z">
            <w:rPr/>
          </w:rPrChange>
        </w:rPr>
        <w:br w:type="column"/>
      </w:r>
      <w:r w:rsidRPr="00265780">
        <w:rPr>
          <w:sz w:val="18"/>
          <w:lang w:val="de-DE"/>
          <w:rPrChange w:id="1115" w:author="SC9986" w:date="2022-08-04T09:18:00Z">
            <w:rPr>
              <w:sz w:val="18"/>
            </w:rPr>
          </w:rPrChange>
        </w:rPr>
        <w:t>T-</w:t>
      </w:r>
      <w:proofErr w:type="spellStart"/>
      <w:r w:rsidRPr="00265780">
        <w:rPr>
          <w:sz w:val="18"/>
          <w:lang w:val="de-DE"/>
          <w:rPrChange w:id="1116" w:author="SC9986" w:date="2022-08-04T09:18:00Z">
            <w:rPr>
              <w:sz w:val="18"/>
            </w:rPr>
          </w:rPrChange>
        </w:rPr>
        <w:t>U</w:t>
      </w:r>
      <w:r w:rsidRPr="00265780">
        <w:rPr>
          <w:sz w:val="14"/>
          <w:lang w:val="de-DE"/>
          <w:rPrChange w:id="1117" w:author="SC9986" w:date="2022-08-04T09:18:00Z">
            <w:rPr>
              <w:sz w:val="14"/>
            </w:rPr>
          </w:rPrChange>
        </w:rPr>
        <w:t>NCHECKED</w:t>
      </w:r>
      <w:proofErr w:type="spellEnd"/>
    </w:p>
    <w:p w14:paraId="7EE2317F" w14:textId="77777777" w:rsidR="00AF434A" w:rsidRPr="00265780" w:rsidRDefault="00000000">
      <w:pPr>
        <w:spacing w:before="4" w:line="199" w:lineRule="auto"/>
        <w:ind w:left="243" w:right="38" w:firstLine="40"/>
        <w:jc w:val="both"/>
        <w:rPr>
          <w:i/>
          <w:sz w:val="18"/>
          <w:lang w:val="de-DE"/>
          <w:rPrChange w:id="1118" w:author="SC9986" w:date="2022-08-04T09:18:00Z">
            <w:rPr>
              <w:i/>
              <w:sz w:val="18"/>
            </w:rPr>
          </w:rPrChange>
        </w:rPr>
      </w:pPr>
      <w:r>
        <w:pict w14:anchorId="4932117A">
          <v:line id="_x0000_s1292" style="position:absolute;left:0;text-align:left;z-index:-54664;mso-position-horizontal-relative:page" from="210.2pt,3.2pt" to="215.45pt,3.2pt" strokeweight=".38pt">
            <w10:wrap anchorx="page"/>
          </v:line>
        </w:pict>
      </w:r>
      <w:r>
        <w:pict w14:anchorId="20D54472">
          <v:line id="_x0000_s1291" style="position:absolute;left:0;text-align:left;z-index:-54640;mso-position-horizontal-relative:page" from="267.35pt,25.85pt" to="272.55pt,25.85pt" strokeweight=".38pt">
            <w10:wrap anchorx="page"/>
          </v:line>
        </w:pict>
      </w:r>
      <w:r>
        <w:pict w14:anchorId="30AF9C10">
          <v:shape id="_x0000_s1290" type="#_x0000_t202" style="position:absolute;left:0;text-align:left;margin-left:186.55pt;margin-top:10.4pt;width:2.85pt;height:9.95pt;z-index:-54112;mso-position-horizontal-relative:page" filled="f" stroked="f">
            <v:textbox inset="0,0,0,0">
              <w:txbxContent>
                <w:p w14:paraId="1C459E42" w14:textId="77777777" w:rsidR="00AF434A" w:rsidRDefault="00000000">
                  <w:pPr>
                    <w:spacing w:line="199" w:lineRule="exact"/>
                    <w:rPr>
                      <w:sz w:val="18"/>
                    </w:rPr>
                  </w:pPr>
                  <w:r>
                    <w:rPr>
                      <w:spacing w:val="11"/>
                      <w:w w:val="99"/>
                      <w:sz w:val="18"/>
                      <w:u w:val="single"/>
                    </w:rPr>
                    <w:t xml:space="preserve"> </w:t>
                  </w:r>
                </w:p>
              </w:txbxContent>
            </v:textbox>
            <w10:wrap anchorx="page"/>
          </v:shape>
        </w:pict>
      </w:r>
      <w:r w:rsidRPr="00265780">
        <w:rPr>
          <w:rFonts w:ascii="Lucida Sans Unicode" w:hAnsi="Lucida Sans Unicode"/>
          <w:w w:val="64"/>
          <w:sz w:val="18"/>
          <w:lang w:val="de-DE"/>
          <w:rPrChange w:id="1119" w:author="SC9986" w:date="2022-08-04T09:18:00Z">
            <w:rPr>
              <w:rFonts w:ascii="Lucida Sans Unicode" w:hAnsi="Lucida Sans Unicode"/>
              <w:w w:val="64"/>
              <w:sz w:val="18"/>
            </w:rPr>
          </w:rPrChange>
        </w:rPr>
        <w:t>∀</w:t>
      </w:r>
      <w:r w:rsidRPr="00265780">
        <w:rPr>
          <w:i/>
          <w:w w:val="130"/>
          <w:sz w:val="18"/>
          <w:lang w:val="de-DE"/>
          <w:rPrChange w:id="1120" w:author="SC9986" w:date="2022-08-04T09:18:00Z">
            <w:rPr>
              <w:i/>
              <w:w w:val="130"/>
              <w:sz w:val="18"/>
            </w:rPr>
          </w:rPrChange>
        </w:rPr>
        <w:t>x</w:t>
      </w:r>
      <w:r w:rsidRPr="00265780">
        <w:rPr>
          <w:i/>
          <w:spacing w:val="6"/>
          <w:sz w:val="18"/>
          <w:lang w:val="de-DE"/>
          <w:rPrChange w:id="1121" w:author="SC9986" w:date="2022-08-04T09:18:00Z">
            <w:rPr>
              <w:i/>
              <w:spacing w:val="6"/>
              <w:sz w:val="18"/>
            </w:rPr>
          </w:rPrChange>
        </w:rPr>
        <w:t xml:space="preserve"> </w:t>
      </w:r>
      <w:r w:rsidRPr="00265780">
        <w:rPr>
          <w:rFonts w:ascii="Lucida Sans Unicode" w:hAnsi="Lucida Sans Unicode"/>
          <w:w w:val="85"/>
          <w:sz w:val="18"/>
          <w:lang w:val="de-DE"/>
          <w:rPrChange w:id="1122" w:author="SC9986" w:date="2022-08-04T09:18:00Z">
            <w:rPr>
              <w:rFonts w:ascii="Lucida Sans Unicode" w:hAnsi="Lucida Sans Unicode"/>
              <w:w w:val="85"/>
              <w:sz w:val="18"/>
            </w:rPr>
          </w:rPrChange>
        </w:rPr>
        <w:t>∈</w:t>
      </w:r>
      <w:r w:rsidRPr="00265780">
        <w:rPr>
          <w:rFonts w:ascii="Lucida Sans Unicode" w:hAnsi="Lucida Sans Unicode"/>
          <w:spacing w:val="-6"/>
          <w:sz w:val="18"/>
          <w:lang w:val="de-DE"/>
          <w:rPrChange w:id="1123" w:author="SC9986" w:date="2022-08-04T09:18:00Z">
            <w:rPr>
              <w:rFonts w:ascii="Lucida Sans Unicode" w:hAnsi="Lucida Sans Unicode"/>
              <w:spacing w:val="-6"/>
              <w:sz w:val="18"/>
            </w:rPr>
          </w:rPrChange>
        </w:rPr>
        <w:t xml:space="preserve"> </w:t>
      </w:r>
      <w:r w:rsidRPr="00265780">
        <w:rPr>
          <w:i/>
          <w:w w:val="130"/>
          <w:sz w:val="18"/>
          <w:lang w:val="de-DE"/>
          <w:rPrChange w:id="1124" w:author="SC9986" w:date="2022-08-04T09:18:00Z">
            <w:rPr>
              <w:i/>
              <w:w w:val="130"/>
              <w:sz w:val="18"/>
            </w:rPr>
          </w:rPrChange>
        </w:rPr>
        <w:t>x</w:t>
      </w:r>
      <w:r w:rsidRPr="00265780">
        <w:rPr>
          <w:i/>
          <w:spacing w:val="6"/>
          <w:sz w:val="18"/>
          <w:lang w:val="de-DE"/>
          <w:rPrChange w:id="1125" w:author="SC9986" w:date="2022-08-04T09:18:00Z">
            <w:rPr>
              <w:i/>
              <w:spacing w:val="6"/>
              <w:sz w:val="18"/>
            </w:rPr>
          </w:rPrChange>
        </w:rPr>
        <w:t xml:space="preserve"> </w:t>
      </w:r>
      <w:r w:rsidRPr="00265780">
        <w:rPr>
          <w:i/>
          <w:w w:val="113"/>
          <w:sz w:val="18"/>
          <w:lang w:val="de-DE"/>
          <w:rPrChange w:id="1126" w:author="SC9986" w:date="2022-08-04T09:18:00Z">
            <w:rPr>
              <w:i/>
              <w:w w:val="113"/>
              <w:sz w:val="18"/>
            </w:rPr>
          </w:rPrChange>
        </w:rPr>
        <w:t>.</w:t>
      </w:r>
      <w:r w:rsidRPr="00265780">
        <w:rPr>
          <w:i/>
          <w:spacing w:val="6"/>
          <w:sz w:val="18"/>
          <w:lang w:val="de-DE"/>
          <w:rPrChange w:id="1127" w:author="SC9986" w:date="2022-08-04T09:18:00Z">
            <w:rPr>
              <w:i/>
              <w:spacing w:val="6"/>
              <w:sz w:val="18"/>
            </w:rPr>
          </w:rPrChange>
        </w:rPr>
        <w:t xml:space="preserve"> </w:t>
      </w:r>
      <w:r w:rsidRPr="00265780">
        <w:rPr>
          <w:rFonts w:ascii="Lucida Sans Unicode" w:hAnsi="Lucida Sans Unicode"/>
          <w:w w:val="85"/>
          <w:sz w:val="18"/>
          <w:lang w:val="de-DE"/>
          <w:rPrChange w:id="1128" w:author="SC9986" w:date="2022-08-04T09:18:00Z">
            <w:rPr>
              <w:rFonts w:ascii="Lucida Sans Unicode" w:hAnsi="Lucida Sans Unicode"/>
              <w:w w:val="85"/>
              <w:sz w:val="18"/>
            </w:rPr>
          </w:rPrChange>
        </w:rPr>
        <w:t>¬</w:t>
      </w:r>
      <w:r w:rsidRPr="00265780">
        <w:rPr>
          <w:w w:val="117"/>
          <w:sz w:val="18"/>
          <w:u w:val="single"/>
          <w:lang w:val="de-DE"/>
          <w:rPrChange w:id="1129" w:author="SC9986" w:date="2022-08-04T09:18:00Z">
            <w:rPr>
              <w:w w:val="117"/>
              <w:sz w:val="18"/>
              <w:u w:val="single"/>
            </w:rPr>
          </w:rPrChange>
        </w:rPr>
        <w:t>c</w:t>
      </w:r>
      <w:r w:rsidRPr="00265780">
        <w:rPr>
          <w:rFonts w:ascii="Lucida Sans Unicode" w:hAnsi="Lucida Sans Unicode"/>
          <w:w w:val="123"/>
          <w:sz w:val="18"/>
          <w:lang w:val="de-DE"/>
          <w:rPrChange w:id="1130" w:author="SC9986" w:date="2022-08-04T09:18:00Z">
            <w:rPr>
              <w:rFonts w:ascii="Lucida Sans Unicode" w:hAnsi="Lucida Sans Unicode"/>
              <w:w w:val="123"/>
              <w:sz w:val="18"/>
            </w:rPr>
          </w:rPrChange>
        </w:rPr>
        <w:t>(</w:t>
      </w:r>
      <w:r>
        <w:rPr>
          <w:rFonts w:ascii="Lucida Sans Unicode" w:hAnsi="Lucida Sans Unicode"/>
          <w:w w:val="123"/>
          <w:sz w:val="18"/>
        </w:rPr>
        <w:t>Γ</w:t>
      </w:r>
      <w:r w:rsidRPr="00265780">
        <w:rPr>
          <w:rFonts w:ascii="Lucida Sans Unicode" w:hAnsi="Lucida Sans Unicode"/>
          <w:w w:val="123"/>
          <w:sz w:val="18"/>
          <w:lang w:val="de-DE"/>
          <w:rPrChange w:id="1131" w:author="SC9986" w:date="2022-08-04T09:18:00Z">
            <w:rPr>
              <w:rFonts w:ascii="Lucida Sans Unicode" w:hAnsi="Lucida Sans Unicode"/>
              <w:w w:val="123"/>
              <w:sz w:val="18"/>
            </w:rPr>
          </w:rPrChange>
        </w:rPr>
        <w:t>(</w:t>
      </w:r>
      <w:r w:rsidRPr="00265780">
        <w:rPr>
          <w:i/>
          <w:w w:val="130"/>
          <w:sz w:val="18"/>
          <w:lang w:val="de-DE"/>
          <w:rPrChange w:id="1132" w:author="SC9986" w:date="2022-08-04T09:18:00Z">
            <w:rPr>
              <w:i/>
              <w:w w:val="130"/>
              <w:sz w:val="18"/>
            </w:rPr>
          </w:rPrChange>
        </w:rPr>
        <w:t>x</w:t>
      </w:r>
      <w:r w:rsidRPr="00265780">
        <w:rPr>
          <w:rFonts w:ascii="Lucida Sans Unicode" w:hAnsi="Lucida Sans Unicode"/>
          <w:w w:val="122"/>
          <w:sz w:val="18"/>
          <w:lang w:val="de-DE"/>
          <w:rPrChange w:id="1133" w:author="SC9986" w:date="2022-08-04T09:18:00Z">
            <w:rPr>
              <w:rFonts w:ascii="Lucida Sans Unicode" w:hAnsi="Lucida Sans Unicode"/>
              <w:w w:val="122"/>
              <w:sz w:val="18"/>
            </w:rPr>
          </w:rPrChange>
        </w:rPr>
        <w:t>))</w:t>
      </w:r>
      <w:r w:rsidRPr="00265780">
        <w:rPr>
          <w:rFonts w:ascii="Lucida Sans Unicode" w:hAnsi="Lucida Sans Unicode"/>
          <w:sz w:val="18"/>
          <w:lang w:val="de-DE"/>
          <w:rPrChange w:id="1134" w:author="SC9986" w:date="2022-08-04T09:18:00Z">
            <w:rPr>
              <w:rFonts w:ascii="Lucida Sans Unicode" w:hAnsi="Lucida Sans Unicode"/>
              <w:sz w:val="18"/>
            </w:rPr>
          </w:rPrChange>
        </w:rPr>
        <w:t xml:space="preserve">     </w:t>
      </w:r>
      <w:r w:rsidRPr="00265780">
        <w:rPr>
          <w:rFonts w:ascii="Lucida Sans Unicode" w:hAnsi="Lucida Sans Unicode"/>
          <w:spacing w:val="18"/>
          <w:sz w:val="18"/>
          <w:lang w:val="de-DE"/>
          <w:rPrChange w:id="1135" w:author="SC9986" w:date="2022-08-04T09:18:00Z">
            <w:rPr>
              <w:rFonts w:ascii="Lucida Sans Unicode" w:hAnsi="Lucida Sans Unicode"/>
              <w:spacing w:val="18"/>
              <w:sz w:val="18"/>
            </w:rPr>
          </w:rPrChange>
        </w:rPr>
        <w:t xml:space="preserve"> </w:t>
      </w:r>
      <w:r w:rsidRPr="00265780">
        <w:rPr>
          <w:rFonts w:ascii="Lucida Sans Unicode" w:hAnsi="Lucida Sans Unicode"/>
          <w:w w:val="85"/>
          <w:sz w:val="18"/>
          <w:lang w:val="de-DE"/>
          <w:rPrChange w:id="1136" w:author="SC9986" w:date="2022-08-04T09:18:00Z">
            <w:rPr>
              <w:rFonts w:ascii="Lucida Sans Unicode" w:hAnsi="Lucida Sans Unicode"/>
              <w:w w:val="85"/>
              <w:sz w:val="18"/>
            </w:rPr>
          </w:rPrChange>
        </w:rPr>
        <w:t>¬</w:t>
      </w:r>
      <w:r w:rsidRPr="00265780">
        <w:rPr>
          <w:w w:val="117"/>
          <w:sz w:val="18"/>
          <w:lang w:val="de-DE"/>
          <w:rPrChange w:id="1137" w:author="SC9986" w:date="2022-08-04T09:18:00Z">
            <w:rPr>
              <w:w w:val="117"/>
              <w:sz w:val="18"/>
            </w:rPr>
          </w:rPrChange>
        </w:rPr>
        <w:t>c</w:t>
      </w:r>
      <w:r w:rsidRPr="00265780">
        <w:rPr>
          <w:rFonts w:ascii="Lucida Sans Unicode" w:hAnsi="Lucida Sans Unicode"/>
          <w:w w:val="122"/>
          <w:sz w:val="18"/>
          <w:lang w:val="de-DE"/>
          <w:rPrChange w:id="1138" w:author="SC9986" w:date="2022-08-04T09:18:00Z">
            <w:rPr>
              <w:rFonts w:ascii="Lucida Sans Unicode" w:hAnsi="Lucida Sans Unicode"/>
              <w:w w:val="122"/>
              <w:sz w:val="18"/>
            </w:rPr>
          </w:rPrChange>
        </w:rPr>
        <w:t>(</w:t>
      </w:r>
      <w:r>
        <w:rPr>
          <w:i/>
          <w:w w:val="125"/>
          <w:sz w:val="18"/>
        </w:rPr>
        <w:t>τ</w:t>
      </w:r>
      <w:r w:rsidRPr="00265780">
        <w:rPr>
          <w:i/>
          <w:spacing w:val="-25"/>
          <w:sz w:val="18"/>
          <w:lang w:val="de-DE"/>
          <w:rPrChange w:id="1139" w:author="SC9986" w:date="2022-08-04T09:18:00Z">
            <w:rPr>
              <w:i/>
              <w:spacing w:val="-25"/>
              <w:sz w:val="18"/>
            </w:rPr>
          </w:rPrChange>
        </w:rPr>
        <w:t xml:space="preserve"> </w:t>
      </w:r>
      <w:r w:rsidRPr="00265780">
        <w:rPr>
          <w:rFonts w:ascii="Lucida Sans Unicode" w:hAnsi="Lucida Sans Unicode"/>
          <w:w w:val="122"/>
          <w:sz w:val="18"/>
          <w:lang w:val="de-DE"/>
          <w:rPrChange w:id="1140" w:author="SC9986" w:date="2022-08-04T09:18:00Z">
            <w:rPr>
              <w:rFonts w:ascii="Lucida Sans Unicode" w:hAnsi="Lucida Sans Unicode"/>
              <w:w w:val="122"/>
              <w:sz w:val="18"/>
            </w:rPr>
          </w:rPrChange>
        </w:rPr>
        <w:t xml:space="preserve">) </w:t>
      </w:r>
      <w:r w:rsidRPr="00265780">
        <w:rPr>
          <w:rFonts w:ascii="Arial" w:hAnsi="Arial"/>
          <w:i/>
          <w:w w:val="110"/>
          <w:position w:val="2"/>
          <w:sz w:val="18"/>
          <w:u w:val="single"/>
          <w:lang w:val="de-DE"/>
          <w:rPrChange w:id="1141" w:author="SC9986" w:date="2022-08-04T09:18:00Z">
            <w:rPr>
              <w:rFonts w:ascii="Arial" w:hAnsi="Arial"/>
              <w:i/>
              <w:w w:val="110"/>
              <w:position w:val="2"/>
              <w:sz w:val="18"/>
              <w:u w:val="single"/>
            </w:rPr>
          </w:rPrChange>
        </w:rPr>
        <w:t xml:space="preserve">FV </w:t>
      </w:r>
      <w:r w:rsidRPr="00265780">
        <w:rPr>
          <w:rFonts w:ascii="Lucida Sans Unicode" w:hAnsi="Lucida Sans Unicode"/>
          <w:w w:val="110"/>
          <w:position w:val="2"/>
          <w:sz w:val="18"/>
          <w:u w:val="single"/>
          <w:lang w:val="de-DE"/>
          <w:rPrChange w:id="1142" w:author="SC9986" w:date="2022-08-04T09:18:00Z">
            <w:rPr>
              <w:rFonts w:ascii="Lucida Sans Unicode" w:hAnsi="Lucida Sans Unicode"/>
              <w:w w:val="110"/>
              <w:position w:val="2"/>
              <w:sz w:val="18"/>
              <w:u w:val="single"/>
            </w:rPr>
          </w:rPrChange>
        </w:rPr>
        <w:t>(</w:t>
      </w:r>
      <w:r w:rsidRPr="00265780">
        <w:rPr>
          <w:i/>
          <w:w w:val="110"/>
          <w:position w:val="2"/>
          <w:sz w:val="18"/>
          <w:u w:val="single"/>
          <w:lang w:val="de-DE"/>
          <w:rPrChange w:id="1143" w:author="SC9986" w:date="2022-08-04T09:18:00Z">
            <w:rPr>
              <w:i/>
              <w:w w:val="110"/>
              <w:position w:val="2"/>
              <w:sz w:val="18"/>
              <w:u w:val="single"/>
            </w:rPr>
          </w:rPrChange>
        </w:rPr>
        <w:t>e</w:t>
      </w:r>
      <w:r w:rsidRPr="00265780">
        <w:rPr>
          <w:rFonts w:ascii="Lucida Sans Unicode" w:hAnsi="Lucida Sans Unicode"/>
          <w:w w:val="110"/>
          <w:position w:val="2"/>
          <w:sz w:val="18"/>
          <w:u w:val="single"/>
          <w:lang w:val="de-DE"/>
          <w:rPrChange w:id="1144" w:author="SC9986" w:date="2022-08-04T09:18:00Z">
            <w:rPr>
              <w:rFonts w:ascii="Lucida Sans Unicode" w:hAnsi="Lucida Sans Unicode"/>
              <w:w w:val="110"/>
              <w:position w:val="2"/>
              <w:sz w:val="18"/>
              <w:u w:val="single"/>
            </w:rPr>
          </w:rPrChange>
        </w:rPr>
        <w:t xml:space="preserve">) ∈ </w:t>
      </w:r>
      <w:r w:rsidRPr="00265780">
        <w:rPr>
          <w:i/>
          <w:w w:val="110"/>
          <w:position w:val="2"/>
          <w:sz w:val="18"/>
          <w:u w:val="single"/>
          <w:lang w:val="de-DE"/>
          <w:rPrChange w:id="1145" w:author="SC9986" w:date="2022-08-04T09:18:00Z">
            <w:rPr>
              <w:i/>
              <w:w w:val="110"/>
              <w:position w:val="2"/>
              <w:sz w:val="18"/>
              <w:u w:val="single"/>
            </w:rPr>
          </w:rPrChange>
        </w:rPr>
        <w:t xml:space="preserve">x   </w:t>
      </w:r>
      <w:r>
        <w:rPr>
          <w:rFonts w:ascii="Lucida Sans Unicode" w:hAnsi="Lucida Sans Unicode"/>
          <w:w w:val="110"/>
          <w:position w:val="2"/>
          <w:sz w:val="18"/>
          <w:u w:val="single"/>
        </w:rPr>
        <w:t>Γ</w:t>
      </w:r>
      <w:r w:rsidRPr="00265780">
        <w:rPr>
          <w:rFonts w:ascii="Lucida Sans Unicode" w:hAnsi="Lucida Sans Unicode"/>
          <w:w w:val="110"/>
          <w:position w:val="2"/>
          <w:sz w:val="18"/>
          <w:u w:val="single"/>
          <w:lang w:val="de-DE"/>
          <w:rPrChange w:id="1146" w:author="SC9986" w:date="2022-08-04T09:18:00Z">
            <w:rPr>
              <w:rFonts w:ascii="Lucida Sans Unicode" w:hAnsi="Lucida Sans Unicode"/>
              <w:w w:val="110"/>
              <w:position w:val="2"/>
              <w:sz w:val="18"/>
              <w:u w:val="single"/>
            </w:rPr>
          </w:rPrChange>
        </w:rPr>
        <w:t xml:space="preserve">; </w:t>
      </w:r>
      <w:r>
        <w:rPr>
          <w:rFonts w:ascii="Lucida Sans Unicode" w:hAnsi="Lucida Sans Unicode"/>
          <w:w w:val="110"/>
          <w:position w:val="2"/>
          <w:sz w:val="18"/>
          <w:u w:val="single"/>
        </w:rPr>
        <w:t>Θ</w:t>
      </w:r>
      <w:r w:rsidRPr="00265780">
        <w:rPr>
          <w:rFonts w:ascii="Lucida Sans Unicode" w:hAnsi="Lucida Sans Unicode"/>
          <w:w w:val="110"/>
          <w:position w:val="2"/>
          <w:sz w:val="18"/>
          <w:u w:val="single"/>
          <w:lang w:val="de-DE"/>
          <w:rPrChange w:id="1147" w:author="SC9986" w:date="2022-08-04T09:18:00Z">
            <w:rPr>
              <w:rFonts w:ascii="Lucida Sans Unicode" w:hAnsi="Lucida Sans Unicode"/>
              <w:w w:val="110"/>
              <w:position w:val="2"/>
              <w:sz w:val="18"/>
              <w:u w:val="single"/>
            </w:rPr>
          </w:rPrChange>
        </w:rPr>
        <w:t xml:space="preserve"> €</w:t>
      </w:r>
      <w:r w:rsidRPr="00265780">
        <w:rPr>
          <w:rFonts w:ascii="Arial" w:hAnsi="Arial"/>
          <w:i/>
          <w:w w:val="110"/>
          <w:sz w:val="12"/>
          <w:u w:val="single"/>
          <w:lang w:val="de-DE"/>
          <w:rPrChange w:id="1148" w:author="SC9986" w:date="2022-08-04T09:18:00Z">
            <w:rPr>
              <w:rFonts w:ascii="Arial" w:hAnsi="Arial"/>
              <w:i/>
              <w:w w:val="110"/>
              <w:sz w:val="12"/>
              <w:u w:val="single"/>
            </w:rPr>
          </w:rPrChange>
        </w:rPr>
        <w:t xml:space="preserve">u  </w:t>
      </w:r>
      <w:r w:rsidRPr="00265780">
        <w:rPr>
          <w:i/>
          <w:w w:val="110"/>
          <w:position w:val="2"/>
          <w:sz w:val="18"/>
          <w:u w:val="single"/>
          <w:lang w:val="de-DE"/>
          <w:rPrChange w:id="1149" w:author="SC9986" w:date="2022-08-04T09:18:00Z">
            <w:rPr>
              <w:i/>
              <w:w w:val="110"/>
              <w:position w:val="2"/>
              <w:sz w:val="18"/>
              <w:u w:val="single"/>
            </w:rPr>
          </w:rPrChange>
        </w:rPr>
        <w:t xml:space="preserve">e </w:t>
      </w:r>
      <w:r w:rsidRPr="00265780">
        <w:rPr>
          <w:rFonts w:ascii="Lucida Sans Unicode" w:hAnsi="Lucida Sans Unicode"/>
          <w:w w:val="110"/>
          <w:position w:val="2"/>
          <w:sz w:val="18"/>
          <w:u w:val="single"/>
          <w:lang w:val="de-DE"/>
          <w:rPrChange w:id="1150" w:author="SC9986" w:date="2022-08-04T09:18:00Z">
            <w:rPr>
              <w:rFonts w:ascii="Lucida Sans Unicode" w:hAnsi="Lucida Sans Unicode"/>
              <w:w w:val="110"/>
              <w:position w:val="2"/>
              <w:sz w:val="18"/>
              <w:u w:val="single"/>
            </w:rPr>
          </w:rPrChange>
        </w:rPr>
        <w:t xml:space="preserve">: </w:t>
      </w:r>
      <w:r>
        <w:rPr>
          <w:i/>
          <w:w w:val="110"/>
          <w:position w:val="2"/>
          <w:sz w:val="18"/>
          <w:u w:val="single"/>
        </w:rPr>
        <w:t>τ</w:t>
      </w:r>
      <w:r w:rsidRPr="00265780">
        <w:rPr>
          <w:i/>
          <w:w w:val="110"/>
          <w:position w:val="2"/>
          <w:sz w:val="18"/>
          <w:lang w:val="de-DE"/>
          <w:rPrChange w:id="1151" w:author="SC9986" w:date="2022-08-04T09:18:00Z">
            <w:rPr>
              <w:i/>
              <w:w w:val="110"/>
              <w:position w:val="2"/>
              <w:sz w:val="18"/>
            </w:rPr>
          </w:rPrChange>
        </w:rPr>
        <w:t xml:space="preserve"> </w:t>
      </w:r>
      <w:r>
        <w:rPr>
          <w:rFonts w:ascii="Lucida Sans Unicode" w:hAnsi="Lucida Sans Unicode"/>
          <w:w w:val="110"/>
          <w:position w:val="2"/>
          <w:sz w:val="18"/>
        </w:rPr>
        <w:t>Γ</w:t>
      </w:r>
      <w:r w:rsidRPr="00265780">
        <w:rPr>
          <w:rFonts w:ascii="Lucida Sans Unicode" w:hAnsi="Lucida Sans Unicode"/>
          <w:w w:val="110"/>
          <w:position w:val="2"/>
          <w:sz w:val="18"/>
          <w:lang w:val="de-DE"/>
          <w:rPrChange w:id="1152" w:author="SC9986" w:date="2022-08-04T09:18: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1153" w:author="SC9986" w:date="2022-08-04T09:18:00Z">
            <w:rPr>
              <w:rFonts w:ascii="Lucida Sans Unicode" w:hAnsi="Lucida Sans Unicode"/>
              <w:w w:val="110"/>
              <w:position w:val="2"/>
              <w:sz w:val="18"/>
            </w:rPr>
          </w:rPrChange>
        </w:rPr>
        <w:t xml:space="preserve"> €</w:t>
      </w:r>
      <w:r w:rsidRPr="00265780">
        <w:rPr>
          <w:rFonts w:ascii="Arial" w:hAnsi="Arial"/>
          <w:i/>
          <w:w w:val="110"/>
          <w:sz w:val="12"/>
          <w:lang w:val="de-DE"/>
          <w:rPrChange w:id="1154" w:author="SC9986" w:date="2022-08-04T09:18:00Z">
            <w:rPr>
              <w:rFonts w:ascii="Arial" w:hAnsi="Arial"/>
              <w:i/>
              <w:w w:val="110"/>
              <w:sz w:val="12"/>
            </w:rPr>
          </w:rPrChange>
        </w:rPr>
        <w:t xml:space="preserve">m </w:t>
      </w:r>
      <w:proofErr w:type="spellStart"/>
      <w:r w:rsidRPr="00265780">
        <w:rPr>
          <w:w w:val="110"/>
          <w:position w:val="2"/>
          <w:sz w:val="18"/>
          <w:lang w:val="de-DE"/>
          <w:rPrChange w:id="1155" w:author="SC9986" w:date="2022-08-04T09:18:00Z">
            <w:rPr>
              <w:w w:val="110"/>
              <w:position w:val="2"/>
              <w:sz w:val="18"/>
            </w:rPr>
          </w:rPrChange>
        </w:rPr>
        <w:t>unchecked</w:t>
      </w:r>
      <w:proofErr w:type="spellEnd"/>
      <w:r w:rsidRPr="00265780">
        <w:rPr>
          <w:rFonts w:ascii="Lucida Sans Unicode" w:hAnsi="Lucida Sans Unicode"/>
          <w:w w:val="110"/>
          <w:position w:val="2"/>
          <w:sz w:val="18"/>
          <w:lang w:val="de-DE"/>
          <w:rPrChange w:id="1156" w:author="SC9986" w:date="2022-08-04T09:18:00Z">
            <w:rPr>
              <w:rFonts w:ascii="Lucida Sans Unicode" w:hAnsi="Lucida Sans Unicode"/>
              <w:w w:val="110"/>
              <w:position w:val="2"/>
              <w:sz w:val="18"/>
            </w:rPr>
          </w:rPrChange>
        </w:rPr>
        <w:t>(</w:t>
      </w:r>
      <w:r w:rsidRPr="00265780">
        <w:rPr>
          <w:i/>
          <w:w w:val="110"/>
          <w:position w:val="2"/>
          <w:sz w:val="18"/>
          <w:lang w:val="de-DE"/>
          <w:rPrChange w:id="1157" w:author="SC9986" w:date="2022-08-04T09:18:00Z">
            <w:rPr>
              <w:i/>
              <w:w w:val="110"/>
              <w:position w:val="2"/>
              <w:sz w:val="18"/>
            </w:rPr>
          </w:rPrChange>
        </w:rPr>
        <w:t>x</w:t>
      </w:r>
      <w:r w:rsidRPr="00265780">
        <w:rPr>
          <w:rFonts w:ascii="Lucida Sans Unicode" w:hAnsi="Lucida Sans Unicode"/>
          <w:w w:val="110"/>
          <w:position w:val="2"/>
          <w:sz w:val="18"/>
          <w:lang w:val="de-DE"/>
          <w:rPrChange w:id="1158" w:author="SC9986" w:date="2022-08-04T09:18:00Z">
            <w:rPr>
              <w:rFonts w:ascii="Lucida Sans Unicode" w:hAnsi="Lucida Sans Unicode"/>
              <w:w w:val="110"/>
              <w:position w:val="2"/>
              <w:sz w:val="18"/>
            </w:rPr>
          </w:rPrChange>
        </w:rPr>
        <w:t>){</w:t>
      </w:r>
      <w:r w:rsidRPr="00265780">
        <w:rPr>
          <w:i/>
          <w:w w:val="110"/>
          <w:position w:val="2"/>
          <w:sz w:val="18"/>
          <w:lang w:val="de-DE"/>
          <w:rPrChange w:id="1159" w:author="SC9986" w:date="2022-08-04T09:18:00Z">
            <w:rPr>
              <w:i/>
              <w:w w:val="110"/>
              <w:position w:val="2"/>
              <w:sz w:val="18"/>
            </w:rPr>
          </w:rPrChange>
        </w:rPr>
        <w:t>e</w:t>
      </w:r>
      <w:r w:rsidRPr="00265780">
        <w:rPr>
          <w:rFonts w:ascii="Lucida Sans Unicode" w:hAnsi="Lucida Sans Unicode"/>
          <w:w w:val="110"/>
          <w:position w:val="2"/>
          <w:sz w:val="18"/>
          <w:lang w:val="de-DE"/>
          <w:rPrChange w:id="1160" w:author="SC9986" w:date="2022-08-04T09:18:00Z">
            <w:rPr>
              <w:rFonts w:ascii="Lucida Sans Unicode" w:hAnsi="Lucida Sans Unicode"/>
              <w:w w:val="110"/>
              <w:position w:val="2"/>
              <w:sz w:val="18"/>
            </w:rPr>
          </w:rPrChange>
        </w:rPr>
        <w:t xml:space="preserve">} : </w:t>
      </w:r>
      <w:r>
        <w:rPr>
          <w:i/>
          <w:w w:val="110"/>
          <w:position w:val="2"/>
          <w:sz w:val="18"/>
        </w:rPr>
        <w:t>τ</w:t>
      </w:r>
    </w:p>
    <w:p w14:paraId="4691C1A2" w14:textId="77777777" w:rsidR="00AF434A" w:rsidRPr="00265780" w:rsidRDefault="00000000">
      <w:pPr>
        <w:tabs>
          <w:tab w:val="left" w:pos="2572"/>
        </w:tabs>
        <w:spacing w:line="160" w:lineRule="exact"/>
        <w:ind w:right="1059"/>
        <w:jc w:val="center"/>
        <w:rPr>
          <w:rFonts w:ascii="Swis721 Blk BT" w:hAnsi="Swis721 Blk BT"/>
          <w:i/>
          <w:sz w:val="18"/>
          <w:lang w:val="de-DE"/>
          <w:rPrChange w:id="1161" w:author="SC9986" w:date="2022-08-04T09:18:00Z">
            <w:rPr>
              <w:rFonts w:ascii="Swis721 Blk BT" w:hAnsi="Swis721 Blk BT"/>
              <w:i/>
              <w:sz w:val="18"/>
            </w:rPr>
          </w:rPrChange>
        </w:rPr>
      </w:pPr>
      <w:r w:rsidRPr="00265780">
        <w:rPr>
          <w:lang w:val="de-DE"/>
          <w:rPrChange w:id="1162" w:author="SC9986" w:date="2022-08-04T09:18:00Z">
            <w:rPr/>
          </w:rPrChange>
        </w:rPr>
        <w:br w:type="column"/>
      </w:r>
      <w:r>
        <w:rPr>
          <w:rFonts w:ascii="Lucida Sans Unicode" w:hAnsi="Lucida Sans Unicode"/>
          <w:w w:val="125"/>
          <w:position w:val="2"/>
          <w:sz w:val="18"/>
        </w:rPr>
        <w:t>Γ</w:t>
      </w:r>
      <w:r w:rsidRPr="00265780">
        <w:rPr>
          <w:rFonts w:ascii="Lucida Sans Unicode" w:hAnsi="Lucida Sans Unicode"/>
          <w:w w:val="125"/>
          <w:position w:val="2"/>
          <w:sz w:val="18"/>
          <w:lang w:val="de-DE"/>
          <w:rPrChange w:id="1163" w:author="SC9986" w:date="2022-08-04T09:18:00Z">
            <w:rPr>
              <w:rFonts w:ascii="Lucida Sans Unicode" w:hAnsi="Lucida Sans Unicode"/>
              <w:w w:val="125"/>
              <w:position w:val="2"/>
              <w:sz w:val="18"/>
            </w:rPr>
          </w:rPrChange>
        </w:rPr>
        <w:t>;</w:t>
      </w:r>
      <w:r w:rsidRPr="00265780">
        <w:rPr>
          <w:rFonts w:ascii="Lucida Sans Unicode" w:hAnsi="Lucida Sans Unicode"/>
          <w:spacing w:val="-47"/>
          <w:w w:val="125"/>
          <w:position w:val="2"/>
          <w:sz w:val="18"/>
          <w:lang w:val="de-DE"/>
          <w:rPrChange w:id="1164" w:author="SC9986" w:date="2022-08-04T09:18:00Z">
            <w:rPr>
              <w:rFonts w:ascii="Lucida Sans Unicode" w:hAnsi="Lucida Sans Unicode"/>
              <w:spacing w:val="-47"/>
              <w:w w:val="125"/>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spacing w:val="-22"/>
          <w:w w:val="110"/>
          <w:position w:val="2"/>
          <w:sz w:val="18"/>
          <w:lang w:val="de-DE"/>
          <w:rPrChange w:id="1165" w:author="SC9986" w:date="2022-08-04T09:18:00Z">
            <w:rPr>
              <w:rFonts w:ascii="Lucida Sans Unicode" w:hAnsi="Lucida Sans Unicode"/>
              <w:spacing w:val="-22"/>
              <w:w w:val="110"/>
              <w:position w:val="2"/>
              <w:sz w:val="18"/>
            </w:rPr>
          </w:rPrChange>
        </w:rPr>
        <w:t xml:space="preserve"> </w:t>
      </w:r>
      <w:r w:rsidRPr="00265780">
        <w:rPr>
          <w:rFonts w:ascii="Lucida Sans Unicode" w:hAnsi="Lucida Sans Unicode"/>
          <w:w w:val="125"/>
          <w:position w:val="2"/>
          <w:sz w:val="18"/>
          <w:lang w:val="de-DE"/>
          <w:rPrChange w:id="1166" w:author="SC9986" w:date="2022-08-04T09:18:00Z">
            <w:rPr>
              <w:rFonts w:ascii="Lucida Sans Unicode" w:hAnsi="Lucida Sans Unicode"/>
              <w:w w:val="125"/>
              <w:position w:val="2"/>
              <w:sz w:val="18"/>
            </w:rPr>
          </w:rPrChange>
        </w:rPr>
        <w:t>€</w:t>
      </w:r>
      <w:r w:rsidRPr="00265780">
        <w:rPr>
          <w:rFonts w:ascii="Arial" w:hAnsi="Arial"/>
          <w:i/>
          <w:w w:val="125"/>
          <w:sz w:val="12"/>
          <w:lang w:val="de-DE"/>
          <w:rPrChange w:id="1167" w:author="SC9986" w:date="2022-08-04T09:18:00Z">
            <w:rPr>
              <w:rFonts w:ascii="Arial" w:hAnsi="Arial"/>
              <w:i/>
              <w:w w:val="125"/>
              <w:sz w:val="12"/>
            </w:rPr>
          </w:rPrChange>
        </w:rPr>
        <w:t>m</w:t>
      </w:r>
      <w:r w:rsidRPr="00265780">
        <w:rPr>
          <w:rFonts w:ascii="Arial" w:hAnsi="Arial"/>
          <w:i/>
          <w:spacing w:val="8"/>
          <w:w w:val="125"/>
          <w:sz w:val="12"/>
          <w:lang w:val="de-DE"/>
          <w:rPrChange w:id="1168" w:author="SC9986" w:date="2022-08-04T09:18:00Z">
            <w:rPr>
              <w:rFonts w:ascii="Arial" w:hAnsi="Arial"/>
              <w:i/>
              <w:spacing w:val="8"/>
              <w:w w:val="125"/>
              <w:sz w:val="12"/>
            </w:rPr>
          </w:rPrChange>
        </w:rPr>
        <w:t xml:space="preserve"> </w:t>
      </w:r>
      <w:r w:rsidRPr="00265780">
        <w:rPr>
          <w:i/>
          <w:w w:val="125"/>
          <w:position w:val="2"/>
          <w:sz w:val="18"/>
          <w:lang w:val="de-DE"/>
          <w:rPrChange w:id="1169" w:author="SC9986" w:date="2022-08-04T09:18:00Z">
            <w:rPr>
              <w:i/>
              <w:w w:val="125"/>
              <w:position w:val="2"/>
              <w:sz w:val="18"/>
            </w:rPr>
          </w:rPrChange>
        </w:rPr>
        <w:t>e</w:t>
      </w:r>
      <w:r w:rsidRPr="00265780">
        <w:rPr>
          <w:i/>
          <w:spacing w:val="-15"/>
          <w:w w:val="125"/>
          <w:position w:val="2"/>
          <w:sz w:val="18"/>
          <w:lang w:val="de-DE"/>
          <w:rPrChange w:id="1170" w:author="SC9986" w:date="2022-08-04T09:18:00Z">
            <w:rPr>
              <w:i/>
              <w:spacing w:val="-15"/>
              <w:w w:val="125"/>
              <w:position w:val="2"/>
              <w:sz w:val="18"/>
            </w:rPr>
          </w:rPrChange>
        </w:rPr>
        <w:t xml:space="preserve"> </w:t>
      </w:r>
      <w:r w:rsidRPr="00265780">
        <w:rPr>
          <w:rFonts w:ascii="Lucida Sans Unicode" w:hAnsi="Lucida Sans Unicode"/>
          <w:w w:val="110"/>
          <w:position w:val="2"/>
          <w:sz w:val="18"/>
          <w:lang w:val="de-DE"/>
          <w:rPrChange w:id="1171" w:author="SC9986" w:date="2022-08-04T09:18:00Z">
            <w:rPr>
              <w:rFonts w:ascii="Lucida Sans Unicode" w:hAnsi="Lucida Sans Unicode"/>
              <w:w w:val="110"/>
              <w:position w:val="2"/>
              <w:sz w:val="18"/>
            </w:rPr>
          </w:rPrChange>
        </w:rPr>
        <w:t>:</w:t>
      </w:r>
      <w:r w:rsidRPr="00265780">
        <w:rPr>
          <w:rFonts w:ascii="Lucida Sans Unicode" w:hAnsi="Lucida Sans Unicode"/>
          <w:spacing w:val="-22"/>
          <w:w w:val="110"/>
          <w:position w:val="2"/>
          <w:sz w:val="18"/>
          <w:lang w:val="de-DE"/>
          <w:rPrChange w:id="1172" w:author="SC9986" w:date="2022-08-04T09:18:00Z">
            <w:rPr>
              <w:rFonts w:ascii="Lucida Sans Unicode" w:hAnsi="Lucida Sans Unicode"/>
              <w:spacing w:val="-22"/>
              <w:w w:val="110"/>
              <w:position w:val="2"/>
              <w:sz w:val="18"/>
            </w:rPr>
          </w:rPrChange>
        </w:rPr>
        <w:t xml:space="preserve"> </w:t>
      </w:r>
      <w:proofErr w:type="spellStart"/>
      <w:r w:rsidRPr="00265780">
        <w:rPr>
          <w:w w:val="125"/>
          <w:position w:val="2"/>
          <w:sz w:val="18"/>
          <w:lang w:val="de-DE"/>
          <w:rPrChange w:id="1173" w:author="SC9986" w:date="2022-08-04T09:18:00Z">
            <w:rPr>
              <w:w w:val="125"/>
              <w:position w:val="2"/>
              <w:sz w:val="18"/>
            </w:rPr>
          </w:rPrChange>
        </w:rPr>
        <w:t>ptr</w:t>
      </w:r>
      <w:proofErr w:type="spellEnd"/>
      <w:r>
        <w:rPr>
          <w:rFonts w:ascii="Arial" w:hAnsi="Arial"/>
          <w:i/>
          <w:w w:val="125"/>
          <w:position w:val="11"/>
          <w:sz w:val="12"/>
        </w:rPr>
        <w:t>ξ</w:t>
      </w:r>
      <w:r w:rsidRPr="00265780">
        <w:rPr>
          <w:rFonts w:ascii="Arial" w:hAnsi="Arial"/>
          <w:i/>
          <w:spacing w:val="20"/>
          <w:w w:val="125"/>
          <w:position w:val="11"/>
          <w:sz w:val="12"/>
          <w:lang w:val="de-DE"/>
          <w:rPrChange w:id="1174" w:author="SC9986" w:date="2022-08-04T09:18:00Z">
            <w:rPr>
              <w:rFonts w:ascii="Arial" w:hAnsi="Arial"/>
              <w:i/>
              <w:spacing w:val="20"/>
              <w:w w:val="125"/>
              <w:position w:val="11"/>
              <w:sz w:val="12"/>
            </w:rPr>
          </w:rPrChange>
        </w:rPr>
        <w:t xml:space="preserve"> </w:t>
      </w:r>
      <w:r w:rsidRPr="00265780">
        <w:rPr>
          <w:rFonts w:ascii="Lucida Sans Unicode" w:hAnsi="Lucida Sans Unicode"/>
          <w:position w:val="2"/>
          <w:sz w:val="18"/>
          <w:lang w:val="de-DE"/>
          <w:rPrChange w:id="1175" w:author="SC9986" w:date="2022-08-04T09:18:00Z">
            <w:rPr>
              <w:rFonts w:ascii="Lucida Sans Unicode" w:hAnsi="Lucida Sans Unicode"/>
              <w:position w:val="2"/>
              <w:sz w:val="18"/>
            </w:rPr>
          </w:rPrChange>
        </w:rPr>
        <w:t>∀</w:t>
      </w:r>
      <w:r w:rsidRPr="00265780">
        <w:rPr>
          <w:rFonts w:ascii="Lucida Sans Unicode" w:hAnsi="Lucida Sans Unicode"/>
          <w:spacing w:val="-16"/>
          <w:position w:val="2"/>
          <w:sz w:val="18"/>
          <w:lang w:val="de-DE"/>
          <w:rPrChange w:id="1176" w:author="SC9986" w:date="2022-08-04T09:18:00Z">
            <w:rPr>
              <w:rFonts w:ascii="Lucida Sans Unicode" w:hAnsi="Lucida Sans Unicode"/>
              <w:spacing w:val="-16"/>
              <w:position w:val="2"/>
              <w:sz w:val="18"/>
            </w:rPr>
          </w:rPrChange>
        </w:rPr>
        <w:t xml:space="preserve"> </w:t>
      </w:r>
      <w:r w:rsidRPr="00265780">
        <w:rPr>
          <w:i/>
          <w:w w:val="125"/>
          <w:position w:val="2"/>
          <w:sz w:val="18"/>
          <w:lang w:val="de-DE"/>
          <w:rPrChange w:id="1177" w:author="SC9986" w:date="2022-08-04T09:18:00Z">
            <w:rPr>
              <w:i/>
              <w:w w:val="125"/>
              <w:position w:val="2"/>
              <w:sz w:val="18"/>
            </w:rPr>
          </w:rPrChange>
        </w:rPr>
        <w:t>x.</w:t>
      </w:r>
      <w:r w:rsidRPr="00265780">
        <w:rPr>
          <w:i/>
          <w:spacing w:val="-15"/>
          <w:w w:val="125"/>
          <w:position w:val="2"/>
          <w:sz w:val="18"/>
          <w:lang w:val="de-DE"/>
          <w:rPrChange w:id="1178" w:author="SC9986" w:date="2022-08-04T09:18:00Z">
            <w:rPr>
              <w:i/>
              <w:spacing w:val="-15"/>
              <w:w w:val="125"/>
              <w:position w:val="2"/>
              <w:sz w:val="18"/>
            </w:rPr>
          </w:rPrChange>
        </w:rPr>
        <w:t xml:space="preserve"> </w:t>
      </w:r>
      <w:r>
        <w:rPr>
          <w:i/>
          <w:w w:val="125"/>
          <w:position w:val="2"/>
          <w:sz w:val="18"/>
        </w:rPr>
        <w:t>τ</w:t>
      </w:r>
      <w:r w:rsidRPr="00265780">
        <w:rPr>
          <w:i/>
          <w:spacing w:val="1"/>
          <w:w w:val="125"/>
          <w:position w:val="2"/>
          <w:sz w:val="18"/>
          <w:lang w:val="de-DE"/>
          <w:rPrChange w:id="1179" w:author="SC9986" w:date="2022-08-04T09:18:00Z">
            <w:rPr>
              <w:i/>
              <w:spacing w:val="1"/>
              <w:w w:val="125"/>
              <w:position w:val="2"/>
              <w:sz w:val="18"/>
            </w:rPr>
          </w:rPrChange>
        </w:rPr>
        <w:t xml:space="preserve"> </w:t>
      </w:r>
      <w:r w:rsidRPr="00265780">
        <w:rPr>
          <w:rFonts w:ascii="Lucida Sans Unicode" w:hAnsi="Lucida Sans Unicode"/>
          <w:w w:val="125"/>
          <w:position w:val="2"/>
          <w:sz w:val="18"/>
          <w:lang w:val="de-DE"/>
          <w:rPrChange w:id="1180" w:author="SC9986" w:date="2022-08-04T09:18:00Z">
            <w:rPr>
              <w:rFonts w:ascii="Lucida Sans Unicode" w:hAnsi="Lucida Sans Unicode"/>
              <w:w w:val="125"/>
              <w:position w:val="2"/>
              <w:sz w:val="18"/>
            </w:rPr>
          </w:rPrChange>
        </w:rPr>
        <w:t>→</w:t>
      </w:r>
      <w:r w:rsidRPr="00265780">
        <w:rPr>
          <w:rFonts w:ascii="Lucida Sans Unicode" w:hAnsi="Lucida Sans Unicode"/>
          <w:spacing w:val="-30"/>
          <w:w w:val="125"/>
          <w:position w:val="2"/>
          <w:sz w:val="18"/>
          <w:lang w:val="de-DE"/>
          <w:rPrChange w:id="1181" w:author="SC9986" w:date="2022-08-04T09:18:00Z">
            <w:rPr>
              <w:rFonts w:ascii="Lucida Sans Unicode" w:hAnsi="Lucida Sans Unicode"/>
              <w:spacing w:val="-30"/>
              <w:w w:val="125"/>
              <w:position w:val="2"/>
              <w:sz w:val="18"/>
            </w:rPr>
          </w:rPrChange>
        </w:rPr>
        <w:t xml:space="preserve"> </w:t>
      </w:r>
      <w:r>
        <w:rPr>
          <w:i/>
          <w:w w:val="125"/>
          <w:position w:val="2"/>
          <w:sz w:val="18"/>
        </w:rPr>
        <w:t>τ</w:t>
      </w:r>
      <w:r w:rsidRPr="00265780">
        <w:rPr>
          <w:i/>
          <w:w w:val="125"/>
          <w:position w:val="2"/>
          <w:sz w:val="18"/>
          <w:lang w:val="de-DE"/>
          <w:rPrChange w:id="1182" w:author="SC9986" w:date="2022-08-04T09:18:00Z">
            <w:rPr>
              <w:i/>
              <w:w w:val="125"/>
              <w:position w:val="2"/>
              <w:sz w:val="18"/>
            </w:rPr>
          </w:rPrChange>
        </w:rPr>
        <w:tab/>
      </w:r>
      <w:r>
        <w:rPr>
          <w:rFonts w:ascii="Lucida Sans Unicode" w:hAnsi="Lucida Sans Unicode"/>
          <w:w w:val="125"/>
          <w:position w:val="2"/>
          <w:sz w:val="18"/>
          <w:u w:val="single"/>
        </w:rPr>
        <w:t>Γ</w:t>
      </w:r>
      <w:r w:rsidRPr="00265780">
        <w:rPr>
          <w:rFonts w:ascii="Lucida Sans Unicode" w:hAnsi="Lucida Sans Unicode"/>
          <w:w w:val="125"/>
          <w:position w:val="2"/>
          <w:sz w:val="18"/>
          <w:u w:val="single"/>
          <w:lang w:val="de-DE"/>
          <w:rPrChange w:id="1183" w:author="SC9986" w:date="2022-08-04T09:18:00Z">
            <w:rPr>
              <w:rFonts w:ascii="Lucida Sans Unicode" w:hAnsi="Lucida Sans Unicode"/>
              <w:w w:val="125"/>
              <w:position w:val="2"/>
              <w:sz w:val="18"/>
              <w:u w:val="single"/>
            </w:rPr>
          </w:rPrChange>
        </w:rPr>
        <w:t>;</w:t>
      </w:r>
      <w:r w:rsidRPr="00265780">
        <w:rPr>
          <w:rFonts w:ascii="Lucida Sans Unicode" w:hAnsi="Lucida Sans Unicode"/>
          <w:spacing w:val="-46"/>
          <w:w w:val="125"/>
          <w:position w:val="2"/>
          <w:sz w:val="18"/>
          <w:lang w:val="de-DE"/>
          <w:rPrChange w:id="1184" w:author="SC9986" w:date="2022-08-04T09:18:00Z">
            <w:rPr>
              <w:rFonts w:ascii="Lucida Sans Unicode" w:hAnsi="Lucida Sans Unicode"/>
              <w:spacing w:val="-46"/>
              <w:w w:val="125"/>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spacing w:val="-20"/>
          <w:w w:val="110"/>
          <w:position w:val="2"/>
          <w:sz w:val="18"/>
          <w:lang w:val="de-DE"/>
          <w:rPrChange w:id="1185" w:author="SC9986" w:date="2022-08-04T09:18:00Z">
            <w:rPr>
              <w:rFonts w:ascii="Lucida Sans Unicode" w:hAnsi="Lucida Sans Unicode"/>
              <w:spacing w:val="-20"/>
              <w:w w:val="110"/>
              <w:position w:val="2"/>
              <w:sz w:val="18"/>
            </w:rPr>
          </w:rPrChange>
        </w:rPr>
        <w:t xml:space="preserve"> </w:t>
      </w:r>
      <w:r w:rsidRPr="00265780">
        <w:rPr>
          <w:rFonts w:ascii="Lucida Sans Unicode" w:hAnsi="Lucida Sans Unicode"/>
          <w:w w:val="125"/>
          <w:position w:val="2"/>
          <w:sz w:val="18"/>
          <w:lang w:val="de-DE"/>
          <w:rPrChange w:id="1186" w:author="SC9986" w:date="2022-08-04T09:18:00Z">
            <w:rPr>
              <w:rFonts w:ascii="Lucida Sans Unicode" w:hAnsi="Lucida Sans Unicode"/>
              <w:w w:val="125"/>
              <w:position w:val="2"/>
              <w:sz w:val="18"/>
            </w:rPr>
          </w:rPrChange>
        </w:rPr>
        <w:t>€</w:t>
      </w:r>
      <w:r w:rsidRPr="00265780">
        <w:rPr>
          <w:rFonts w:ascii="Arial" w:hAnsi="Arial"/>
          <w:i/>
          <w:w w:val="125"/>
          <w:sz w:val="12"/>
          <w:lang w:val="de-DE"/>
          <w:rPrChange w:id="1187" w:author="SC9986" w:date="2022-08-04T09:18:00Z">
            <w:rPr>
              <w:rFonts w:ascii="Arial" w:hAnsi="Arial"/>
              <w:i/>
              <w:w w:val="125"/>
              <w:sz w:val="12"/>
            </w:rPr>
          </w:rPrChange>
        </w:rPr>
        <w:t>m</w:t>
      </w:r>
      <w:r w:rsidRPr="00265780">
        <w:rPr>
          <w:rFonts w:ascii="Arial" w:hAnsi="Arial"/>
          <w:i/>
          <w:spacing w:val="9"/>
          <w:w w:val="125"/>
          <w:sz w:val="12"/>
          <w:lang w:val="de-DE"/>
          <w:rPrChange w:id="1188" w:author="SC9986" w:date="2022-08-04T09:18:00Z">
            <w:rPr>
              <w:rFonts w:ascii="Arial" w:hAnsi="Arial"/>
              <w:i/>
              <w:spacing w:val="9"/>
              <w:w w:val="125"/>
              <w:sz w:val="12"/>
            </w:rPr>
          </w:rPrChange>
        </w:rPr>
        <w:t xml:space="preserve"> </w:t>
      </w:r>
      <w:r w:rsidRPr="00265780">
        <w:rPr>
          <w:i/>
          <w:w w:val="125"/>
          <w:position w:val="2"/>
          <w:sz w:val="18"/>
          <w:lang w:val="de-DE"/>
          <w:rPrChange w:id="1189" w:author="SC9986" w:date="2022-08-04T09:18:00Z">
            <w:rPr>
              <w:i/>
              <w:w w:val="125"/>
              <w:position w:val="2"/>
              <w:sz w:val="18"/>
            </w:rPr>
          </w:rPrChange>
        </w:rPr>
        <w:t>e</w:t>
      </w:r>
      <w:r w:rsidRPr="00265780">
        <w:rPr>
          <w:i/>
          <w:spacing w:val="-14"/>
          <w:w w:val="125"/>
          <w:position w:val="2"/>
          <w:sz w:val="18"/>
          <w:lang w:val="de-DE"/>
          <w:rPrChange w:id="1190" w:author="SC9986" w:date="2022-08-04T09:18:00Z">
            <w:rPr>
              <w:i/>
              <w:spacing w:val="-14"/>
              <w:w w:val="125"/>
              <w:position w:val="2"/>
              <w:sz w:val="18"/>
            </w:rPr>
          </w:rPrChange>
        </w:rPr>
        <w:t xml:space="preserve"> </w:t>
      </w:r>
      <w:r w:rsidRPr="00265780">
        <w:rPr>
          <w:rFonts w:ascii="Lucida Sans Unicode" w:hAnsi="Lucida Sans Unicode"/>
          <w:w w:val="110"/>
          <w:position w:val="2"/>
          <w:sz w:val="18"/>
          <w:lang w:val="de-DE"/>
          <w:rPrChange w:id="1191" w:author="SC9986" w:date="2022-08-04T09:18:00Z">
            <w:rPr>
              <w:rFonts w:ascii="Lucida Sans Unicode" w:hAnsi="Lucida Sans Unicode"/>
              <w:w w:val="110"/>
              <w:position w:val="2"/>
              <w:sz w:val="18"/>
            </w:rPr>
          </w:rPrChange>
        </w:rPr>
        <w:t>:</w:t>
      </w:r>
      <w:r w:rsidRPr="00265780">
        <w:rPr>
          <w:rFonts w:ascii="Lucida Sans Unicode" w:hAnsi="Lucida Sans Unicode"/>
          <w:spacing w:val="-20"/>
          <w:w w:val="110"/>
          <w:position w:val="2"/>
          <w:sz w:val="18"/>
          <w:lang w:val="de-DE"/>
          <w:rPrChange w:id="1192" w:author="SC9986" w:date="2022-08-04T09:18:00Z">
            <w:rPr>
              <w:rFonts w:ascii="Lucida Sans Unicode" w:hAnsi="Lucida Sans Unicode"/>
              <w:spacing w:val="-20"/>
              <w:w w:val="110"/>
              <w:position w:val="2"/>
              <w:sz w:val="18"/>
            </w:rPr>
          </w:rPrChange>
        </w:rPr>
        <w:t xml:space="preserve"> </w:t>
      </w:r>
      <w:r>
        <w:rPr>
          <w:i/>
          <w:w w:val="125"/>
          <w:position w:val="2"/>
          <w:sz w:val="18"/>
        </w:rPr>
        <w:t>τ</w:t>
      </w:r>
      <w:r w:rsidRPr="00265780">
        <w:rPr>
          <w:i/>
          <w:spacing w:val="-40"/>
          <w:w w:val="125"/>
          <w:position w:val="2"/>
          <w:sz w:val="18"/>
          <w:lang w:val="de-DE"/>
          <w:rPrChange w:id="1193" w:author="SC9986" w:date="2022-08-04T09:18:00Z">
            <w:rPr>
              <w:i/>
              <w:spacing w:val="-40"/>
              <w:w w:val="125"/>
              <w:position w:val="2"/>
              <w:sz w:val="18"/>
            </w:rPr>
          </w:rPrChange>
        </w:rPr>
        <w:t xml:space="preserve"> </w:t>
      </w:r>
      <w:r w:rsidRPr="00265780">
        <w:rPr>
          <w:rFonts w:ascii="Swis721 Blk BT" w:hAnsi="Swis721 Blk BT"/>
          <w:i/>
          <w:w w:val="110"/>
          <w:position w:val="2"/>
          <w:sz w:val="18"/>
          <w:vertAlign w:val="superscript"/>
          <w:lang w:val="de-DE"/>
          <w:rPrChange w:id="1194" w:author="SC9986" w:date="2022-08-04T09:18:00Z">
            <w:rPr>
              <w:rFonts w:ascii="Swis721 Blk BT" w:hAnsi="Swis721 Blk BT"/>
              <w:i/>
              <w:w w:val="110"/>
              <w:position w:val="2"/>
              <w:sz w:val="18"/>
              <w:vertAlign w:val="superscript"/>
            </w:rPr>
          </w:rPrChange>
        </w:rPr>
        <w:t>j</w:t>
      </w:r>
    </w:p>
    <w:p w14:paraId="60BE3E4A" w14:textId="77777777" w:rsidR="00AF434A" w:rsidRPr="00265780" w:rsidRDefault="00000000">
      <w:pPr>
        <w:spacing w:line="212" w:lineRule="exact"/>
        <w:ind w:left="971"/>
        <w:rPr>
          <w:sz w:val="18"/>
          <w:lang w:val="de-DE"/>
          <w:rPrChange w:id="1195" w:author="SC9986" w:date="2022-08-04T09:18:00Z">
            <w:rPr>
              <w:sz w:val="18"/>
            </w:rPr>
          </w:rPrChange>
        </w:rPr>
      </w:pPr>
      <w:r>
        <w:pict w14:anchorId="5C02D2B3">
          <v:line id="_x0000_s1289" style="position:absolute;left:0;text-align:left;z-index:4600;mso-position-horizontal-relative:page" from="359.35pt,1.15pt" to="366.3pt,1.15pt" strokeweight=".38pt">
            <w10:wrap anchorx="page"/>
          </v:line>
        </w:pict>
      </w:r>
      <w:r>
        <w:pict w14:anchorId="735A0267">
          <v:line id="_x0000_s1288" style="position:absolute;left:0;text-align:left;z-index:-54520;mso-position-horizontal-relative:page" from="439.95pt,3.15pt" to="444.2pt,3.15pt" strokeweight=".38pt">
            <w10:wrap anchorx="page"/>
          </v:line>
        </w:pict>
      </w:r>
      <w:r w:rsidRPr="00265780">
        <w:rPr>
          <w:i/>
          <w:w w:val="107"/>
          <w:sz w:val="18"/>
          <w:lang w:val="de-DE"/>
          <w:rPrChange w:id="1196" w:author="SC9986" w:date="2022-08-04T09:18:00Z">
            <w:rPr>
              <w:i/>
              <w:w w:val="107"/>
              <w:sz w:val="18"/>
            </w:rPr>
          </w:rPrChange>
        </w:rPr>
        <w:t>e</w:t>
      </w:r>
      <w:r w:rsidRPr="00265780">
        <w:rPr>
          <w:rFonts w:ascii="Swis721 Blk BT" w:hAnsi="Swis721 Blk BT"/>
          <w:i/>
          <w:spacing w:val="-12"/>
          <w:w w:val="113"/>
          <w:position w:val="5"/>
          <w:sz w:val="12"/>
          <w:lang w:val="de-DE"/>
          <w:rPrChange w:id="1197" w:author="SC9986" w:date="2022-08-04T09:18:00Z">
            <w:rPr>
              <w:rFonts w:ascii="Swis721 Blk BT" w:hAnsi="Swis721 Blk BT"/>
              <w:i/>
              <w:spacing w:val="-12"/>
              <w:w w:val="113"/>
              <w:position w:val="5"/>
              <w:sz w:val="12"/>
            </w:rPr>
          </w:rPrChange>
        </w:rPr>
        <w:t>j</w:t>
      </w:r>
      <w:r w:rsidRPr="00265780">
        <w:rPr>
          <w:w w:val="99"/>
          <w:sz w:val="18"/>
          <w:u w:val="single"/>
          <w:lang w:val="de-DE"/>
          <w:rPrChange w:id="1198" w:author="SC9986" w:date="2022-08-04T09:18:00Z">
            <w:rPr>
              <w:w w:val="99"/>
              <w:sz w:val="18"/>
              <w:u w:val="single"/>
            </w:rPr>
          </w:rPrChange>
        </w:rPr>
        <w:t xml:space="preserve"> </w:t>
      </w:r>
      <w:r w:rsidRPr="00265780">
        <w:rPr>
          <w:spacing w:val="-18"/>
          <w:sz w:val="18"/>
          <w:u w:val="single"/>
          <w:lang w:val="de-DE"/>
          <w:rPrChange w:id="1199" w:author="SC9986" w:date="2022-08-04T09:18:00Z">
            <w:rPr>
              <w:spacing w:val="-18"/>
              <w:sz w:val="18"/>
              <w:u w:val="single"/>
            </w:rPr>
          </w:rPrChange>
        </w:rPr>
        <w:t xml:space="preserve"> </w:t>
      </w:r>
      <w:r w:rsidRPr="00265780">
        <w:rPr>
          <w:rFonts w:ascii="Lucida Sans Unicode" w:hAnsi="Lucida Sans Unicode"/>
          <w:sz w:val="18"/>
          <w:u w:val="single"/>
          <w:lang w:val="de-DE"/>
          <w:rPrChange w:id="1200" w:author="SC9986" w:date="2022-08-04T09:18:00Z">
            <w:rPr>
              <w:rFonts w:ascii="Lucida Sans Unicode" w:hAnsi="Lucida Sans Unicode"/>
              <w:sz w:val="18"/>
              <w:u w:val="single"/>
            </w:rPr>
          </w:rPrChange>
        </w:rPr>
        <w:t>=</w:t>
      </w:r>
      <w:r w:rsidRPr="00265780">
        <w:rPr>
          <w:rFonts w:ascii="Lucida Sans Unicode" w:hAnsi="Lucida Sans Unicode"/>
          <w:spacing w:val="-6"/>
          <w:sz w:val="18"/>
          <w:lang w:val="de-DE"/>
          <w:rPrChange w:id="1201" w:author="SC9986" w:date="2022-08-04T09:18:00Z">
            <w:rPr>
              <w:rFonts w:ascii="Lucida Sans Unicode" w:hAnsi="Lucida Sans Unicode"/>
              <w:spacing w:val="-6"/>
              <w:sz w:val="18"/>
            </w:rPr>
          </w:rPrChange>
        </w:rPr>
        <w:t xml:space="preserve"> </w:t>
      </w:r>
      <w:r w:rsidRPr="00265780">
        <w:rPr>
          <w:rFonts w:ascii="Lucida Sans Unicode" w:hAnsi="Lucida Sans Unicode"/>
          <w:w w:val="157"/>
          <w:sz w:val="18"/>
          <w:lang w:val="de-DE"/>
          <w:rPrChange w:id="1202" w:author="SC9986" w:date="2022-08-04T09:18:00Z">
            <w:rPr>
              <w:rFonts w:ascii="Lucida Sans Unicode" w:hAnsi="Lucida Sans Unicode"/>
              <w:w w:val="157"/>
              <w:sz w:val="18"/>
            </w:rPr>
          </w:rPrChange>
        </w:rPr>
        <w:t>{</w:t>
      </w:r>
      <w:proofErr w:type="spellStart"/>
      <w:r w:rsidRPr="00265780">
        <w:rPr>
          <w:i/>
          <w:w w:val="107"/>
          <w:sz w:val="18"/>
          <w:lang w:val="de-DE"/>
          <w:rPrChange w:id="1203" w:author="SC9986" w:date="2022-08-04T09:18:00Z">
            <w:rPr>
              <w:i/>
              <w:w w:val="107"/>
              <w:sz w:val="18"/>
            </w:rPr>
          </w:rPrChange>
        </w:rPr>
        <w:t>e</w:t>
      </w:r>
      <w:r w:rsidRPr="00265780">
        <w:rPr>
          <w:rFonts w:ascii="Swis721 Blk BT" w:hAnsi="Swis721 Blk BT"/>
          <w:i/>
          <w:spacing w:val="10"/>
          <w:w w:val="102"/>
          <w:sz w:val="18"/>
          <w:vertAlign w:val="superscript"/>
          <w:lang w:val="de-DE"/>
          <w:rPrChange w:id="1204" w:author="SC9986" w:date="2022-08-04T09:18:00Z">
            <w:rPr>
              <w:rFonts w:ascii="Swis721 Blk BT" w:hAnsi="Swis721 Blk BT"/>
              <w:i/>
              <w:spacing w:val="10"/>
              <w:w w:val="102"/>
              <w:sz w:val="18"/>
              <w:vertAlign w:val="superscript"/>
            </w:rPr>
          </w:rPrChange>
        </w:rPr>
        <w:t>j</w:t>
      </w:r>
      <w:proofErr w:type="spellEnd"/>
      <w:r w:rsidRPr="00265780">
        <w:rPr>
          <w:rFonts w:ascii="Lucida Sans Unicode" w:hAnsi="Lucida Sans Unicode"/>
          <w:w w:val="76"/>
          <w:sz w:val="18"/>
          <w:lang w:val="de-DE"/>
          <w:rPrChange w:id="1205" w:author="SC9986" w:date="2022-08-04T09:18:00Z">
            <w:rPr>
              <w:rFonts w:ascii="Lucida Sans Unicode" w:hAnsi="Lucida Sans Unicode"/>
              <w:w w:val="76"/>
              <w:sz w:val="18"/>
            </w:rPr>
          </w:rPrChange>
        </w:rPr>
        <w:t>|</w:t>
      </w:r>
      <w:r w:rsidRPr="00265780">
        <w:rPr>
          <w:rFonts w:ascii="Lucida Sans Unicode" w:hAnsi="Lucida Sans Unicode"/>
          <w:w w:val="122"/>
          <w:sz w:val="18"/>
          <w:lang w:val="de-DE"/>
          <w:rPrChange w:id="1206" w:author="SC9986" w:date="2022-08-04T09:18:00Z">
            <w:rPr>
              <w:rFonts w:ascii="Lucida Sans Unicode" w:hAnsi="Lucida Sans Unicode"/>
              <w:w w:val="122"/>
              <w:sz w:val="18"/>
            </w:rPr>
          </w:rPrChange>
        </w:rPr>
        <w:t>(</w:t>
      </w:r>
      <w:proofErr w:type="spellStart"/>
      <w:r w:rsidRPr="00265780">
        <w:rPr>
          <w:i/>
          <w:w w:val="107"/>
          <w:sz w:val="18"/>
          <w:lang w:val="de-DE"/>
          <w:rPrChange w:id="1207" w:author="SC9986" w:date="2022-08-04T09:18:00Z">
            <w:rPr>
              <w:i/>
              <w:w w:val="107"/>
              <w:sz w:val="18"/>
            </w:rPr>
          </w:rPrChange>
        </w:rPr>
        <w:t>e</w:t>
      </w:r>
      <w:r w:rsidRPr="00265780">
        <w:rPr>
          <w:rFonts w:ascii="Swis721 Blk BT" w:hAnsi="Swis721 Blk BT"/>
          <w:i/>
          <w:spacing w:val="10"/>
          <w:w w:val="102"/>
          <w:sz w:val="18"/>
          <w:vertAlign w:val="superscript"/>
          <w:lang w:val="de-DE"/>
          <w:rPrChange w:id="1208" w:author="SC9986" w:date="2022-08-04T09:18:00Z">
            <w:rPr>
              <w:rFonts w:ascii="Swis721 Blk BT" w:hAnsi="Swis721 Blk BT"/>
              <w:i/>
              <w:spacing w:val="10"/>
              <w:w w:val="102"/>
              <w:sz w:val="18"/>
              <w:vertAlign w:val="superscript"/>
            </w:rPr>
          </w:rPrChange>
        </w:rPr>
        <w:t>j</w:t>
      </w:r>
      <w:proofErr w:type="spellEnd"/>
      <w:r w:rsidRPr="00265780">
        <w:rPr>
          <w:i/>
          <w:w w:val="113"/>
          <w:sz w:val="18"/>
          <w:lang w:val="de-DE"/>
          <w:rPrChange w:id="1209" w:author="SC9986" w:date="2022-08-04T09:18:00Z">
            <w:rPr>
              <w:i/>
              <w:w w:val="113"/>
              <w:sz w:val="18"/>
            </w:rPr>
          </w:rPrChange>
        </w:rPr>
        <w:t>,</w:t>
      </w:r>
      <w:r w:rsidRPr="00265780">
        <w:rPr>
          <w:i/>
          <w:spacing w:val="-15"/>
          <w:sz w:val="18"/>
          <w:lang w:val="de-DE"/>
          <w:rPrChange w:id="1210" w:author="SC9986" w:date="2022-08-04T09:18:00Z">
            <w:rPr>
              <w:i/>
              <w:spacing w:val="-15"/>
              <w:sz w:val="18"/>
            </w:rPr>
          </w:rPrChange>
        </w:rPr>
        <w:t xml:space="preserve"> </w:t>
      </w:r>
      <w:proofErr w:type="spellStart"/>
      <w:r w:rsidRPr="00265780">
        <w:rPr>
          <w:w w:val="148"/>
          <w:sz w:val="18"/>
          <w:lang w:val="de-DE"/>
          <w:rPrChange w:id="1211" w:author="SC9986" w:date="2022-08-04T09:18:00Z">
            <w:rPr>
              <w:w w:val="148"/>
              <w:sz w:val="18"/>
            </w:rPr>
          </w:rPrChange>
        </w:rPr>
        <w:t>int</w:t>
      </w:r>
      <w:proofErr w:type="spellEnd"/>
      <w:r w:rsidRPr="00265780">
        <w:rPr>
          <w:rFonts w:ascii="Lucida Sans Unicode" w:hAnsi="Lucida Sans Unicode"/>
          <w:w w:val="122"/>
          <w:sz w:val="18"/>
          <w:lang w:val="de-DE"/>
          <w:rPrChange w:id="1212" w:author="SC9986" w:date="2022-08-04T09:18:00Z">
            <w:rPr>
              <w:rFonts w:ascii="Lucida Sans Unicode" w:hAnsi="Lucida Sans Unicode"/>
              <w:w w:val="122"/>
              <w:sz w:val="18"/>
            </w:rPr>
          </w:rPrChange>
        </w:rPr>
        <w:t>)</w:t>
      </w:r>
      <w:r w:rsidRPr="00265780">
        <w:rPr>
          <w:rFonts w:ascii="Lucida Sans Unicode" w:hAnsi="Lucida Sans Unicode"/>
          <w:spacing w:val="-6"/>
          <w:sz w:val="18"/>
          <w:lang w:val="de-DE"/>
          <w:rPrChange w:id="1213" w:author="SC9986" w:date="2022-08-04T09:18:00Z">
            <w:rPr>
              <w:rFonts w:ascii="Lucida Sans Unicode" w:hAnsi="Lucida Sans Unicode"/>
              <w:spacing w:val="-6"/>
              <w:sz w:val="18"/>
            </w:rPr>
          </w:rPrChange>
        </w:rPr>
        <w:t xml:space="preserve"> </w:t>
      </w:r>
      <w:r w:rsidRPr="00265780">
        <w:rPr>
          <w:rFonts w:ascii="Lucida Sans Unicode" w:hAnsi="Lucida Sans Unicode"/>
          <w:w w:val="85"/>
          <w:sz w:val="18"/>
          <w:lang w:val="de-DE"/>
          <w:rPrChange w:id="1214" w:author="SC9986" w:date="2022-08-04T09:18:00Z">
            <w:rPr>
              <w:rFonts w:ascii="Lucida Sans Unicode" w:hAnsi="Lucida Sans Unicode"/>
              <w:w w:val="85"/>
              <w:sz w:val="18"/>
            </w:rPr>
          </w:rPrChange>
        </w:rPr>
        <w:t>∈</w:t>
      </w:r>
      <w:r w:rsidRPr="00265780">
        <w:rPr>
          <w:rFonts w:ascii="Lucida Sans Unicode" w:hAnsi="Lucida Sans Unicode"/>
          <w:spacing w:val="-6"/>
          <w:sz w:val="18"/>
          <w:lang w:val="de-DE"/>
          <w:rPrChange w:id="1215" w:author="SC9986" w:date="2022-08-04T09:18:00Z">
            <w:rPr>
              <w:rFonts w:ascii="Lucida Sans Unicode" w:hAnsi="Lucida Sans Unicode"/>
              <w:spacing w:val="-6"/>
              <w:sz w:val="18"/>
            </w:rPr>
          </w:rPrChange>
        </w:rPr>
        <w:t xml:space="preserve"> </w:t>
      </w:r>
      <w:r w:rsidRPr="00265780">
        <w:rPr>
          <w:rFonts w:ascii="Lucida Sans Unicode" w:hAnsi="Lucida Sans Unicode"/>
          <w:w w:val="122"/>
          <w:sz w:val="18"/>
          <w:lang w:val="de-DE"/>
          <w:rPrChange w:id="1216" w:author="SC9986" w:date="2022-08-04T09:18:00Z">
            <w:rPr>
              <w:rFonts w:ascii="Lucida Sans Unicode" w:hAnsi="Lucida Sans Unicode"/>
              <w:w w:val="122"/>
              <w:sz w:val="18"/>
            </w:rPr>
          </w:rPrChange>
        </w:rPr>
        <w:t>(</w:t>
      </w:r>
      <w:r w:rsidRPr="00265780">
        <w:rPr>
          <w:i/>
          <w:w w:val="107"/>
          <w:sz w:val="18"/>
          <w:lang w:val="de-DE"/>
          <w:rPrChange w:id="1217" w:author="SC9986" w:date="2022-08-04T09:18:00Z">
            <w:rPr>
              <w:i/>
              <w:w w:val="107"/>
              <w:sz w:val="18"/>
            </w:rPr>
          </w:rPrChange>
        </w:rPr>
        <w:t>e</w:t>
      </w:r>
      <w:r w:rsidRPr="00265780">
        <w:rPr>
          <w:i/>
          <w:spacing w:val="6"/>
          <w:sz w:val="18"/>
          <w:lang w:val="de-DE"/>
          <w:rPrChange w:id="1218" w:author="SC9986" w:date="2022-08-04T09:18:00Z">
            <w:rPr>
              <w:i/>
              <w:spacing w:val="6"/>
              <w:sz w:val="18"/>
            </w:rPr>
          </w:rPrChange>
        </w:rPr>
        <w:t xml:space="preserve"> </w:t>
      </w:r>
      <w:r w:rsidRPr="00265780">
        <w:rPr>
          <w:rFonts w:ascii="Lucida Sans Unicode" w:hAnsi="Lucida Sans Unicode"/>
          <w:w w:val="89"/>
          <w:sz w:val="18"/>
          <w:u w:val="single"/>
          <w:lang w:val="de-DE"/>
          <w:rPrChange w:id="1219" w:author="SC9986" w:date="2022-08-04T09:18:00Z">
            <w:rPr>
              <w:rFonts w:ascii="Lucida Sans Unicode" w:hAnsi="Lucida Sans Unicode"/>
              <w:w w:val="89"/>
              <w:sz w:val="18"/>
              <w:u w:val="single"/>
            </w:rPr>
          </w:rPrChange>
        </w:rPr>
        <w:t>:</w:t>
      </w:r>
      <w:r w:rsidRPr="00265780">
        <w:rPr>
          <w:rFonts w:ascii="Lucida Sans Unicode" w:hAnsi="Lucida Sans Unicode"/>
          <w:spacing w:val="-6"/>
          <w:sz w:val="18"/>
          <w:u w:val="single"/>
          <w:lang w:val="de-DE"/>
          <w:rPrChange w:id="1220" w:author="SC9986" w:date="2022-08-04T09:18:00Z">
            <w:rPr>
              <w:rFonts w:ascii="Lucida Sans Unicode" w:hAnsi="Lucida Sans Unicode"/>
              <w:spacing w:val="-6"/>
              <w:sz w:val="18"/>
              <w:u w:val="single"/>
            </w:rPr>
          </w:rPrChange>
        </w:rPr>
        <w:t xml:space="preserve"> </w:t>
      </w:r>
      <w:r>
        <w:rPr>
          <w:i/>
          <w:w w:val="125"/>
          <w:sz w:val="18"/>
          <w:u w:val="single"/>
        </w:rPr>
        <w:t>τ</w:t>
      </w:r>
      <w:r w:rsidRPr="00265780">
        <w:rPr>
          <w:i/>
          <w:spacing w:val="-25"/>
          <w:sz w:val="18"/>
          <w:lang w:val="de-DE"/>
          <w:rPrChange w:id="1221" w:author="SC9986" w:date="2022-08-04T09:18:00Z">
            <w:rPr>
              <w:i/>
              <w:spacing w:val="-25"/>
              <w:sz w:val="18"/>
            </w:rPr>
          </w:rPrChange>
        </w:rPr>
        <w:t xml:space="preserve"> </w:t>
      </w:r>
      <w:r w:rsidRPr="00265780">
        <w:rPr>
          <w:rFonts w:ascii="Swis721 Blk BT" w:hAnsi="Swis721 Blk BT"/>
          <w:i/>
          <w:spacing w:val="10"/>
          <w:w w:val="113"/>
          <w:position w:val="5"/>
          <w:sz w:val="12"/>
          <w:lang w:val="de-DE"/>
          <w:rPrChange w:id="1222" w:author="SC9986" w:date="2022-08-04T09:18:00Z">
            <w:rPr>
              <w:rFonts w:ascii="Swis721 Blk BT" w:hAnsi="Swis721 Blk BT"/>
              <w:i/>
              <w:spacing w:val="10"/>
              <w:w w:val="113"/>
              <w:position w:val="5"/>
              <w:sz w:val="12"/>
            </w:rPr>
          </w:rPrChange>
        </w:rPr>
        <w:t>j</w:t>
      </w:r>
      <w:r w:rsidRPr="00265780">
        <w:rPr>
          <w:rFonts w:ascii="Lucida Sans Unicode" w:hAnsi="Lucida Sans Unicode"/>
          <w:w w:val="122"/>
          <w:sz w:val="18"/>
          <w:lang w:val="de-DE"/>
          <w:rPrChange w:id="1223" w:author="SC9986" w:date="2022-08-04T09:18:00Z">
            <w:rPr>
              <w:rFonts w:ascii="Lucida Sans Unicode" w:hAnsi="Lucida Sans Unicode"/>
              <w:w w:val="122"/>
              <w:sz w:val="18"/>
            </w:rPr>
          </w:rPrChange>
        </w:rPr>
        <w:t>)</w:t>
      </w:r>
      <w:r w:rsidRPr="00265780">
        <w:rPr>
          <w:rFonts w:ascii="Lucida Sans Unicode" w:hAnsi="Lucida Sans Unicode"/>
          <w:w w:val="157"/>
          <w:sz w:val="18"/>
          <w:lang w:val="de-DE"/>
          <w:rPrChange w:id="1224" w:author="SC9986" w:date="2022-08-04T09:18:00Z">
            <w:rPr>
              <w:rFonts w:ascii="Lucida Sans Unicode" w:hAnsi="Lucida Sans Unicode"/>
              <w:w w:val="157"/>
              <w:sz w:val="18"/>
            </w:rPr>
          </w:rPrChange>
        </w:rPr>
        <w:t>}</w:t>
      </w:r>
      <w:r w:rsidRPr="00265780">
        <w:rPr>
          <w:rFonts w:ascii="Lucida Sans Unicode" w:hAnsi="Lucida Sans Unicode"/>
          <w:sz w:val="18"/>
          <w:lang w:val="de-DE"/>
          <w:rPrChange w:id="1225" w:author="SC9986" w:date="2022-08-04T09:18:00Z">
            <w:rPr>
              <w:rFonts w:ascii="Lucida Sans Unicode" w:hAnsi="Lucida Sans Unicode"/>
              <w:sz w:val="18"/>
            </w:rPr>
          </w:rPrChange>
        </w:rPr>
        <w:t xml:space="preserve"> </w:t>
      </w:r>
      <w:r w:rsidRPr="00265780">
        <w:rPr>
          <w:rFonts w:ascii="Lucida Sans Unicode" w:hAnsi="Lucida Sans Unicode"/>
          <w:spacing w:val="-13"/>
          <w:sz w:val="18"/>
          <w:lang w:val="de-DE"/>
          <w:rPrChange w:id="1226" w:author="SC9986" w:date="2022-08-04T09:18:00Z">
            <w:rPr>
              <w:rFonts w:ascii="Lucida Sans Unicode" w:hAnsi="Lucida Sans Unicode"/>
              <w:spacing w:val="-13"/>
              <w:sz w:val="18"/>
            </w:rPr>
          </w:rPrChange>
        </w:rPr>
        <w:t xml:space="preserve"> </w:t>
      </w:r>
      <w:r w:rsidRPr="00265780">
        <w:rPr>
          <w:w w:val="99"/>
          <w:sz w:val="18"/>
          <w:u w:val="single"/>
          <w:lang w:val="de-DE"/>
          <w:rPrChange w:id="1227" w:author="SC9986" w:date="2022-08-04T09:18:00Z">
            <w:rPr>
              <w:w w:val="99"/>
              <w:sz w:val="18"/>
              <w:u w:val="single"/>
            </w:rPr>
          </w:rPrChange>
        </w:rPr>
        <w:t xml:space="preserve"> </w:t>
      </w:r>
      <w:r w:rsidRPr="00265780">
        <w:rPr>
          <w:sz w:val="18"/>
          <w:u w:val="single"/>
          <w:lang w:val="de-DE"/>
          <w:rPrChange w:id="1228" w:author="SC9986" w:date="2022-08-04T09:18:00Z">
            <w:rPr>
              <w:sz w:val="18"/>
              <w:u w:val="single"/>
            </w:rPr>
          </w:rPrChange>
        </w:rPr>
        <w:t xml:space="preserve"> </w:t>
      </w:r>
      <w:r w:rsidRPr="00265780">
        <w:rPr>
          <w:spacing w:val="6"/>
          <w:sz w:val="18"/>
          <w:u w:val="single"/>
          <w:lang w:val="de-DE"/>
          <w:rPrChange w:id="1229" w:author="SC9986" w:date="2022-08-04T09:18:00Z">
            <w:rPr>
              <w:spacing w:val="6"/>
              <w:sz w:val="18"/>
              <w:u w:val="single"/>
            </w:rPr>
          </w:rPrChange>
        </w:rPr>
        <w:t xml:space="preserve"> </w:t>
      </w:r>
      <w:r w:rsidRPr="00265780">
        <w:rPr>
          <w:w w:val="99"/>
          <w:sz w:val="18"/>
          <w:u w:val="single"/>
          <w:lang w:val="de-DE"/>
          <w:rPrChange w:id="1230" w:author="SC9986" w:date="2022-08-04T09:18:00Z">
            <w:rPr>
              <w:w w:val="99"/>
              <w:sz w:val="18"/>
              <w:u w:val="single"/>
            </w:rPr>
          </w:rPrChange>
        </w:rPr>
        <w:t xml:space="preserve"> </w:t>
      </w:r>
      <w:r w:rsidRPr="00265780">
        <w:rPr>
          <w:sz w:val="18"/>
          <w:u w:val="single"/>
          <w:lang w:val="de-DE"/>
          <w:rPrChange w:id="1231" w:author="SC9986" w:date="2022-08-04T09:18:00Z">
            <w:rPr>
              <w:sz w:val="18"/>
              <w:u w:val="single"/>
            </w:rPr>
          </w:rPrChange>
        </w:rPr>
        <w:t xml:space="preserve">  </w:t>
      </w:r>
      <w:r w:rsidRPr="00265780">
        <w:rPr>
          <w:spacing w:val="-1"/>
          <w:sz w:val="18"/>
          <w:u w:val="single"/>
          <w:lang w:val="de-DE"/>
          <w:rPrChange w:id="1232" w:author="SC9986" w:date="2022-08-04T09:18:00Z">
            <w:rPr>
              <w:spacing w:val="-1"/>
              <w:sz w:val="18"/>
              <w:u w:val="single"/>
            </w:rPr>
          </w:rPrChange>
        </w:rPr>
        <w:t xml:space="preserve"> </w:t>
      </w:r>
      <w:r w:rsidRPr="00265780">
        <w:rPr>
          <w:spacing w:val="7"/>
          <w:sz w:val="18"/>
          <w:lang w:val="de-DE"/>
          <w:rPrChange w:id="1233" w:author="SC9986" w:date="2022-08-04T09:18:00Z">
            <w:rPr>
              <w:spacing w:val="7"/>
              <w:sz w:val="18"/>
            </w:rPr>
          </w:rPrChange>
        </w:rPr>
        <w:t xml:space="preserve"> </w:t>
      </w:r>
      <w:r w:rsidRPr="00265780">
        <w:rPr>
          <w:w w:val="99"/>
          <w:sz w:val="18"/>
          <w:u w:val="single"/>
          <w:lang w:val="de-DE"/>
          <w:rPrChange w:id="1234" w:author="SC9986" w:date="2022-08-04T09:18:00Z">
            <w:rPr>
              <w:w w:val="99"/>
              <w:sz w:val="18"/>
              <w:u w:val="single"/>
            </w:rPr>
          </w:rPrChange>
        </w:rPr>
        <w:t xml:space="preserve"> </w:t>
      </w:r>
      <w:r w:rsidRPr="00265780">
        <w:rPr>
          <w:spacing w:val="9"/>
          <w:sz w:val="18"/>
          <w:u w:val="single"/>
          <w:lang w:val="de-DE"/>
          <w:rPrChange w:id="1235" w:author="SC9986" w:date="2022-08-04T09:18:00Z">
            <w:rPr>
              <w:spacing w:val="9"/>
              <w:sz w:val="18"/>
              <w:u w:val="single"/>
            </w:rPr>
          </w:rPrChange>
        </w:rPr>
        <w:t xml:space="preserve"> </w:t>
      </w:r>
    </w:p>
    <w:p w14:paraId="7D687FEF" w14:textId="77777777" w:rsidR="00AF434A" w:rsidRPr="00265780" w:rsidRDefault="00000000">
      <w:pPr>
        <w:tabs>
          <w:tab w:val="left" w:pos="2390"/>
        </w:tabs>
        <w:spacing w:line="247" w:lineRule="exact"/>
        <w:ind w:right="1049"/>
        <w:jc w:val="center"/>
        <w:rPr>
          <w:rFonts w:ascii="Lucida Sans Unicode" w:hAnsi="Lucida Sans Unicode"/>
          <w:sz w:val="18"/>
          <w:lang w:val="de-DE"/>
          <w:rPrChange w:id="1236" w:author="SC9986" w:date="2022-08-04T09:18:00Z">
            <w:rPr>
              <w:rFonts w:ascii="Lucida Sans Unicode" w:hAnsi="Lucida Sans Unicode"/>
              <w:sz w:val="18"/>
            </w:rPr>
          </w:rPrChange>
        </w:rPr>
      </w:pPr>
      <w:r w:rsidRPr="00265780">
        <w:rPr>
          <w:rFonts w:ascii="Lucida Sans Unicode" w:hAnsi="Lucida Sans Unicode"/>
          <w:w w:val="64"/>
          <w:position w:val="2"/>
          <w:sz w:val="18"/>
          <w:lang w:val="de-DE"/>
          <w:rPrChange w:id="1237" w:author="SC9986" w:date="2022-08-04T09:18:00Z">
            <w:rPr>
              <w:rFonts w:ascii="Lucida Sans Unicode" w:hAnsi="Lucida Sans Unicode"/>
              <w:w w:val="64"/>
              <w:position w:val="2"/>
              <w:sz w:val="18"/>
            </w:rPr>
          </w:rPrChange>
        </w:rPr>
        <w:t>∀</w:t>
      </w:r>
      <w:r w:rsidRPr="00265780">
        <w:rPr>
          <w:i/>
          <w:w w:val="107"/>
          <w:position w:val="2"/>
          <w:sz w:val="18"/>
          <w:lang w:val="de-DE"/>
          <w:rPrChange w:id="1238" w:author="SC9986" w:date="2022-08-04T09:18:00Z">
            <w:rPr>
              <w:i/>
              <w:w w:val="107"/>
              <w:position w:val="2"/>
              <w:sz w:val="18"/>
            </w:rPr>
          </w:rPrChange>
        </w:rPr>
        <w:t>e</w:t>
      </w:r>
      <w:r w:rsidRPr="00265780">
        <w:rPr>
          <w:rFonts w:ascii="Swis721 Blk BT" w:hAnsi="Swis721 Blk BT"/>
          <w:i/>
          <w:w w:val="113"/>
          <w:position w:val="11"/>
          <w:sz w:val="12"/>
          <w:lang w:val="de-DE"/>
          <w:rPrChange w:id="1239" w:author="SC9986" w:date="2022-08-04T09:18:00Z">
            <w:rPr>
              <w:rFonts w:ascii="Swis721 Blk BT" w:hAnsi="Swis721 Blk BT"/>
              <w:i/>
              <w:w w:val="113"/>
              <w:position w:val="11"/>
              <w:sz w:val="12"/>
            </w:rPr>
          </w:rPrChange>
        </w:rPr>
        <w:t>j</w:t>
      </w:r>
      <w:r w:rsidRPr="00265780">
        <w:rPr>
          <w:rFonts w:ascii="Swis721 Blk BT" w:hAnsi="Swis721 Blk BT"/>
          <w:i/>
          <w:position w:val="11"/>
          <w:sz w:val="12"/>
          <w:lang w:val="de-DE"/>
          <w:rPrChange w:id="1240" w:author="SC9986" w:date="2022-08-04T09:18:00Z">
            <w:rPr>
              <w:rFonts w:ascii="Swis721 Blk BT" w:hAnsi="Swis721 Blk BT"/>
              <w:i/>
              <w:position w:val="11"/>
              <w:sz w:val="12"/>
            </w:rPr>
          </w:rPrChange>
        </w:rPr>
        <w:t xml:space="preserve"> </w:t>
      </w:r>
      <w:r w:rsidRPr="00265780">
        <w:rPr>
          <w:rFonts w:ascii="Swis721 Blk BT" w:hAnsi="Swis721 Blk BT"/>
          <w:i/>
          <w:spacing w:val="-18"/>
          <w:position w:val="11"/>
          <w:sz w:val="12"/>
          <w:lang w:val="de-DE"/>
          <w:rPrChange w:id="1241" w:author="SC9986" w:date="2022-08-04T09:18:00Z">
            <w:rPr>
              <w:rFonts w:ascii="Swis721 Blk BT" w:hAnsi="Swis721 Blk BT"/>
              <w:i/>
              <w:spacing w:val="-18"/>
              <w:position w:val="11"/>
              <w:sz w:val="12"/>
            </w:rPr>
          </w:rPrChange>
        </w:rPr>
        <w:t xml:space="preserve"> </w:t>
      </w:r>
      <w:r w:rsidRPr="00265780">
        <w:rPr>
          <w:i/>
          <w:w w:val="113"/>
          <w:position w:val="2"/>
          <w:sz w:val="18"/>
          <w:lang w:val="de-DE"/>
          <w:rPrChange w:id="1242" w:author="SC9986" w:date="2022-08-04T09:18:00Z">
            <w:rPr>
              <w:i/>
              <w:w w:val="113"/>
              <w:position w:val="2"/>
              <w:sz w:val="18"/>
            </w:rPr>
          </w:rPrChange>
        </w:rPr>
        <w:t>.</w:t>
      </w:r>
      <w:r w:rsidRPr="00265780">
        <w:rPr>
          <w:i/>
          <w:spacing w:val="6"/>
          <w:position w:val="2"/>
          <w:sz w:val="18"/>
          <w:lang w:val="de-DE"/>
          <w:rPrChange w:id="1243" w:author="SC9986" w:date="2022-08-04T09:18:00Z">
            <w:rPr>
              <w:i/>
              <w:spacing w:val="6"/>
              <w:position w:val="2"/>
              <w:sz w:val="18"/>
            </w:rPr>
          </w:rPrChange>
        </w:rPr>
        <w:t xml:space="preserve"> </w:t>
      </w:r>
      <w:r w:rsidRPr="00265780">
        <w:rPr>
          <w:i/>
          <w:w w:val="107"/>
          <w:position w:val="2"/>
          <w:sz w:val="18"/>
          <w:lang w:val="de-DE"/>
          <w:rPrChange w:id="1244" w:author="SC9986" w:date="2022-08-04T09:18:00Z">
            <w:rPr>
              <w:i/>
              <w:w w:val="107"/>
              <w:position w:val="2"/>
              <w:sz w:val="18"/>
            </w:rPr>
          </w:rPrChange>
        </w:rPr>
        <w:t>e</w:t>
      </w:r>
      <w:r w:rsidRPr="00265780">
        <w:rPr>
          <w:rFonts w:ascii="Swis721 Blk BT" w:hAnsi="Swis721 Blk BT"/>
          <w:i/>
          <w:w w:val="113"/>
          <w:position w:val="11"/>
          <w:sz w:val="12"/>
          <w:lang w:val="de-DE"/>
          <w:rPrChange w:id="1245" w:author="SC9986" w:date="2022-08-04T09:18:00Z">
            <w:rPr>
              <w:rFonts w:ascii="Swis721 Blk BT" w:hAnsi="Swis721 Blk BT"/>
              <w:i/>
              <w:w w:val="113"/>
              <w:position w:val="11"/>
              <w:sz w:val="12"/>
            </w:rPr>
          </w:rPrChange>
        </w:rPr>
        <w:t>j</w:t>
      </w:r>
      <w:r w:rsidRPr="00265780">
        <w:rPr>
          <w:rFonts w:ascii="Swis721 Blk BT" w:hAnsi="Swis721 Blk BT"/>
          <w:i/>
          <w:position w:val="11"/>
          <w:sz w:val="12"/>
          <w:lang w:val="de-DE"/>
          <w:rPrChange w:id="1246" w:author="SC9986" w:date="2022-08-04T09:18:00Z">
            <w:rPr>
              <w:rFonts w:ascii="Swis721 Blk BT" w:hAnsi="Swis721 Blk BT"/>
              <w:i/>
              <w:position w:val="11"/>
              <w:sz w:val="12"/>
            </w:rPr>
          </w:rPrChange>
        </w:rPr>
        <w:t xml:space="preserve"> </w:t>
      </w:r>
      <w:r w:rsidRPr="00265780">
        <w:rPr>
          <w:rFonts w:ascii="Swis721 Blk BT" w:hAnsi="Swis721 Blk BT"/>
          <w:i/>
          <w:spacing w:val="-18"/>
          <w:position w:val="11"/>
          <w:sz w:val="12"/>
          <w:lang w:val="de-DE"/>
          <w:rPrChange w:id="1247" w:author="SC9986" w:date="2022-08-04T09:18:00Z">
            <w:rPr>
              <w:rFonts w:ascii="Swis721 Blk BT" w:hAnsi="Swis721 Blk BT"/>
              <w:i/>
              <w:spacing w:val="-18"/>
              <w:position w:val="11"/>
              <w:sz w:val="12"/>
            </w:rPr>
          </w:rPrChange>
        </w:rPr>
        <w:t xml:space="preserve"> </w:t>
      </w:r>
      <w:r w:rsidRPr="00265780">
        <w:rPr>
          <w:rFonts w:ascii="Lucida Sans Unicode" w:hAnsi="Lucida Sans Unicode"/>
          <w:w w:val="85"/>
          <w:position w:val="2"/>
          <w:sz w:val="18"/>
          <w:lang w:val="de-DE"/>
          <w:rPrChange w:id="1248" w:author="SC9986" w:date="2022-08-04T09:18:00Z">
            <w:rPr>
              <w:rFonts w:ascii="Lucida Sans Unicode" w:hAnsi="Lucida Sans Unicode"/>
              <w:w w:val="85"/>
              <w:position w:val="2"/>
              <w:sz w:val="18"/>
            </w:rPr>
          </w:rPrChange>
        </w:rPr>
        <w:t>∈</w:t>
      </w:r>
      <w:r w:rsidRPr="00265780">
        <w:rPr>
          <w:rFonts w:ascii="Lucida Sans Unicode" w:hAnsi="Lucida Sans Unicode"/>
          <w:spacing w:val="-6"/>
          <w:position w:val="2"/>
          <w:sz w:val="18"/>
          <w:lang w:val="de-DE"/>
          <w:rPrChange w:id="1249" w:author="SC9986" w:date="2022-08-04T09:18:00Z">
            <w:rPr>
              <w:rFonts w:ascii="Lucida Sans Unicode" w:hAnsi="Lucida Sans Unicode"/>
              <w:spacing w:val="-6"/>
              <w:position w:val="2"/>
              <w:sz w:val="18"/>
            </w:rPr>
          </w:rPrChange>
        </w:rPr>
        <w:t xml:space="preserve"> </w:t>
      </w:r>
      <w:proofErr w:type="spellStart"/>
      <w:r w:rsidRPr="00265780">
        <w:rPr>
          <w:i/>
          <w:w w:val="107"/>
          <w:position w:val="2"/>
          <w:sz w:val="18"/>
          <w:lang w:val="de-DE"/>
          <w:rPrChange w:id="1250" w:author="SC9986" w:date="2022-08-04T09:18:00Z">
            <w:rPr>
              <w:i/>
              <w:w w:val="107"/>
              <w:position w:val="2"/>
              <w:sz w:val="18"/>
            </w:rPr>
          </w:rPrChange>
        </w:rPr>
        <w:t>e</w:t>
      </w:r>
      <w:r w:rsidRPr="00265780">
        <w:rPr>
          <w:rFonts w:ascii="Swis721 Blk BT" w:hAnsi="Swis721 Blk BT"/>
          <w:i/>
          <w:w w:val="102"/>
          <w:position w:val="2"/>
          <w:sz w:val="18"/>
          <w:vertAlign w:val="superscript"/>
          <w:lang w:val="de-DE"/>
          <w:rPrChange w:id="1251" w:author="SC9986" w:date="2022-08-04T09:18:00Z">
            <w:rPr>
              <w:rFonts w:ascii="Swis721 Blk BT" w:hAnsi="Swis721 Blk BT"/>
              <w:i/>
              <w:w w:val="102"/>
              <w:position w:val="2"/>
              <w:sz w:val="18"/>
              <w:vertAlign w:val="superscript"/>
            </w:rPr>
          </w:rPrChange>
        </w:rPr>
        <w:t>j</w:t>
      </w:r>
      <w:proofErr w:type="spellEnd"/>
      <w:r w:rsidRPr="00265780">
        <w:rPr>
          <w:rFonts w:ascii="Swis721 Blk BT" w:hAnsi="Swis721 Blk BT"/>
          <w:i/>
          <w:spacing w:val="2"/>
          <w:position w:val="2"/>
          <w:sz w:val="18"/>
          <w:lang w:val="de-DE"/>
          <w:rPrChange w:id="1252" w:author="SC9986" w:date="2022-08-04T09:18:00Z">
            <w:rPr>
              <w:rFonts w:ascii="Swis721 Blk BT" w:hAnsi="Swis721 Blk BT"/>
              <w:i/>
              <w:spacing w:val="2"/>
              <w:position w:val="2"/>
              <w:sz w:val="18"/>
            </w:rPr>
          </w:rPrChange>
        </w:rPr>
        <w:t xml:space="preserve"> </w:t>
      </w:r>
      <w:r w:rsidRPr="00265780">
        <w:rPr>
          <w:rFonts w:ascii="Lucida Sans Unicode" w:hAnsi="Lucida Sans Unicode"/>
          <w:w w:val="108"/>
          <w:position w:val="2"/>
          <w:sz w:val="18"/>
          <w:lang w:val="de-DE"/>
          <w:rPrChange w:id="1253" w:author="SC9986" w:date="2022-08-04T09:18:00Z">
            <w:rPr>
              <w:rFonts w:ascii="Lucida Sans Unicode" w:hAnsi="Lucida Sans Unicode"/>
              <w:w w:val="108"/>
              <w:position w:val="2"/>
              <w:sz w:val="18"/>
            </w:rPr>
          </w:rPrChange>
        </w:rPr>
        <w:t>⇒</w:t>
      </w:r>
      <w:r w:rsidRPr="00265780">
        <w:rPr>
          <w:rFonts w:ascii="Lucida Sans Unicode" w:hAnsi="Lucida Sans Unicode"/>
          <w:spacing w:val="-6"/>
          <w:position w:val="2"/>
          <w:sz w:val="18"/>
          <w:lang w:val="de-DE"/>
          <w:rPrChange w:id="1254" w:author="SC9986" w:date="2022-08-04T09:18:00Z">
            <w:rPr>
              <w:rFonts w:ascii="Lucida Sans Unicode" w:hAnsi="Lucida Sans Unicode"/>
              <w:spacing w:val="-6"/>
              <w:position w:val="2"/>
              <w:sz w:val="18"/>
            </w:rPr>
          </w:rPrChange>
        </w:rPr>
        <w:t xml:space="preserve"> </w:t>
      </w:r>
      <w:r w:rsidRPr="00265780">
        <w:rPr>
          <w:i/>
          <w:w w:val="107"/>
          <w:position w:val="2"/>
          <w:sz w:val="18"/>
          <w:lang w:val="de-DE"/>
          <w:rPrChange w:id="1255" w:author="SC9986" w:date="2022-08-04T09:18:00Z">
            <w:rPr>
              <w:i/>
              <w:w w:val="107"/>
              <w:position w:val="2"/>
              <w:sz w:val="18"/>
            </w:rPr>
          </w:rPrChange>
        </w:rPr>
        <w:t>e</w:t>
      </w:r>
      <w:r w:rsidRPr="00265780">
        <w:rPr>
          <w:rFonts w:ascii="Swis721 Blk BT" w:hAnsi="Swis721 Blk BT"/>
          <w:i/>
          <w:w w:val="113"/>
          <w:position w:val="11"/>
          <w:sz w:val="12"/>
          <w:lang w:val="de-DE"/>
          <w:rPrChange w:id="1256" w:author="SC9986" w:date="2022-08-04T09:18:00Z">
            <w:rPr>
              <w:rFonts w:ascii="Swis721 Blk BT" w:hAnsi="Swis721 Blk BT"/>
              <w:i/>
              <w:w w:val="113"/>
              <w:position w:val="11"/>
              <w:sz w:val="12"/>
            </w:rPr>
          </w:rPrChange>
        </w:rPr>
        <w:t>j</w:t>
      </w:r>
      <w:r w:rsidRPr="00265780">
        <w:rPr>
          <w:rFonts w:ascii="Swis721 Blk BT" w:hAnsi="Swis721 Blk BT"/>
          <w:i/>
          <w:position w:val="11"/>
          <w:sz w:val="12"/>
          <w:lang w:val="de-DE"/>
          <w:rPrChange w:id="1257" w:author="SC9986" w:date="2022-08-04T09:18:00Z">
            <w:rPr>
              <w:rFonts w:ascii="Swis721 Blk BT" w:hAnsi="Swis721 Blk BT"/>
              <w:i/>
              <w:position w:val="11"/>
              <w:sz w:val="12"/>
            </w:rPr>
          </w:rPrChange>
        </w:rPr>
        <w:t xml:space="preserve"> </w:t>
      </w:r>
      <w:r w:rsidRPr="00265780">
        <w:rPr>
          <w:rFonts w:ascii="Swis721 Blk BT" w:hAnsi="Swis721 Blk BT"/>
          <w:i/>
          <w:spacing w:val="-18"/>
          <w:position w:val="11"/>
          <w:sz w:val="12"/>
          <w:lang w:val="de-DE"/>
          <w:rPrChange w:id="1258" w:author="SC9986" w:date="2022-08-04T09:18:00Z">
            <w:rPr>
              <w:rFonts w:ascii="Swis721 Blk BT" w:hAnsi="Swis721 Blk BT"/>
              <w:i/>
              <w:spacing w:val="-18"/>
              <w:position w:val="11"/>
              <w:sz w:val="12"/>
            </w:rPr>
          </w:rPrChange>
        </w:rPr>
        <w:t xml:space="preserve"> </w:t>
      </w:r>
      <w:r w:rsidRPr="00265780">
        <w:rPr>
          <w:rFonts w:ascii="Lucida Sans Unicode" w:hAnsi="Lucida Sans Unicode"/>
          <w:w w:val="85"/>
          <w:position w:val="2"/>
          <w:sz w:val="18"/>
          <w:lang w:val="de-DE"/>
          <w:rPrChange w:id="1259" w:author="SC9986" w:date="2022-08-04T09:18:00Z">
            <w:rPr>
              <w:rFonts w:ascii="Lucida Sans Unicode" w:hAnsi="Lucida Sans Unicode"/>
              <w:w w:val="85"/>
              <w:position w:val="2"/>
              <w:sz w:val="18"/>
            </w:rPr>
          </w:rPrChange>
        </w:rPr>
        <w:t>∈</w:t>
      </w:r>
      <w:r w:rsidRPr="00265780">
        <w:rPr>
          <w:rFonts w:ascii="Lucida Sans Unicode" w:hAnsi="Lucida Sans Unicode"/>
          <w:spacing w:val="-6"/>
          <w:position w:val="2"/>
          <w:sz w:val="18"/>
          <w:lang w:val="de-DE"/>
          <w:rPrChange w:id="1260" w:author="SC9986" w:date="2022-08-04T09:18:00Z">
            <w:rPr>
              <w:rFonts w:ascii="Lucida Sans Unicode" w:hAnsi="Lucida Sans Unicode"/>
              <w:spacing w:val="-6"/>
              <w:position w:val="2"/>
              <w:sz w:val="18"/>
            </w:rPr>
          </w:rPrChange>
        </w:rPr>
        <w:t xml:space="preserve"> </w:t>
      </w:r>
      <w:r w:rsidRPr="00265780">
        <w:rPr>
          <w:position w:val="2"/>
          <w:sz w:val="18"/>
          <w:lang w:val="de-DE"/>
          <w:rPrChange w:id="1261" w:author="SC9986" w:date="2022-08-04T09:18:00Z">
            <w:rPr>
              <w:position w:val="2"/>
              <w:sz w:val="18"/>
            </w:rPr>
          </w:rPrChange>
        </w:rPr>
        <w:t>Bound</w:t>
      </w:r>
      <w:r w:rsidRPr="00265780">
        <w:rPr>
          <w:position w:val="2"/>
          <w:sz w:val="18"/>
          <w:lang w:val="de-DE"/>
          <w:rPrChange w:id="1262" w:author="SC9986" w:date="2022-08-04T09:18:00Z">
            <w:rPr>
              <w:position w:val="2"/>
              <w:sz w:val="18"/>
            </w:rPr>
          </w:rPrChange>
        </w:rPr>
        <w:tab/>
      </w:r>
      <w:r>
        <w:rPr>
          <w:i/>
          <w:w w:val="125"/>
          <w:position w:val="2"/>
          <w:sz w:val="18"/>
        </w:rPr>
        <w:t>τ</w:t>
      </w:r>
      <w:r w:rsidRPr="00265780">
        <w:rPr>
          <w:i/>
          <w:spacing w:val="-25"/>
          <w:position w:val="2"/>
          <w:sz w:val="18"/>
          <w:lang w:val="de-DE"/>
          <w:rPrChange w:id="1263" w:author="SC9986" w:date="2022-08-04T09:18:00Z">
            <w:rPr>
              <w:i/>
              <w:spacing w:val="-25"/>
              <w:position w:val="2"/>
              <w:sz w:val="18"/>
            </w:rPr>
          </w:rPrChange>
        </w:rPr>
        <w:t xml:space="preserve"> </w:t>
      </w:r>
      <w:r w:rsidRPr="00265780">
        <w:rPr>
          <w:rFonts w:ascii="Swis721 Blk BT" w:hAnsi="Swis721 Blk BT"/>
          <w:i/>
          <w:w w:val="102"/>
          <w:position w:val="2"/>
          <w:sz w:val="18"/>
          <w:vertAlign w:val="superscript"/>
          <w:lang w:val="de-DE"/>
          <w:rPrChange w:id="1264" w:author="SC9986" w:date="2022-08-04T09:18:00Z">
            <w:rPr>
              <w:rFonts w:ascii="Swis721 Blk BT" w:hAnsi="Swis721 Blk BT"/>
              <w:i/>
              <w:w w:val="102"/>
              <w:position w:val="2"/>
              <w:sz w:val="18"/>
              <w:vertAlign w:val="superscript"/>
            </w:rPr>
          </w:rPrChange>
        </w:rPr>
        <w:t>j</w:t>
      </w:r>
      <w:r w:rsidRPr="00265780">
        <w:rPr>
          <w:rFonts w:ascii="Swis721 Blk BT" w:hAnsi="Swis721 Blk BT"/>
          <w:i/>
          <w:spacing w:val="2"/>
          <w:position w:val="2"/>
          <w:sz w:val="18"/>
          <w:lang w:val="de-DE"/>
          <w:rPrChange w:id="1265" w:author="SC9986" w:date="2022-08-04T09:18:00Z">
            <w:rPr>
              <w:rFonts w:ascii="Swis721 Blk BT" w:hAnsi="Swis721 Blk BT"/>
              <w:i/>
              <w:spacing w:val="2"/>
              <w:position w:val="2"/>
              <w:sz w:val="18"/>
            </w:rPr>
          </w:rPrChange>
        </w:rPr>
        <w:t xml:space="preserve"> </w:t>
      </w:r>
      <w:r w:rsidRPr="00265780">
        <w:rPr>
          <w:rFonts w:ascii="Lucida Sans Unicode" w:hAnsi="Lucida Sans Unicode"/>
          <w:position w:val="2"/>
          <w:sz w:val="18"/>
          <w:lang w:val="de-DE"/>
          <w:rPrChange w:id="1266" w:author="SC9986" w:date="2022-08-04T09:18:00Z">
            <w:rPr>
              <w:rFonts w:ascii="Lucida Sans Unicode" w:hAnsi="Lucida Sans Unicode"/>
              <w:position w:val="2"/>
              <w:sz w:val="18"/>
            </w:rPr>
          </w:rPrChange>
        </w:rPr>
        <w:t>±</w:t>
      </w:r>
      <w:r>
        <w:rPr>
          <w:rFonts w:ascii="Bookman Old Style" w:hAnsi="Bookman Old Style"/>
          <w:w w:val="116"/>
          <w:sz w:val="12"/>
        </w:rPr>
        <w:t>Θ</w:t>
      </w:r>
      <w:r w:rsidRPr="00265780">
        <w:rPr>
          <w:rFonts w:ascii="Bookman Old Style" w:hAnsi="Bookman Old Style"/>
          <w:sz w:val="12"/>
          <w:lang w:val="de-DE"/>
          <w:rPrChange w:id="1267" w:author="SC9986" w:date="2022-08-04T09:18:00Z">
            <w:rPr>
              <w:rFonts w:ascii="Bookman Old Style" w:hAnsi="Bookman Old Style"/>
              <w:sz w:val="12"/>
            </w:rPr>
          </w:rPrChange>
        </w:rPr>
        <w:t xml:space="preserve"> </w:t>
      </w:r>
      <w:r w:rsidRPr="00265780">
        <w:rPr>
          <w:rFonts w:ascii="Bookman Old Style" w:hAnsi="Bookman Old Style"/>
          <w:spacing w:val="-16"/>
          <w:sz w:val="12"/>
          <w:lang w:val="de-DE"/>
          <w:rPrChange w:id="1268" w:author="SC9986" w:date="2022-08-04T09:18:00Z">
            <w:rPr>
              <w:rFonts w:ascii="Bookman Old Style" w:hAnsi="Bookman Old Style"/>
              <w:spacing w:val="-16"/>
              <w:sz w:val="12"/>
            </w:rPr>
          </w:rPrChange>
        </w:rPr>
        <w:t xml:space="preserve"> </w:t>
      </w:r>
      <w:r>
        <w:rPr>
          <w:i/>
          <w:w w:val="125"/>
          <w:position w:val="2"/>
          <w:sz w:val="18"/>
        </w:rPr>
        <w:t>τ</w:t>
      </w:r>
      <w:r w:rsidRPr="00265780">
        <w:rPr>
          <w:i/>
          <w:spacing w:val="-25"/>
          <w:position w:val="2"/>
          <w:sz w:val="18"/>
          <w:lang w:val="de-DE"/>
          <w:rPrChange w:id="1269" w:author="SC9986" w:date="2022-08-04T09:18:00Z">
            <w:rPr>
              <w:i/>
              <w:spacing w:val="-25"/>
              <w:position w:val="2"/>
              <w:sz w:val="18"/>
            </w:rPr>
          </w:rPrChange>
        </w:rPr>
        <w:t xml:space="preserve"> </w:t>
      </w:r>
      <w:r w:rsidRPr="00265780">
        <w:rPr>
          <w:rFonts w:ascii="Lucida Sans Unicode" w:hAnsi="Lucida Sans Unicode"/>
          <w:w w:val="87"/>
          <w:position w:val="2"/>
          <w:sz w:val="18"/>
          <w:lang w:val="de-DE"/>
          <w:rPrChange w:id="1270" w:author="SC9986" w:date="2022-08-04T09:18:00Z">
            <w:rPr>
              <w:rFonts w:ascii="Lucida Sans Unicode" w:hAnsi="Lucida Sans Unicode"/>
              <w:w w:val="87"/>
              <w:position w:val="2"/>
              <w:sz w:val="18"/>
            </w:rPr>
          </w:rPrChange>
        </w:rPr>
        <w:t>[</w:t>
      </w:r>
      <w:proofErr w:type="spellStart"/>
      <w:r w:rsidRPr="00265780">
        <w:rPr>
          <w:i/>
          <w:w w:val="107"/>
          <w:position w:val="2"/>
          <w:sz w:val="18"/>
          <w:lang w:val="de-DE"/>
          <w:rPrChange w:id="1271" w:author="SC9986" w:date="2022-08-04T09:18:00Z">
            <w:rPr>
              <w:i/>
              <w:w w:val="107"/>
              <w:position w:val="2"/>
              <w:sz w:val="18"/>
            </w:rPr>
          </w:rPrChange>
        </w:rPr>
        <w:t>e</w:t>
      </w:r>
      <w:r w:rsidRPr="00265780">
        <w:rPr>
          <w:rFonts w:ascii="Swis721 Blk BT" w:hAnsi="Swis721 Blk BT"/>
          <w:i/>
          <w:spacing w:val="10"/>
          <w:w w:val="102"/>
          <w:position w:val="2"/>
          <w:sz w:val="18"/>
          <w:vertAlign w:val="superscript"/>
          <w:lang w:val="de-DE"/>
          <w:rPrChange w:id="1272" w:author="SC9986" w:date="2022-08-04T09:18:00Z">
            <w:rPr>
              <w:rFonts w:ascii="Swis721 Blk BT" w:hAnsi="Swis721 Blk BT"/>
              <w:i/>
              <w:spacing w:val="10"/>
              <w:w w:val="102"/>
              <w:position w:val="2"/>
              <w:sz w:val="18"/>
              <w:vertAlign w:val="superscript"/>
            </w:rPr>
          </w:rPrChange>
        </w:rPr>
        <w:t>j</w:t>
      </w:r>
      <w:proofErr w:type="spellEnd"/>
      <w:r w:rsidRPr="00265780">
        <w:rPr>
          <w:i/>
          <w:w w:val="183"/>
          <w:position w:val="2"/>
          <w:sz w:val="18"/>
          <w:lang w:val="de-DE"/>
          <w:rPrChange w:id="1273" w:author="SC9986" w:date="2022-08-04T09:18:00Z">
            <w:rPr>
              <w:i/>
              <w:w w:val="183"/>
              <w:position w:val="2"/>
              <w:sz w:val="18"/>
            </w:rPr>
          </w:rPrChange>
        </w:rPr>
        <w:t>/</w:t>
      </w:r>
      <w:r w:rsidRPr="00265780">
        <w:rPr>
          <w:i/>
          <w:w w:val="130"/>
          <w:position w:val="2"/>
          <w:sz w:val="18"/>
          <w:lang w:val="de-DE"/>
          <w:rPrChange w:id="1274" w:author="SC9986" w:date="2022-08-04T09:18:00Z">
            <w:rPr>
              <w:i/>
              <w:w w:val="130"/>
              <w:position w:val="2"/>
              <w:sz w:val="18"/>
            </w:rPr>
          </w:rPrChange>
        </w:rPr>
        <w:t>x</w:t>
      </w:r>
      <w:r w:rsidRPr="00265780">
        <w:rPr>
          <w:rFonts w:ascii="Lucida Sans Unicode" w:hAnsi="Lucida Sans Unicode"/>
          <w:w w:val="87"/>
          <w:position w:val="2"/>
          <w:sz w:val="18"/>
          <w:lang w:val="de-DE"/>
          <w:rPrChange w:id="1275" w:author="SC9986" w:date="2022-08-04T09:18:00Z">
            <w:rPr>
              <w:rFonts w:ascii="Lucida Sans Unicode" w:hAnsi="Lucida Sans Unicode"/>
              <w:w w:val="87"/>
              <w:position w:val="2"/>
              <w:sz w:val="18"/>
            </w:rPr>
          </w:rPrChange>
        </w:rPr>
        <w:t>]</w:t>
      </w:r>
    </w:p>
    <w:p w14:paraId="2D00F8F9" w14:textId="77777777" w:rsidR="00AF434A" w:rsidRPr="00265780" w:rsidRDefault="00000000">
      <w:pPr>
        <w:spacing w:line="273" w:lineRule="exact"/>
        <w:ind w:right="1049"/>
        <w:jc w:val="center"/>
        <w:rPr>
          <w:rFonts w:ascii="Lucida Sans Unicode" w:hAnsi="Lucida Sans Unicode"/>
          <w:sz w:val="18"/>
          <w:lang w:val="de-DE"/>
          <w:rPrChange w:id="1276" w:author="SC9986" w:date="2022-08-04T09:18:00Z">
            <w:rPr>
              <w:rFonts w:ascii="Lucida Sans Unicode" w:hAnsi="Lucida Sans Unicode"/>
              <w:sz w:val="18"/>
            </w:rPr>
          </w:rPrChange>
        </w:rPr>
      </w:pPr>
      <w:r>
        <w:pict w14:anchorId="5F1B2067">
          <v:group id="_x0000_s1284" style="position:absolute;left:0;text-align:left;margin-left:322pt;margin-top:.35pt;width:183.2pt;height:4.35pt;z-index:-54496;mso-position-horizontal-relative:page" coordorigin="6440,7" coordsize="3664,87">
            <v:line id="_x0000_s1287" style="position:absolute" from="6440,11" to="10104,11" strokeweight=".38pt"/>
            <v:line id="_x0000_s1286" style="position:absolute" from="8737,49" to="8876,49" strokeweight=".38pt"/>
            <v:line id="_x0000_s1285" style="position:absolute" from="8968,90" to="9073,90" strokeweight=".38pt"/>
            <w10:wrap anchorx="page"/>
          </v:group>
        </w:pict>
      </w:r>
      <w:r>
        <w:pict w14:anchorId="2EB6FA58">
          <v:line id="_x0000_s1283" style="position:absolute;left:0;text-align:left;z-index:-54472;mso-position-horizontal-relative:page" from="413.65pt,4.5pt" to="417.95pt,4.5pt" strokeweight=".38pt">
            <w10:wrap anchorx="page"/>
          </v:line>
        </w:pict>
      </w:r>
      <w:r>
        <w:rPr>
          <w:rFonts w:ascii="Lucida Sans Unicode" w:hAnsi="Lucida Sans Unicode"/>
          <w:w w:val="111"/>
          <w:position w:val="2"/>
          <w:sz w:val="18"/>
        </w:rPr>
        <w:t>Γ</w:t>
      </w:r>
      <w:r w:rsidRPr="00265780">
        <w:rPr>
          <w:rFonts w:ascii="Lucida Sans Unicode" w:hAnsi="Lucida Sans Unicode"/>
          <w:w w:val="111"/>
          <w:position w:val="2"/>
          <w:sz w:val="18"/>
          <w:lang w:val="de-DE"/>
          <w:rPrChange w:id="1277" w:author="SC9986" w:date="2022-08-04T09:18: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1278" w:author="SC9986" w:date="2022-08-04T09:18:00Z">
            <w:rPr>
              <w:rFonts w:ascii="Lucida Sans Unicode" w:hAnsi="Lucida Sans Unicode"/>
              <w:spacing w:val="-27"/>
              <w:position w:val="2"/>
              <w:sz w:val="18"/>
            </w:rPr>
          </w:rPrChange>
        </w:rPr>
        <w:t xml:space="preserve"> </w:t>
      </w:r>
      <w:r>
        <w:rPr>
          <w:rFonts w:ascii="Lucida Sans Unicode" w:hAnsi="Lucida Sans Unicode"/>
          <w:w w:val="102"/>
          <w:position w:val="2"/>
          <w:sz w:val="18"/>
        </w:rPr>
        <w:t>Θ</w:t>
      </w:r>
      <w:r w:rsidRPr="00265780">
        <w:rPr>
          <w:rFonts w:ascii="Lucida Sans Unicode" w:hAnsi="Lucida Sans Unicode"/>
          <w:spacing w:val="-6"/>
          <w:position w:val="2"/>
          <w:sz w:val="18"/>
          <w:lang w:val="de-DE"/>
          <w:rPrChange w:id="1279" w:author="SC9986" w:date="2022-08-04T09:18:00Z">
            <w:rPr>
              <w:rFonts w:ascii="Lucida Sans Unicode" w:hAnsi="Lucida Sans Unicode"/>
              <w:spacing w:val="-6"/>
              <w:position w:val="2"/>
              <w:sz w:val="18"/>
            </w:rPr>
          </w:rPrChange>
        </w:rPr>
        <w:t xml:space="preserve"> </w:t>
      </w:r>
      <w:r w:rsidRPr="00265780">
        <w:rPr>
          <w:rFonts w:ascii="Lucida Sans Unicode" w:hAnsi="Lucida Sans Unicode"/>
          <w:w w:val="99"/>
          <w:position w:val="2"/>
          <w:sz w:val="18"/>
          <w:lang w:val="de-DE"/>
          <w:rPrChange w:id="1280" w:author="SC9986" w:date="2022-08-04T09:18:00Z">
            <w:rPr>
              <w:rFonts w:ascii="Lucida Sans Unicode" w:hAnsi="Lucida Sans Unicode"/>
              <w:w w:val="99"/>
              <w:position w:val="2"/>
              <w:sz w:val="18"/>
            </w:rPr>
          </w:rPrChange>
        </w:rPr>
        <w:t>€</w:t>
      </w:r>
      <w:r w:rsidRPr="00265780">
        <w:rPr>
          <w:rFonts w:ascii="Arial" w:hAnsi="Arial"/>
          <w:i/>
          <w:w w:val="130"/>
          <w:sz w:val="12"/>
          <w:lang w:val="de-DE"/>
          <w:rPrChange w:id="1281" w:author="SC9986" w:date="2022-08-04T09:18:00Z">
            <w:rPr>
              <w:rFonts w:ascii="Arial" w:hAnsi="Arial"/>
              <w:i/>
              <w:w w:val="130"/>
              <w:sz w:val="12"/>
            </w:rPr>
          </w:rPrChange>
        </w:rPr>
        <w:t>m</w:t>
      </w:r>
      <w:r w:rsidRPr="00265780">
        <w:rPr>
          <w:rFonts w:ascii="Arial" w:hAnsi="Arial"/>
          <w:i/>
          <w:sz w:val="12"/>
          <w:lang w:val="de-DE"/>
          <w:rPrChange w:id="1282" w:author="SC9986" w:date="2022-08-04T09:18:00Z">
            <w:rPr>
              <w:rFonts w:ascii="Arial" w:hAnsi="Arial"/>
              <w:i/>
              <w:sz w:val="12"/>
            </w:rPr>
          </w:rPrChange>
        </w:rPr>
        <w:t xml:space="preserve"> </w:t>
      </w:r>
      <w:r w:rsidRPr="00265780">
        <w:rPr>
          <w:rFonts w:ascii="Arial" w:hAnsi="Arial"/>
          <w:i/>
          <w:spacing w:val="-6"/>
          <w:sz w:val="12"/>
          <w:lang w:val="de-DE"/>
          <w:rPrChange w:id="1283" w:author="SC9986" w:date="2022-08-04T09:18:00Z">
            <w:rPr>
              <w:rFonts w:ascii="Arial" w:hAnsi="Arial"/>
              <w:i/>
              <w:spacing w:val="-6"/>
              <w:sz w:val="12"/>
            </w:rPr>
          </w:rPrChange>
        </w:rPr>
        <w:t xml:space="preserve"> </w:t>
      </w:r>
      <w:r w:rsidRPr="00265780">
        <w:rPr>
          <w:i/>
          <w:w w:val="107"/>
          <w:position w:val="2"/>
          <w:sz w:val="18"/>
          <w:lang w:val="de-DE"/>
          <w:rPrChange w:id="1284" w:author="SC9986" w:date="2022-08-04T09:18:00Z">
            <w:rPr>
              <w:i/>
              <w:w w:val="107"/>
              <w:position w:val="2"/>
              <w:sz w:val="18"/>
            </w:rPr>
          </w:rPrChange>
        </w:rPr>
        <w:t>e</w:t>
      </w:r>
      <w:r w:rsidRPr="00265780">
        <w:rPr>
          <w:rFonts w:ascii="Lucida Sans Unicode" w:hAnsi="Lucida Sans Unicode"/>
          <w:w w:val="122"/>
          <w:position w:val="2"/>
          <w:sz w:val="18"/>
          <w:lang w:val="de-DE"/>
          <w:rPrChange w:id="1285" w:author="SC9986" w:date="2022-08-04T09:18:00Z">
            <w:rPr>
              <w:rFonts w:ascii="Lucida Sans Unicode" w:hAnsi="Lucida Sans Unicode"/>
              <w:w w:val="122"/>
              <w:position w:val="2"/>
              <w:sz w:val="18"/>
            </w:rPr>
          </w:rPrChange>
        </w:rPr>
        <w:t>(</w:t>
      </w:r>
      <w:r w:rsidRPr="00265780">
        <w:rPr>
          <w:i/>
          <w:w w:val="107"/>
          <w:position w:val="2"/>
          <w:sz w:val="18"/>
          <w:lang w:val="de-DE"/>
          <w:rPrChange w:id="1286" w:author="SC9986" w:date="2022-08-04T09:18:00Z">
            <w:rPr>
              <w:i/>
              <w:w w:val="107"/>
              <w:position w:val="2"/>
              <w:sz w:val="18"/>
            </w:rPr>
          </w:rPrChange>
        </w:rPr>
        <w:t>e</w:t>
      </w:r>
      <w:r w:rsidRPr="00265780">
        <w:rPr>
          <w:rFonts w:ascii="Lucida Sans Unicode" w:hAnsi="Lucida Sans Unicode"/>
          <w:w w:val="122"/>
          <w:position w:val="2"/>
          <w:sz w:val="18"/>
          <w:lang w:val="de-DE"/>
          <w:rPrChange w:id="1287" w:author="SC9986" w:date="2022-08-04T09:18:00Z">
            <w:rPr>
              <w:rFonts w:ascii="Lucida Sans Unicode" w:hAnsi="Lucida Sans Unicode"/>
              <w:w w:val="122"/>
              <w:position w:val="2"/>
              <w:sz w:val="18"/>
            </w:rPr>
          </w:rPrChange>
        </w:rPr>
        <w:t>)</w:t>
      </w:r>
      <w:r w:rsidRPr="00265780">
        <w:rPr>
          <w:rFonts w:ascii="Lucida Sans Unicode" w:hAnsi="Lucida Sans Unicode"/>
          <w:spacing w:val="-6"/>
          <w:position w:val="2"/>
          <w:sz w:val="18"/>
          <w:lang w:val="de-DE"/>
          <w:rPrChange w:id="1288" w:author="SC9986" w:date="2022-08-04T09:18:00Z">
            <w:rPr>
              <w:rFonts w:ascii="Lucida Sans Unicode" w:hAnsi="Lucida Sans Unicode"/>
              <w:spacing w:val="-6"/>
              <w:position w:val="2"/>
              <w:sz w:val="18"/>
            </w:rPr>
          </w:rPrChange>
        </w:rPr>
        <w:t xml:space="preserve"> </w:t>
      </w:r>
      <w:r w:rsidRPr="00265780">
        <w:rPr>
          <w:rFonts w:ascii="Lucida Sans Unicode" w:hAnsi="Lucida Sans Unicode"/>
          <w:w w:val="89"/>
          <w:position w:val="2"/>
          <w:sz w:val="18"/>
          <w:lang w:val="de-DE"/>
          <w:rPrChange w:id="1289" w:author="SC9986" w:date="2022-08-04T09:18: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1290" w:author="SC9986" w:date="2022-08-04T09:18:00Z">
            <w:rPr>
              <w:rFonts w:ascii="Lucida Sans Unicode" w:hAnsi="Lucida Sans Unicode"/>
              <w:spacing w:val="-6"/>
              <w:position w:val="2"/>
              <w:sz w:val="18"/>
            </w:rPr>
          </w:rPrChange>
        </w:rPr>
        <w:t xml:space="preserve"> </w:t>
      </w:r>
      <w:r>
        <w:rPr>
          <w:i/>
          <w:w w:val="125"/>
          <w:position w:val="2"/>
          <w:sz w:val="18"/>
        </w:rPr>
        <w:t>τ</w:t>
      </w:r>
      <w:r w:rsidRPr="00265780">
        <w:rPr>
          <w:i/>
          <w:spacing w:val="-25"/>
          <w:position w:val="2"/>
          <w:sz w:val="18"/>
          <w:lang w:val="de-DE"/>
          <w:rPrChange w:id="1291" w:author="SC9986" w:date="2022-08-04T09:18:00Z">
            <w:rPr>
              <w:i/>
              <w:spacing w:val="-25"/>
              <w:position w:val="2"/>
              <w:sz w:val="18"/>
            </w:rPr>
          </w:rPrChange>
        </w:rPr>
        <w:t xml:space="preserve"> </w:t>
      </w:r>
      <w:r w:rsidRPr="00265780">
        <w:rPr>
          <w:rFonts w:ascii="Lucida Sans Unicode" w:hAnsi="Lucida Sans Unicode"/>
          <w:w w:val="87"/>
          <w:position w:val="2"/>
          <w:sz w:val="18"/>
          <w:lang w:val="de-DE"/>
          <w:rPrChange w:id="1292" w:author="SC9986" w:date="2022-08-04T09:18:00Z">
            <w:rPr>
              <w:rFonts w:ascii="Lucida Sans Unicode" w:hAnsi="Lucida Sans Unicode"/>
              <w:w w:val="87"/>
              <w:position w:val="2"/>
              <w:sz w:val="18"/>
            </w:rPr>
          </w:rPrChange>
        </w:rPr>
        <w:t>[</w:t>
      </w:r>
      <w:proofErr w:type="spellStart"/>
      <w:r w:rsidRPr="00265780">
        <w:rPr>
          <w:i/>
          <w:w w:val="107"/>
          <w:position w:val="2"/>
          <w:sz w:val="18"/>
          <w:lang w:val="de-DE"/>
          <w:rPrChange w:id="1293" w:author="SC9986" w:date="2022-08-04T09:18:00Z">
            <w:rPr>
              <w:i/>
              <w:w w:val="107"/>
              <w:position w:val="2"/>
              <w:sz w:val="18"/>
            </w:rPr>
          </w:rPrChange>
        </w:rPr>
        <w:t>e</w:t>
      </w:r>
      <w:r w:rsidRPr="00265780">
        <w:rPr>
          <w:rFonts w:ascii="Swis721 Blk BT" w:hAnsi="Swis721 Blk BT"/>
          <w:i/>
          <w:spacing w:val="10"/>
          <w:w w:val="102"/>
          <w:position w:val="2"/>
          <w:sz w:val="18"/>
          <w:vertAlign w:val="superscript"/>
          <w:lang w:val="de-DE"/>
          <w:rPrChange w:id="1294" w:author="SC9986" w:date="2022-08-04T09:18:00Z">
            <w:rPr>
              <w:rFonts w:ascii="Swis721 Blk BT" w:hAnsi="Swis721 Blk BT"/>
              <w:i/>
              <w:spacing w:val="10"/>
              <w:w w:val="102"/>
              <w:position w:val="2"/>
              <w:sz w:val="18"/>
              <w:vertAlign w:val="superscript"/>
            </w:rPr>
          </w:rPrChange>
        </w:rPr>
        <w:t>j</w:t>
      </w:r>
      <w:proofErr w:type="spellEnd"/>
      <w:r w:rsidRPr="00265780">
        <w:rPr>
          <w:i/>
          <w:w w:val="183"/>
          <w:position w:val="2"/>
          <w:sz w:val="18"/>
          <w:lang w:val="de-DE"/>
          <w:rPrChange w:id="1295" w:author="SC9986" w:date="2022-08-04T09:18:00Z">
            <w:rPr>
              <w:i/>
              <w:w w:val="183"/>
              <w:position w:val="2"/>
              <w:sz w:val="18"/>
            </w:rPr>
          </w:rPrChange>
        </w:rPr>
        <w:t>/</w:t>
      </w:r>
      <w:r w:rsidRPr="00265780">
        <w:rPr>
          <w:i/>
          <w:w w:val="130"/>
          <w:position w:val="2"/>
          <w:sz w:val="18"/>
          <w:lang w:val="de-DE"/>
          <w:rPrChange w:id="1296" w:author="SC9986" w:date="2022-08-04T09:18:00Z">
            <w:rPr>
              <w:i/>
              <w:w w:val="130"/>
              <w:position w:val="2"/>
              <w:sz w:val="18"/>
            </w:rPr>
          </w:rPrChange>
        </w:rPr>
        <w:t>x</w:t>
      </w:r>
      <w:r w:rsidRPr="00265780">
        <w:rPr>
          <w:rFonts w:ascii="Lucida Sans Unicode" w:hAnsi="Lucida Sans Unicode"/>
          <w:w w:val="87"/>
          <w:position w:val="2"/>
          <w:sz w:val="18"/>
          <w:lang w:val="de-DE"/>
          <w:rPrChange w:id="1297" w:author="SC9986" w:date="2022-08-04T09:18:00Z">
            <w:rPr>
              <w:rFonts w:ascii="Lucida Sans Unicode" w:hAnsi="Lucida Sans Unicode"/>
              <w:w w:val="87"/>
              <w:position w:val="2"/>
              <w:sz w:val="18"/>
            </w:rPr>
          </w:rPrChange>
        </w:rPr>
        <w:t>]</w:t>
      </w:r>
    </w:p>
    <w:p w14:paraId="195C39C2" w14:textId="77777777" w:rsidR="00AF434A" w:rsidRPr="00265780" w:rsidRDefault="00AF434A">
      <w:pPr>
        <w:spacing w:line="273" w:lineRule="exact"/>
        <w:jc w:val="center"/>
        <w:rPr>
          <w:rFonts w:ascii="Lucida Sans Unicode" w:hAnsi="Lucida Sans Unicode"/>
          <w:sz w:val="18"/>
          <w:lang w:val="de-DE"/>
          <w:rPrChange w:id="1298" w:author="SC9986" w:date="2022-08-04T09:18:00Z">
            <w:rPr>
              <w:rFonts w:ascii="Lucida Sans Unicode" w:hAnsi="Lucida Sans Unicode"/>
              <w:sz w:val="18"/>
            </w:rPr>
          </w:rPrChange>
        </w:rPr>
        <w:sectPr w:rsidR="00AF434A" w:rsidRPr="00265780">
          <w:type w:val="continuous"/>
          <w:pgSz w:w="12240" w:h="15840"/>
          <w:pgMar w:top="1500" w:right="860" w:bottom="280" w:left="860" w:header="720" w:footer="720" w:gutter="0"/>
          <w:cols w:num="3" w:space="720" w:equalWidth="0">
            <w:col w:w="2520" w:space="108"/>
            <w:col w:w="2580" w:space="147"/>
            <w:col w:w="5165"/>
          </w:cols>
        </w:sectPr>
      </w:pPr>
    </w:p>
    <w:p w14:paraId="02207E07" w14:textId="77777777" w:rsidR="00AF434A" w:rsidRPr="00265780" w:rsidRDefault="00000000">
      <w:pPr>
        <w:tabs>
          <w:tab w:val="left" w:pos="1439"/>
          <w:tab w:val="left" w:pos="3035"/>
        </w:tabs>
        <w:spacing w:before="123"/>
        <w:jc w:val="center"/>
        <w:rPr>
          <w:rFonts w:ascii="Lucida Sans Unicode" w:hAnsi="Lucida Sans Unicode"/>
          <w:sz w:val="16"/>
          <w:lang w:val="de-DE"/>
          <w:rPrChange w:id="1299" w:author="SC9986" w:date="2022-08-04T09:18:00Z">
            <w:rPr>
              <w:rFonts w:ascii="Lucida Sans Unicode" w:hAnsi="Lucida Sans Unicode"/>
              <w:sz w:val="16"/>
            </w:rPr>
          </w:rPrChange>
        </w:rPr>
      </w:pPr>
      <w:r w:rsidRPr="00265780">
        <w:rPr>
          <w:w w:val="120"/>
          <w:sz w:val="16"/>
          <w:lang w:val="de-DE"/>
          <w:rPrChange w:id="1300" w:author="SC9986" w:date="2022-08-04T09:18:00Z">
            <w:rPr>
              <w:w w:val="120"/>
              <w:sz w:val="16"/>
            </w:rPr>
          </w:rPrChange>
        </w:rPr>
        <w:t>c</w:t>
      </w:r>
      <w:r w:rsidRPr="00265780">
        <w:rPr>
          <w:rFonts w:ascii="Lucida Sans Unicode" w:hAnsi="Lucida Sans Unicode"/>
          <w:w w:val="120"/>
          <w:sz w:val="16"/>
          <w:lang w:val="de-DE"/>
          <w:rPrChange w:id="1301" w:author="SC9986" w:date="2022-08-04T09:18:00Z">
            <w:rPr>
              <w:rFonts w:ascii="Lucida Sans Unicode" w:hAnsi="Lucida Sans Unicode"/>
              <w:w w:val="120"/>
              <w:sz w:val="16"/>
            </w:rPr>
          </w:rPrChange>
        </w:rPr>
        <w:t>(</w:t>
      </w:r>
      <w:proofErr w:type="spellStart"/>
      <w:r w:rsidRPr="00265780">
        <w:rPr>
          <w:w w:val="120"/>
          <w:sz w:val="16"/>
          <w:lang w:val="de-DE"/>
          <w:rPrChange w:id="1302" w:author="SC9986" w:date="2022-08-04T09:18:00Z">
            <w:rPr>
              <w:w w:val="120"/>
              <w:sz w:val="16"/>
            </w:rPr>
          </w:rPrChange>
        </w:rPr>
        <w:t>int</w:t>
      </w:r>
      <w:proofErr w:type="spellEnd"/>
      <w:r w:rsidRPr="00265780">
        <w:rPr>
          <w:rFonts w:ascii="Lucida Sans Unicode" w:hAnsi="Lucida Sans Unicode"/>
          <w:w w:val="120"/>
          <w:sz w:val="16"/>
          <w:lang w:val="de-DE"/>
          <w:rPrChange w:id="1303" w:author="SC9986" w:date="2022-08-04T09:18:00Z">
            <w:rPr>
              <w:rFonts w:ascii="Lucida Sans Unicode" w:hAnsi="Lucida Sans Unicode"/>
              <w:w w:val="120"/>
              <w:sz w:val="16"/>
            </w:rPr>
          </w:rPrChange>
        </w:rPr>
        <w:t>)</w:t>
      </w:r>
      <w:r w:rsidRPr="00265780">
        <w:rPr>
          <w:rFonts w:ascii="Lucida Sans Unicode" w:hAnsi="Lucida Sans Unicode"/>
          <w:spacing w:val="8"/>
          <w:w w:val="120"/>
          <w:sz w:val="16"/>
          <w:lang w:val="de-DE"/>
          <w:rPrChange w:id="1304" w:author="SC9986" w:date="2022-08-04T09:18:00Z">
            <w:rPr>
              <w:rFonts w:ascii="Lucida Sans Unicode" w:hAnsi="Lucida Sans Unicode"/>
              <w:spacing w:val="8"/>
              <w:w w:val="120"/>
              <w:sz w:val="16"/>
            </w:rPr>
          </w:rPrChange>
        </w:rPr>
        <w:t xml:space="preserve"> </w:t>
      </w:r>
      <w:r w:rsidRPr="00265780">
        <w:rPr>
          <w:rFonts w:ascii="Lucida Sans Unicode" w:hAnsi="Lucida Sans Unicode"/>
          <w:w w:val="115"/>
          <w:sz w:val="16"/>
          <w:lang w:val="de-DE"/>
          <w:rPrChange w:id="1305" w:author="SC9986" w:date="2022-08-04T09:18:00Z">
            <w:rPr>
              <w:rFonts w:ascii="Lucida Sans Unicode" w:hAnsi="Lucida Sans Unicode"/>
              <w:w w:val="115"/>
              <w:sz w:val="16"/>
            </w:rPr>
          </w:rPrChange>
        </w:rPr>
        <w:t>=</w:t>
      </w:r>
      <w:r w:rsidRPr="00265780">
        <w:rPr>
          <w:rFonts w:ascii="Lucida Sans Unicode" w:hAnsi="Lucida Sans Unicode"/>
          <w:spacing w:val="10"/>
          <w:w w:val="115"/>
          <w:sz w:val="16"/>
          <w:lang w:val="de-DE"/>
          <w:rPrChange w:id="1306" w:author="SC9986" w:date="2022-08-04T09:18:00Z">
            <w:rPr>
              <w:rFonts w:ascii="Lucida Sans Unicode" w:hAnsi="Lucida Sans Unicode"/>
              <w:spacing w:val="10"/>
              <w:w w:val="115"/>
              <w:sz w:val="16"/>
            </w:rPr>
          </w:rPrChange>
        </w:rPr>
        <w:t xml:space="preserve"> </w:t>
      </w:r>
      <w:proofErr w:type="spellStart"/>
      <w:r w:rsidRPr="00265780">
        <w:rPr>
          <w:w w:val="120"/>
          <w:sz w:val="16"/>
          <w:lang w:val="de-DE"/>
          <w:rPrChange w:id="1307" w:author="SC9986" w:date="2022-08-04T09:18:00Z">
            <w:rPr>
              <w:w w:val="120"/>
              <w:sz w:val="16"/>
            </w:rPr>
          </w:rPrChange>
        </w:rPr>
        <w:t>false</w:t>
      </w:r>
      <w:proofErr w:type="spellEnd"/>
      <w:r w:rsidRPr="00265780">
        <w:rPr>
          <w:w w:val="120"/>
          <w:sz w:val="16"/>
          <w:lang w:val="de-DE"/>
          <w:rPrChange w:id="1308" w:author="SC9986" w:date="2022-08-04T09:18:00Z">
            <w:rPr>
              <w:w w:val="120"/>
              <w:sz w:val="16"/>
            </w:rPr>
          </w:rPrChange>
        </w:rPr>
        <w:tab/>
        <w:t>c</w:t>
      </w:r>
      <w:r w:rsidRPr="00265780">
        <w:rPr>
          <w:rFonts w:ascii="Lucida Sans Unicode" w:hAnsi="Lucida Sans Unicode"/>
          <w:w w:val="120"/>
          <w:sz w:val="16"/>
          <w:lang w:val="de-DE"/>
          <w:rPrChange w:id="1309" w:author="SC9986" w:date="2022-08-04T09:18:00Z">
            <w:rPr>
              <w:rFonts w:ascii="Lucida Sans Unicode" w:hAnsi="Lucida Sans Unicode"/>
              <w:w w:val="120"/>
              <w:sz w:val="16"/>
            </w:rPr>
          </w:rPrChange>
        </w:rPr>
        <w:t>(</w:t>
      </w:r>
      <w:proofErr w:type="spellStart"/>
      <w:r w:rsidRPr="00265780">
        <w:rPr>
          <w:w w:val="120"/>
          <w:sz w:val="16"/>
          <w:lang w:val="de-DE"/>
          <w:rPrChange w:id="1310" w:author="SC9986" w:date="2022-08-04T09:18:00Z">
            <w:rPr>
              <w:w w:val="120"/>
              <w:sz w:val="16"/>
            </w:rPr>
          </w:rPrChange>
        </w:rPr>
        <w:t>ptr</w:t>
      </w:r>
      <w:r w:rsidRPr="00265780">
        <w:rPr>
          <w:w w:val="120"/>
          <w:sz w:val="16"/>
          <w:vertAlign w:val="superscript"/>
          <w:lang w:val="de-DE"/>
          <w:rPrChange w:id="1311" w:author="SC9986" w:date="2022-08-04T09:18:00Z">
            <w:rPr>
              <w:w w:val="120"/>
              <w:sz w:val="16"/>
              <w:vertAlign w:val="superscript"/>
            </w:rPr>
          </w:rPrChange>
        </w:rPr>
        <w:t>c</w:t>
      </w:r>
      <w:proofErr w:type="spellEnd"/>
      <w:r w:rsidRPr="00265780">
        <w:rPr>
          <w:w w:val="120"/>
          <w:sz w:val="16"/>
          <w:lang w:val="de-DE"/>
          <w:rPrChange w:id="1312" w:author="SC9986" w:date="2022-08-04T09:18:00Z">
            <w:rPr>
              <w:w w:val="120"/>
              <w:sz w:val="16"/>
            </w:rPr>
          </w:rPrChange>
        </w:rPr>
        <w:t xml:space="preserve">  </w:t>
      </w:r>
      <w:r>
        <w:rPr>
          <w:rFonts w:ascii="Bookman Old Style" w:hAnsi="Bookman Old Style"/>
          <w:i/>
          <w:spacing w:val="2"/>
          <w:w w:val="120"/>
          <w:sz w:val="16"/>
        </w:rPr>
        <w:t>ω</w:t>
      </w:r>
      <w:r w:rsidRPr="00265780">
        <w:rPr>
          <w:rFonts w:ascii="Lucida Sans Unicode" w:hAnsi="Lucida Sans Unicode"/>
          <w:spacing w:val="2"/>
          <w:w w:val="120"/>
          <w:sz w:val="16"/>
          <w:lang w:val="de-DE"/>
          <w:rPrChange w:id="1313" w:author="SC9986" w:date="2022-08-04T09:18:00Z">
            <w:rPr>
              <w:rFonts w:ascii="Lucida Sans Unicode" w:hAnsi="Lucida Sans Unicode"/>
              <w:spacing w:val="2"/>
              <w:w w:val="120"/>
              <w:sz w:val="16"/>
            </w:rPr>
          </w:rPrChange>
        </w:rPr>
        <w:t>)</w:t>
      </w:r>
      <w:r w:rsidRPr="00265780">
        <w:rPr>
          <w:rFonts w:ascii="Lucida Sans Unicode" w:hAnsi="Lucida Sans Unicode"/>
          <w:spacing w:val="-30"/>
          <w:w w:val="120"/>
          <w:sz w:val="16"/>
          <w:lang w:val="de-DE"/>
          <w:rPrChange w:id="1314" w:author="SC9986" w:date="2022-08-04T09:18:00Z">
            <w:rPr>
              <w:rFonts w:ascii="Lucida Sans Unicode" w:hAnsi="Lucida Sans Unicode"/>
              <w:spacing w:val="-30"/>
              <w:w w:val="120"/>
              <w:sz w:val="16"/>
            </w:rPr>
          </w:rPrChange>
        </w:rPr>
        <w:t xml:space="preserve"> </w:t>
      </w:r>
      <w:r w:rsidRPr="00265780">
        <w:rPr>
          <w:rFonts w:ascii="Lucida Sans Unicode" w:hAnsi="Lucida Sans Unicode"/>
          <w:w w:val="115"/>
          <w:sz w:val="16"/>
          <w:lang w:val="de-DE"/>
          <w:rPrChange w:id="1315" w:author="SC9986" w:date="2022-08-04T09:18:00Z">
            <w:rPr>
              <w:rFonts w:ascii="Lucida Sans Unicode" w:hAnsi="Lucida Sans Unicode"/>
              <w:w w:val="115"/>
              <w:sz w:val="16"/>
            </w:rPr>
          </w:rPrChange>
        </w:rPr>
        <w:t>=</w:t>
      </w:r>
      <w:r w:rsidRPr="00265780">
        <w:rPr>
          <w:rFonts w:ascii="Lucida Sans Unicode" w:hAnsi="Lucida Sans Unicode"/>
          <w:spacing w:val="-6"/>
          <w:w w:val="115"/>
          <w:sz w:val="16"/>
          <w:lang w:val="de-DE"/>
          <w:rPrChange w:id="1316" w:author="SC9986" w:date="2022-08-04T09:18:00Z">
            <w:rPr>
              <w:rFonts w:ascii="Lucida Sans Unicode" w:hAnsi="Lucida Sans Unicode"/>
              <w:spacing w:val="-6"/>
              <w:w w:val="115"/>
              <w:sz w:val="16"/>
            </w:rPr>
          </w:rPrChange>
        </w:rPr>
        <w:t xml:space="preserve"> </w:t>
      </w:r>
      <w:proofErr w:type="spellStart"/>
      <w:r w:rsidRPr="00265780">
        <w:rPr>
          <w:w w:val="120"/>
          <w:sz w:val="16"/>
          <w:lang w:val="de-DE"/>
          <w:rPrChange w:id="1317" w:author="SC9986" w:date="2022-08-04T09:18:00Z">
            <w:rPr>
              <w:w w:val="120"/>
              <w:sz w:val="16"/>
            </w:rPr>
          </w:rPrChange>
        </w:rPr>
        <w:t>true</w:t>
      </w:r>
      <w:proofErr w:type="spellEnd"/>
      <w:r w:rsidRPr="00265780">
        <w:rPr>
          <w:w w:val="120"/>
          <w:sz w:val="16"/>
          <w:lang w:val="de-DE"/>
          <w:rPrChange w:id="1318" w:author="SC9986" w:date="2022-08-04T09:18:00Z">
            <w:rPr>
              <w:w w:val="120"/>
              <w:sz w:val="16"/>
            </w:rPr>
          </w:rPrChange>
        </w:rPr>
        <w:tab/>
        <w:t>c</w:t>
      </w:r>
      <w:r w:rsidRPr="00265780">
        <w:rPr>
          <w:rFonts w:ascii="Lucida Sans Unicode" w:hAnsi="Lucida Sans Unicode"/>
          <w:w w:val="120"/>
          <w:sz w:val="16"/>
          <w:lang w:val="de-DE"/>
          <w:rPrChange w:id="1319" w:author="SC9986" w:date="2022-08-04T09:18:00Z">
            <w:rPr>
              <w:rFonts w:ascii="Lucida Sans Unicode" w:hAnsi="Lucida Sans Unicode"/>
              <w:w w:val="120"/>
              <w:sz w:val="16"/>
            </w:rPr>
          </w:rPrChange>
        </w:rPr>
        <w:t>(</w:t>
      </w:r>
      <w:proofErr w:type="spellStart"/>
      <w:r w:rsidRPr="00265780">
        <w:rPr>
          <w:w w:val="120"/>
          <w:sz w:val="16"/>
          <w:lang w:val="de-DE"/>
          <w:rPrChange w:id="1320" w:author="SC9986" w:date="2022-08-04T09:18:00Z">
            <w:rPr>
              <w:w w:val="120"/>
              <w:sz w:val="16"/>
            </w:rPr>
          </w:rPrChange>
        </w:rPr>
        <w:t>ptr</w:t>
      </w:r>
      <w:proofErr w:type="spellEnd"/>
      <w:r>
        <w:rPr>
          <w:rFonts w:ascii="Arial" w:hAnsi="Arial"/>
          <w:i/>
          <w:w w:val="120"/>
          <w:sz w:val="16"/>
          <w:vertAlign w:val="superscript"/>
        </w:rPr>
        <w:t>ξ</w:t>
      </w:r>
      <w:r w:rsidRPr="00265780">
        <w:rPr>
          <w:rFonts w:ascii="Arial" w:hAnsi="Arial"/>
          <w:i/>
          <w:w w:val="120"/>
          <w:sz w:val="16"/>
          <w:lang w:val="de-DE"/>
          <w:rPrChange w:id="1321" w:author="SC9986" w:date="2022-08-04T09:18:00Z">
            <w:rPr>
              <w:rFonts w:ascii="Arial" w:hAnsi="Arial"/>
              <w:i/>
              <w:w w:val="120"/>
              <w:sz w:val="16"/>
            </w:rPr>
          </w:rPrChange>
        </w:rPr>
        <w:t xml:space="preserve"> </w:t>
      </w:r>
      <w:r>
        <w:rPr>
          <w:rFonts w:ascii="Bookman Old Style" w:hAnsi="Bookman Old Style"/>
          <w:i/>
          <w:spacing w:val="2"/>
          <w:w w:val="120"/>
          <w:sz w:val="16"/>
        </w:rPr>
        <w:t>ω</w:t>
      </w:r>
      <w:r w:rsidRPr="00265780">
        <w:rPr>
          <w:rFonts w:ascii="Lucida Sans Unicode" w:hAnsi="Lucida Sans Unicode"/>
          <w:spacing w:val="2"/>
          <w:w w:val="120"/>
          <w:sz w:val="16"/>
          <w:lang w:val="de-DE"/>
          <w:rPrChange w:id="1322" w:author="SC9986" w:date="2022-08-04T09:18:00Z">
            <w:rPr>
              <w:rFonts w:ascii="Lucida Sans Unicode" w:hAnsi="Lucida Sans Unicode"/>
              <w:spacing w:val="2"/>
              <w:w w:val="120"/>
              <w:sz w:val="16"/>
            </w:rPr>
          </w:rPrChange>
        </w:rPr>
        <w:t xml:space="preserve">) </w:t>
      </w:r>
      <w:r w:rsidRPr="00265780">
        <w:rPr>
          <w:rFonts w:ascii="Lucida Sans Unicode" w:hAnsi="Lucida Sans Unicode"/>
          <w:w w:val="115"/>
          <w:sz w:val="16"/>
          <w:lang w:val="de-DE"/>
          <w:rPrChange w:id="1323" w:author="SC9986" w:date="2022-08-04T09:18:00Z">
            <w:rPr>
              <w:rFonts w:ascii="Lucida Sans Unicode" w:hAnsi="Lucida Sans Unicode"/>
              <w:w w:val="115"/>
              <w:sz w:val="16"/>
            </w:rPr>
          </w:rPrChange>
        </w:rPr>
        <w:t xml:space="preserve">= </w:t>
      </w:r>
      <w:proofErr w:type="spellStart"/>
      <w:r w:rsidRPr="00265780">
        <w:rPr>
          <w:w w:val="120"/>
          <w:sz w:val="16"/>
          <w:lang w:val="de-DE"/>
          <w:rPrChange w:id="1324" w:author="SC9986" w:date="2022-08-04T09:18:00Z">
            <w:rPr>
              <w:w w:val="120"/>
              <w:sz w:val="16"/>
            </w:rPr>
          </w:rPrChange>
        </w:rPr>
        <w:t>false</w:t>
      </w:r>
      <w:proofErr w:type="spellEnd"/>
      <w:r w:rsidRPr="00265780">
        <w:rPr>
          <w:spacing w:val="32"/>
          <w:w w:val="120"/>
          <w:sz w:val="16"/>
          <w:lang w:val="de-DE"/>
          <w:rPrChange w:id="1325" w:author="SC9986" w:date="2022-08-04T09:18:00Z">
            <w:rPr>
              <w:spacing w:val="32"/>
              <w:w w:val="120"/>
              <w:sz w:val="16"/>
            </w:rPr>
          </w:rPrChange>
        </w:rPr>
        <w:t xml:space="preserve"> </w:t>
      </w:r>
      <w:r w:rsidRPr="00265780">
        <w:rPr>
          <w:rFonts w:ascii="Lucida Sans Unicode" w:hAnsi="Lucida Sans Unicode"/>
          <w:w w:val="115"/>
          <w:sz w:val="16"/>
          <w:lang w:val="de-DE"/>
          <w:rPrChange w:id="1326" w:author="SC9986" w:date="2022-08-04T09:18:00Z">
            <w:rPr>
              <w:rFonts w:ascii="Lucida Sans Unicode" w:hAnsi="Lucida Sans Unicode"/>
              <w:w w:val="115"/>
              <w:sz w:val="16"/>
            </w:rPr>
          </w:rPrChange>
        </w:rPr>
        <w:t>[</w:t>
      </w:r>
      <w:proofErr w:type="spellStart"/>
      <w:r w:rsidRPr="00265780">
        <w:rPr>
          <w:i/>
          <w:w w:val="115"/>
          <w:sz w:val="16"/>
          <w:lang w:val="de-DE"/>
          <w:rPrChange w:id="1327" w:author="SC9986" w:date="2022-08-04T09:18:00Z">
            <w:rPr>
              <w:i/>
              <w:w w:val="115"/>
              <w:sz w:val="16"/>
            </w:rPr>
          </w:rPrChange>
        </w:rPr>
        <w:t>owise</w:t>
      </w:r>
      <w:proofErr w:type="spellEnd"/>
      <w:r w:rsidRPr="00265780">
        <w:rPr>
          <w:rFonts w:ascii="Lucida Sans Unicode" w:hAnsi="Lucida Sans Unicode"/>
          <w:w w:val="115"/>
          <w:sz w:val="16"/>
          <w:lang w:val="de-DE"/>
          <w:rPrChange w:id="1328" w:author="SC9986" w:date="2022-08-04T09:18:00Z">
            <w:rPr>
              <w:rFonts w:ascii="Lucida Sans Unicode" w:hAnsi="Lucida Sans Unicode"/>
              <w:w w:val="115"/>
              <w:sz w:val="16"/>
            </w:rPr>
          </w:rPrChange>
        </w:rPr>
        <w:t>]</w:t>
      </w:r>
    </w:p>
    <w:p w14:paraId="338F8F03" w14:textId="77777777" w:rsidR="00AF434A" w:rsidRPr="00265780" w:rsidRDefault="00AF434A">
      <w:pPr>
        <w:pStyle w:val="BodyText"/>
        <w:spacing w:before="14"/>
        <w:rPr>
          <w:rFonts w:ascii="Lucida Sans Unicode"/>
          <w:sz w:val="23"/>
          <w:lang w:val="de-DE"/>
          <w:rPrChange w:id="1329" w:author="SC9986" w:date="2022-08-04T09:18:00Z">
            <w:rPr>
              <w:rFonts w:ascii="Lucida Sans Unicode"/>
              <w:sz w:val="23"/>
            </w:rPr>
          </w:rPrChange>
        </w:rPr>
      </w:pPr>
    </w:p>
    <w:p w14:paraId="256E2FF9" w14:textId="77777777" w:rsidR="00AF434A" w:rsidRDefault="00000000">
      <w:pPr>
        <w:pStyle w:val="BodyText"/>
        <w:jc w:val="center"/>
      </w:pPr>
      <w:r>
        <w:t>Figure 9: Selected type  rules</w:t>
      </w:r>
    </w:p>
    <w:p w14:paraId="0F3331AF" w14:textId="77777777" w:rsidR="00AF434A" w:rsidRDefault="00AF434A">
      <w:pPr>
        <w:pStyle w:val="BodyText"/>
      </w:pPr>
    </w:p>
    <w:p w14:paraId="3A05D254" w14:textId="77777777" w:rsidR="00AF434A" w:rsidRDefault="00AF434A">
      <w:pPr>
        <w:pStyle w:val="BodyText"/>
        <w:spacing w:before="10"/>
        <w:rPr>
          <w:sz w:val="18"/>
        </w:rPr>
      </w:pPr>
    </w:p>
    <w:p w14:paraId="0C62AC7F" w14:textId="77777777" w:rsidR="00AF434A" w:rsidRDefault="00AF434A">
      <w:pPr>
        <w:rPr>
          <w:sz w:val="18"/>
        </w:rPr>
        <w:sectPr w:rsidR="00AF434A">
          <w:type w:val="continuous"/>
          <w:pgSz w:w="12240" w:h="15840"/>
          <w:pgMar w:top="1500" w:right="860" w:bottom="280" w:left="860" w:header="720" w:footer="720" w:gutter="0"/>
          <w:cols w:space="720"/>
        </w:sectPr>
      </w:pPr>
    </w:p>
    <w:p w14:paraId="40803EA8" w14:textId="77777777" w:rsidR="00AF434A" w:rsidRDefault="00000000">
      <w:pPr>
        <w:spacing w:before="99"/>
        <w:ind w:left="103"/>
        <w:rPr>
          <w:sz w:val="18"/>
        </w:rPr>
      </w:pPr>
      <w:r>
        <w:rPr>
          <w:sz w:val="18"/>
        </w:rPr>
        <w:t>Bound Inequality and Equality:</w:t>
      </w:r>
    </w:p>
    <w:p w14:paraId="12F0878E" w14:textId="77777777" w:rsidR="00AF434A" w:rsidRDefault="00000000">
      <w:pPr>
        <w:tabs>
          <w:tab w:val="left" w:pos="3093"/>
        </w:tabs>
        <w:spacing w:before="20" w:line="230" w:lineRule="exact"/>
        <w:ind w:left="1757"/>
        <w:rPr>
          <w:rFonts w:ascii="Swis721 Blk BT" w:hAnsi="Swis721 Blk BT"/>
          <w:i/>
          <w:sz w:val="18"/>
        </w:rPr>
      </w:pPr>
      <w:r>
        <w:rPr>
          <w:i/>
          <w:w w:val="110"/>
          <w:position w:val="2"/>
          <w:sz w:val="18"/>
        </w:rPr>
        <w:t xml:space="preserve">n </w:t>
      </w:r>
      <w:r>
        <w:rPr>
          <w:rFonts w:ascii="Lucida Sans Unicode" w:hAnsi="Lucida Sans Unicode"/>
          <w:w w:val="110"/>
          <w:position w:val="2"/>
          <w:sz w:val="18"/>
        </w:rPr>
        <w:t xml:space="preserve">≤ </w:t>
      </w:r>
      <w:proofErr w:type="spellStart"/>
      <w:r>
        <w:rPr>
          <w:i/>
          <w:w w:val="110"/>
          <w:position w:val="2"/>
          <w:sz w:val="18"/>
        </w:rPr>
        <w:t>n</w:t>
      </w:r>
      <w:r>
        <w:rPr>
          <w:rFonts w:ascii="Swis721 Blk BT" w:hAnsi="Swis721 Blk BT"/>
          <w:i/>
          <w:w w:val="110"/>
          <w:position w:val="2"/>
          <w:sz w:val="18"/>
          <w:vertAlign w:val="superscript"/>
        </w:rPr>
        <w:t>j</w:t>
      </w:r>
      <w:proofErr w:type="spellEnd"/>
      <w:r>
        <w:rPr>
          <w:rFonts w:ascii="Swis721 Blk BT" w:hAnsi="Swis721 Blk BT"/>
          <w:i/>
          <w:spacing w:val="4"/>
          <w:w w:val="110"/>
          <w:position w:val="2"/>
          <w:sz w:val="18"/>
        </w:rPr>
        <w:t xml:space="preserve"> </w:t>
      </w:r>
      <w:r>
        <w:rPr>
          <w:rFonts w:ascii="Lucida Sans Unicode" w:hAnsi="Lucida Sans Unicode"/>
          <w:w w:val="110"/>
          <w:position w:val="2"/>
          <w:sz w:val="18"/>
        </w:rPr>
        <w:t>⇒</w:t>
      </w:r>
      <w:r>
        <w:rPr>
          <w:rFonts w:ascii="Lucida Sans Unicode" w:hAnsi="Lucida Sans Unicode"/>
          <w:spacing w:val="4"/>
          <w:w w:val="110"/>
          <w:position w:val="2"/>
          <w:sz w:val="18"/>
        </w:rPr>
        <w:t xml:space="preserve"> </w:t>
      </w:r>
      <w:r>
        <w:rPr>
          <w:i/>
          <w:w w:val="110"/>
          <w:position w:val="2"/>
          <w:sz w:val="18"/>
        </w:rPr>
        <w:t>n</w:t>
      </w:r>
      <w:r>
        <w:rPr>
          <w:i/>
          <w:w w:val="110"/>
          <w:position w:val="2"/>
          <w:sz w:val="18"/>
        </w:rPr>
        <w:tab/>
      </w:r>
      <w:r>
        <w:rPr>
          <w:rFonts w:ascii="Lucida Sans Unicode" w:hAnsi="Lucida Sans Unicode"/>
          <w:w w:val="110"/>
          <w:position w:val="2"/>
          <w:sz w:val="18"/>
        </w:rPr>
        <w:t>≤</w:t>
      </w:r>
      <w:r>
        <w:rPr>
          <w:rFonts w:ascii="Bookman Old Style" w:hAnsi="Bookman Old Style"/>
          <w:w w:val="110"/>
          <w:sz w:val="12"/>
        </w:rPr>
        <w:t>Θ</w:t>
      </w:r>
      <w:r>
        <w:rPr>
          <w:rFonts w:ascii="Bookman Old Style" w:hAnsi="Bookman Old Style"/>
          <w:spacing w:val="31"/>
          <w:w w:val="110"/>
          <w:sz w:val="12"/>
        </w:rPr>
        <w:t xml:space="preserve"> </w:t>
      </w:r>
      <w:proofErr w:type="spellStart"/>
      <w:r>
        <w:rPr>
          <w:i/>
          <w:w w:val="110"/>
          <w:position w:val="2"/>
          <w:sz w:val="18"/>
        </w:rPr>
        <w:t>n</w:t>
      </w:r>
      <w:r>
        <w:rPr>
          <w:rFonts w:ascii="Swis721 Blk BT" w:hAnsi="Swis721 Blk BT"/>
          <w:i/>
          <w:w w:val="110"/>
          <w:position w:val="2"/>
          <w:sz w:val="18"/>
          <w:vertAlign w:val="superscript"/>
        </w:rPr>
        <w:t>j</w:t>
      </w:r>
      <w:proofErr w:type="spellEnd"/>
    </w:p>
    <w:p w14:paraId="308D01DE" w14:textId="77777777" w:rsidR="00AF434A" w:rsidRDefault="00000000">
      <w:pPr>
        <w:tabs>
          <w:tab w:val="left" w:pos="2234"/>
        </w:tabs>
        <w:spacing w:before="88"/>
        <w:ind w:left="103"/>
        <w:rPr>
          <w:i/>
          <w:sz w:val="18"/>
        </w:rPr>
      </w:pPr>
      <w:r>
        <w:br w:type="column"/>
      </w:r>
      <w:r>
        <w:rPr>
          <w:rFonts w:ascii="Lucida Sans Unicode" w:hAnsi="Lucida Sans Unicode"/>
          <w:w w:val="105"/>
          <w:position w:val="3"/>
          <w:sz w:val="18"/>
        </w:rPr>
        <w:t>Θ;</w:t>
      </w:r>
      <w:r>
        <w:rPr>
          <w:rFonts w:ascii="Lucida Sans Unicode" w:hAnsi="Lucida Sans Unicode"/>
          <w:spacing w:val="-32"/>
          <w:w w:val="105"/>
          <w:position w:val="3"/>
          <w:sz w:val="18"/>
        </w:rPr>
        <w:t xml:space="preserve"> </w:t>
      </w:r>
      <w:r>
        <w:rPr>
          <w:rFonts w:ascii="Monotype Corsiva" w:hAnsi="Monotype Corsiva"/>
          <w:i/>
          <w:w w:val="105"/>
          <w:position w:val="3"/>
          <w:sz w:val="18"/>
        </w:rPr>
        <w:t>H</w:t>
      </w:r>
      <w:r>
        <w:rPr>
          <w:rFonts w:ascii="Monotype Corsiva" w:hAnsi="Monotype Corsiva"/>
          <w:i/>
          <w:spacing w:val="-9"/>
          <w:w w:val="105"/>
          <w:position w:val="3"/>
          <w:sz w:val="18"/>
        </w:rPr>
        <w:t xml:space="preserve"> </w:t>
      </w:r>
      <w:r>
        <w:rPr>
          <w:rFonts w:ascii="Lucida Sans Unicode" w:hAnsi="Lucida Sans Unicode"/>
          <w:w w:val="105"/>
          <w:position w:val="3"/>
          <w:sz w:val="18"/>
        </w:rPr>
        <w:t>;</w:t>
      </w:r>
      <w:r>
        <w:rPr>
          <w:rFonts w:ascii="Lucida Sans Unicode" w:hAnsi="Lucida Sans Unicode"/>
          <w:spacing w:val="-32"/>
          <w:w w:val="105"/>
          <w:position w:val="3"/>
          <w:sz w:val="18"/>
        </w:rPr>
        <w:t xml:space="preserve"> </w:t>
      </w:r>
      <w:r>
        <w:rPr>
          <w:i/>
          <w:w w:val="125"/>
          <w:position w:val="3"/>
          <w:sz w:val="18"/>
        </w:rPr>
        <w:t>σ</w:t>
      </w:r>
      <w:r>
        <w:rPr>
          <w:i/>
          <w:spacing w:val="-3"/>
          <w:w w:val="125"/>
          <w:position w:val="3"/>
          <w:sz w:val="18"/>
        </w:rPr>
        <w:t xml:space="preserve"> </w:t>
      </w:r>
      <w:r>
        <w:rPr>
          <w:rFonts w:ascii="Lucida Sans Unicode" w:hAnsi="Lucida Sans Unicode"/>
          <w:w w:val="125"/>
          <w:position w:val="3"/>
          <w:sz w:val="18"/>
        </w:rPr>
        <w:t>€</w:t>
      </w:r>
      <w:r>
        <w:rPr>
          <w:rFonts w:ascii="Arial" w:hAnsi="Arial"/>
          <w:i/>
          <w:w w:val="125"/>
          <w:position w:val="1"/>
          <w:sz w:val="12"/>
        </w:rPr>
        <w:t>m</w:t>
      </w:r>
      <w:r>
        <w:rPr>
          <w:rFonts w:ascii="Arial" w:hAnsi="Arial"/>
          <w:i/>
          <w:spacing w:val="15"/>
          <w:w w:val="125"/>
          <w:position w:val="1"/>
          <w:sz w:val="12"/>
        </w:rPr>
        <w:t xml:space="preserve"> </w:t>
      </w:r>
      <w:r>
        <w:rPr>
          <w:i/>
          <w:w w:val="125"/>
          <w:position w:val="3"/>
          <w:sz w:val="18"/>
        </w:rPr>
        <w:t>n</w:t>
      </w:r>
      <w:r>
        <w:rPr>
          <w:i/>
          <w:spacing w:val="-9"/>
          <w:w w:val="125"/>
          <w:position w:val="3"/>
          <w:sz w:val="18"/>
        </w:rPr>
        <w:t xml:space="preserve"> </w:t>
      </w:r>
      <w:r>
        <w:rPr>
          <w:rFonts w:ascii="Lucida Sans Unicode" w:hAnsi="Lucida Sans Unicode"/>
          <w:w w:val="105"/>
          <w:position w:val="3"/>
          <w:sz w:val="18"/>
        </w:rPr>
        <w:t>:</w:t>
      </w:r>
      <w:r>
        <w:rPr>
          <w:rFonts w:ascii="Lucida Sans Unicode" w:hAnsi="Lucida Sans Unicode"/>
          <w:spacing w:val="-12"/>
          <w:w w:val="105"/>
          <w:position w:val="3"/>
          <w:sz w:val="18"/>
        </w:rPr>
        <w:t xml:space="preserve"> </w:t>
      </w:r>
      <w:r>
        <w:rPr>
          <w:w w:val="130"/>
          <w:position w:val="3"/>
          <w:sz w:val="18"/>
        </w:rPr>
        <w:t>int</w:t>
      </w:r>
      <w:r>
        <w:rPr>
          <w:w w:val="130"/>
          <w:position w:val="3"/>
          <w:sz w:val="18"/>
        </w:rPr>
        <w:tab/>
      </w:r>
      <w:r>
        <w:rPr>
          <w:rFonts w:ascii="Lucida Sans Unicode" w:hAnsi="Lucida Sans Unicode"/>
          <w:w w:val="105"/>
          <w:position w:val="2"/>
          <w:sz w:val="18"/>
        </w:rPr>
        <w:t>Θ;</w:t>
      </w:r>
      <w:r>
        <w:rPr>
          <w:rFonts w:ascii="Lucida Sans Unicode" w:hAnsi="Lucida Sans Unicode"/>
          <w:spacing w:val="-32"/>
          <w:w w:val="105"/>
          <w:position w:val="2"/>
          <w:sz w:val="18"/>
        </w:rPr>
        <w:t xml:space="preserve"> </w:t>
      </w:r>
      <w:r>
        <w:rPr>
          <w:rFonts w:ascii="Monotype Corsiva" w:hAnsi="Monotype Corsiva"/>
          <w:i/>
          <w:w w:val="105"/>
          <w:position w:val="2"/>
          <w:sz w:val="18"/>
        </w:rPr>
        <w:t>H</w:t>
      </w:r>
      <w:r>
        <w:rPr>
          <w:rFonts w:ascii="Monotype Corsiva" w:hAnsi="Monotype Corsiva"/>
          <w:i/>
          <w:spacing w:val="-9"/>
          <w:w w:val="105"/>
          <w:position w:val="2"/>
          <w:sz w:val="18"/>
        </w:rPr>
        <w:t xml:space="preserve"> </w:t>
      </w:r>
      <w:r>
        <w:rPr>
          <w:rFonts w:ascii="Lucida Sans Unicode" w:hAnsi="Lucida Sans Unicode"/>
          <w:w w:val="105"/>
          <w:position w:val="2"/>
          <w:sz w:val="18"/>
        </w:rPr>
        <w:t>;</w:t>
      </w:r>
      <w:r>
        <w:rPr>
          <w:rFonts w:ascii="Lucida Sans Unicode" w:hAnsi="Lucida Sans Unicode"/>
          <w:spacing w:val="-31"/>
          <w:w w:val="105"/>
          <w:position w:val="2"/>
          <w:sz w:val="18"/>
        </w:rPr>
        <w:t xml:space="preserve"> </w:t>
      </w:r>
      <w:r>
        <w:rPr>
          <w:i/>
          <w:w w:val="125"/>
          <w:position w:val="2"/>
          <w:sz w:val="18"/>
        </w:rPr>
        <w:t>σ</w:t>
      </w:r>
      <w:r>
        <w:rPr>
          <w:i/>
          <w:spacing w:val="-4"/>
          <w:w w:val="125"/>
          <w:position w:val="2"/>
          <w:sz w:val="18"/>
        </w:rPr>
        <w:t xml:space="preserve"> </w:t>
      </w:r>
      <w:r>
        <w:rPr>
          <w:rFonts w:ascii="Lucida Sans Unicode" w:hAnsi="Lucida Sans Unicode"/>
          <w:w w:val="125"/>
          <w:position w:val="2"/>
          <w:sz w:val="18"/>
        </w:rPr>
        <w:t>€</w:t>
      </w:r>
      <w:r>
        <w:rPr>
          <w:rFonts w:ascii="Arial" w:hAnsi="Arial"/>
          <w:i/>
          <w:w w:val="125"/>
          <w:sz w:val="12"/>
        </w:rPr>
        <w:t>m</w:t>
      </w:r>
      <w:r>
        <w:rPr>
          <w:rFonts w:ascii="Arial" w:hAnsi="Arial"/>
          <w:i/>
          <w:spacing w:val="15"/>
          <w:w w:val="125"/>
          <w:sz w:val="12"/>
        </w:rPr>
        <w:t xml:space="preserve"> </w:t>
      </w:r>
      <w:r>
        <w:rPr>
          <w:rFonts w:ascii="Lucida Sans Unicode" w:hAnsi="Lucida Sans Unicode"/>
          <w:w w:val="105"/>
          <w:position w:val="2"/>
          <w:sz w:val="18"/>
        </w:rPr>
        <w:t>0</w:t>
      </w:r>
      <w:r>
        <w:rPr>
          <w:rFonts w:ascii="Lucida Sans Unicode" w:hAnsi="Lucida Sans Unicode"/>
          <w:spacing w:val="-12"/>
          <w:w w:val="105"/>
          <w:position w:val="2"/>
          <w:sz w:val="18"/>
        </w:rPr>
        <w:t xml:space="preserve"> </w:t>
      </w:r>
      <w:r>
        <w:rPr>
          <w:rFonts w:ascii="Lucida Sans Unicode" w:hAnsi="Lucida Sans Unicode"/>
          <w:w w:val="105"/>
          <w:position w:val="2"/>
          <w:sz w:val="18"/>
        </w:rPr>
        <w:t>:</w:t>
      </w:r>
      <w:r>
        <w:rPr>
          <w:rFonts w:ascii="Lucida Sans Unicode" w:hAnsi="Lucida Sans Unicode"/>
          <w:spacing w:val="-13"/>
          <w:w w:val="105"/>
          <w:position w:val="2"/>
          <w:sz w:val="18"/>
        </w:rPr>
        <w:t xml:space="preserve"> </w:t>
      </w:r>
      <w:proofErr w:type="spellStart"/>
      <w:r>
        <w:rPr>
          <w:w w:val="125"/>
          <w:position w:val="2"/>
          <w:sz w:val="18"/>
        </w:rPr>
        <w:t>ptr</w:t>
      </w:r>
      <w:proofErr w:type="spellEnd"/>
      <w:r>
        <w:rPr>
          <w:rFonts w:ascii="Arial" w:hAnsi="Arial"/>
          <w:i/>
          <w:w w:val="125"/>
          <w:position w:val="11"/>
          <w:sz w:val="12"/>
        </w:rPr>
        <w:t>ξ</w:t>
      </w:r>
      <w:r>
        <w:rPr>
          <w:rFonts w:ascii="Arial" w:hAnsi="Arial"/>
          <w:i/>
          <w:spacing w:val="29"/>
          <w:w w:val="125"/>
          <w:position w:val="11"/>
          <w:sz w:val="12"/>
        </w:rPr>
        <w:t xml:space="preserve"> </w:t>
      </w:r>
      <w:r>
        <w:rPr>
          <w:i/>
          <w:w w:val="105"/>
          <w:position w:val="2"/>
          <w:sz w:val="18"/>
        </w:rPr>
        <w:t>ω</w:t>
      </w:r>
    </w:p>
    <w:p w14:paraId="2C8D6CBA" w14:textId="77777777" w:rsidR="00AF434A" w:rsidRDefault="00AF434A">
      <w:pPr>
        <w:rPr>
          <w:sz w:val="18"/>
        </w:rPr>
        <w:sectPr w:rsidR="00AF434A">
          <w:type w:val="continuous"/>
          <w:pgSz w:w="12240" w:h="15840"/>
          <w:pgMar w:top="1500" w:right="860" w:bottom="280" w:left="860" w:header="720" w:footer="720" w:gutter="0"/>
          <w:cols w:num="2" w:space="720" w:equalWidth="0">
            <w:col w:w="3617" w:space="2221"/>
            <w:col w:w="4682"/>
          </w:cols>
        </w:sectPr>
      </w:pPr>
    </w:p>
    <w:p w14:paraId="4890F58F" w14:textId="77777777" w:rsidR="00AF434A" w:rsidRDefault="00000000">
      <w:pPr>
        <w:tabs>
          <w:tab w:val="left" w:pos="3093"/>
        </w:tabs>
        <w:spacing w:before="31" w:line="175" w:lineRule="auto"/>
        <w:ind w:left="545" w:right="38" w:firstLine="1212"/>
        <w:rPr>
          <w:rFonts w:ascii="Swis721 Blk BT" w:hAnsi="Swis721 Blk BT"/>
          <w:i/>
          <w:sz w:val="18"/>
        </w:rPr>
      </w:pPr>
      <w:r>
        <w:pict w14:anchorId="3CAEBD2A">
          <v:shape id="_x0000_s1282" type="#_x0000_t202" style="position:absolute;left:0;text-align:left;margin-left:93.65pt;margin-top:10.1pt;width:2.2pt;height:10.4pt;z-index:-54088;mso-position-horizontal-relative:page" filled="f" stroked="f">
            <v:textbox inset="0,0,0,0">
              <w:txbxContent>
                <w:p w14:paraId="49D4FCBD" w14:textId="77777777" w:rsidR="00AF434A" w:rsidRDefault="00000000">
                  <w:pPr>
                    <w:spacing w:line="123" w:lineRule="exact"/>
                    <w:rPr>
                      <w:rFonts w:ascii="Swis721 Blk BT"/>
                      <w:i/>
                      <w:sz w:val="12"/>
                    </w:rPr>
                  </w:pPr>
                  <w:r>
                    <w:rPr>
                      <w:rFonts w:ascii="Swis721 Blk BT"/>
                      <w:i/>
                      <w:w w:val="113"/>
                      <w:sz w:val="12"/>
                    </w:rPr>
                    <w:t>j</w:t>
                  </w:r>
                </w:p>
              </w:txbxContent>
            </v:textbox>
            <w10:wrap anchorx="page"/>
          </v:shape>
        </w:pict>
      </w:r>
      <w:r>
        <w:pict w14:anchorId="169BBAC5">
          <v:shape id="_x0000_s1281" type="#_x0000_t202" style="position:absolute;left:0;text-align:left;margin-left:325.35pt;margin-top:9.8pt;width:7.75pt;height:9.95pt;z-index:5080;mso-position-horizontal-relative:page" filled="f" stroked="f">
            <v:textbox inset="0,0,0,0">
              <w:txbxContent>
                <w:p w14:paraId="51E28127" w14:textId="77777777" w:rsidR="00AF434A" w:rsidRDefault="00000000">
                  <w:pPr>
                    <w:spacing w:line="199" w:lineRule="exact"/>
                    <w:rPr>
                      <w:sz w:val="18"/>
                    </w:rPr>
                  </w:pPr>
                  <w:r>
                    <w:rPr>
                      <w:w w:val="99"/>
                      <w:sz w:val="18"/>
                      <w:u w:val="single"/>
                    </w:rPr>
                    <w:t xml:space="preserve"> </w:t>
                  </w:r>
                  <w:r>
                    <w:rPr>
                      <w:spacing w:val="19"/>
                      <w:sz w:val="18"/>
                      <w:u w:val="single"/>
                    </w:rPr>
                    <w:t xml:space="preserve"> </w:t>
                  </w:r>
                </w:p>
              </w:txbxContent>
            </v:textbox>
            <w10:wrap anchorx="page"/>
          </v:shape>
        </w:pict>
      </w:r>
      <w:r>
        <w:rPr>
          <w:i/>
          <w:w w:val="115"/>
          <w:position w:val="2"/>
          <w:sz w:val="18"/>
        </w:rPr>
        <w:t>n</w:t>
      </w:r>
      <w:r>
        <w:rPr>
          <w:i/>
          <w:spacing w:val="-6"/>
          <w:w w:val="115"/>
          <w:position w:val="2"/>
          <w:sz w:val="18"/>
        </w:rPr>
        <w:t xml:space="preserve"> </w:t>
      </w:r>
      <w:r>
        <w:rPr>
          <w:rFonts w:ascii="Lucida Sans Unicode" w:hAnsi="Lucida Sans Unicode"/>
          <w:w w:val="115"/>
          <w:position w:val="2"/>
          <w:sz w:val="18"/>
        </w:rPr>
        <w:t>≤</w:t>
      </w:r>
      <w:r>
        <w:rPr>
          <w:rFonts w:ascii="Lucida Sans Unicode" w:hAnsi="Lucida Sans Unicode"/>
          <w:spacing w:val="-18"/>
          <w:w w:val="115"/>
          <w:position w:val="2"/>
          <w:sz w:val="18"/>
        </w:rPr>
        <w:t xml:space="preserve"> </w:t>
      </w:r>
      <w:proofErr w:type="spellStart"/>
      <w:r>
        <w:rPr>
          <w:i/>
          <w:w w:val="115"/>
          <w:position w:val="2"/>
          <w:sz w:val="18"/>
        </w:rPr>
        <w:t>n</w:t>
      </w:r>
      <w:r>
        <w:rPr>
          <w:rFonts w:ascii="Swis721 Blk BT" w:hAnsi="Swis721 Blk BT"/>
          <w:i/>
          <w:w w:val="115"/>
          <w:position w:val="2"/>
          <w:sz w:val="18"/>
          <w:vertAlign w:val="superscript"/>
        </w:rPr>
        <w:t>j</w:t>
      </w:r>
      <w:proofErr w:type="spellEnd"/>
      <w:r>
        <w:rPr>
          <w:rFonts w:ascii="Swis721 Blk BT" w:hAnsi="Swis721 Blk BT"/>
          <w:i/>
          <w:spacing w:val="-3"/>
          <w:w w:val="115"/>
          <w:position w:val="2"/>
          <w:sz w:val="18"/>
        </w:rPr>
        <w:t xml:space="preserve"> </w:t>
      </w:r>
      <w:r>
        <w:rPr>
          <w:rFonts w:ascii="Lucida Sans Unicode" w:hAnsi="Lucida Sans Unicode"/>
          <w:w w:val="115"/>
          <w:position w:val="2"/>
          <w:sz w:val="18"/>
        </w:rPr>
        <w:t>⇒</w:t>
      </w:r>
      <w:r>
        <w:rPr>
          <w:rFonts w:ascii="Lucida Sans Unicode" w:hAnsi="Lucida Sans Unicode"/>
          <w:spacing w:val="-7"/>
          <w:w w:val="115"/>
          <w:position w:val="2"/>
          <w:sz w:val="18"/>
        </w:rPr>
        <w:t xml:space="preserve"> </w:t>
      </w:r>
      <w:r>
        <w:rPr>
          <w:i/>
          <w:w w:val="115"/>
          <w:position w:val="2"/>
          <w:sz w:val="18"/>
        </w:rPr>
        <w:t>x</w:t>
      </w:r>
      <w:r>
        <w:rPr>
          <w:i/>
          <w:spacing w:val="-15"/>
          <w:w w:val="115"/>
          <w:position w:val="2"/>
          <w:sz w:val="18"/>
        </w:rPr>
        <w:t xml:space="preserve"> </w:t>
      </w:r>
      <w:r>
        <w:rPr>
          <w:rFonts w:ascii="Lucida Sans Unicode" w:hAnsi="Lucida Sans Unicode"/>
          <w:w w:val="115"/>
          <w:position w:val="2"/>
          <w:sz w:val="18"/>
        </w:rPr>
        <w:t>+</w:t>
      </w:r>
      <w:r>
        <w:rPr>
          <w:rFonts w:ascii="Lucida Sans Unicode" w:hAnsi="Lucida Sans Unicode"/>
          <w:spacing w:val="-28"/>
          <w:w w:val="115"/>
          <w:position w:val="2"/>
          <w:sz w:val="18"/>
        </w:rPr>
        <w:t xml:space="preserve"> </w:t>
      </w:r>
      <w:r>
        <w:rPr>
          <w:i/>
          <w:w w:val="115"/>
          <w:position w:val="2"/>
          <w:sz w:val="18"/>
        </w:rPr>
        <w:t>n</w:t>
      </w:r>
      <w:r>
        <w:rPr>
          <w:i/>
          <w:spacing w:val="6"/>
          <w:w w:val="115"/>
          <w:position w:val="2"/>
          <w:sz w:val="18"/>
        </w:rPr>
        <w:t xml:space="preserve"> </w:t>
      </w:r>
      <w:r>
        <w:rPr>
          <w:rFonts w:ascii="Lucida Sans Unicode" w:hAnsi="Lucida Sans Unicode"/>
          <w:w w:val="115"/>
          <w:position w:val="2"/>
          <w:sz w:val="18"/>
        </w:rPr>
        <w:t>≤</w:t>
      </w:r>
      <w:r>
        <w:rPr>
          <w:rFonts w:ascii="Bookman Old Style" w:hAnsi="Bookman Old Style"/>
          <w:w w:val="115"/>
          <w:sz w:val="12"/>
        </w:rPr>
        <w:t>Θ</w:t>
      </w:r>
      <w:r>
        <w:rPr>
          <w:rFonts w:ascii="Bookman Old Style" w:hAnsi="Bookman Old Style"/>
          <w:spacing w:val="22"/>
          <w:w w:val="115"/>
          <w:sz w:val="12"/>
        </w:rPr>
        <w:t xml:space="preserve"> </w:t>
      </w:r>
      <w:r>
        <w:rPr>
          <w:i/>
          <w:w w:val="115"/>
          <w:position w:val="2"/>
          <w:sz w:val="18"/>
        </w:rPr>
        <w:t>x</w:t>
      </w:r>
      <w:r>
        <w:rPr>
          <w:i/>
          <w:spacing w:val="-14"/>
          <w:w w:val="115"/>
          <w:position w:val="2"/>
          <w:sz w:val="18"/>
        </w:rPr>
        <w:t xml:space="preserve"> </w:t>
      </w:r>
      <w:r>
        <w:rPr>
          <w:rFonts w:ascii="Lucida Sans Unicode" w:hAnsi="Lucida Sans Unicode"/>
          <w:w w:val="115"/>
          <w:position w:val="2"/>
          <w:sz w:val="18"/>
        </w:rPr>
        <w:t>+</w:t>
      </w:r>
      <w:r>
        <w:rPr>
          <w:rFonts w:ascii="Lucida Sans Unicode" w:hAnsi="Lucida Sans Unicode"/>
          <w:spacing w:val="-28"/>
          <w:w w:val="115"/>
          <w:position w:val="2"/>
          <w:sz w:val="18"/>
        </w:rPr>
        <w:t xml:space="preserve"> </w:t>
      </w:r>
      <w:proofErr w:type="spellStart"/>
      <w:r>
        <w:rPr>
          <w:i/>
          <w:w w:val="115"/>
          <w:position w:val="2"/>
          <w:sz w:val="18"/>
        </w:rPr>
        <w:t>n</w:t>
      </w:r>
      <w:r>
        <w:rPr>
          <w:rFonts w:ascii="Swis721 Blk BT" w:hAnsi="Swis721 Blk BT"/>
          <w:i/>
          <w:w w:val="115"/>
          <w:position w:val="2"/>
          <w:sz w:val="18"/>
          <w:vertAlign w:val="superscript"/>
        </w:rPr>
        <w:t>j</w:t>
      </w:r>
      <w:proofErr w:type="spellEnd"/>
      <w:r>
        <w:rPr>
          <w:rFonts w:ascii="Swis721 Blk BT" w:hAnsi="Swis721 Blk BT"/>
          <w:i/>
          <w:w w:val="115"/>
          <w:position w:val="2"/>
          <w:sz w:val="18"/>
        </w:rPr>
        <w:t xml:space="preserve"> </w:t>
      </w:r>
      <w:r>
        <w:rPr>
          <w:i/>
          <w:w w:val="115"/>
          <w:position w:val="2"/>
          <w:sz w:val="18"/>
        </w:rPr>
        <w:t>n</w:t>
      </w:r>
      <w:r>
        <w:rPr>
          <w:i/>
          <w:spacing w:val="-9"/>
          <w:w w:val="115"/>
          <w:position w:val="2"/>
          <w:sz w:val="18"/>
        </w:rPr>
        <w:t xml:space="preserve"> </w:t>
      </w:r>
      <w:r>
        <w:rPr>
          <w:rFonts w:ascii="Lucida Sans Unicode" w:hAnsi="Lucida Sans Unicode"/>
          <w:w w:val="115"/>
          <w:position w:val="2"/>
          <w:sz w:val="18"/>
        </w:rPr>
        <w:t>≤</w:t>
      </w:r>
      <w:r>
        <w:rPr>
          <w:rFonts w:ascii="Lucida Sans Unicode" w:hAnsi="Lucida Sans Unicode"/>
          <w:spacing w:val="-22"/>
          <w:w w:val="115"/>
          <w:position w:val="2"/>
          <w:sz w:val="18"/>
        </w:rPr>
        <w:t xml:space="preserve"> </w:t>
      </w:r>
      <w:r>
        <w:rPr>
          <w:i/>
          <w:w w:val="115"/>
          <w:position w:val="2"/>
          <w:sz w:val="18"/>
        </w:rPr>
        <w:t>n</w:t>
      </w:r>
      <w:r>
        <w:rPr>
          <w:i/>
          <w:spacing w:val="29"/>
          <w:w w:val="115"/>
          <w:position w:val="2"/>
          <w:sz w:val="18"/>
        </w:rPr>
        <w:t xml:space="preserve"> </w:t>
      </w:r>
      <w:r>
        <w:rPr>
          <w:rFonts w:ascii="Lucida Sans Unicode" w:hAnsi="Lucida Sans Unicode"/>
          <w:w w:val="110"/>
          <w:position w:val="2"/>
          <w:sz w:val="18"/>
        </w:rPr>
        <w:t>∧</w:t>
      </w:r>
      <w:r>
        <w:rPr>
          <w:rFonts w:ascii="Lucida Sans Unicode" w:hAnsi="Lucida Sans Unicode"/>
          <w:spacing w:val="-28"/>
          <w:w w:val="110"/>
          <w:position w:val="2"/>
          <w:sz w:val="18"/>
        </w:rPr>
        <w:t xml:space="preserve"> </w:t>
      </w:r>
      <w:r>
        <w:rPr>
          <w:rFonts w:ascii="Lucida Sans Unicode" w:hAnsi="Lucida Sans Unicode"/>
          <w:w w:val="115"/>
          <w:position w:val="2"/>
          <w:sz w:val="18"/>
        </w:rPr>
        <w:t>Θ(</w:t>
      </w:r>
      <w:r>
        <w:rPr>
          <w:i/>
          <w:w w:val="115"/>
          <w:position w:val="2"/>
          <w:sz w:val="18"/>
        </w:rPr>
        <w:t>x</w:t>
      </w:r>
      <w:r>
        <w:rPr>
          <w:rFonts w:ascii="Lucida Sans Unicode" w:hAnsi="Lucida Sans Unicode"/>
          <w:w w:val="115"/>
          <w:position w:val="2"/>
          <w:sz w:val="18"/>
        </w:rPr>
        <w:t>)</w:t>
      </w:r>
      <w:r>
        <w:rPr>
          <w:rFonts w:ascii="Lucida Sans Unicode" w:hAnsi="Lucida Sans Unicode"/>
          <w:spacing w:val="-22"/>
          <w:w w:val="115"/>
          <w:position w:val="2"/>
          <w:sz w:val="18"/>
        </w:rPr>
        <w:t xml:space="preserve"> </w:t>
      </w:r>
      <w:r>
        <w:rPr>
          <w:rFonts w:ascii="Lucida Sans Unicode" w:hAnsi="Lucida Sans Unicode"/>
          <w:w w:val="115"/>
          <w:position w:val="2"/>
          <w:sz w:val="18"/>
        </w:rPr>
        <w:t>=</w:t>
      </w:r>
      <w:r>
        <w:rPr>
          <w:rFonts w:ascii="Lucida Sans Unicode" w:hAnsi="Lucida Sans Unicode"/>
          <w:spacing w:val="-22"/>
          <w:w w:val="115"/>
          <w:position w:val="2"/>
          <w:sz w:val="18"/>
        </w:rPr>
        <w:t xml:space="preserve"> </w:t>
      </w:r>
      <w:proofErr w:type="spellStart"/>
      <w:r>
        <w:rPr>
          <w:w w:val="115"/>
          <w:position w:val="2"/>
          <w:sz w:val="18"/>
        </w:rPr>
        <w:t>ge</w:t>
      </w:r>
      <w:proofErr w:type="spellEnd"/>
      <w:r>
        <w:rPr>
          <w:spacing w:val="25"/>
          <w:w w:val="115"/>
          <w:position w:val="2"/>
          <w:sz w:val="18"/>
          <w:u w:val="single"/>
        </w:rPr>
        <w:t xml:space="preserve"> </w:t>
      </w:r>
      <w:r>
        <w:rPr>
          <w:rFonts w:ascii="Lucida Sans Unicode" w:hAnsi="Lucida Sans Unicode"/>
          <w:w w:val="110"/>
          <w:position w:val="2"/>
          <w:sz w:val="18"/>
        </w:rPr>
        <w:t>0</w:t>
      </w:r>
      <w:r>
        <w:rPr>
          <w:rFonts w:ascii="Lucida Sans Unicode" w:hAnsi="Lucida Sans Unicode"/>
          <w:spacing w:val="-9"/>
          <w:w w:val="110"/>
          <w:position w:val="2"/>
          <w:sz w:val="18"/>
        </w:rPr>
        <w:t xml:space="preserve"> </w:t>
      </w:r>
      <w:r>
        <w:rPr>
          <w:rFonts w:ascii="Lucida Sans Unicode" w:hAnsi="Lucida Sans Unicode"/>
          <w:w w:val="115"/>
          <w:position w:val="2"/>
          <w:sz w:val="18"/>
        </w:rPr>
        <w:t>⇒</w:t>
      </w:r>
      <w:r>
        <w:rPr>
          <w:rFonts w:ascii="Lucida Sans Unicode" w:hAnsi="Lucida Sans Unicode"/>
          <w:spacing w:val="-12"/>
          <w:w w:val="115"/>
          <w:position w:val="2"/>
          <w:sz w:val="18"/>
        </w:rPr>
        <w:t xml:space="preserve"> </w:t>
      </w:r>
      <w:r>
        <w:rPr>
          <w:i/>
          <w:w w:val="115"/>
          <w:position w:val="2"/>
          <w:sz w:val="18"/>
        </w:rPr>
        <w:t>n</w:t>
      </w:r>
      <w:r>
        <w:rPr>
          <w:i/>
          <w:w w:val="115"/>
          <w:position w:val="2"/>
          <w:sz w:val="18"/>
        </w:rPr>
        <w:tab/>
      </w:r>
      <w:r>
        <w:rPr>
          <w:rFonts w:ascii="Lucida Sans Unicode" w:hAnsi="Lucida Sans Unicode"/>
          <w:w w:val="115"/>
          <w:position w:val="2"/>
          <w:sz w:val="18"/>
        </w:rPr>
        <w:t>≤</w:t>
      </w:r>
      <w:r>
        <w:rPr>
          <w:rFonts w:ascii="Bookman Old Style" w:hAnsi="Bookman Old Style"/>
          <w:w w:val="115"/>
          <w:sz w:val="12"/>
        </w:rPr>
        <w:t xml:space="preserve">Θ </w:t>
      </w:r>
      <w:r>
        <w:rPr>
          <w:i/>
          <w:w w:val="115"/>
          <w:position w:val="2"/>
          <w:sz w:val="18"/>
        </w:rPr>
        <w:t xml:space="preserve">x </w:t>
      </w:r>
      <w:r>
        <w:rPr>
          <w:rFonts w:ascii="Lucida Sans Unicode" w:hAnsi="Lucida Sans Unicode"/>
          <w:w w:val="115"/>
          <w:position w:val="2"/>
          <w:sz w:val="18"/>
        </w:rPr>
        <w:t>+</w:t>
      </w:r>
      <w:r>
        <w:rPr>
          <w:rFonts w:ascii="Lucida Sans Unicode" w:hAnsi="Lucida Sans Unicode"/>
          <w:spacing w:val="-30"/>
          <w:w w:val="115"/>
          <w:position w:val="2"/>
          <w:sz w:val="18"/>
        </w:rPr>
        <w:t xml:space="preserve"> </w:t>
      </w:r>
      <w:proofErr w:type="spellStart"/>
      <w:r>
        <w:rPr>
          <w:i/>
          <w:w w:val="115"/>
          <w:position w:val="2"/>
          <w:sz w:val="18"/>
        </w:rPr>
        <w:t>n</w:t>
      </w:r>
      <w:r>
        <w:rPr>
          <w:rFonts w:ascii="Swis721 Blk BT" w:hAnsi="Swis721 Blk BT"/>
          <w:i/>
          <w:w w:val="115"/>
          <w:position w:val="2"/>
          <w:sz w:val="18"/>
          <w:vertAlign w:val="superscript"/>
        </w:rPr>
        <w:t>j</w:t>
      </w:r>
      <w:proofErr w:type="spellEnd"/>
    </w:p>
    <w:p w14:paraId="7C294E8E" w14:textId="77777777" w:rsidR="00AF434A" w:rsidRDefault="00000000">
      <w:pPr>
        <w:spacing w:before="14" w:line="172" w:lineRule="auto"/>
        <w:ind w:left="545"/>
        <w:rPr>
          <w:rFonts w:ascii="Lucida Sans Unicode" w:hAnsi="Lucida Sans Unicode"/>
          <w:sz w:val="18"/>
        </w:rPr>
      </w:pPr>
      <w:r>
        <w:br w:type="column"/>
      </w:r>
      <w:r>
        <w:rPr>
          <w:rFonts w:ascii="Lucida Sans Unicode" w:hAnsi="Lucida Sans Unicode"/>
          <w:w w:val="110"/>
          <w:sz w:val="18"/>
        </w:rPr>
        <w:t>(</w:t>
      </w:r>
      <w:r>
        <w:rPr>
          <w:i/>
          <w:w w:val="110"/>
          <w:sz w:val="18"/>
        </w:rPr>
        <w:t xml:space="preserve">m </w:t>
      </w:r>
      <w:r>
        <w:rPr>
          <w:rFonts w:ascii="Lucida Sans Unicode" w:hAnsi="Lucida Sans Unicode"/>
          <w:w w:val="110"/>
          <w:sz w:val="18"/>
        </w:rPr>
        <w:t xml:space="preserve">= </w:t>
      </w:r>
      <w:r>
        <w:rPr>
          <w:w w:val="110"/>
          <w:sz w:val="18"/>
        </w:rPr>
        <w:t xml:space="preserve">c </w:t>
      </w:r>
      <w:r>
        <w:rPr>
          <w:rFonts w:ascii="Lucida Sans Unicode" w:hAnsi="Lucida Sans Unicode"/>
          <w:w w:val="110"/>
          <w:sz w:val="18"/>
        </w:rPr>
        <w:t xml:space="preserve">⇒ </w:t>
      </w:r>
      <w:r>
        <w:rPr>
          <w:i/>
          <w:w w:val="110"/>
          <w:sz w:val="18"/>
        </w:rPr>
        <w:t xml:space="preserve">ξ </w:t>
      </w:r>
      <w:r>
        <w:rPr>
          <w:rFonts w:ascii="Lucida Sans Unicode" w:hAnsi="Lucida Sans Unicode"/>
          <w:w w:val="110"/>
          <w:sz w:val="18"/>
        </w:rPr>
        <w:t xml:space="preserve">ƒ= </w:t>
      </w:r>
      <w:r>
        <w:rPr>
          <w:w w:val="110"/>
          <w:sz w:val="18"/>
        </w:rPr>
        <w:t>c</w:t>
      </w:r>
      <w:r>
        <w:rPr>
          <w:rFonts w:ascii="Lucida Sans Unicode" w:hAnsi="Lucida Sans Unicode"/>
          <w:w w:val="110"/>
          <w:sz w:val="18"/>
        </w:rPr>
        <w:t xml:space="preserve">) </w:t>
      </w:r>
      <w:r>
        <w:rPr>
          <w:rFonts w:ascii="Lucida Sans Unicode" w:hAnsi="Lucida Sans Unicode"/>
          <w:w w:val="110"/>
          <w:sz w:val="18"/>
          <w:u w:val="single"/>
        </w:rPr>
        <w:t>(</w:t>
      </w:r>
      <w:r>
        <w:rPr>
          <w:i/>
          <w:w w:val="110"/>
          <w:sz w:val="18"/>
          <w:u w:val="single"/>
        </w:rPr>
        <w:t xml:space="preserve">m </w:t>
      </w:r>
      <w:r>
        <w:rPr>
          <w:rFonts w:ascii="Lucida Sans Unicode" w:hAnsi="Lucida Sans Unicode"/>
          <w:w w:val="110"/>
          <w:sz w:val="18"/>
          <w:u w:val="single"/>
        </w:rPr>
        <w:t xml:space="preserve">= </w:t>
      </w:r>
      <w:r>
        <w:rPr>
          <w:w w:val="110"/>
          <w:sz w:val="18"/>
          <w:u w:val="single"/>
        </w:rPr>
        <w:t xml:space="preserve">u </w:t>
      </w:r>
      <w:r>
        <w:rPr>
          <w:rFonts w:ascii="Lucida Sans Unicode" w:hAnsi="Lucida Sans Unicode"/>
          <w:w w:val="110"/>
          <w:sz w:val="18"/>
          <w:u w:val="single"/>
        </w:rPr>
        <w:t xml:space="preserve">⇒ </w:t>
      </w:r>
      <w:r>
        <w:rPr>
          <w:i/>
          <w:w w:val="110"/>
          <w:sz w:val="18"/>
          <w:u w:val="single"/>
        </w:rPr>
        <w:t xml:space="preserve">ξ </w:t>
      </w:r>
      <w:r>
        <w:rPr>
          <w:rFonts w:ascii="Lucida Sans Unicode" w:hAnsi="Lucida Sans Unicode"/>
          <w:w w:val="110"/>
          <w:sz w:val="18"/>
          <w:u w:val="single"/>
        </w:rPr>
        <w:t xml:space="preserve">= </w:t>
      </w:r>
      <w:r>
        <w:rPr>
          <w:w w:val="110"/>
          <w:sz w:val="18"/>
          <w:u w:val="single"/>
        </w:rPr>
        <w:t>u</w:t>
      </w:r>
      <w:r>
        <w:rPr>
          <w:rFonts w:ascii="Lucida Sans Unicode" w:hAnsi="Lucida Sans Unicode"/>
          <w:w w:val="110"/>
          <w:sz w:val="18"/>
          <w:u w:val="single"/>
        </w:rPr>
        <w:t>)</w:t>
      </w:r>
      <w:r>
        <w:rPr>
          <w:rFonts w:ascii="Lucida Sans Unicode" w:hAnsi="Lucida Sans Unicode"/>
          <w:sz w:val="18"/>
          <w:u w:val="single"/>
        </w:rPr>
        <w:t xml:space="preserve"> </w:t>
      </w:r>
    </w:p>
    <w:p w14:paraId="57B79518" w14:textId="77777777" w:rsidR="00AF434A" w:rsidRDefault="00000000">
      <w:pPr>
        <w:tabs>
          <w:tab w:val="left" w:pos="756"/>
          <w:tab w:val="left" w:pos="2244"/>
        </w:tabs>
        <w:spacing w:before="159" w:line="246" w:lineRule="exact"/>
        <w:ind w:left="499"/>
        <w:rPr>
          <w:i/>
          <w:sz w:val="18"/>
        </w:rPr>
      </w:pPr>
      <w:r>
        <w:br w:type="column"/>
      </w:r>
      <w:r>
        <w:rPr>
          <w:w w:val="99"/>
          <w:sz w:val="18"/>
          <w:u w:val="single"/>
        </w:rPr>
        <w:t xml:space="preserve"> </w:t>
      </w:r>
      <w:r>
        <w:rPr>
          <w:sz w:val="18"/>
          <w:u w:val="single"/>
        </w:rPr>
        <w:tab/>
      </w:r>
      <w:r>
        <w:rPr>
          <w:rFonts w:ascii="Lucida Sans Unicode" w:hAnsi="Lucida Sans Unicode"/>
          <w:w w:val="120"/>
          <w:sz w:val="18"/>
          <w:u w:val="single"/>
        </w:rPr>
        <w:t>(</w:t>
      </w:r>
      <w:r>
        <w:rPr>
          <w:i/>
          <w:w w:val="120"/>
          <w:sz w:val="18"/>
          <w:u w:val="single"/>
        </w:rPr>
        <w:t>n</w:t>
      </w:r>
      <w:r>
        <w:rPr>
          <w:i/>
          <w:spacing w:val="-37"/>
          <w:w w:val="120"/>
          <w:sz w:val="18"/>
        </w:rPr>
        <w:t xml:space="preserve"> </w:t>
      </w:r>
      <w:r>
        <w:rPr>
          <w:rFonts w:ascii="Lucida Sans Unicode" w:hAnsi="Lucida Sans Unicode"/>
          <w:w w:val="110"/>
          <w:sz w:val="18"/>
          <w:u w:val="single"/>
        </w:rPr>
        <w:t>:</w:t>
      </w:r>
      <w:r>
        <w:rPr>
          <w:rFonts w:ascii="Lucida Sans Unicode" w:hAnsi="Lucida Sans Unicode"/>
          <w:spacing w:val="-46"/>
          <w:w w:val="110"/>
          <w:sz w:val="18"/>
          <w:u w:val="single"/>
        </w:rPr>
        <w:t xml:space="preserve"> </w:t>
      </w:r>
      <w:proofErr w:type="spellStart"/>
      <w:r>
        <w:rPr>
          <w:w w:val="120"/>
          <w:sz w:val="18"/>
          <w:u w:val="single"/>
        </w:rPr>
        <w:t>ptr</w:t>
      </w:r>
      <w:r>
        <w:rPr>
          <w:rFonts w:ascii="Arial" w:hAnsi="Arial"/>
          <w:i/>
          <w:w w:val="120"/>
          <w:sz w:val="18"/>
          <w:vertAlign w:val="superscript"/>
        </w:rPr>
        <w:t>ξ</w:t>
      </w:r>
      <w:proofErr w:type="spellEnd"/>
      <w:r>
        <w:rPr>
          <w:rFonts w:ascii="Arial" w:hAnsi="Arial"/>
          <w:i/>
          <w:spacing w:val="6"/>
          <w:w w:val="120"/>
          <w:sz w:val="18"/>
        </w:rPr>
        <w:t xml:space="preserve"> </w:t>
      </w:r>
      <w:r>
        <w:rPr>
          <w:i/>
          <w:spacing w:val="3"/>
          <w:w w:val="120"/>
          <w:sz w:val="18"/>
          <w:u w:val="single"/>
        </w:rPr>
        <w:t>ω</w:t>
      </w:r>
      <w:r>
        <w:rPr>
          <w:rFonts w:ascii="Lucida Sans Unicode" w:hAnsi="Lucida Sans Unicode"/>
          <w:spacing w:val="3"/>
          <w:w w:val="120"/>
          <w:sz w:val="18"/>
          <w:u w:val="single"/>
        </w:rPr>
        <w:t>)</w:t>
      </w:r>
      <w:r>
        <w:rPr>
          <w:rFonts w:ascii="Lucida Sans Unicode" w:hAnsi="Lucida Sans Unicode"/>
          <w:spacing w:val="-24"/>
          <w:w w:val="120"/>
          <w:sz w:val="18"/>
          <w:u w:val="single"/>
        </w:rPr>
        <w:t xml:space="preserve"> </w:t>
      </w:r>
      <w:r>
        <w:rPr>
          <w:rFonts w:ascii="Lucida Sans Unicode" w:hAnsi="Lucida Sans Unicode"/>
          <w:w w:val="110"/>
          <w:sz w:val="18"/>
          <w:u w:val="single"/>
        </w:rPr>
        <w:t>∈</w:t>
      </w:r>
      <w:r>
        <w:rPr>
          <w:rFonts w:ascii="Lucida Sans Unicode" w:hAnsi="Lucida Sans Unicode"/>
          <w:spacing w:val="-19"/>
          <w:w w:val="110"/>
          <w:sz w:val="18"/>
          <w:u w:val="single"/>
        </w:rPr>
        <w:t xml:space="preserve"> </w:t>
      </w:r>
      <w:r>
        <w:rPr>
          <w:i/>
          <w:w w:val="120"/>
          <w:sz w:val="18"/>
          <w:u w:val="single"/>
        </w:rPr>
        <w:t>σ</w:t>
      </w:r>
      <w:r>
        <w:rPr>
          <w:i/>
          <w:sz w:val="18"/>
          <w:u w:val="single"/>
        </w:rPr>
        <w:tab/>
      </w:r>
    </w:p>
    <w:p w14:paraId="38DFAF22" w14:textId="77777777" w:rsidR="00AF434A" w:rsidRDefault="00AF434A">
      <w:pPr>
        <w:spacing w:line="246" w:lineRule="exact"/>
        <w:rPr>
          <w:sz w:val="18"/>
        </w:rPr>
        <w:sectPr w:rsidR="00AF434A">
          <w:type w:val="continuous"/>
          <w:pgSz w:w="12240" w:h="15840"/>
          <w:pgMar w:top="1500" w:right="860" w:bottom="280" w:left="860" w:header="720" w:footer="720" w:gutter="0"/>
          <w:cols w:num="3" w:space="720" w:equalWidth="0">
            <w:col w:w="3946" w:space="1310"/>
            <w:col w:w="2061" w:space="40"/>
            <w:col w:w="3163"/>
          </w:cols>
        </w:sectPr>
      </w:pPr>
    </w:p>
    <w:p w14:paraId="784E7707" w14:textId="77777777" w:rsidR="00AF434A" w:rsidRDefault="00000000">
      <w:pPr>
        <w:spacing w:line="134" w:lineRule="exact"/>
        <w:ind w:left="203"/>
        <w:rPr>
          <w:rFonts w:ascii="Swis721 Blk BT" w:hAnsi="Swis721 Blk BT"/>
          <w:i/>
          <w:sz w:val="18"/>
        </w:rPr>
      </w:pPr>
      <w:r>
        <w:rPr>
          <w:rFonts w:ascii="Lucida Sans Unicode" w:hAnsi="Lucida Sans Unicode"/>
          <w:w w:val="105"/>
          <w:position w:val="2"/>
          <w:sz w:val="18"/>
        </w:rPr>
        <w:t>Θ(</w:t>
      </w:r>
      <w:r>
        <w:rPr>
          <w:i/>
          <w:w w:val="105"/>
          <w:position w:val="2"/>
          <w:sz w:val="18"/>
        </w:rPr>
        <w:t>x</w:t>
      </w:r>
      <w:r>
        <w:rPr>
          <w:rFonts w:ascii="Lucida Sans Unicode" w:hAnsi="Lucida Sans Unicode"/>
          <w:w w:val="105"/>
          <w:position w:val="2"/>
          <w:sz w:val="18"/>
        </w:rPr>
        <w:t xml:space="preserve">) = </w:t>
      </w:r>
      <w:r>
        <w:rPr>
          <w:w w:val="105"/>
          <w:position w:val="2"/>
          <w:sz w:val="18"/>
        </w:rPr>
        <w:t xml:space="preserve">eq </w:t>
      </w:r>
      <w:r>
        <w:rPr>
          <w:i/>
          <w:w w:val="105"/>
          <w:position w:val="2"/>
          <w:sz w:val="18"/>
        </w:rPr>
        <w:t xml:space="preserve">b </w:t>
      </w:r>
      <w:r>
        <w:rPr>
          <w:rFonts w:ascii="Lucida Sans Unicode" w:hAnsi="Lucida Sans Unicode"/>
          <w:w w:val="105"/>
          <w:position w:val="2"/>
          <w:sz w:val="18"/>
        </w:rPr>
        <w:t xml:space="preserve">∧ </w:t>
      </w:r>
      <w:r>
        <w:rPr>
          <w:i/>
          <w:w w:val="105"/>
          <w:position w:val="2"/>
          <w:sz w:val="18"/>
        </w:rPr>
        <w:t xml:space="preserve">b </w:t>
      </w:r>
      <w:r>
        <w:rPr>
          <w:rFonts w:ascii="Lucida Sans Unicode" w:hAnsi="Lucida Sans Unicode"/>
          <w:w w:val="105"/>
          <w:position w:val="2"/>
          <w:sz w:val="18"/>
        </w:rPr>
        <w:t xml:space="preserve">+ </w:t>
      </w:r>
      <w:r>
        <w:rPr>
          <w:i/>
          <w:w w:val="105"/>
          <w:position w:val="2"/>
          <w:sz w:val="18"/>
        </w:rPr>
        <w:t xml:space="preserve">n </w:t>
      </w:r>
      <w:r>
        <w:rPr>
          <w:rFonts w:ascii="Lucida Sans Unicode" w:hAnsi="Lucida Sans Unicode"/>
          <w:w w:val="105"/>
          <w:position w:val="2"/>
          <w:sz w:val="18"/>
        </w:rPr>
        <w:t>≤</w:t>
      </w:r>
      <w:r>
        <w:rPr>
          <w:rFonts w:ascii="Bookman Old Style" w:hAnsi="Bookman Old Style"/>
          <w:w w:val="105"/>
          <w:sz w:val="12"/>
        </w:rPr>
        <w:t xml:space="preserve">Θ </w:t>
      </w:r>
      <w:proofErr w:type="spellStart"/>
      <w:r>
        <w:rPr>
          <w:i/>
          <w:w w:val="105"/>
          <w:position w:val="2"/>
          <w:sz w:val="18"/>
        </w:rPr>
        <w:t>b</w:t>
      </w:r>
      <w:r>
        <w:rPr>
          <w:rFonts w:ascii="Swis721 Blk BT" w:hAnsi="Swis721 Blk BT"/>
          <w:i/>
          <w:w w:val="105"/>
          <w:position w:val="2"/>
          <w:sz w:val="18"/>
          <w:vertAlign w:val="superscript"/>
        </w:rPr>
        <w:t>j</w:t>
      </w:r>
      <w:proofErr w:type="spellEnd"/>
      <w:r>
        <w:rPr>
          <w:rFonts w:ascii="Swis721 Blk BT" w:hAnsi="Swis721 Blk BT"/>
          <w:i/>
          <w:w w:val="105"/>
          <w:position w:val="2"/>
          <w:sz w:val="18"/>
        </w:rPr>
        <w:t xml:space="preserve"> </w:t>
      </w:r>
      <w:r>
        <w:rPr>
          <w:rFonts w:ascii="Lucida Sans Unicode" w:hAnsi="Lucida Sans Unicode"/>
          <w:w w:val="105"/>
          <w:position w:val="2"/>
          <w:sz w:val="18"/>
        </w:rPr>
        <w:t xml:space="preserve">⇒ </w:t>
      </w:r>
      <w:r>
        <w:rPr>
          <w:i/>
          <w:w w:val="105"/>
          <w:position w:val="2"/>
          <w:sz w:val="18"/>
        </w:rPr>
        <w:t xml:space="preserve">x </w:t>
      </w:r>
      <w:r>
        <w:rPr>
          <w:rFonts w:ascii="Lucida Sans Unicode" w:hAnsi="Lucida Sans Unicode"/>
          <w:w w:val="105"/>
          <w:position w:val="2"/>
          <w:sz w:val="18"/>
        </w:rPr>
        <w:t xml:space="preserve">+ </w:t>
      </w:r>
      <w:r>
        <w:rPr>
          <w:i/>
          <w:w w:val="105"/>
          <w:position w:val="2"/>
          <w:sz w:val="18"/>
        </w:rPr>
        <w:t xml:space="preserve">n </w:t>
      </w:r>
      <w:r>
        <w:rPr>
          <w:rFonts w:ascii="Lucida Sans Unicode" w:hAnsi="Lucida Sans Unicode"/>
          <w:w w:val="105"/>
          <w:position w:val="2"/>
          <w:sz w:val="18"/>
        </w:rPr>
        <w:t>≤</w:t>
      </w:r>
      <w:r>
        <w:rPr>
          <w:rFonts w:ascii="Bookman Old Style" w:hAnsi="Bookman Old Style"/>
          <w:w w:val="105"/>
          <w:sz w:val="12"/>
        </w:rPr>
        <w:t xml:space="preserve">Θ </w:t>
      </w:r>
      <w:proofErr w:type="spellStart"/>
      <w:r>
        <w:rPr>
          <w:i/>
          <w:w w:val="105"/>
          <w:position w:val="2"/>
          <w:sz w:val="18"/>
        </w:rPr>
        <w:t>b</w:t>
      </w:r>
      <w:r>
        <w:rPr>
          <w:rFonts w:ascii="Swis721 Blk BT" w:hAnsi="Swis721 Blk BT"/>
          <w:i/>
          <w:w w:val="105"/>
          <w:position w:val="2"/>
          <w:sz w:val="18"/>
          <w:vertAlign w:val="superscript"/>
        </w:rPr>
        <w:t>j</w:t>
      </w:r>
      <w:proofErr w:type="spellEnd"/>
    </w:p>
    <w:p w14:paraId="753932EA" w14:textId="77777777" w:rsidR="00AF434A" w:rsidRDefault="00000000">
      <w:pPr>
        <w:spacing w:line="134" w:lineRule="exact"/>
        <w:ind w:left="203"/>
        <w:rPr>
          <w:i/>
          <w:sz w:val="18"/>
        </w:rPr>
      </w:pPr>
      <w:r>
        <w:br w:type="column"/>
      </w:r>
      <w:r>
        <w:rPr>
          <w:rFonts w:ascii="Lucida Sans Unicode" w:hAnsi="Lucida Sans Unicode"/>
          <w:w w:val="105"/>
          <w:position w:val="2"/>
          <w:sz w:val="18"/>
        </w:rPr>
        <w:t xml:space="preserve">Θ; </w:t>
      </w:r>
      <w:r>
        <w:rPr>
          <w:rFonts w:ascii="Monotype Corsiva" w:hAnsi="Monotype Corsiva"/>
          <w:i/>
          <w:w w:val="105"/>
          <w:position w:val="2"/>
          <w:sz w:val="18"/>
        </w:rPr>
        <w:t xml:space="preserve">H </w:t>
      </w:r>
      <w:r>
        <w:rPr>
          <w:rFonts w:ascii="Lucida Sans Unicode" w:hAnsi="Lucida Sans Unicode"/>
          <w:w w:val="105"/>
          <w:position w:val="2"/>
          <w:sz w:val="18"/>
        </w:rPr>
        <w:t xml:space="preserve">; </w:t>
      </w:r>
      <w:r>
        <w:rPr>
          <w:i/>
          <w:w w:val="105"/>
          <w:position w:val="2"/>
          <w:sz w:val="18"/>
        </w:rPr>
        <w:t xml:space="preserve">σ </w:t>
      </w:r>
      <w:r>
        <w:rPr>
          <w:rFonts w:ascii="Lucida Sans Unicode" w:hAnsi="Lucida Sans Unicode"/>
          <w:w w:val="105"/>
          <w:position w:val="2"/>
          <w:sz w:val="18"/>
        </w:rPr>
        <w:t>€</w:t>
      </w:r>
      <w:r>
        <w:rPr>
          <w:w w:val="105"/>
          <w:sz w:val="12"/>
        </w:rPr>
        <w:t xml:space="preserve">c </w:t>
      </w:r>
      <w:r>
        <w:rPr>
          <w:i/>
          <w:w w:val="105"/>
          <w:position w:val="2"/>
          <w:sz w:val="18"/>
        </w:rPr>
        <w:t xml:space="preserve">n </w:t>
      </w:r>
      <w:r>
        <w:rPr>
          <w:rFonts w:ascii="Lucida Sans Unicode" w:hAnsi="Lucida Sans Unicode"/>
          <w:w w:val="105"/>
          <w:position w:val="2"/>
          <w:sz w:val="18"/>
        </w:rPr>
        <w:t xml:space="preserve">: </w:t>
      </w:r>
      <w:proofErr w:type="spellStart"/>
      <w:r>
        <w:rPr>
          <w:w w:val="135"/>
          <w:position w:val="2"/>
          <w:sz w:val="18"/>
        </w:rPr>
        <w:t>ptr</w:t>
      </w:r>
      <w:proofErr w:type="spellEnd"/>
      <w:r>
        <w:rPr>
          <w:w w:val="135"/>
          <w:position w:val="11"/>
          <w:sz w:val="12"/>
        </w:rPr>
        <w:t xml:space="preserve">t </w:t>
      </w:r>
      <w:r>
        <w:rPr>
          <w:i/>
          <w:w w:val="105"/>
          <w:position w:val="2"/>
          <w:sz w:val="18"/>
        </w:rPr>
        <w:t>ω</w:t>
      </w:r>
    </w:p>
    <w:p w14:paraId="2E632016" w14:textId="77777777" w:rsidR="00AF434A" w:rsidRDefault="00000000">
      <w:pPr>
        <w:spacing w:before="5" w:line="70" w:lineRule="exact"/>
        <w:ind w:left="1663" w:right="1096"/>
        <w:jc w:val="center"/>
        <w:rPr>
          <w:rFonts w:ascii="Arial" w:hAnsi="Arial"/>
          <w:i/>
          <w:sz w:val="12"/>
        </w:rPr>
      </w:pPr>
      <w:r>
        <w:br w:type="column"/>
      </w:r>
      <w:r>
        <w:rPr>
          <w:rFonts w:ascii="Arial" w:hAnsi="Arial"/>
          <w:i/>
          <w:w w:val="125"/>
          <w:sz w:val="12"/>
        </w:rPr>
        <w:t>ξ</w:t>
      </w:r>
    </w:p>
    <w:p w14:paraId="2BD2C72E" w14:textId="77777777" w:rsidR="00AF434A" w:rsidRDefault="00000000">
      <w:pPr>
        <w:spacing w:line="59" w:lineRule="exact"/>
        <w:ind w:left="203"/>
        <w:rPr>
          <w:i/>
          <w:sz w:val="18"/>
        </w:rPr>
      </w:pPr>
      <w:r>
        <w:rPr>
          <w:rFonts w:ascii="Lucida Sans Unicode" w:hAnsi="Lucida Sans Unicode"/>
          <w:w w:val="105"/>
          <w:sz w:val="18"/>
        </w:rPr>
        <w:t xml:space="preserve">Θ; </w:t>
      </w:r>
      <w:r>
        <w:rPr>
          <w:rFonts w:ascii="Monotype Corsiva" w:hAnsi="Monotype Corsiva"/>
          <w:i/>
          <w:w w:val="105"/>
          <w:sz w:val="18"/>
        </w:rPr>
        <w:t xml:space="preserve">H </w:t>
      </w:r>
      <w:r>
        <w:rPr>
          <w:rFonts w:ascii="Lucida Sans Unicode" w:hAnsi="Lucida Sans Unicode"/>
          <w:w w:val="105"/>
          <w:sz w:val="18"/>
        </w:rPr>
        <w:t xml:space="preserve">; </w:t>
      </w:r>
      <w:r>
        <w:rPr>
          <w:i/>
          <w:w w:val="105"/>
          <w:sz w:val="18"/>
        </w:rPr>
        <w:t xml:space="preserve">σ </w:t>
      </w:r>
      <w:r>
        <w:rPr>
          <w:rFonts w:ascii="Lucida Sans Unicode" w:hAnsi="Lucida Sans Unicode"/>
          <w:w w:val="105"/>
          <w:sz w:val="18"/>
        </w:rPr>
        <w:t xml:space="preserve">€ </w:t>
      </w:r>
      <w:r>
        <w:rPr>
          <w:i/>
          <w:w w:val="105"/>
          <w:sz w:val="18"/>
        </w:rPr>
        <w:t xml:space="preserve">n </w:t>
      </w:r>
      <w:r>
        <w:rPr>
          <w:rFonts w:ascii="Lucida Sans Unicode" w:hAnsi="Lucida Sans Unicode"/>
          <w:w w:val="105"/>
          <w:sz w:val="18"/>
        </w:rPr>
        <w:t xml:space="preserve">: </w:t>
      </w:r>
      <w:proofErr w:type="spellStart"/>
      <w:r>
        <w:rPr>
          <w:w w:val="125"/>
          <w:sz w:val="18"/>
        </w:rPr>
        <w:t>ptr</w:t>
      </w:r>
      <w:proofErr w:type="spellEnd"/>
      <w:r>
        <w:rPr>
          <w:w w:val="125"/>
          <w:sz w:val="18"/>
        </w:rPr>
        <w:t xml:space="preserve"> </w:t>
      </w:r>
      <w:r>
        <w:rPr>
          <w:i/>
          <w:w w:val="105"/>
          <w:sz w:val="18"/>
        </w:rPr>
        <w:t>ω</w:t>
      </w:r>
    </w:p>
    <w:p w14:paraId="50300BB9" w14:textId="77777777" w:rsidR="00AF434A" w:rsidRDefault="00AF434A">
      <w:pPr>
        <w:spacing w:line="59" w:lineRule="exact"/>
        <w:rPr>
          <w:sz w:val="18"/>
        </w:rPr>
        <w:sectPr w:rsidR="00AF434A">
          <w:type w:val="continuous"/>
          <w:pgSz w:w="12240" w:h="15840"/>
          <w:pgMar w:top="1500" w:right="860" w:bottom="280" w:left="860" w:header="720" w:footer="720" w:gutter="0"/>
          <w:cols w:num="3" w:space="720" w:equalWidth="0">
            <w:col w:w="3584" w:space="1859"/>
            <w:col w:w="1908" w:space="302"/>
            <w:col w:w="2867"/>
          </w:cols>
        </w:sectPr>
      </w:pPr>
    </w:p>
    <w:p w14:paraId="5E3E9424" w14:textId="77777777" w:rsidR="00AF434A" w:rsidRDefault="00000000">
      <w:pPr>
        <w:spacing w:before="11" w:line="230" w:lineRule="exact"/>
        <w:ind w:left="203"/>
        <w:rPr>
          <w:rFonts w:ascii="Bookman Old Style" w:hAnsi="Bookman Old Style"/>
          <w:sz w:val="12"/>
        </w:rPr>
      </w:pPr>
      <w:r>
        <w:rPr>
          <w:rFonts w:ascii="Lucida Sans Unicode" w:hAnsi="Lucida Sans Unicode"/>
          <w:w w:val="105"/>
          <w:position w:val="2"/>
          <w:sz w:val="18"/>
        </w:rPr>
        <w:t>Θ(</w:t>
      </w:r>
      <w:r>
        <w:rPr>
          <w:i/>
          <w:w w:val="105"/>
          <w:position w:val="2"/>
          <w:sz w:val="18"/>
        </w:rPr>
        <w:t>x</w:t>
      </w:r>
      <w:r>
        <w:rPr>
          <w:rFonts w:ascii="Lucida Sans Unicode" w:hAnsi="Lucida Sans Unicode"/>
          <w:w w:val="105"/>
          <w:position w:val="2"/>
          <w:sz w:val="18"/>
        </w:rPr>
        <w:t>)</w:t>
      </w:r>
      <w:r>
        <w:rPr>
          <w:rFonts w:ascii="Lucida Sans Unicode" w:hAnsi="Lucida Sans Unicode"/>
          <w:spacing w:val="-12"/>
          <w:w w:val="105"/>
          <w:position w:val="2"/>
          <w:sz w:val="18"/>
        </w:rPr>
        <w:t xml:space="preserve"> </w:t>
      </w:r>
      <w:r>
        <w:rPr>
          <w:rFonts w:ascii="Lucida Sans Unicode" w:hAnsi="Lucida Sans Unicode"/>
          <w:w w:val="105"/>
          <w:position w:val="2"/>
          <w:sz w:val="18"/>
        </w:rPr>
        <w:t>=</w:t>
      </w:r>
      <w:r>
        <w:rPr>
          <w:rFonts w:ascii="Lucida Sans Unicode" w:hAnsi="Lucida Sans Unicode"/>
          <w:spacing w:val="-11"/>
          <w:w w:val="105"/>
          <w:position w:val="2"/>
          <w:sz w:val="18"/>
        </w:rPr>
        <w:t xml:space="preserve"> </w:t>
      </w:r>
      <w:r>
        <w:rPr>
          <w:w w:val="105"/>
          <w:position w:val="2"/>
          <w:sz w:val="18"/>
        </w:rPr>
        <w:t>eq</w:t>
      </w:r>
      <w:r>
        <w:rPr>
          <w:spacing w:val="1"/>
          <w:w w:val="105"/>
          <w:position w:val="2"/>
          <w:sz w:val="18"/>
        </w:rPr>
        <w:t xml:space="preserve"> </w:t>
      </w:r>
      <w:r>
        <w:rPr>
          <w:i/>
          <w:w w:val="105"/>
          <w:position w:val="2"/>
          <w:sz w:val="18"/>
        </w:rPr>
        <w:t>b</w:t>
      </w:r>
      <w:r>
        <w:rPr>
          <w:i/>
          <w:spacing w:val="-8"/>
          <w:w w:val="105"/>
          <w:position w:val="2"/>
          <w:sz w:val="18"/>
        </w:rPr>
        <w:t xml:space="preserve"> </w:t>
      </w:r>
      <w:r>
        <w:rPr>
          <w:rFonts w:ascii="Lucida Sans Unicode" w:hAnsi="Lucida Sans Unicode"/>
          <w:w w:val="105"/>
          <w:position w:val="2"/>
          <w:sz w:val="18"/>
        </w:rPr>
        <w:t>∧</w:t>
      </w:r>
      <w:r>
        <w:rPr>
          <w:rFonts w:ascii="Lucida Sans Unicode" w:hAnsi="Lucida Sans Unicode"/>
          <w:spacing w:val="-21"/>
          <w:w w:val="105"/>
          <w:position w:val="2"/>
          <w:sz w:val="18"/>
        </w:rPr>
        <w:t xml:space="preserve"> </w:t>
      </w:r>
      <w:proofErr w:type="spellStart"/>
      <w:r>
        <w:rPr>
          <w:i/>
          <w:w w:val="105"/>
          <w:position w:val="2"/>
          <w:sz w:val="18"/>
        </w:rPr>
        <w:t>b</w:t>
      </w:r>
      <w:r>
        <w:rPr>
          <w:rFonts w:ascii="Swis721 Blk BT" w:hAnsi="Swis721 Blk BT"/>
          <w:i/>
          <w:w w:val="105"/>
          <w:position w:val="2"/>
          <w:sz w:val="18"/>
          <w:vertAlign w:val="superscript"/>
        </w:rPr>
        <w:t>j</w:t>
      </w:r>
      <w:proofErr w:type="spellEnd"/>
      <w:r>
        <w:rPr>
          <w:rFonts w:ascii="Swis721 Blk BT" w:hAnsi="Swis721 Blk BT"/>
          <w:i/>
          <w:spacing w:val="-4"/>
          <w:w w:val="10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p>
    <w:p w14:paraId="21C6246A" w14:textId="77777777" w:rsidR="00AF434A" w:rsidRDefault="00000000">
      <w:pPr>
        <w:tabs>
          <w:tab w:val="left" w:pos="1250"/>
        </w:tabs>
        <w:spacing w:before="11" w:line="230" w:lineRule="exact"/>
        <w:ind w:left="21"/>
        <w:rPr>
          <w:rFonts w:ascii="Bookman Old Style" w:hAnsi="Bookman Old Style"/>
          <w:sz w:val="12"/>
        </w:rPr>
      </w:pPr>
      <w:r>
        <w:br w:type="column"/>
      </w:r>
      <w:r>
        <w:rPr>
          <w:i/>
          <w:w w:val="105"/>
          <w:position w:val="2"/>
          <w:sz w:val="18"/>
        </w:rPr>
        <w:t xml:space="preserve">b </w:t>
      </w:r>
      <w:r>
        <w:rPr>
          <w:rFonts w:ascii="Lucida Sans Unicode" w:hAnsi="Lucida Sans Unicode"/>
          <w:w w:val="105"/>
          <w:position w:val="2"/>
          <w:sz w:val="18"/>
        </w:rPr>
        <w:t xml:space="preserve">+ </w:t>
      </w:r>
      <w:r>
        <w:rPr>
          <w:i/>
          <w:w w:val="105"/>
          <w:position w:val="2"/>
          <w:sz w:val="18"/>
        </w:rPr>
        <w:t>n</w:t>
      </w:r>
      <w:r>
        <w:rPr>
          <w:i/>
          <w:spacing w:val="-17"/>
          <w:w w:val="105"/>
          <w:position w:val="2"/>
          <w:sz w:val="18"/>
        </w:rPr>
        <w:t xml:space="preserve"> </w:t>
      </w:r>
      <w:r>
        <w:rPr>
          <w:rFonts w:ascii="Lucida Sans Unicode" w:hAnsi="Lucida Sans Unicode"/>
          <w:w w:val="105"/>
          <w:position w:val="2"/>
          <w:sz w:val="18"/>
        </w:rPr>
        <w:t>⇒</w:t>
      </w:r>
      <w:r>
        <w:rPr>
          <w:rFonts w:ascii="Lucida Sans Unicode" w:hAnsi="Lucida Sans Unicode"/>
          <w:spacing w:val="1"/>
          <w:w w:val="105"/>
          <w:position w:val="2"/>
          <w:sz w:val="18"/>
        </w:rPr>
        <w:t xml:space="preserve"> </w:t>
      </w:r>
      <w:proofErr w:type="spellStart"/>
      <w:r>
        <w:rPr>
          <w:i/>
          <w:w w:val="105"/>
          <w:position w:val="2"/>
          <w:sz w:val="18"/>
        </w:rPr>
        <w:t>b</w:t>
      </w:r>
      <w:r>
        <w:rPr>
          <w:rFonts w:ascii="Swis721 Blk BT" w:hAnsi="Swis721 Blk BT"/>
          <w:i/>
          <w:w w:val="105"/>
          <w:position w:val="2"/>
          <w:sz w:val="18"/>
          <w:vertAlign w:val="superscript"/>
        </w:rPr>
        <w:t>j</w:t>
      </w:r>
      <w:proofErr w:type="spellEnd"/>
      <w:r>
        <w:rPr>
          <w:rFonts w:ascii="Swis721 Blk BT" w:hAnsi="Swis721 Blk BT"/>
          <w:i/>
          <w:w w:val="105"/>
          <w:position w:val="2"/>
          <w:sz w:val="18"/>
        </w:rPr>
        <w:tab/>
      </w:r>
      <w:r>
        <w:rPr>
          <w:rFonts w:ascii="Lucida Sans Unicode" w:hAnsi="Lucida Sans Unicode"/>
          <w:spacing w:val="-2"/>
          <w:w w:val="105"/>
          <w:position w:val="2"/>
          <w:sz w:val="18"/>
        </w:rPr>
        <w:t>≤</w:t>
      </w:r>
      <w:r>
        <w:rPr>
          <w:rFonts w:ascii="Bookman Old Style" w:hAnsi="Bookman Old Style"/>
          <w:spacing w:val="-2"/>
          <w:w w:val="105"/>
          <w:sz w:val="12"/>
        </w:rPr>
        <w:t>Θ</w:t>
      </w:r>
    </w:p>
    <w:p w14:paraId="496FA93C" w14:textId="77777777" w:rsidR="00AF434A" w:rsidRDefault="00000000">
      <w:pPr>
        <w:spacing w:line="63" w:lineRule="exact"/>
        <w:ind w:right="1790"/>
        <w:jc w:val="right"/>
        <w:rPr>
          <w:rFonts w:ascii="Arial"/>
          <w:i/>
          <w:sz w:val="12"/>
        </w:rPr>
      </w:pPr>
      <w:r>
        <w:br w:type="column"/>
      </w:r>
      <w:r>
        <w:rPr>
          <w:rFonts w:ascii="Arial"/>
          <w:i/>
          <w:w w:val="130"/>
          <w:sz w:val="12"/>
        </w:rPr>
        <w:t>m</w:t>
      </w:r>
    </w:p>
    <w:p w14:paraId="5BBC3B83" w14:textId="77777777" w:rsidR="00AF434A" w:rsidRDefault="00000000">
      <w:pPr>
        <w:spacing w:line="178" w:lineRule="exact"/>
        <w:ind w:left="32"/>
        <w:rPr>
          <w:i/>
          <w:sz w:val="18"/>
        </w:rPr>
      </w:pPr>
      <w:r>
        <w:rPr>
          <w:i/>
          <w:w w:val="115"/>
          <w:sz w:val="18"/>
        </w:rPr>
        <w:t xml:space="preserve">x </w:t>
      </w:r>
      <w:r>
        <w:rPr>
          <w:rFonts w:ascii="Lucida Sans Unicode"/>
          <w:w w:val="115"/>
          <w:sz w:val="18"/>
        </w:rPr>
        <w:t xml:space="preserve">+ </w:t>
      </w:r>
      <w:r>
        <w:rPr>
          <w:i/>
          <w:w w:val="115"/>
          <w:sz w:val="18"/>
        </w:rPr>
        <w:t>n</w:t>
      </w:r>
    </w:p>
    <w:p w14:paraId="5F43ECD3" w14:textId="77777777" w:rsidR="00AF434A" w:rsidRDefault="00AF434A">
      <w:pPr>
        <w:spacing w:line="178" w:lineRule="exact"/>
        <w:rPr>
          <w:sz w:val="18"/>
        </w:rPr>
        <w:sectPr w:rsidR="00AF434A">
          <w:type w:val="continuous"/>
          <w:pgSz w:w="12240" w:h="15840"/>
          <w:pgMar w:top="1500" w:right="860" w:bottom="280" w:left="860" w:header="720" w:footer="720" w:gutter="0"/>
          <w:cols w:num="3" w:space="720" w:equalWidth="0">
            <w:col w:w="1803" w:space="40"/>
            <w:col w:w="1506" w:space="39"/>
            <w:col w:w="7132"/>
          </w:cols>
        </w:sectPr>
      </w:pPr>
    </w:p>
    <w:p w14:paraId="4BE14B7E" w14:textId="77777777" w:rsidR="00AF434A" w:rsidRDefault="00000000">
      <w:pPr>
        <w:tabs>
          <w:tab w:val="left" w:pos="783"/>
          <w:tab w:val="left" w:pos="1111"/>
          <w:tab w:val="left" w:pos="1673"/>
          <w:tab w:val="left" w:pos="2177"/>
        </w:tabs>
        <w:spacing w:line="226" w:lineRule="exact"/>
        <w:ind w:right="42"/>
        <w:jc w:val="right"/>
        <w:rPr>
          <w:rFonts w:ascii="Swis721 Blk BT" w:hAnsi="Swis721 Blk BT"/>
          <w:i/>
          <w:sz w:val="18"/>
        </w:rPr>
      </w:pPr>
      <w:r>
        <w:pict w14:anchorId="6F58C81E">
          <v:shape id="_x0000_s1280" type="#_x0000_t202" style="position:absolute;left:0;text-align:left;margin-left:95.3pt;margin-top:1.55pt;width:74.05pt;height:15.6pt;z-index:-54040;mso-position-horizontal-relative:page" filled="f" stroked="f">
            <v:textbox inset="0,0,0,0">
              <w:txbxContent>
                <w:p w14:paraId="79949A30" w14:textId="77777777" w:rsidR="00AF434A" w:rsidRDefault="00000000">
                  <w:pPr>
                    <w:tabs>
                      <w:tab w:val="left" w:pos="489"/>
                      <w:tab w:val="left" w:pos="837"/>
                      <w:tab w:val="left" w:pos="1295"/>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r>
                    <w:rPr>
                      <w:rFonts w:ascii="Lucida Sans Unicode" w:hAnsi="Lucida Sans Unicode"/>
                      <w:sz w:val="18"/>
                    </w:rPr>
                    <w:tab/>
                    <w:t>≤</w:t>
                  </w:r>
                  <w:r>
                    <w:rPr>
                      <w:rFonts w:ascii="Lucida Sans Unicode" w:hAnsi="Lucida Sans Unicode"/>
                      <w:sz w:val="18"/>
                    </w:rPr>
                    <w:tab/>
                    <w:t>⇒</w:t>
                  </w:r>
                </w:p>
              </w:txbxContent>
            </v:textbox>
            <w10:wrap anchorx="page"/>
          </v:shape>
        </w:pict>
      </w:r>
      <w:r>
        <w:rPr>
          <w:i/>
          <w:position w:val="2"/>
          <w:sz w:val="18"/>
        </w:rPr>
        <w:t xml:space="preserve">b   </w:t>
      </w:r>
      <w:r>
        <w:rPr>
          <w:i/>
          <w:spacing w:val="11"/>
          <w:position w:val="2"/>
          <w:sz w:val="18"/>
        </w:rPr>
        <w:t xml:space="preserve"> </w:t>
      </w:r>
      <w:r>
        <w:rPr>
          <w:rFonts w:ascii="Bookman Old Style" w:hAnsi="Bookman Old Style"/>
          <w:sz w:val="12"/>
        </w:rPr>
        <w:t>Θ</w:t>
      </w:r>
      <w:r>
        <w:rPr>
          <w:rFonts w:ascii="Bookman Old Style" w:hAnsi="Bookman Old Style"/>
          <w:spacing w:val="21"/>
          <w:sz w:val="12"/>
        </w:rPr>
        <w:t xml:space="preserve"> </w:t>
      </w:r>
      <w:proofErr w:type="spellStart"/>
      <w:r>
        <w:rPr>
          <w:i/>
          <w:position w:val="2"/>
          <w:sz w:val="18"/>
        </w:rPr>
        <w:t>b</w:t>
      </w:r>
      <w:r>
        <w:rPr>
          <w:rFonts w:ascii="Swis721 Blk BT" w:hAnsi="Swis721 Blk BT"/>
          <w:i/>
          <w:position w:val="2"/>
          <w:sz w:val="18"/>
          <w:vertAlign w:val="superscript"/>
        </w:rPr>
        <w:t>j</w:t>
      </w:r>
      <w:proofErr w:type="spellEnd"/>
      <w:r>
        <w:rPr>
          <w:rFonts w:ascii="Swis721 Blk BT" w:hAnsi="Swis721 Blk BT"/>
          <w:i/>
          <w:position w:val="2"/>
          <w:sz w:val="18"/>
        </w:rPr>
        <w:tab/>
      </w:r>
      <w:proofErr w:type="spellStart"/>
      <w:r>
        <w:rPr>
          <w:i/>
          <w:position w:val="2"/>
          <w:sz w:val="18"/>
        </w:rPr>
        <w:t>b</w:t>
      </w:r>
      <w:r>
        <w:rPr>
          <w:rFonts w:ascii="Swis721 Blk BT" w:hAnsi="Swis721 Blk BT"/>
          <w:i/>
          <w:position w:val="2"/>
          <w:sz w:val="18"/>
          <w:vertAlign w:val="superscript"/>
        </w:rPr>
        <w:t>j</w:t>
      </w:r>
      <w:proofErr w:type="spellEnd"/>
      <w:r>
        <w:rPr>
          <w:rFonts w:ascii="Swis721 Blk BT" w:hAnsi="Swis721 Blk BT"/>
          <w:i/>
          <w:position w:val="2"/>
          <w:sz w:val="18"/>
        </w:rPr>
        <w:tab/>
      </w:r>
      <w:r>
        <w:rPr>
          <w:rFonts w:ascii="Bookman Old Style" w:hAnsi="Bookman Old Style"/>
          <w:sz w:val="12"/>
        </w:rPr>
        <w:t>Θ</w:t>
      </w:r>
      <w:r>
        <w:rPr>
          <w:rFonts w:ascii="Bookman Old Style" w:hAnsi="Bookman Old Style"/>
          <w:spacing w:val="24"/>
          <w:sz w:val="12"/>
        </w:rPr>
        <w:t xml:space="preserve"> </w:t>
      </w:r>
      <w:r>
        <w:rPr>
          <w:i/>
          <w:position w:val="2"/>
          <w:sz w:val="18"/>
        </w:rPr>
        <w:t>b</w:t>
      </w:r>
      <w:r>
        <w:rPr>
          <w:i/>
          <w:position w:val="2"/>
          <w:sz w:val="18"/>
        </w:rPr>
        <w:tab/>
      </w:r>
      <w:proofErr w:type="spellStart"/>
      <w:r>
        <w:rPr>
          <w:i/>
          <w:position w:val="2"/>
          <w:sz w:val="18"/>
        </w:rPr>
        <w:t>b</w:t>
      </w:r>
      <w:proofErr w:type="spellEnd"/>
      <w:r>
        <w:rPr>
          <w:i/>
          <w:position w:val="2"/>
          <w:sz w:val="18"/>
        </w:rPr>
        <w:tab/>
      </w:r>
      <w:r>
        <w:rPr>
          <w:rFonts w:ascii="Lucida Sans Unicode" w:hAnsi="Lucida Sans Unicode"/>
          <w:position w:val="2"/>
          <w:sz w:val="18"/>
        </w:rPr>
        <w:t>=</w:t>
      </w:r>
      <w:r>
        <w:rPr>
          <w:rFonts w:ascii="Bookman Old Style" w:hAnsi="Bookman Old Style"/>
          <w:sz w:val="12"/>
        </w:rPr>
        <w:t>Θ</w:t>
      </w:r>
      <w:r>
        <w:rPr>
          <w:rFonts w:ascii="Bookman Old Style" w:hAnsi="Bookman Old Style"/>
          <w:spacing w:val="2"/>
          <w:sz w:val="12"/>
        </w:rPr>
        <w:t xml:space="preserve"> </w:t>
      </w:r>
      <w:proofErr w:type="spellStart"/>
      <w:r>
        <w:rPr>
          <w:i/>
          <w:position w:val="2"/>
          <w:sz w:val="18"/>
        </w:rPr>
        <w:t>b</w:t>
      </w:r>
      <w:r>
        <w:rPr>
          <w:rFonts w:ascii="Swis721 Blk BT" w:hAnsi="Swis721 Blk BT"/>
          <w:i/>
          <w:position w:val="2"/>
          <w:sz w:val="18"/>
          <w:vertAlign w:val="superscript"/>
        </w:rPr>
        <w:t>j</w:t>
      </w:r>
      <w:proofErr w:type="spellEnd"/>
    </w:p>
    <w:p w14:paraId="1D1A0FBF" w14:textId="77777777" w:rsidR="00AF434A" w:rsidRDefault="00000000">
      <w:pPr>
        <w:spacing w:line="183" w:lineRule="exact"/>
        <w:ind w:left="103"/>
        <w:rPr>
          <w:sz w:val="18"/>
        </w:rPr>
      </w:pPr>
      <w:r>
        <w:rPr>
          <w:sz w:val="18"/>
        </w:rPr>
        <w:t xml:space="preserve">Type </w:t>
      </w:r>
      <w:proofErr w:type="spellStart"/>
      <w:r>
        <w:rPr>
          <w:sz w:val="18"/>
        </w:rPr>
        <w:t>Equility</w:t>
      </w:r>
      <w:proofErr w:type="spellEnd"/>
      <w:r>
        <w:rPr>
          <w:sz w:val="18"/>
        </w:rPr>
        <w:t>:</w:t>
      </w:r>
    </w:p>
    <w:p w14:paraId="0BDAC63E" w14:textId="77777777" w:rsidR="00AF434A" w:rsidRDefault="00000000">
      <w:pPr>
        <w:tabs>
          <w:tab w:val="left" w:pos="913"/>
        </w:tabs>
        <w:spacing w:before="17" w:line="246" w:lineRule="exact"/>
        <w:jc w:val="right"/>
        <w:rPr>
          <w:rFonts w:ascii="Lucida Sans Unicode"/>
          <w:sz w:val="18"/>
        </w:rPr>
      </w:pPr>
      <w:r>
        <w:pict w14:anchorId="3C021BB6">
          <v:line id="_x0000_s1279" style="position:absolute;left:0;text-align:left;z-index:4936;mso-position-horizontal-relative:page" from="341.9pt,-1.35pt" to="531.1pt,-1.35pt" strokeweight=".38pt">
            <w10:wrap anchorx="page"/>
          </v:line>
        </w:pict>
      </w:r>
      <w:r>
        <w:rPr>
          <w:w w:val="130"/>
          <w:sz w:val="18"/>
        </w:rPr>
        <w:t>int</w:t>
      </w:r>
      <w:r>
        <w:rPr>
          <w:w w:val="130"/>
          <w:sz w:val="18"/>
        </w:rPr>
        <w:tab/>
      </w:r>
      <w:r>
        <w:rPr>
          <w:rFonts w:ascii="Lucida Sans Unicode"/>
          <w:spacing w:val="-1"/>
          <w:sz w:val="18"/>
        </w:rPr>
        <w:t>=</w:t>
      </w:r>
    </w:p>
    <w:p w14:paraId="62F3E04F" w14:textId="77777777" w:rsidR="00AF434A" w:rsidRDefault="00000000">
      <w:pPr>
        <w:pStyle w:val="BodyText"/>
        <w:rPr>
          <w:rFonts w:ascii="Lucida Sans Unicode"/>
          <w:sz w:val="12"/>
        </w:rPr>
      </w:pPr>
      <w:r>
        <w:br w:type="column"/>
      </w:r>
    </w:p>
    <w:p w14:paraId="40F121D9" w14:textId="77777777" w:rsidR="00AF434A" w:rsidRDefault="00AF434A">
      <w:pPr>
        <w:pStyle w:val="BodyText"/>
        <w:rPr>
          <w:rFonts w:ascii="Lucida Sans Unicode"/>
          <w:sz w:val="12"/>
        </w:rPr>
      </w:pPr>
    </w:p>
    <w:p w14:paraId="7DAC51ED" w14:textId="77777777" w:rsidR="00AF434A" w:rsidRDefault="00AF434A">
      <w:pPr>
        <w:pStyle w:val="BodyText"/>
        <w:spacing w:before="8"/>
        <w:rPr>
          <w:rFonts w:ascii="Lucida Sans Unicode"/>
          <w:sz w:val="10"/>
        </w:rPr>
      </w:pPr>
    </w:p>
    <w:p w14:paraId="56CFF7F8" w14:textId="77777777" w:rsidR="00AF434A" w:rsidRDefault="00000000">
      <w:pPr>
        <w:ind w:left="-40"/>
        <w:rPr>
          <w:rFonts w:ascii="Bookman Old Style" w:hAnsi="Bookman Old Style"/>
          <w:sz w:val="12"/>
        </w:rPr>
      </w:pPr>
      <w:r>
        <w:rPr>
          <w:rFonts w:ascii="Bookman Old Style" w:hAnsi="Bookman Old Style"/>
          <w:w w:val="116"/>
          <w:sz w:val="12"/>
        </w:rPr>
        <w:t>Θ</w:t>
      </w:r>
    </w:p>
    <w:p w14:paraId="0368BD23" w14:textId="77777777" w:rsidR="00AF434A" w:rsidRDefault="00000000">
      <w:pPr>
        <w:pStyle w:val="BodyText"/>
        <w:rPr>
          <w:rFonts w:ascii="Bookman Old Style"/>
          <w:sz w:val="18"/>
        </w:rPr>
      </w:pPr>
      <w:r>
        <w:br w:type="column"/>
      </w:r>
    </w:p>
    <w:p w14:paraId="642CAB99" w14:textId="77777777" w:rsidR="00AF434A" w:rsidRDefault="00AF434A">
      <w:pPr>
        <w:pStyle w:val="BodyText"/>
        <w:spacing w:before="10"/>
        <w:rPr>
          <w:rFonts w:ascii="Bookman Old Style"/>
        </w:rPr>
      </w:pPr>
    </w:p>
    <w:p w14:paraId="20BFFC27" w14:textId="77777777" w:rsidR="00AF434A" w:rsidRDefault="00000000">
      <w:pPr>
        <w:ind w:left="32"/>
        <w:rPr>
          <w:sz w:val="18"/>
        </w:rPr>
      </w:pPr>
      <w:r>
        <w:rPr>
          <w:w w:val="150"/>
          <w:sz w:val="18"/>
        </w:rPr>
        <w:t>int</w:t>
      </w:r>
    </w:p>
    <w:p w14:paraId="00392968" w14:textId="77777777" w:rsidR="00AF434A" w:rsidRDefault="00000000">
      <w:pPr>
        <w:spacing w:before="61"/>
        <w:ind w:left="103"/>
        <w:rPr>
          <w:rFonts w:ascii="Bookman Old Style" w:hAnsi="Bookman Old Style"/>
          <w:sz w:val="12"/>
        </w:rPr>
      </w:pPr>
      <w:r>
        <w:br w:type="column"/>
      </w:r>
      <w:proofErr w:type="spellStart"/>
      <w:r>
        <w:rPr>
          <w:w w:val="115"/>
          <w:position w:val="2"/>
          <w:sz w:val="18"/>
        </w:rPr>
        <w:t>ptr</w:t>
      </w:r>
      <w:proofErr w:type="spellEnd"/>
      <w:r>
        <w:rPr>
          <w:rFonts w:ascii="Arial" w:hAnsi="Arial"/>
          <w:i/>
          <w:w w:val="115"/>
          <w:position w:val="11"/>
          <w:sz w:val="12"/>
        </w:rPr>
        <w:t>ξ</w:t>
      </w:r>
      <w:r>
        <w:rPr>
          <w:rFonts w:ascii="Trebuchet MS" w:hAnsi="Trebuchet MS"/>
          <w:i/>
          <w:w w:val="115"/>
          <w:position w:val="16"/>
          <w:sz w:val="10"/>
        </w:rPr>
        <w:t xml:space="preserve">t </w:t>
      </w:r>
      <w:r>
        <w:rPr>
          <w:i/>
          <w:w w:val="115"/>
          <w:position w:val="2"/>
          <w:sz w:val="18"/>
        </w:rPr>
        <w:t>ω</w:t>
      </w:r>
      <w:r>
        <w:rPr>
          <w:rFonts w:ascii="Swis721 Blk BT" w:hAnsi="Swis721 Blk BT"/>
          <w:i/>
          <w:w w:val="115"/>
          <w:position w:val="11"/>
          <w:sz w:val="12"/>
        </w:rPr>
        <w:t xml:space="preserve">j </w:t>
      </w:r>
      <w:r>
        <w:rPr>
          <w:rFonts w:ascii="Lucida Sans Unicode" w:hAnsi="Lucida Sans Unicode"/>
          <w:w w:val="115"/>
          <w:position w:val="2"/>
          <w:sz w:val="18"/>
        </w:rPr>
        <w:t>±</w:t>
      </w:r>
      <w:r>
        <w:rPr>
          <w:rFonts w:ascii="Bookman Old Style" w:hAnsi="Bookman Old Style"/>
          <w:w w:val="115"/>
          <w:sz w:val="12"/>
        </w:rPr>
        <w:t>Θ</w:t>
      </w:r>
    </w:p>
    <w:p w14:paraId="2BF627F7" w14:textId="77777777" w:rsidR="00AF434A" w:rsidRDefault="00000000">
      <w:pPr>
        <w:tabs>
          <w:tab w:val="left" w:pos="929"/>
        </w:tabs>
        <w:spacing w:before="93"/>
        <w:ind w:left="21"/>
        <w:rPr>
          <w:rFonts w:ascii="Arial" w:hAnsi="Arial"/>
          <w:i/>
          <w:sz w:val="12"/>
        </w:rPr>
      </w:pPr>
      <w:r>
        <w:br w:type="column"/>
      </w:r>
      <w:proofErr w:type="spellStart"/>
      <w:r>
        <w:rPr>
          <w:w w:val="120"/>
          <w:position w:val="2"/>
          <w:sz w:val="18"/>
        </w:rPr>
        <w:t>ptr</w:t>
      </w:r>
      <w:proofErr w:type="spellEnd"/>
      <w:r>
        <w:rPr>
          <w:rFonts w:ascii="Arial" w:hAnsi="Arial"/>
          <w:i/>
          <w:w w:val="120"/>
          <w:position w:val="11"/>
          <w:sz w:val="12"/>
        </w:rPr>
        <w:t xml:space="preserve">ξ </w:t>
      </w:r>
      <w:r>
        <w:rPr>
          <w:rFonts w:ascii="Arial" w:hAnsi="Arial"/>
          <w:i/>
          <w:spacing w:val="5"/>
          <w:w w:val="120"/>
          <w:position w:val="11"/>
          <w:sz w:val="12"/>
        </w:rPr>
        <w:t xml:space="preserve"> </w:t>
      </w:r>
      <w:r>
        <w:rPr>
          <w:i/>
          <w:w w:val="105"/>
          <w:position w:val="2"/>
          <w:sz w:val="18"/>
        </w:rPr>
        <w:t>ω</w:t>
      </w:r>
      <w:r>
        <w:rPr>
          <w:i/>
          <w:w w:val="105"/>
          <w:position w:val="2"/>
          <w:sz w:val="18"/>
        </w:rPr>
        <w:tab/>
      </w:r>
      <w:r>
        <w:rPr>
          <w:rFonts w:ascii="Lucida Sans Unicode" w:hAnsi="Lucida Sans Unicode"/>
          <w:w w:val="105"/>
          <w:position w:val="2"/>
          <w:sz w:val="18"/>
        </w:rPr>
        <w:t>Θ;</w:t>
      </w:r>
      <w:r>
        <w:rPr>
          <w:rFonts w:ascii="Lucida Sans Unicode" w:hAnsi="Lucida Sans Unicode"/>
          <w:spacing w:val="-38"/>
          <w:w w:val="105"/>
          <w:position w:val="2"/>
          <w:sz w:val="18"/>
        </w:rPr>
        <w:t xml:space="preserve"> </w:t>
      </w:r>
      <w:r>
        <w:rPr>
          <w:rFonts w:ascii="Monotype Corsiva" w:hAnsi="Monotype Corsiva"/>
          <w:i/>
          <w:w w:val="105"/>
          <w:position w:val="2"/>
          <w:sz w:val="18"/>
        </w:rPr>
        <w:t>H</w:t>
      </w:r>
      <w:r>
        <w:rPr>
          <w:rFonts w:ascii="Monotype Corsiva" w:hAnsi="Monotype Corsiva"/>
          <w:i/>
          <w:spacing w:val="-16"/>
          <w:w w:val="105"/>
          <w:position w:val="2"/>
          <w:sz w:val="18"/>
        </w:rPr>
        <w:t xml:space="preserve"> </w:t>
      </w:r>
      <w:r>
        <w:rPr>
          <w:rFonts w:ascii="Lucida Sans Unicode" w:hAnsi="Lucida Sans Unicode"/>
          <w:w w:val="105"/>
          <w:position w:val="2"/>
          <w:sz w:val="18"/>
        </w:rPr>
        <w:t>;</w:t>
      </w:r>
      <w:r>
        <w:rPr>
          <w:rFonts w:ascii="Lucida Sans Unicode" w:hAnsi="Lucida Sans Unicode"/>
          <w:spacing w:val="-38"/>
          <w:w w:val="105"/>
          <w:position w:val="2"/>
          <w:sz w:val="18"/>
        </w:rPr>
        <w:t xml:space="preserve"> </w:t>
      </w:r>
      <w:r>
        <w:rPr>
          <w:i/>
          <w:w w:val="120"/>
          <w:position w:val="2"/>
          <w:sz w:val="18"/>
        </w:rPr>
        <w:t>σ</w:t>
      </w:r>
      <w:r>
        <w:rPr>
          <w:i/>
          <w:spacing w:val="-12"/>
          <w:w w:val="120"/>
          <w:position w:val="2"/>
          <w:sz w:val="18"/>
        </w:rPr>
        <w:t xml:space="preserve"> </w:t>
      </w:r>
      <w:r>
        <w:rPr>
          <w:rFonts w:ascii="Lucida Sans Unicode" w:hAnsi="Lucida Sans Unicode"/>
          <w:w w:val="120"/>
          <w:position w:val="2"/>
          <w:sz w:val="18"/>
        </w:rPr>
        <w:t>€</w:t>
      </w:r>
      <w:r>
        <w:rPr>
          <w:rFonts w:ascii="Arial" w:hAnsi="Arial"/>
          <w:i/>
          <w:w w:val="120"/>
          <w:sz w:val="12"/>
        </w:rPr>
        <w:t>m</w:t>
      </w:r>
    </w:p>
    <w:p w14:paraId="1D67F684" w14:textId="77777777" w:rsidR="00AF434A" w:rsidRDefault="00000000">
      <w:pPr>
        <w:spacing w:before="6"/>
        <w:ind w:left="17"/>
        <w:rPr>
          <w:i/>
          <w:sz w:val="18"/>
        </w:rPr>
      </w:pPr>
      <w:r>
        <w:pict w14:anchorId="37EDF5DA">
          <v:shape id="_x0000_s1278" type="#_x0000_t202" style="position:absolute;left:0;text-align:left;margin-left:466.85pt;margin-top:1.4pt;width:3.45pt;height:6pt;z-index:-53824;mso-position-horizontal-relative:page" filled="f" stroked="f">
            <v:textbox inset="0,0,0,0">
              <w:txbxContent>
                <w:p w14:paraId="03D508AC" w14:textId="77777777" w:rsidR="00AF434A" w:rsidRDefault="00000000">
                  <w:pPr>
                    <w:spacing w:line="115" w:lineRule="exact"/>
                    <w:rPr>
                      <w:rFonts w:ascii="Arial" w:hAnsi="Arial"/>
                      <w:i/>
                      <w:sz w:val="12"/>
                    </w:rPr>
                  </w:pPr>
                  <w:r>
                    <w:rPr>
                      <w:rFonts w:ascii="Arial" w:hAnsi="Arial"/>
                      <w:i/>
                      <w:w w:val="127"/>
                      <w:sz w:val="12"/>
                    </w:rPr>
                    <w:t>ξ</w:t>
                  </w:r>
                </w:p>
              </w:txbxContent>
            </v:textbox>
            <w10:wrap anchorx="page"/>
          </v:shape>
        </w:pict>
      </w:r>
      <w:r>
        <w:rPr>
          <w:rFonts w:ascii="Lucida Sans Unicode" w:hAnsi="Lucida Sans Unicode"/>
          <w:w w:val="105"/>
          <w:position w:val="2"/>
          <w:sz w:val="18"/>
        </w:rPr>
        <w:t xml:space="preserve">Θ; </w:t>
      </w:r>
      <w:r>
        <w:rPr>
          <w:rFonts w:ascii="Monotype Corsiva" w:hAnsi="Monotype Corsiva"/>
          <w:i/>
          <w:w w:val="105"/>
          <w:position w:val="2"/>
          <w:sz w:val="18"/>
        </w:rPr>
        <w:t xml:space="preserve">H </w:t>
      </w:r>
      <w:r>
        <w:rPr>
          <w:rFonts w:ascii="Lucida Sans Unicode" w:hAnsi="Lucida Sans Unicode"/>
          <w:w w:val="105"/>
          <w:position w:val="2"/>
          <w:sz w:val="18"/>
        </w:rPr>
        <w:t xml:space="preserve">; </w:t>
      </w:r>
      <w:r>
        <w:rPr>
          <w:i/>
          <w:w w:val="105"/>
          <w:position w:val="2"/>
          <w:sz w:val="18"/>
        </w:rPr>
        <w:t xml:space="preserve">σ </w:t>
      </w:r>
      <w:r>
        <w:rPr>
          <w:rFonts w:ascii="Lucida Sans Unicode" w:hAnsi="Lucida Sans Unicode"/>
          <w:w w:val="105"/>
          <w:position w:val="2"/>
          <w:sz w:val="18"/>
        </w:rPr>
        <w:t>€</w:t>
      </w:r>
      <w:r>
        <w:rPr>
          <w:rFonts w:ascii="Arial" w:hAnsi="Arial"/>
          <w:i/>
          <w:w w:val="105"/>
          <w:sz w:val="12"/>
        </w:rPr>
        <w:t xml:space="preserve">m  </w:t>
      </w:r>
      <w:r>
        <w:rPr>
          <w:i/>
          <w:w w:val="105"/>
          <w:position w:val="2"/>
          <w:sz w:val="18"/>
        </w:rPr>
        <w:t xml:space="preserve">n </w:t>
      </w:r>
      <w:r>
        <w:rPr>
          <w:rFonts w:ascii="Lucida Sans Unicode" w:hAnsi="Lucida Sans Unicode"/>
          <w:w w:val="105"/>
          <w:position w:val="2"/>
          <w:sz w:val="18"/>
        </w:rPr>
        <w:t xml:space="preserve">: </w:t>
      </w:r>
      <w:proofErr w:type="spellStart"/>
      <w:r>
        <w:rPr>
          <w:w w:val="125"/>
          <w:position w:val="2"/>
          <w:sz w:val="18"/>
        </w:rPr>
        <w:t>ptr</w:t>
      </w:r>
      <w:proofErr w:type="spellEnd"/>
      <w:r>
        <w:rPr>
          <w:spacing w:val="42"/>
          <w:w w:val="125"/>
          <w:position w:val="2"/>
          <w:sz w:val="18"/>
        </w:rPr>
        <w:t xml:space="preserve"> </w:t>
      </w:r>
      <w:r>
        <w:rPr>
          <w:i/>
          <w:w w:val="105"/>
          <w:position w:val="2"/>
          <w:sz w:val="18"/>
        </w:rPr>
        <w:t>ω</w:t>
      </w:r>
    </w:p>
    <w:p w14:paraId="3868E844" w14:textId="77777777" w:rsidR="00AF434A" w:rsidRDefault="00000000">
      <w:pPr>
        <w:spacing w:before="62"/>
        <w:ind w:left="21"/>
        <w:rPr>
          <w:rFonts w:ascii="Swis721 Blk BT" w:hAnsi="Swis721 Blk BT"/>
          <w:i/>
          <w:sz w:val="18"/>
        </w:rPr>
      </w:pPr>
      <w:r>
        <w:br w:type="column"/>
      </w:r>
      <w:r>
        <w:rPr>
          <w:i/>
          <w:w w:val="115"/>
          <w:sz w:val="18"/>
        </w:rPr>
        <w:t xml:space="preserve">n </w:t>
      </w:r>
      <w:r>
        <w:rPr>
          <w:rFonts w:ascii="Lucida Sans Unicode" w:hAnsi="Lucida Sans Unicode"/>
          <w:w w:val="115"/>
          <w:sz w:val="18"/>
        </w:rPr>
        <w:t xml:space="preserve">: </w:t>
      </w:r>
      <w:proofErr w:type="spellStart"/>
      <w:r>
        <w:rPr>
          <w:w w:val="115"/>
          <w:sz w:val="18"/>
        </w:rPr>
        <w:t>ptr</w:t>
      </w:r>
      <w:r>
        <w:rPr>
          <w:rFonts w:ascii="Arial" w:hAnsi="Arial"/>
          <w:i/>
          <w:w w:val="115"/>
          <w:sz w:val="18"/>
          <w:vertAlign w:val="superscript"/>
        </w:rPr>
        <w:t>ξ</w:t>
      </w:r>
      <w:proofErr w:type="spellEnd"/>
      <w:r>
        <w:rPr>
          <w:rFonts w:ascii="Trebuchet MS" w:hAnsi="Trebuchet MS"/>
          <w:i/>
          <w:w w:val="115"/>
          <w:position w:val="14"/>
          <w:sz w:val="10"/>
        </w:rPr>
        <w:t xml:space="preserve">t </w:t>
      </w:r>
      <w:proofErr w:type="spellStart"/>
      <w:r>
        <w:rPr>
          <w:i/>
          <w:w w:val="115"/>
          <w:sz w:val="18"/>
        </w:rPr>
        <w:t>ω</w:t>
      </w:r>
      <w:r>
        <w:rPr>
          <w:rFonts w:ascii="Swis721 Blk BT" w:hAnsi="Swis721 Blk BT"/>
          <w:i/>
          <w:w w:val="115"/>
          <w:sz w:val="18"/>
          <w:vertAlign w:val="superscript"/>
        </w:rPr>
        <w:t>j</w:t>
      </w:r>
      <w:proofErr w:type="spellEnd"/>
    </w:p>
    <w:p w14:paraId="2BA34907" w14:textId="77777777" w:rsidR="00AF434A" w:rsidRDefault="00AF434A">
      <w:pPr>
        <w:rPr>
          <w:rFonts w:ascii="Swis721 Blk BT" w:hAnsi="Swis721 Blk BT"/>
          <w:sz w:val="18"/>
        </w:rPr>
        <w:sectPr w:rsidR="00AF434A">
          <w:type w:val="continuous"/>
          <w:pgSz w:w="12240" w:h="15840"/>
          <w:pgMar w:top="1500" w:right="860" w:bottom="280" w:left="860" w:header="720" w:footer="720" w:gutter="0"/>
          <w:cols w:num="6" w:space="720" w:equalWidth="0">
            <w:col w:w="3589" w:space="40"/>
            <w:col w:w="72" w:space="39"/>
            <w:col w:w="356" w:space="1778"/>
            <w:col w:w="1066" w:space="40"/>
            <w:col w:w="1801" w:space="39"/>
            <w:col w:w="1700"/>
          </w:cols>
        </w:sectPr>
      </w:pPr>
    </w:p>
    <w:p w14:paraId="32356098" w14:textId="77777777" w:rsidR="00AF434A" w:rsidRDefault="00000000">
      <w:pPr>
        <w:tabs>
          <w:tab w:val="left" w:pos="3444"/>
        </w:tabs>
        <w:spacing w:line="213" w:lineRule="exact"/>
        <w:ind w:left="1557"/>
        <w:rPr>
          <w:rFonts w:ascii="Swis721 Blk BT" w:hAnsi="Swis721 Blk BT"/>
          <w:i/>
          <w:sz w:val="18"/>
        </w:rPr>
      </w:pPr>
      <w:r>
        <w:rPr>
          <w:i/>
          <w:w w:val="110"/>
          <w:position w:val="2"/>
          <w:sz w:val="18"/>
        </w:rPr>
        <w:t xml:space="preserve">ω </w:t>
      </w:r>
      <w:r>
        <w:rPr>
          <w:rFonts w:ascii="Lucida Sans Unicode" w:hAnsi="Lucida Sans Unicode"/>
          <w:w w:val="120"/>
          <w:position w:val="2"/>
          <w:sz w:val="18"/>
        </w:rPr>
        <w:t>=</w:t>
      </w:r>
      <w:r>
        <w:rPr>
          <w:rFonts w:ascii="Bookman Old Style" w:hAnsi="Bookman Old Style"/>
          <w:w w:val="120"/>
          <w:sz w:val="12"/>
        </w:rPr>
        <w:t xml:space="preserve">Θ </w:t>
      </w:r>
      <w:proofErr w:type="spellStart"/>
      <w:r>
        <w:rPr>
          <w:i/>
          <w:spacing w:val="3"/>
          <w:w w:val="110"/>
          <w:position w:val="2"/>
          <w:sz w:val="18"/>
        </w:rPr>
        <w:t>ω</w:t>
      </w:r>
      <w:r>
        <w:rPr>
          <w:rFonts w:ascii="Swis721 Blk BT" w:hAnsi="Swis721 Blk BT"/>
          <w:i/>
          <w:spacing w:val="3"/>
          <w:w w:val="110"/>
          <w:position w:val="2"/>
          <w:sz w:val="18"/>
          <w:vertAlign w:val="superscript"/>
        </w:rPr>
        <w:t>j</w:t>
      </w:r>
      <w:proofErr w:type="spellEnd"/>
      <w:r>
        <w:rPr>
          <w:rFonts w:ascii="Swis721 Blk BT" w:hAnsi="Swis721 Blk BT"/>
          <w:i/>
          <w:spacing w:val="3"/>
          <w:w w:val="110"/>
          <w:position w:val="2"/>
          <w:sz w:val="18"/>
        </w:rPr>
        <w:t xml:space="preserve"> </w:t>
      </w:r>
      <w:r>
        <w:rPr>
          <w:rFonts w:ascii="Lucida Sans Unicode" w:hAnsi="Lucida Sans Unicode"/>
          <w:w w:val="120"/>
          <w:position w:val="2"/>
          <w:sz w:val="18"/>
        </w:rPr>
        <w:t>⇒</w:t>
      </w:r>
      <w:r>
        <w:rPr>
          <w:rFonts w:ascii="Lucida Sans Unicode" w:hAnsi="Lucida Sans Unicode"/>
          <w:spacing w:val="-22"/>
          <w:w w:val="120"/>
          <w:position w:val="2"/>
          <w:sz w:val="18"/>
        </w:rPr>
        <w:t xml:space="preserve"> </w:t>
      </w:r>
      <w:proofErr w:type="spellStart"/>
      <w:r>
        <w:rPr>
          <w:w w:val="120"/>
          <w:position w:val="2"/>
          <w:sz w:val="18"/>
        </w:rPr>
        <w:t>ptr</w:t>
      </w:r>
      <w:r>
        <w:rPr>
          <w:rFonts w:ascii="Arial" w:hAnsi="Arial"/>
          <w:i/>
          <w:w w:val="120"/>
          <w:position w:val="2"/>
          <w:sz w:val="18"/>
          <w:vertAlign w:val="superscript"/>
        </w:rPr>
        <w:t>ξ</w:t>
      </w:r>
      <w:proofErr w:type="spellEnd"/>
      <w:r>
        <w:rPr>
          <w:rFonts w:ascii="Arial" w:hAnsi="Arial"/>
          <w:i/>
          <w:spacing w:val="3"/>
          <w:w w:val="120"/>
          <w:position w:val="2"/>
          <w:sz w:val="18"/>
        </w:rPr>
        <w:t xml:space="preserve"> </w:t>
      </w:r>
      <w:r>
        <w:rPr>
          <w:i/>
          <w:w w:val="110"/>
          <w:position w:val="2"/>
          <w:sz w:val="18"/>
        </w:rPr>
        <w:t>ω</w:t>
      </w:r>
      <w:r>
        <w:rPr>
          <w:i/>
          <w:w w:val="110"/>
          <w:position w:val="2"/>
          <w:sz w:val="18"/>
        </w:rPr>
        <w:tab/>
      </w:r>
      <w:r>
        <w:rPr>
          <w:rFonts w:ascii="Lucida Sans Unicode" w:hAnsi="Lucida Sans Unicode"/>
          <w:w w:val="120"/>
          <w:position w:val="2"/>
          <w:sz w:val="18"/>
        </w:rPr>
        <w:t>=</w:t>
      </w:r>
      <w:r>
        <w:rPr>
          <w:rFonts w:ascii="Bookman Old Style" w:hAnsi="Bookman Old Style"/>
          <w:w w:val="120"/>
          <w:sz w:val="12"/>
        </w:rPr>
        <w:t xml:space="preserve">Θ  </w:t>
      </w:r>
      <w:proofErr w:type="spellStart"/>
      <w:r>
        <w:rPr>
          <w:w w:val="120"/>
          <w:position w:val="2"/>
          <w:sz w:val="18"/>
        </w:rPr>
        <w:t>ptr</w:t>
      </w:r>
      <w:r>
        <w:rPr>
          <w:rFonts w:ascii="Arial" w:hAnsi="Arial"/>
          <w:i/>
          <w:w w:val="120"/>
          <w:position w:val="2"/>
          <w:sz w:val="18"/>
          <w:vertAlign w:val="superscript"/>
        </w:rPr>
        <w:t>ξ</w:t>
      </w:r>
      <w:proofErr w:type="spellEnd"/>
      <w:r>
        <w:rPr>
          <w:rFonts w:ascii="Arial" w:hAnsi="Arial"/>
          <w:i/>
          <w:spacing w:val="-14"/>
          <w:w w:val="120"/>
          <w:position w:val="2"/>
          <w:sz w:val="18"/>
        </w:rPr>
        <w:t xml:space="preserve"> </w:t>
      </w:r>
      <w:proofErr w:type="spellStart"/>
      <w:r>
        <w:rPr>
          <w:i/>
          <w:spacing w:val="3"/>
          <w:w w:val="110"/>
          <w:position w:val="2"/>
          <w:sz w:val="18"/>
        </w:rPr>
        <w:t>ω</w:t>
      </w:r>
      <w:r>
        <w:rPr>
          <w:rFonts w:ascii="Swis721 Blk BT" w:hAnsi="Swis721 Blk BT"/>
          <w:i/>
          <w:spacing w:val="3"/>
          <w:w w:val="110"/>
          <w:position w:val="2"/>
          <w:sz w:val="18"/>
          <w:vertAlign w:val="superscript"/>
        </w:rPr>
        <w:t>j</w:t>
      </w:r>
      <w:proofErr w:type="spellEnd"/>
    </w:p>
    <w:p w14:paraId="44C772E5" w14:textId="77777777" w:rsidR="00AF434A" w:rsidRDefault="00000000">
      <w:pPr>
        <w:tabs>
          <w:tab w:val="left" w:pos="3444"/>
          <w:tab w:val="left" w:pos="6720"/>
        </w:tabs>
        <w:spacing w:line="179" w:lineRule="exact"/>
        <w:ind w:left="744"/>
        <w:rPr>
          <w:sz w:val="12"/>
        </w:rPr>
      </w:pPr>
      <w:r>
        <w:pict w14:anchorId="3EFD72C7">
          <v:line id="_x0000_s1277" style="position:absolute;left:0;text-align:left;z-index:-54184;mso-position-horizontal-relative:page" from="473.9pt,25.15pt" to="478.95pt,25.15pt" strokeweight=".38pt">
            <w10:wrap anchorx="page"/>
          </v:line>
        </w:pict>
      </w:r>
      <w:r>
        <w:rPr>
          <w:i/>
          <w:w w:val="110"/>
          <w:position w:val="2"/>
          <w:sz w:val="18"/>
        </w:rPr>
        <w:t xml:space="preserve">β </w:t>
      </w:r>
      <w:r>
        <w:rPr>
          <w:rFonts w:ascii="Lucida Sans Unicode" w:hAnsi="Lucida Sans Unicode"/>
          <w:w w:val="110"/>
          <w:position w:val="2"/>
          <w:sz w:val="18"/>
        </w:rPr>
        <w:t>=</w:t>
      </w:r>
      <w:r>
        <w:rPr>
          <w:rFonts w:ascii="Bookman Old Style" w:hAnsi="Bookman Old Style"/>
          <w:w w:val="110"/>
          <w:sz w:val="12"/>
        </w:rPr>
        <w:t xml:space="preserve">Θ </w:t>
      </w:r>
      <w:r>
        <w:rPr>
          <w:i/>
          <w:spacing w:val="4"/>
          <w:w w:val="110"/>
          <w:position w:val="2"/>
          <w:sz w:val="18"/>
        </w:rPr>
        <w:t>β</w:t>
      </w:r>
      <w:r>
        <w:rPr>
          <w:rFonts w:ascii="Swis721 Blk BT" w:hAnsi="Swis721 Blk BT"/>
          <w:i/>
          <w:spacing w:val="4"/>
          <w:w w:val="110"/>
          <w:position w:val="2"/>
          <w:sz w:val="18"/>
          <w:vertAlign w:val="superscript"/>
        </w:rPr>
        <w:t>j</w:t>
      </w:r>
      <w:r>
        <w:rPr>
          <w:rFonts w:ascii="Swis721 Blk BT" w:hAnsi="Swis721 Blk BT"/>
          <w:i/>
          <w:spacing w:val="4"/>
          <w:w w:val="110"/>
          <w:position w:val="2"/>
          <w:sz w:val="18"/>
        </w:rPr>
        <w:t xml:space="preserve"> </w:t>
      </w:r>
      <w:r>
        <w:rPr>
          <w:rFonts w:ascii="Lucida Sans Unicode" w:hAnsi="Lucida Sans Unicode"/>
          <w:w w:val="110"/>
          <w:position w:val="2"/>
          <w:sz w:val="18"/>
        </w:rPr>
        <w:t xml:space="preserve">∧ </w:t>
      </w:r>
      <w:r>
        <w:rPr>
          <w:i/>
          <w:w w:val="110"/>
          <w:position w:val="2"/>
          <w:sz w:val="18"/>
          <w:u w:val="single"/>
        </w:rPr>
        <w:t>τ</w:t>
      </w:r>
      <w:r>
        <w:rPr>
          <w:i/>
          <w:w w:val="110"/>
          <w:position w:val="2"/>
          <w:sz w:val="18"/>
        </w:rPr>
        <w:t xml:space="preserve"> </w:t>
      </w:r>
      <w:r>
        <w:rPr>
          <w:rFonts w:ascii="Lucida Sans Unicode" w:hAnsi="Lucida Sans Unicode"/>
          <w:w w:val="110"/>
          <w:position w:val="2"/>
          <w:sz w:val="18"/>
        </w:rPr>
        <w:t>=</w:t>
      </w:r>
      <w:r>
        <w:rPr>
          <w:rFonts w:ascii="Bookman Old Style" w:hAnsi="Bookman Old Style"/>
          <w:w w:val="110"/>
          <w:sz w:val="12"/>
        </w:rPr>
        <w:t xml:space="preserve">Θ </w:t>
      </w:r>
      <w:r>
        <w:rPr>
          <w:i/>
          <w:w w:val="110"/>
          <w:position w:val="2"/>
          <w:sz w:val="18"/>
        </w:rPr>
        <w:t xml:space="preserve">τ </w:t>
      </w:r>
      <w:r>
        <w:rPr>
          <w:rFonts w:ascii="Swis721 Blk BT" w:hAnsi="Swis721 Blk BT"/>
          <w:i/>
          <w:w w:val="110"/>
          <w:position w:val="2"/>
          <w:sz w:val="18"/>
          <w:vertAlign w:val="superscript"/>
        </w:rPr>
        <w:t>j</w:t>
      </w:r>
      <w:r>
        <w:rPr>
          <w:rFonts w:ascii="Swis721 Blk BT" w:hAnsi="Swis721 Blk BT"/>
          <w:i/>
          <w:w w:val="110"/>
          <w:position w:val="2"/>
          <w:sz w:val="18"/>
        </w:rPr>
        <w:t xml:space="preserve"> </w:t>
      </w:r>
      <w:r>
        <w:rPr>
          <w:rFonts w:ascii="Lucida Sans Unicode" w:hAnsi="Lucida Sans Unicode"/>
          <w:w w:val="110"/>
          <w:position w:val="2"/>
          <w:sz w:val="18"/>
        </w:rPr>
        <w:t>⇒ [</w:t>
      </w:r>
      <w:r>
        <w:rPr>
          <w:i/>
          <w:w w:val="110"/>
          <w:position w:val="2"/>
          <w:sz w:val="18"/>
        </w:rPr>
        <w:t>β</w:t>
      </w:r>
      <w:r>
        <w:rPr>
          <w:i/>
          <w:spacing w:val="16"/>
          <w:w w:val="110"/>
          <w:position w:val="2"/>
          <w:sz w:val="18"/>
        </w:rPr>
        <w:t xml:space="preserve"> </w:t>
      </w:r>
      <w:r>
        <w:rPr>
          <w:i/>
          <w:w w:val="110"/>
          <w:position w:val="2"/>
          <w:sz w:val="18"/>
        </w:rPr>
        <w:t>τ</w:t>
      </w:r>
      <w:r>
        <w:rPr>
          <w:i/>
          <w:spacing w:val="-30"/>
          <w:w w:val="110"/>
          <w:position w:val="2"/>
          <w:sz w:val="18"/>
        </w:rPr>
        <w:t xml:space="preserve"> </w:t>
      </w:r>
      <w:r>
        <w:rPr>
          <w:rFonts w:ascii="Lucida Sans Unicode" w:hAnsi="Lucida Sans Unicode"/>
          <w:w w:val="110"/>
          <w:position w:val="2"/>
          <w:sz w:val="18"/>
        </w:rPr>
        <w:t>]</w:t>
      </w:r>
      <w:r>
        <w:rPr>
          <w:rFonts w:ascii="Arial" w:hAnsi="Arial"/>
          <w:i/>
          <w:w w:val="110"/>
          <w:sz w:val="12"/>
        </w:rPr>
        <w:t>κ</w:t>
      </w:r>
      <w:r>
        <w:rPr>
          <w:rFonts w:ascii="Arial" w:hAnsi="Arial"/>
          <w:i/>
          <w:w w:val="110"/>
          <w:sz w:val="12"/>
        </w:rPr>
        <w:tab/>
      </w:r>
      <w:r>
        <w:rPr>
          <w:rFonts w:ascii="Lucida Sans Unicode" w:hAnsi="Lucida Sans Unicode"/>
          <w:w w:val="110"/>
          <w:position w:val="2"/>
          <w:sz w:val="18"/>
        </w:rPr>
        <w:t>=</w:t>
      </w:r>
      <w:r>
        <w:rPr>
          <w:rFonts w:ascii="Bookman Old Style" w:hAnsi="Bookman Old Style"/>
          <w:w w:val="110"/>
          <w:sz w:val="12"/>
        </w:rPr>
        <w:t xml:space="preserve">Θ  </w:t>
      </w:r>
      <w:r>
        <w:rPr>
          <w:rFonts w:ascii="Lucida Sans Unicode" w:hAnsi="Lucida Sans Unicode"/>
          <w:spacing w:val="3"/>
          <w:w w:val="110"/>
          <w:position w:val="2"/>
          <w:sz w:val="18"/>
        </w:rPr>
        <w:t>[</w:t>
      </w:r>
      <w:r>
        <w:rPr>
          <w:i/>
          <w:spacing w:val="3"/>
          <w:w w:val="110"/>
          <w:position w:val="2"/>
          <w:sz w:val="18"/>
        </w:rPr>
        <w:t>β</w:t>
      </w:r>
      <w:r>
        <w:rPr>
          <w:rFonts w:ascii="Swis721 Blk BT" w:hAnsi="Swis721 Blk BT"/>
          <w:i/>
          <w:spacing w:val="3"/>
          <w:w w:val="110"/>
          <w:position w:val="2"/>
          <w:sz w:val="18"/>
          <w:vertAlign w:val="superscript"/>
        </w:rPr>
        <w:t>j</w:t>
      </w:r>
      <w:r>
        <w:rPr>
          <w:rFonts w:ascii="Swis721 Blk BT" w:hAnsi="Swis721 Blk BT"/>
          <w:i/>
          <w:spacing w:val="3"/>
          <w:w w:val="110"/>
          <w:position w:val="2"/>
          <w:sz w:val="18"/>
        </w:rPr>
        <w:t xml:space="preserve"> </w:t>
      </w:r>
      <w:r>
        <w:rPr>
          <w:i/>
          <w:w w:val="110"/>
          <w:position w:val="2"/>
          <w:sz w:val="18"/>
        </w:rPr>
        <w:t>τ</w:t>
      </w:r>
      <w:r>
        <w:rPr>
          <w:i/>
          <w:spacing w:val="-40"/>
          <w:w w:val="110"/>
          <w:position w:val="2"/>
          <w:sz w:val="18"/>
        </w:rPr>
        <w:t xml:space="preserve"> </w:t>
      </w:r>
      <w:r>
        <w:rPr>
          <w:rFonts w:ascii="Swis721 Blk BT" w:hAnsi="Swis721 Blk BT"/>
          <w:i/>
          <w:spacing w:val="3"/>
          <w:w w:val="110"/>
          <w:position w:val="2"/>
          <w:sz w:val="18"/>
          <w:vertAlign w:val="superscript"/>
        </w:rPr>
        <w:t>j</w:t>
      </w:r>
      <w:r>
        <w:rPr>
          <w:rFonts w:ascii="Lucida Sans Unicode" w:hAnsi="Lucida Sans Unicode"/>
          <w:spacing w:val="3"/>
          <w:w w:val="110"/>
          <w:position w:val="2"/>
          <w:sz w:val="18"/>
        </w:rPr>
        <w:t>]</w:t>
      </w:r>
      <w:r>
        <w:rPr>
          <w:rFonts w:ascii="Arial" w:hAnsi="Arial"/>
          <w:i/>
          <w:spacing w:val="3"/>
          <w:w w:val="110"/>
          <w:sz w:val="12"/>
        </w:rPr>
        <w:t>κ</w:t>
      </w:r>
      <w:r>
        <w:rPr>
          <w:rFonts w:ascii="Arial" w:hAnsi="Arial"/>
          <w:i/>
          <w:spacing w:val="3"/>
          <w:sz w:val="12"/>
        </w:rPr>
        <w:tab/>
      </w:r>
      <w:r>
        <w:rPr>
          <w:spacing w:val="3"/>
          <w:w w:val="99"/>
          <w:sz w:val="12"/>
          <w:u w:val="single"/>
        </w:rPr>
        <w:t xml:space="preserve"> </w:t>
      </w:r>
      <w:r>
        <w:rPr>
          <w:spacing w:val="3"/>
          <w:sz w:val="12"/>
          <w:u w:val="single"/>
        </w:rPr>
        <w:t xml:space="preserve">     </w:t>
      </w:r>
      <w:r>
        <w:rPr>
          <w:sz w:val="12"/>
        </w:rPr>
        <w:t xml:space="preserve"> </w:t>
      </w:r>
      <w:r>
        <w:rPr>
          <w:spacing w:val="7"/>
          <w:sz w:val="12"/>
        </w:rPr>
        <w:t xml:space="preserve"> </w:t>
      </w:r>
      <w:r>
        <w:rPr>
          <w:w w:val="99"/>
          <w:sz w:val="12"/>
          <w:u w:val="single"/>
        </w:rPr>
        <w:t xml:space="preserve"> </w:t>
      </w:r>
      <w:r>
        <w:rPr>
          <w:spacing w:val="6"/>
          <w:sz w:val="12"/>
          <w:u w:val="single"/>
        </w:rPr>
        <w:t xml:space="preserve"> </w:t>
      </w:r>
    </w:p>
    <w:p w14:paraId="328FA691" w14:textId="77777777" w:rsidR="00AF434A" w:rsidRDefault="00AF434A">
      <w:pPr>
        <w:pStyle w:val="BodyText"/>
        <w:spacing w:before="2"/>
        <w:rPr>
          <w:sz w:val="4"/>
        </w:rPr>
      </w:pPr>
    </w:p>
    <w:p w14:paraId="4BF5C751" w14:textId="77777777" w:rsidR="00AF434A" w:rsidRDefault="00000000">
      <w:pPr>
        <w:pStyle w:val="BodyText"/>
        <w:spacing w:line="20" w:lineRule="exact"/>
        <w:ind w:left="4122"/>
        <w:rPr>
          <w:sz w:val="2"/>
        </w:rPr>
      </w:pPr>
      <w:r>
        <w:rPr>
          <w:sz w:val="2"/>
        </w:rPr>
      </w:r>
      <w:r>
        <w:rPr>
          <w:sz w:val="2"/>
        </w:rPr>
        <w:pict w14:anchorId="6FDE210A">
          <v:group id="_x0000_s1275" style="width:7.8pt;height:.4pt;mso-position-horizontal-relative:char;mso-position-vertical-relative:line" coordsize="156,8">
            <v:line id="_x0000_s1276" style="position:absolute" from="0,4" to="155,4" strokeweight=".38pt"/>
            <w10:anchorlock/>
          </v:group>
        </w:pict>
      </w:r>
    </w:p>
    <w:p w14:paraId="2EEC4292" w14:textId="77777777" w:rsidR="00AF434A" w:rsidRDefault="00000000">
      <w:pPr>
        <w:tabs>
          <w:tab w:val="left" w:pos="1368"/>
          <w:tab w:val="left" w:pos="2681"/>
          <w:tab w:val="left" w:pos="3922"/>
        </w:tabs>
        <w:spacing w:line="20" w:lineRule="exact"/>
        <w:ind w:left="620"/>
        <w:rPr>
          <w:sz w:val="2"/>
        </w:rPr>
      </w:pPr>
      <w:r>
        <w:rPr>
          <w:sz w:val="2"/>
        </w:rPr>
      </w:r>
      <w:r>
        <w:rPr>
          <w:sz w:val="2"/>
        </w:rPr>
        <w:pict w14:anchorId="0464254B">
          <v:group id="_x0000_s1273" style="width:5.25pt;height:.4pt;mso-position-horizontal-relative:char;mso-position-vertical-relative:line" coordsize="105,8">
            <v:line id="_x0000_s1274" style="position:absolute" from="0,4" to="104,4" strokeweight=".38pt"/>
            <w10:anchorlock/>
          </v:group>
        </w:pict>
      </w:r>
      <w:r>
        <w:rPr>
          <w:spacing w:val="54"/>
          <w:sz w:val="2"/>
        </w:rPr>
        <w:t xml:space="preserve"> </w:t>
      </w:r>
      <w:r>
        <w:rPr>
          <w:spacing w:val="54"/>
          <w:sz w:val="2"/>
        </w:rPr>
      </w:r>
      <w:r>
        <w:rPr>
          <w:spacing w:val="54"/>
          <w:sz w:val="2"/>
        </w:rPr>
        <w:pict w14:anchorId="7C9AF151">
          <v:group id="_x0000_s1271" style="width:5.1pt;height:.4pt;mso-position-horizontal-relative:char;mso-position-vertical-relative:line" coordsize="102,8">
            <v:line id="_x0000_s1272" style="position:absolute" from="0,4" to="102,4" strokeweight=".38pt"/>
            <w10:anchorlock/>
          </v:group>
        </w:pict>
      </w:r>
      <w:r>
        <w:rPr>
          <w:spacing w:val="54"/>
          <w:sz w:val="2"/>
        </w:rPr>
        <w:tab/>
      </w:r>
      <w:r>
        <w:rPr>
          <w:spacing w:val="54"/>
          <w:sz w:val="2"/>
        </w:rPr>
      </w:r>
      <w:r>
        <w:rPr>
          <w:spacing w:val="54"/>
          <w:sz w:val="2"/>
        </w:rPr>
        <w:pict w14:anchorId="3612CD6A">
          <v:group id="_x0000_s1269" style="width:4.9pt;height:.4pt;mso-position-horizontal-relative:char;mso-position-vertical-relative:line" coordsize="98,8">
            <v:line id="_x0000_s1270" style="position:absolute" from="0,4" to="97,4" strokeweight=".38pt"/>
            <w10:anchorlock/>
          </v:group>
        </w:pict>
      </w:r>
      <w:r>
        <w:rPr>
          <w:spacing w:val="54"/>
          <w:sz w:val="2"/>
        </w:rPr>
        <w:tab/>
      </w:r>
      <w:r>
        <w:rPr>
          <w:spacing w:val="54"/>
          <w:sz w:val="2"/>
        </w:rPr>
      </w:r>
      <w:r>
        <w:rPr>
          <w:spacing w:val="54"/>
          <w:sz w:val="2"/>
        </w:rPr>
        <w:pict w14:anchorId="7DBA351A">
          <v:group id="_x0000_s1267" style="width:5.25pt;height:.4pt;mso-position-horizontal-relative:char;mso-position-vertical-relative:line" coordsize="105,8">
            <v:line id="_x0000_s1268" style="position:absolute" from="0,4" to="104,4" strokeweight=".38pt"/>
            <w10:anchorlock/>
          </v:group>
        </w:pict>
      </w:r>
      <w:r>
        <w:rPr>
          <w:spacing w:val="74"/>
          <w:sz w:val="2"/>
        </w:rPr>
        <w:t xml:space="preserve"> </w:t>
      </w:r>
      <w:r>
        <w:rPr>
          <w:spacing w:val="74"/>
          <w:sz w:val="2"/>
        </w:rPr>
      </w:r>
      <w:r>
        <w:rPr>
          <w:spacing w:val="74"/>
          <w:sz w:val="2"/>
        </w:rPr>
        <w:pict w14:anchorId="2B6AF932">
          <v:group id="_x0000_s1265" style="width:5.1pt;height:.4pt;mso-position-horizontal-relative:char;mso-position-vertical-relative:line" coordsize="102,8">
            <v:line id="_x0000_s1266" style="position:absolute" from="0,4" to="102,4" strokeweight=".38pt"/>
            <w10:anchorlock/>
          </v:group>
        </w:pict>
      </w:r>
      <w:r>
        <w:rPr>
          <w:spacing w:val="74"/>
          <w:sz w:val="2"/>
        </w:rPr>
        <w:tab/>
      </w:r>
      <w:r>
        <w:rPr>
          <w:spacing w:val="74"/>
          <w:sz w:val="2"/>
        </w:rPr>
      </w:r>
      <w:r>
        <w:rPr>
          <w:spacing w:val="74"/>
          <w:sz w:val="2"/>
        </w:rPr>
        <w:pict w14:anchorId="4DF7752C">
          <v:group id="_x0000_s1263" style="width:4.9pt;height:.4pt;mso-position-horizontal-relative:char;mso-position-vertical-relative:line" coordsize="98,8">
            <v:line id="_x0000_s1264" style="position:absolute" from="0,4" to="97,4" strokeweight=".38pt"/>
            <w10:anchorlock/>
          </v:group>
        </w:pict>
      </w:r>
    </w:p>
    <w:p w14:paraId="38C2B434" w14:textId="77777777" w:rsidR="00AF434A" w:rsidRDefault="00000000">
      <w:pPr>
        <w:tabs>
          <w:tab w:val="left" w:pos="2396"/>
        </w:tabs>
        <w:spacing w:before="124" w:line="268" w:lineRule="exact"/>
        <w:ind w:left="484"/>
        <w:rPr>
          <w:sz w:val="18"/>
        </w:rPr>
      </w:pPr>
      <w:r>
        <w:br w:type="column"/>
      </w:r>
      <w:r>
        <w:rPr>
          <w:i/>
          <w:w w:val="110"/>
          <w:sz w:val="18"/>
        </w:rPr>
        <w:t xml:space="preserve">ξ </w:t>
      </w:r>
      <w:r>
        <w:rPr>
          <w:rFonts w:ascii="Lucida Sans Unicode" w:hAnsi="Lucida Sans Unicode"/>
          <w:w w:val="110"/>
          <w:sz w:val="18"/>
        </w:rPr>
        <w:t>≤</w:t>
      </w:r>
      <w:r>
        <w:rPr>
          <w:rFonts w:ascii="Lucida Sans Unicode" w:hAnsi="Lucida Sans Unicode"/>
          <w:spacing w:val="-2"/>
          <w:w w:val="110"/>
          <w:sz w:val="18"/>
        </w:rPr>
        <w:t xml:space="preserve"> </w:t>
      </w:r>
      <w:r>
        <w:rPr>
          <w:i/>
          <w:w w:val="110"/>
          <w:sz w:val="18"/>
        </w:rPr>
        <w:t>m</w:t>
      </w:r>
      <w:r>
        <w:rPr>
          <w:i/>
          <w:sz w:val="18"/>
        </w:rPr>
        <w:tab/>
      </w:r>
      <w:r>
        <w:rPr>
          <w:w w:val="99"/>
          <w:sz w:val="18"/>
          <w:u w:val="single"/>
        </w:rPr>
        <w:t xml:space="preserve"> </w:t>
      </w:r>
      <w:r>
        <w:rPr>
          <w:spacing w:val="18"/>
          <w:sz w:val="18"/>
          <w:u w:val="single"/>
        </w:rPr>
        <w:t xml:space="preserve"> </w:t>
      </w:r>
    </w:p>
    <w:p w14:paraId="20880E94" w14:textId="77777777" w:rsidR="00AF434A" w:rsidRDefault="00AF434A">
      <w:pPr>
        <w:pStyle w:val="BodyText"/>
        <w:spacing w:before="3"/>
        <w:rPr>
          <w:sz w:val="3"/>
        </w:rPr>
      </w:pPr>
    </w:p>
    <w:p w14:paraId="1EA3F585" w14:textId="77777777" w:rsidR="00AF434A" w:rsidRDefault="00000000">
      <w:pPr>
        <w:tabs>
          <w:tab w:val="left" w:pos="2704"/>
        </w:tabs>
        <w:spacing w:line="20" w:lineRule="exact"/>
        <w:ind w:left="813"/>
        <w:rPr>
          <w:sz w:val="2"/>
        </w:rPr>
      </w:pPr>
      <w:r>
        <w:rPr>
          <w:sz w:val="2"/>
        </w:rPr>
      </w:r>
      <w:r>
        <w:rPr>
          <w:sz w:val="2"/>
        </w:rPr>
        <w:pict w14:anchorId="0A20FE22">
          <v:group id="_x0000_s1261" style="width:5.25pt;height:.4pt;mso-position-horizontal-relative:char;mso-position-vertical-relative:line" coordsize="105,8">
            <v:line id="_x0000_s1262" style="position:absolute" from="0,4" to="104,4" strokeweight=".38pt"/>
            <w10:anchorlock/>
          </v:group>
        </w:pict>
      </w:r>
      <w:r>
        <w:rPr>
          <w:sz w:val="2"/>
        </w:rPr>
        <w:tab/>
      </w:r>
      <w:r>
        <w:rPr>
          <w:sz w:val="2"/>
        </w:rPr>
      </w:r>
      <w:r>
        <w:rPr>
          <w:sz w:val="2"/>
        </w:rPr>
        <w:pict w14:anchorId="697A1DEC">
          <v:group id="_x0000_s1259" style="width:5.1pt;height:.4pt;mso-position-horizontal-relative:char;mso-position-vertical-relative:line" coordsize="102,8">
            <v:line id="_x0000_s1260" style="position:absolute" from="0,4" to="102,4" strokeweight=".38pt"/>
            <w10:anchorlock/>
          </v:group>
        </w:pict>
      </w:r>
    </w:p>
    <w:p w14:paraId="130EBA2C" w14:textId="77777777" w:rsidR="00AF434A" w:rsidRDefault="00AF434A">
      <w:pPr>
        <w:spacing w:line="20" w:lineRule="exact"/>
        <w:rPr>
          <w:sz w:val="2"/>
        </w:rPr>
        <w:sectPr w:rsidR="00AF434A">
          <w:type w:val="continuous"/>
          <w:pgSz w:w="12240" w:h="15840"/>
          <w:pgMar w:top="1500" w:right="860" w:bottom="280" w:left="860" w:header="720" w:footer="720" w:gutter="0"/>
          <w:cols w:num="2" w:space="720" w:equalWidth="0">
            <w:col w:w="7098" w:space="40"/>
            <w:col w:w="3382"/>
          </w:cols>
        </w:sectPr>
      </w:pPr>
    </w:p>
    <w:p w14:paraId="3708EF12" w14:textId="77777777" w:rsidR="00AF434A" w:rsidRDefault="00000000">
      <w:pPr>
        <w:tabs>
          <w:tab w:val="left" w:pos="1199"/>
          <w:tab w:val="left" w:pos="1994"/>
          <w:tab w:val="left" w:pos="2685"/>
          <w:tab w:val="left" w:pos="3280"/>
          <w:tab w:val="left" w:pos="3926"/>
          <w:tab w:val="left" w:pos="4568"/>
        </w:tabs>
        <w:spacing w:line="165" w:lineRule="exact"/>
        <w:ind w:left="203"/>
        <w:rPr>
          <w:rFonts w:ascii="Swis721 Blk BT" w:hAnsi="Swis721 Blk BT"/>
          <w:i/>
          <w:sz w:val="18"/>
        </w:rPr>
      </w:pPr>
      <w:r>
        <w:pict w14:anchorId="0CDAD867">
          <v:shape id="_x0000_s1258" type="#_x0000_t202" style="position:absolute;left:0;text-align:left;margin-left:91.2pt;margin-top:-1.5pt;width:177.65pt;height:15.6pt;z-index:-54016;mso-position-horizontal-relative:page" filled="f" stroked="f">
            <v:textbox inset="0,0,0,0">
              <w:txbxContent>
                <w:p w14:paraId="6E641683" w14:textId="77777777" w:rsidR="00AF434A" w:rsidRDefault="00000000">
                  <w:pPr>
                    <w:tabs>
                      <w:tab w:val="left" w:pos="794"/>
                      <w:tab w:val="left" w:pos="1320"/>
                      <w:tab w:val="left" w:pos="2080"/>
                      <w:tab w:val="left" w:pos="2808"/>
                      <w:tab w:val="left" w:pos="3368"/>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r>
                    <w:rPr>
                      <w:rFonts w:ascii="Lucida Sans Unicode" w:hAnsi="Lucida Sans Unicode"/>
                      <w:sz w:val="18"/>
                    </w:rPr>
                    <w:tab/>
                    <w:t>⇒</w:t>
                  </w:r>
                  <w:r>
                    <w:rPr>
                      <w:rFonts w:ascii="Lucida Sans Unicode" w:hAnsi="Lucida Sans Unicode"/>
                      <w:spacing w:val="-5"/>
                      <w:sz w:val="18"/>
                    </w:rPr>
                    <w:t xml:space="preserve"> </w:t>
                  </w:r>
                  <w:r>
                    <w:rPr>
                      <w:rFonts w:ascii="Lucida Sans Unicode" w:hAnsi="Lucida Sans Unicode"/>
                      <w:w w:val="95"/>
                      <w:sz w:val="18"/>
                    </w:rPr>
                    <w:t>∀</w:t>
                  </w:r>
                  <w:r>
                    <w:rPr>
                      <w:rFonts w:ascii="Lucida Sans Unicode" w:hAnsi="Lucida Sans Unicode"/>
                      <w:w w:val="95"/>
                      <w:sz w:val="18"/>
                    </w:rPr>
                    <w:tab/>
                  </w:r>
                  <w:r>
                    <w:rPr>
                      <w:rFonts w:ascii="Lucida Sans Unicode" w:hAnsi="Lucida Sans Unicode"/>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w w:val="95"/>
                      <w:sz w:val="18"/>
                    </w:rPr>
                    <w:tab/>
                  </w:r>
                  <w:r>
                    <w:rPr>
                      <w:rFonts w:ascii="Lucida Sans Unicode" w:hAnsi="Lucida Sans Unicode"/>
                      <w:sz w:val="18"/>
                    </w:rPr>
                    <w:t>→</w:t>
                  </w:r>
                </w:p>
              </w:txbxContent>
            </v:textbox>
            <w10:wrap anchorx="page"/>
          </v:shape>
        </w:pict>
      </w:r>
      <w:proofErr w:type="spellStart"/>
      <w:r>
        <w:rPr>
          <w:i/>
          <w:w w:val="115"/>
          <w:position w:val="2"/>
          <w:sz w:val="18"/>
        </w:rPr>
        <w:t>cond</w:t>
      </w:r>
      <w:proofErr w:type="spellEnd"/>
      <w:r>
        <w:rPr>
          <w:rFonts w:ascii="Lucida Sans Unicode" w:hAnsi="Lucida Sans Unicode"/>
          <w:w w:val="115"/>
          <w:position w:val="2"/>
          <w:sz w:val="18"/>
        </w:rPr>
        <w:t>(</w:t>
      </w:r>
      <w:r>
        <w:rPr>
          <w:i/>
          <w:w w:val="115"/>
          <w:position w:val="2"/>
          <w:sz w:val="18"/>
        </w:rPr>
        <w:t>x,</w:t>
      </w:r>
      <w:r>
        <w:rPr>
          <w:i/>
          <w:spacing w:val="-27"/>
          <w:w w:val="115"/>
          <w:position w:val="2"/>
          <w:sz w:val="18"/>
        </w:rPr>
        <w:t xml:space="preserve"> </w:t>
      </w:r>
      <w:r>
        <w:rPr>
          <w:i/>
          <w:w w:val="115"/>
          <w:position w:val="2"/>
          <w:sz w:val="18"/>
        </w:rPr>
        <w:t>τ</w:t>
      </w:r>
      <w:r>
        <w:rPr>
          <w:i/>
          <w:w w:val="115"/>
          <w:position w:val="2"/>
          <w:sz w:val="18"/>
        </w:rPr>
        <w:tab/>
      </w:r>
      <w:proofErr w:type="spellStart"/>
      <w:r>
        <w:rPr>
          <w:i/>
          <w:spacing w:val="5"/>
          <w:w w:val="115"/>
          <w:position w:val="2"/>
          <w:sz w:val="18"/>
        </w:rPr>
        <w:t>τ</w:t>
      </w:r>
      <w:proofErr w:type="spellEnd"/>
      <w:r>
        <w:rPr>
          <w:i/>
          <w:spacing w:val="5"/>
          <w:w w:val="115"/>
          <w:position w:val="2"/>
          <w:sz w:val="18"/>
        </w:rPr>
        <w:t>,</w:t>
      </w:r>
      <w:r>
        <w:rPr>
          <w:i/>
          <w:spacing w:val="-21"/>
          <w:w w:val="115"/>
          <w:position w:val="2"/>
          <w:sz w:val="18"/>
        </w:rPr>
        <w:t xml:space="preserve"> </w:t>
      </w:r>
      <w:r>
        <w:rPr>
          <w:i/>
          <w:spacing w:val="3"/>
          <w:w w:val="115"/>
          <w:position w:val="2"/>
          <w:sz w:val="18"/>
        </w:rPr>
        <w:t>y,</w:t>
      </w:r>
      <w:r>
        <w:rPr>
          <w:i/>
          <w:spacing w:val="-21"/>
          <w:w w:val="115"/>
          <w:position w:val="2"/>
          <w:sz w:val="18"/>
        </w:rPr>
        <w:t xml:space="preserve"> </w:t>
      </w:r>
      <w:r>
        <w:rPr>
          <w:i/>
          <w:w w:val="115"/>
          <w:position w:val="2"/>
          <w:sz w:val="18"/>
        </w:rPr>
        <w:t>τ</w:t>
      </w:r>
      <w:r>
        <w:rPr>
          <w:i/>
          <w:spacing w:val="-31"/>
          <w:w w:val="115"/>
          <w:position w:val="2"/>
          <w:sz w:val="18"/>
        </w:rPr>
        <w:t xml:space="preserve"> </w:t>
      </w:r>
      <w:r>
        <w:rPr>
          <w:rFonts w:ascii="Swis721 Blk BT" w:hAnsi="Swis721 Blk BT"/>
          <w:i/>
          <w:w w:val="115"/>
          <w:position w:val="2"/>
          <w:sz w:val="18"/>
          <w:vertAlign w:val="superscript"/>
        </w:rPr>
        <w:t>j</w:t>
      </w:r>
      <w:r>
        <w:rPr>
          <w:rFonts w:ascii="Swis721 Blk BT" w:hAnsi="Swis721 Blk BT"/>
          <w:i/>
          <w:w w:val="115"/>
          <w:position w:val="2"/>
          <w:sz w:val="18"/>
        </w:rPr>
        <w:tab/>
      </w:r>
      <w:r>
        <w:rPr>
          <w:i/>
          <w:w w:val="115"/>
          <w:position w:val="2"/>
          <w:sz w:val="18"/>
        </w:rPr>
        <w:t>τ</w:t>
      </w:r>
      <w:r>
        <w:rPr>
          <w:i/>
          <w:spacing w:val="-31"/>
          <w:w w:val="115"/>
          <w:position w:val="2"/>
          <w:sz w:val="18"/>
        </w:rPr>
        <w:t xml:space="preserve"> </w:t>
      </w:r>
      <w:r>
        <w:rPr>
          <w:rFonts w:ascii="Swis721 Blk BT" w:hAnsi="Swis721 Blk BT"/>
          <w:i/>
          <w:spacing w:val="5"/>
          <w:w w:val="115"/>
          <w:position w:val="2"/>
          <w:sz w:val="18"/>
          <w:vertAlign w:val="superscript"/>
        </w:rPr>
        <w:t>j</w:t>
      </w:r>
      <w:r>
        <w:rPr>
          <w:rFonts w:ascii="Lucida Sans Unicode" w:hAnsi="Lucida Sans Unicode"/>
          <w:spacing w:val="5"/>
          <w:w w:val="115"/>
          <w:position w:val="2"/>
          <w:sz w:val="18"/>
        </w:rPr>
        <w:t>)</w:t>
      </w:r>
      <w:r>
        <w:rPr>
          <w:rFonts w:ascii="Lucida Sans Unicode" w:hAnsi="Lucida Sans Unicode"/>
          <w:spacing w:val="5"/>
          <w:w w:val="115"/>
          <w:position w:val="2"/>
          <w:sz w:val="18"/>
        </w:rPr>
        <w:tab/>
      </w:r>
      <w:r>
        <w:rPr>
          <w:i/>
          <w:w w:val="115"/>
          <w:position w:val="2"/>
          <w:sz w:val="18"/>
        </w:rPr>
        <w:t>x.</w:t>
      </w:r>
      <w:r>
        <w:rPr>
          <w:i/>
          <w:spacing w:val="4"/>
          <w:w w:val="115"/>
          <w:position w:val="2"/>
          <w:sz w:val="18"/>
        </w:rPr>
        <w:t xml:space="preserve"> </w:t>
      </w:r>
      <w:r>
        <w:rPr>
          <w:i/>
          <w:w w:val="115"/>
          <w:position w:val="2"/>
          <w:sz w:val="18"/>
        </w:rPr>
        <w:t>τ</w:t>
      </w:r>
      <w:r>
        <w:rPr>
          <w:i/>
          <w:w w:val="115"/>
          <w:position w:val="2"/>
          <w:sz w:val="18"/>
        </w:rPr>
        <w:tab/>
        <w:t>τ</w:t>
      </w:r>
      <w:r>
        <w:rPr>
          <w:i/>
          <w:spacing w:val="27"/>
          <w:w w:val="115"/>
          <w:position w:val="2"/>
          <w:sz w:val="18"/>
        </w:rPr>
        <w:t xml:space="preserve"> </w:t>
      </w:r>
      <w:r>
        <w:rPr>
          <w:rFonts w:ascii="Lucida Sans Unicode" w:hAnsi="Lucida Sans Unicode"/>
          <w:w w:val="115"/>
          <w:position w:val="2"/>
          <w:sz w:val="18"/>
        </w:rPr>
        <w:t>=</w:t>
      </w:r>
      <w:r>
        <w:rPr>
          <w:rFonts w:ascii="Bookman Old Style" w:hAnsi="Bookman Old Style"/>
          <w:w w:val="115"/>
          <w:sz w:val="12"/>
        </w:rPr>
        <w:t>Θ</w:t>
      </w:r>
      <w:r>
        <w:rPr>
          <w:rFonts w:ascii="Bookman Old Style" w:hAnsi="Bookman Old Style"/>
          <w:w w:val="115"/>
          <w:sz w:val="12"/>
        </w:rPr>
        <w:tab/>
      </w:r>
      <w:r>
        <w:rPr>
          <w:i/>
          <w:spacing w:val="3"/>
          <w:w w:val="115"/>
          <w:position w:val="2"/>
          <w:sz w:val="18"/>
        </w:rPr>
        <w:t>y.</w:t>
      </w:r>
      <w:r>
        <w:rPr>
          <w:i/>
          <w:spacing w:val="-1"/>
          <w:w w:val="115"/>
          <w:position w:val="2"/>
          <w:sz w:val="18"/>
        </w:rPr>
        <w:t xml:space="preserve"> </w:t>
      </w:r>
      <w:r>
        <w:rPr>
          <w:i/>
          <w:w w:val="115"/>
          <w:position w:val="2"/>
          <w:sz w:val="18"/>
        </w:rPr>
        <w:t>τ</w:t>
      </w:r>
      <w:r>
        <w:rPr>
          <w:i/>
          <w:spacing w:val="-31"/>
          <w:w w:val="115"/>
          <w:position w:val="2"/>
          <w:sz w:val="18"/>
        </w:rPr>
        <w:t xml:space="preserve"> </w:t>
      </w:r>
      <w:r>
        <w:rPr>
          <w:rFonts w:ascii="Swis721 Blk BT" w:hAnsi="Swis721 Blk BT"/>
          <w:i/>
          <w:w w:val="115"/>
          <w:position w:val="2"/>
          <w:sz w:val="18"/>
          <w:vertAlign w:val="superscript"/>
        </w:rPr>
        <w:t>j</w:t>
      </w:r>
      <w:r>
        <w:rPr>
          <w:rFonts w:ascii="Swis721 Blk BT" w:hAnsi="Swis721 Blk BT"/>
          <w:i/>
          <w:w w:val="115"/>
          <w:position w:val="2"/>
          <w:sz w:val="18"/>
        </w:rPr>
        <w:tab/>
      </w:r>
      <w:r>
        <w:rPr>
          <w:i/>
          <w:w w:val="115"/>
          <w:position w:val="2"/>
          <w:sz w:val="18"/>
        </w:rPr>
        <w:t>τ</w:t>
      </w:r>
      <w:r>
        <w:rPr>
          <w:i/>
          <w:spacing w:val="-32"/>
          <w:w w:val="115"/>
          <w:position w:val="2"/>
          <w:sz w:val="18"/>
        </w:rPr>
        <w:t xml:space="preserve"> </w:t>
      </w:r>
      <w:r>
        <w:rPr>
          <w:rFonts w:ascii="Swis721 Blk BT" w:hAnsi="Swis721 Blk BT"/>
          <w:i/>
          <w:w w:val="115"/>
          <w:position w:val="2"/>
          <w:sz w:val="18"/>
          <w:vertAlign w:val="superscript"/>
        </w:rPr>
        <w:t>j</w:t>
      </w:r>
    </w:p>
    <w:p w14:paraId="6CC84B25" w14:textId="77777777" w:rsidR="00AF434A" w:rsidRDefault="00000000">
      <w:pPr>
        <w:spacing w:line="183" w:lineRule="exact"/>
        <w:ind w:left="103"/>
        <w:rPr>
          <w:sz w:val="18"/>
        </w:rPr>
      </w:pPr>
      <w:r>
        <w:rPr>
          <w:sz w:val="18"/>
        </w:rPr>
        <w:t>Subtype:</w:t>
      </w:r>
    </w:p>
    <w:p w14:paraId="5AF7C0D4" w14:textId="77777777" w:rsidR="00AF434A" w:rsidRDefault="00000000">
      <w:pPr>
        <w:tabs>
          <w:tab w:val="left" w:pos="3591"/>
        </w:tabs>
        <w:spacing w:before="20" w:line="256" w:lineRule="exact"/>
        <w:ind w:left="1143"/>
        <w:rPr>
          <w:rFonts w:ascii="Swis721 Blk BT" w:hAnsi="Swis721 Blk BT"/>
          <w:i/>
          <w:sz w:val="18"/>
        </w:rPr>
      </w:pPr>
      <w:r>
        <w:rPr>
          <w:i/>
          <w:w w:val="115"/>
          <w:position w:val="2"/>
          <w:sz w:val="18"/>
        </w:rPr>
        <w:t xml:space="preserve">τ </w:t>
      </w:r>
      <w:r>
        <w:rPr>
          <w:rFonts w:ascii="Lucida Sans Unicode" w:hAnsi="Lucida Sans Unicode"/>
          <w:w w:val="115"/>
          <w:position w:val="2"/>
          <w:sz w:val="18"/>
        </w:rPr>
        <w:t>=</w:t>
      </w:r>
      <w:r>
        <w:rPr>
          <w:rFonts w:ascii="Bookman Old Style" w:hAnsi="Bookman Old Style"/>
          <w:w w:val="115"/>
          <w:sz w:val="12"/>
        </w:rPr>
        <w:t xml:space="preserve">Θ </w:t>
      </w:r>
      <w:r>
        <w:rPr>
          <w:i/>
          <w:w w:val="115"/>
          <w:position w:val="2"/>
          <w:sz w:val="18"/>
        </w:rPr>
        <w:t xml:space="preserve">τ </w:t>
      </w:r>
      <w:r>
        <w:rPr>
          <w:rFonts w:ascii="Swis721 Blk BT" w:hAnsi="Swis721 Blk BT"/>
          <w:i/>
          <w:w w:val="115"/>
          <w:position w:val="2"/>
          <w:sz w:val="18"/>
          <w:vertAlign w:val="superscript"/>
        </w:rPr>
        <w:t>j</w:t>
      </w:r>
      <w:r>
        <w:rPr>
          <w:rFonts w:ascii="Swis721 Blk BT" w:hAnsi="Swis721 Blk BT"/>
          <w:i/>
          <w:spacing w:val="1"/>
          <w:w w:val="115"/>
          <w:position w:val="2"/>
          <w:sz w:val="18"/>
        </w:rPr>
        <w:t xml:space="preserve"> </w:t>
      </w:r>
      <w:r>
        <w:rPr>
          <w:rFonts w:ascii="Lucida Sans Unicode" w:hAnsi="Lucida Sans Unicode"/>
          <w:w w:val="115"/>
          <w:position w:val="2"/>
          <w:sz w:val="18"/>
        </w:rPr>
        <w:t>⇒</w:t>
      </w:r>
      <w:r>
        <w:rPr>
          <w:rFonts w:ascii="Lucida Sans Unicode" w:hAnsi="Lucida Sans Unicode"/>
          <w:spacing w:val="-5"/>
          <w:w w:val="115"/>
          <w:position w:val="2"/>
          <w:sz w:val="18"/>
        </w:rPr>
        <w:t xml:space="preserve"> </w:t>
      </w:r>
      <w:r>
        <w:rPr>
          <w:i/>
          <w:w w:val="115"/>
          <w:position w:val="2"/>
          <w:sz w:val="18"/>
        </w:rPr>
        <w:t>τ</w:t>
      </w:r>
      <w:r>
        <w:rPr>
          <w:i/>
          <w:w w:val="115"/>
          <w:position w:val="2"/>
          <w:sz w:val="18"/>
        </w:rPr>
        <w:tab/>
      </w:r>
      <w:r>
        <w:rPr>
          <w:rFonts w:ascii="Lucida Sans Unicode" w:hAnsi="Lucida Sans Unicode"/>
          <w:w w:val="115"/>
          <w:position w:val="2"/>
          <w:sz w:val="18"/>
        </w:rPr>
        <w:t>±</w:t>
      </w:r>
      <w:r>
        <w:rPr>
          <w:rFonts w:ascii="Bookman Old Style" w:hAnsi="Bookman Old Style"/>
          <w:w w:val="115"/>
          <w:sz w:val="12"/>
        </w:rPr>
        <w:t xml:space="preserve">Θ </w:t>
      </w:r>
      <w:r>
        <w:rPr>
          <w:i/>
          <w:w w:val="115"/>
          <w:position w:val="2"/>
          <w:sz w:val="18"/>
        </w:rPr>
        <w:t>τ</w:t>
      </w:r>
      <w:r>
        <w:rPr>
          <w:i/>
          <w:spacing w:val="-4"/>
          <w:w w:val="115"/>
          <w:position w:val="2"/>
          <w:sz w:val="18"/>
        </w:rPr>
        <w:t xml:space="preserve"> </w:t>
      </w:r>
      <w:r>
        <w:rPr>
          <w:rFonts w:ascii="Swis721 Blk BT" w:hAnsi="Swis721 Blk BT"/>
          <w:i/>
          <w:w w:val="115"/>
          <w:position w:val="2"/>
          <w:sz w:val="18"/>
          <w:vertAlign w:val="superscript"/>
        </w:rPr>
        <w:t>j</w:t>
      </w:r>
    </w:p>
    <w:p w14:paraId="6DAD5E8D" w14:textId="77777777" w:rsidR="00AF434A" w:rsidRDefault="00000000">
      <w:pPr>
        <w:tabs>
          <w:tab w:val="left" w:pos="3591"/>
        </w:tabs>
        <w:spacing w:line="196" w:lineRule="exact"/>
        <w:ind w:left="331"/>
        <w:rPr>
          <w:rFonts w:ascii="Lucida Sans Unicode" w:hAnsi="Lucida Sans Unicode"/>
          <w:sz w:val="18"/>
        </w:rPr>
      </w:pPr>
      <w:r>
        <w:rPr>
          <w:rFonts w:ascii="Lucida Sans Unicode" w:hAnsi="Lucida Sans Unicode"/>
          <w:w w:val="80"/>
          <w:sz w:val="18"/>
        </w:rPr>
        <w:t>0</w:t>
      </w:r>
      <w:r>
        <w:rPr>
          <w:rFonts w:ascii="Lucida Sans Unicode" w:hAnsi="Lucida Sans Unicode"/>
          <w:spacing w:val="-6"/>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Arial" w:hAnsi="Arial"/>
          <w:i/>
          <w:w w:val="179"/>
          <w:sz w:val="18"/>
          <w:vertAlign w:val="subscript"/>
        </w:rPr>
        <w:t>l</w:t>
      </w:r>
      <w:r>
        <w:rPr>
          <w:rFonts w:ascii="Arial" w:hAnsi="Arial"/>
          <w:i/>
          <w:sz w:val="18"/>
        </w:rPr>
        <w:t xml:space="preserve"> </w:t>
      </w:r>
      <w:r>
        <w:rPr>
          <w:rFonts w:ascii="Lucida Sans Unicode" w:hAnsi="Lucida Sans Unicode"/>
          <w:w w:val="85"/>
          <w:sz w:val="18"/>
        </w:rPr>
        <w:t>∧</w:t>
      </w:r>
      <w:r>
        <w:rPr>
          <w:rFonts w:ascii="Lucida Sans Unicode" w:hAnsi="Lucida Sans Unicode"/>
          <w:spacing w:val="-16"/>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rFonts w:ascii="Lucida Sans Unicode" w:hAnsi="Lucida Sans Unicode"/>
          <w:w w:val="80"/>
          <w:sz w:val="18"/>
        </w:rPr>
        <w:t>1</w:t>
      </w:r>
      <w:r>
        <w:rPr>
          <w:rFonts w:ascii="Lucida Sans Unicode" w:hAnsi="Lucida Sans Unicode"/>
          <w:spacing w:val="6"/>
          <w:sz w:val="18"/>
        </w:rPr>
        <w:t xml:space="preserve"> </w:t>
      </w:r>
      <w:r>
        <w:rPr>
          <w:rFonts w:ascii="Lucida Sans Unicode" w:hAnsi="Lucida Sans Unicode"/>
          <w:w w:val="108"/>
          <w:sz w:val="18"/>
        </w:rPr>
        <w:t>⇒</w:t>
      </w:r>
      <w:r>
        <w:rPr>
          <w:rFonts w:ascii="Lucida Sans Unicode" w:hAnsi="Lucida Sans Unicode"/>
          <w:spacing w:val="6"/>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i/>
          <w:w w:val="125"/>
          <w:sz w:val="18"/>
        </w:rPr>
        <w:t>τ</w:t>
      </w:r>
      <w:r>
        <w:rPr>
          <w:i/>
          <w:sz w:val="18"/>
        </w:rPr>
        <w:tab/>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p>
    <w:p w14:paraId="2F1149C0" w14:textId="77777777" w:rsidR="00AF434A" w:rsidRDefault="00AF434A">
      <w:pPr>
        <w:pStyle w:val="BodyText"/>
        <w:spacing w:before="5"/>
        <w:rPr>
          <w:rFonts w:ascii="Lucida Sans Unicode"/>
          <w:sz w:val="3"/>
        </w:rPr>
      </w:pPr>
    </w:p>
    <w:p w14:paraId="45470E69" w14:textId="77777777" w:rsidR="00AF434A" w:rsidRDefault="00000000">
      <w:pPr>
        <w:pStyle w:val="BodyText"/>
        <w:spacing w:line="119" w:lineRule="exact"/>
        <w:ind w:left="2361"/>
        <w:rPr>
          <w:rFonts w:ascii="Lucida Sans Unicode"/>
          <w:sz w:val="11"/>
        </w:rPr>
      </w:pPr>
      <w:r>
        <w:rPr>
          <w:rFonts w:ascii="Lucida Sans Unicode"/>
          <w:position w:val="-1"/>
          <w:sz w:val="11"/>
        </w:rPr>
      </w:r>
      <w:r>
        <w:rPr>
          <w:rFonts w:ascii="Lucida Sans Unicode"/>
          <w:position w:val="-1"/>
          <w:sz w:val="11"/>
        </w:rPr>
        <w:pict w14:anchorId="75E6D085">
          <v:shape id="_x0000_s1257" type="#_x0000_t202" style="width:6.55pt;height:6pt;mso-left-percent:-10001;mso-top-percent:-10001;mso-position-horizontal:absolute;mso-position-horizontal-relative:char;mso-position-vertical:absolute;mso-position-vertical-relative:line;mso-left-percent:-10001;mso-top-percent:-10001" filled="f" stroked="f">
            <v:textbox inset="0,0,0,0">
              <w:txbxContent>
                <w:p w14:paraId="46F5F4FB" w14:textId="77777777" w:rsidR="00AF434A" w:rsidRDefault="00000000">
                  <w:pPr>
                    <w:spacing w:line="115" w:lineRule="exact"/>
                    <w:rPr>
                      <w:rFonts w:ascii="Arial"/>
                      <w:i/>
                      <w:sz w:val="12"/>
                    </w:rPr>
                  </w:pPr>
                  <w:r>
                    <w:rPr>
                      <w:rFonts w:ascii="Arial"/>
                      <w:i/>
                      <w:w w:val="130"/>
                      <w:sz w:val="12"/>
                    </w:rPr>
                    <w:t>m</w:t>
                  </w:r>
                </w:p>
              </w:txbxContent>
            </v:textbox>
            <w10:anchorlock/>
          </v:shape>
        </w:pict>
      </w:r>
    </w:p>
    <w:p w14:paraId="5200ACCF" w14:textId="77777777" w:rsidR="00AF434A" w:rsidRDefault="00000000">
      <w:pPr>
        <w:tabs>
          <w:tab w:val="left" w:pos="2326"/>
        </w:tabs>
        <w:spacing w:line="137" w:lineRule="exact"/>
        <w:ind w:right="303"/>
        <w:jc w:val="center"/>
        <w:rPr>
          <w:rFonts w:ascii="Lucida Sans Unicode" w:hAnsi="Lucida Sans Unicode"/>
          <w:sz w:val="18"/>
        </w:rPr>
      </w:pPr>
      <w:r>
        <w:br w:type="column"/>
      </w:r>
      <w:r>
        <w:rPr>
          <w:rFonts w:ascii="Lucida Sans Unicode" w:hAnsi="Lucida Sans Unicode"/>
          <w:w w:val="115"/>
          <w:sz w:val="18"/>
        </w:rPr>
        <w:t>Ξ(</w:t>
      </w:r>
      <w:r>
        <w:rPr>
          <w:i/>
          <w:w w:val="121"/>
          <w:sz w:val="18"/>
        </w:rPr>
        <w:t>m,</w:t>
      </w:r>
      <w:r>
        <w:rPr>
          <w:i/>
          <w:spacing w:val="-15"/>
          <w:sz w:val="18"/>
        </w:rPr>
        <w:t xml:space="preserve"> </w:t>
      </w:r>
      <w:r>
        <w:rPr>
          <w:i/>
          <w:w w:val="123"/>
          <w:sz w:val="18"/>
        </w:rPr>
        <w:t>n</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i/>
          <w:w w:val="125"/>
          <w:sz w:val="18"/>
        </w:rPr>
        <w:t>τ</w:t>
      </w:r>
      <w:r>
        <w:rPr>
          <w:i/>
          <w:sz w:val="18"/>
        </w:rPr>
        <w:t xml:space="preserve"> </w:t>
      </w:r>
      <w:r>
        <w:rPr>
          <w:i/>
          <w:spacing w:val="-19"/>
          <w:sz w:val="18"/>
        </w:rPr>
        <w:t xml:space="preserve"> </w:t>
      </w:r>
      <w:r>
        <w:rPr>
          <w:rFonts w:ascii="Lucida Sans Unicode" w:hAnsi="Lucida Sans Unicode"/>
          <w:w w:val="122"/>
          <w:sz w:val="18"/>
        </w:rPr>
        <w:t>(</w:t>
      </w:r>
      <w:r>
        <w:rPr>
          <w:i/>
          <w:w w:val="130"/>
          <w:sz w:val="18"/>
        </w:rPr>
        <w:t>x</w:t>
      </w:r>
      <w:r>
        <w:rPr>
          <w:rFonts w:ascii="Swis721 Blk BT" w:hAnsi="Swis721 Blk BT"/>
          <w:i/>
          <w:w w:val="113"/>
          <w:position w:val="5"/>
          <w:sz w:val="12"/>
        </w:rPr>
        <w:t>j</w:t>
      </w:r>
      <w:r>
        <w:rPr>
          <w:rFonts w:ascii="Swis721 Blk BT" w:hAnsi="Swis721 Blk BT"/>
          <w:i/>
          <w:spacing w:val="-9"/>
          <w:position w:val="5"/>
          <w:sz w:val="12"/>
        </w:rPr>
        <w:t xml:space="preserve"> </w:t>
      </w:r>
      <w:r>
        <w:rPr>
          <w:rFonts w:ascii="Lucida Sans Unicode" w:hAnsi="Lucida Sans Unicode"/>
          <w:w w:val="89"/>
          <w:sz w:val="18"/>
        </w:rPr>
        <w:t>:</w:t>
      </w:r>
      <w:r>
        <w:rPr>
          <w:rFonts w:ascii="Lucida Sans Unicode" w:hAnsi="Lucida Sans Unicode"/>
          <w:spacing w:val="-37"/>
          <w:sz w:val="18"/>
        </w:rPr>
        <w:t xml:space="preserve"> </w:t>
      </w:r>
      <w:r>
        <w:rPr>
          <w:i/>
          <w:w w:val="125"/>
          <w:sz w:val="18"/>
        </w:rPr>
        <w:t>τ</w:t>
      </w:r>
      <w:r>
        <w:rPr>
          <w:i/>
          <w:spacing w:val="-2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122"/>
          <w:sz w:val="18"/>
        </w:rPr>
        <w:t>(</w:t>
      </w:r>
      <w:r>
        <w:rPr>
          <w:i/>
          <w:spacing w:val="7"/>
          <w:w w:val="104"/>
          <w:sz w:val="18"/>
        </w:rPr>
        <w:t>ξ</w:t>
      </w:r>
      <w:r>
        <w:rPr>
          <w:i/>
          <w:w w:val="113"/>
          <w:sz w:val="18"/>
        </w:rPr>
        <w:t>,</w:t>
      </w:r>
      <w:r>
        <w:rPr>
          <w:i/>
          <w:spacing w:val="-15"/>
          <w:sz w:val="18"/>
        </w:rPr>
        <w:t xml:space="preserve"> </w:t>
      </w:r>
      <w:r>
        <w:rPr>
          <w:i/>
          <w:w w:val="107"/>
          <w:sz w:val="18"/>
        </w:rPr>
        <w:t>e</w:t>
      </w:r>
      <w:r>
        <w:rPr>
          <w:rFonts w:ascii="Lucida Sans Unicode" w:hAnsi="Lucida Sans Unicode"/>
          <w:w w:val="122"/>
          <w:sz w:val="18"/>
        </w:rPr>
        <w:t>)</w:t>
      </w:r>
      <w:r>
        <w:rPr>
          <w:rFonts w:ascii="Lucida Sans Unicode" w:hAnsi="Lucida Sans Unicode"/>
          <w:sz w:val="18"/>
        </w:rPr>
        <w:tab/>
      </w:r>
      <w:r>
        <w:rPr>
          <w:i/>
          <w:w w:val="130"/>
          <w:sz w:val="18"/>
        </w:rPr>
        <w:t>x</w:t>
      </w:r>
      <w:r>
        <w:rPr>
          <w:i/>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rFonts w:ascii="Lucida Sans Unicode" w:hAnsi="Lucida Sans Unicode"/>
          <w:w w:val="157"/>
          <w:sz w:val="18"/>
        </w:rPr>
        <w:t>{</w:t>
      </w:r>
      <w:r>
        <w:rPr>
          <w:i/>
          <w:w w:val="130"/>
          <w:sz w:val="18"/>
          <w:u w:val="single"/>
        </w:rPr>
        <w:t>x</w:t>
      </w:r>
      <w:r>
        <w:rPr>
          <w:rFonts w:ascii="Lucida Sans Unicode" w:hAnsi="Lucida Sans Unicode"/>
          <w:w w:val="76"/>
          <w:sz w:val="18"/>
        </w:rPr>
        <w:t>|</w:t>
      </w:r>
      <w:r>
        <w:rPr>
          <w:rFonts w:ascii="Lucida Sans Unicode" w:hAnsi="Lucida Sans Unicode"/>
          <w:w w:val="122"/>
          <w:sz w:val="18"/>
        </w:rPr>
        <w:t>(</w:t>
      </w:r>
      <w:r>
        <w:rPr>
          <w:i/>
          <w:w w:val="130"/>
          <w:sz w:val="18"/>
        </w:rPr>
        <w:t>x</w:t>
      </w:r>
      <w:r>
        <w:rPr>
          <w:i/>
          <w:spacing w:val="6"/>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8"/>
          <w:sz w:val="18"/>
        </w:rPr>
        <w:t>int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5"/>
          <w:sz w:val="18"/>
        </w:rPr>
        <w:t>∈</w:t>
      </w:r>
      <w:r>
        <w:rPr>
          <w:rFonts w:ascii="Lucida Sans Unicode" w:hAnsi="Lucida Sans Unicode"/>
          <w:spacing w:val="-6"/>
          <w:sz w:val="18"/>
        </w:rPr>
        <w:t xml:space="preserve"> </w:t>
      </w:r>
      <w:r>
        <w:rPr>
          <w:rFonts w:ascii="Lucida Sans Unicode" w:hAnsi="Lucida Sans Unicode"/>
          <w:w w:val="122"/>
          <w:sz w:val="18"/>
        </w:rPr>
        <w:t>(</w:t>
      </w:r>
      <w:r>
        <w:rPr>
          <w:i/>
          <w:w w:val="130"/>
          <w:sz w:val="18"/>
        </w:rPr>
        <w:t>x</w:t>
      </w:r>
      <w:r>
        <w:rPr>
          <w:rFonts w:ascii="Swis721 Blk BT" w:hAnsi="Swis721 Blk BT"/>
          <w:i/>
          <w:w w:val="113"/>
          <w:position w:val="5"/>
          <w:sz w:val="12"/>
        </w:rPr>
        <w:t>j</w:t>
      </w:r>
      <w:r>
        <w:rPr>
          <w:rFonts w:ascii="Swis721 Blk BT" w:hAnsi="Swis721 Blk BT"/>
          <w:i/>
          <w:position w:val="5"/>
          <w:sz w:val="12"/>
        </w:rPr>
        <w:t xml:space="preserve"> </w:t>
      </w:r>
      <w:r>
        <w:rPr>
          <w:rFonts w:ascii="Swis721 Blk BT" w:hAnsi="Swis721 Blk BT"/>
          <w:i/>
          <w:spacing w:val="-18"/>
          <w:position w:val="5"/>
          <w:sz w:val="12"/>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122"/>
          <w:sz w:val="18"/>
        </w:rPr>
        <w:t>)</w:t>
      </w:r>
      <w:r>
        <w:rPr>
          <w:rFonts w:ascii="Lucida Sans Unicode" w:hAnsi="Lucida Sans Unicode"/>
          <w:w w:val="157"/>
          <w:sz w:val="18"/>
        </w:rPr>
        <w:t>}</w:t>
      </w:r>
    </w:p>
    <w:p w14:paraId="7EF252CB" w14:textId="77777777" w:rsidR="00AF434A" w:rsidRDefault="00000000">
      <w:pPr>
        <w:pStyle w:val="BodyText"/>
        <w:spacing w:line="20" w:lineRule="exact"/>
        <w:ind w:left="99"/>
        <w:rPr>
          <w:rFonts w:ascii="Lucida Sans Unicode"/>
          <w:sz w:val="2"/>
        </w:rPr>
      </w:pPr>
      <w:r>
        <w:rPr>
          <w:rFonts w:ascii="Lucida Sans Unicode"/>
          <w:sz w:val="2"/>
        </w:rPr>
      </w:r>
      <w:r>
        <w:rPr>
          <w:rFonts w:ascii="Lucida Sans Unicode"/>
          <w:sz w:val="2"/>
        </w:rPr>
        <w:pict w14:anchorId="02123334">
          <v:group id="_x0000_s1255" style="width:224.15pt;height:.4pt;mso-position-horizontal-relative:char;mso-position-vertical-relative:line" coordsize="4483,8">
            <v:line id="_x0000_s1256" style="position:absolute" from="0,4" to="4482,4" strokeweight=".38pt"/>
            <w10:anchorlock/>
          </v:group>
        </w:pict>
      </w:r>
    </w:p>
    <w:p w14:paraId="315F2E88" w14:textId="77777777" w:rsidR="00AF434A" w:rsidRDefault="00000000">
      <w:pPr>
        <w:ind w:right="303"/>
        <w:jc w:val="center"/>
        <w:rPr>
          <w:rFonts w:ascii="Lucida Sans Unicode" w:hAnsi="Lucida Sans Unicode"/>
          <w:sz w:val="18"/>
        </w:rPr>
      </w:pPr>
      <w:r>
        <w:rPr>
          <w:rFonts w:ascii="Lucida Sans Unicode" w:hAnsi="Lucida Sans Unicode"/>
          <w:w w:val="115"/>
          <w:position w:val="2"/>
          <w:sz w:val="18"/>
        </w:rPr>
        <w:t xml:space="preserve">Θ; </w:t>
      </w:r>
      <w:r>
        <w:rPr>
          <w:rFonts w:ascii="Monotype Corsiva" w:hAnsi="Monotype Corsiva"/>
          <w:i/>
          <w:w w:val="115"/>
          <w:position w:val="2"/>
          <w:sz w:val="18"/>
        </w:rPr>
        <w:t xml:space="preserve">H </w:t>
      </w:r>
      <w:r>
        <w:rPr>
          <w:rFonts w:ascii="Lucida Sans Unicode" w:hAnsi="Lucida Sans Unicode"/>
          <w:w w:val="115"/>
          <w:position w:val="2"/>
          <w:sz w:val="18"/>
        </w:rPr>
        <w:t xml:space="preserve">; </w:t>
      </w:r>
      <w:r>
        <w:rPr>
          <w:i/>
          <w:w w:val="120"/>
          <w:position w:val="2"/>
          <w:sz w:val="18"/>
        </w:rPr>
        <w:t xml:space="preserve">σ </w:t>
      </w:r>
      <w:r>
        <w:rPr>
          <w:rFonts w:ascii="Lucida Sans Unicode" w:hAnsi="Lucida Sans Unicode"/>
          <w:w w:val="120"/>
          <w:position w:val="2"/>
          <w:sz w:val="18"/>
        </w:rPr>
        <w:t>€</w:t>
      </w:r>
      <w:r>
        <w:rPr>
          <w:rFonts w:ascii="Arial" w:hAnsi="Arial"/>
          <w:i/>
          <w:w w:val="120"/>
          <w:sz w:val="12"/>
        </w:rPr>
        <w:t xml:space="preserve">m </w:t>
      </w:r>
      <w:r>
        <w:rPr>
          <w:i/>
          <w:w w:val="120"/>
          <w:position w:val="2"/>
          <w:sz w:val="18"/>
        </w:rPr>
        <w:t xml:space="preserve">n </w:t>
      </w:r>
      <w:r>
        <w:rPr>
          <w:rFonts w:ascii="Lucida Sans Unicode" w:hAnsi="Lucida Sans Unicode"/>
          <w:w w:val="115"/>
          <w:position w:val="2"/>
          <w:sz w:val="18"/>
        </w:rPr>
        <w:t xml:space="preserve">: </w:t>
      </w:r>
      <w:proofErr w:type="spellStart"/>
      <w:r>
        <w:rPr>
          <w:w w:val="120"/>
          <w:position w:val="2"/>
          <w:sz w:val="18"/>
        </w:rPr>
        <w:t>ptr</w:t>
      </w:r>
      <w:proofErr w:type="spellEnd"/>
      <w:r>
        <w:rPr>
          <w:rFonts w:ascii="Arial" w:hAnsi="Arial"/>
          <w:i/>
          <w:w w:val="120"/>
          <w:position w:val="11"/>
          <w:sz w:val="12"/>
        </w:rPr>
        <w:t xml:space="preserve">ξ </w:t>
      </w:r>
      <w:r>
        <w:rPr>
          <w:rFonts w:ascii="Lucida Sans Unicode" w:hAnsi="Lucida Sans Unicode"/>
          <w:w w:val="115"/>
          <w:position w:val="2"/>
          <w:sz w:val="18"/>
        </w:rPr>
        <w:t xml:space="preserve">(∀ </w:t>
      </w:r>
      <w:r>
        <w:rPr>
          <w:i/>
          <w:w w:val="120"/>
          <w:position w:val="2"/>
          <w:sz w:val="18"/>
        </w:rPr>
        <w:t xml:space="preserve">x. τ </w:t>
      </w:r>
      <w:r>
        <w:rPr>
          <w:rFonts w:ascii="Lucida Sans Unicode" w:hAnsi="Lucida Sans Unicode"/>
          <w:w w:val="120"/>
          <w:position w:val="2"/>
          <w:sz w:val="18"/>
        </w:rPr>
        <w:t xml:space="preserve">→ </w:t>
      </w:r>
      <w:r>
        <w:rPr>
          <w:i/>
          <w:w w:val="120"/>
          <w:position w:val="2"/>
          <w:sz w:val="18"/>
        </w:rPr>
        <w:t xml:space="preserve">τ </w:t>
      </w:r>
      <w:r>
        <w:rPr>
          <w:rFonts w:ascii="Lucida Sans Unicode" w:hAnsi="Lucida Sans Unicode"/>
          <w:w w:val="120"/>
          <w:position w:val="2"/>
          <w:sz w:val="18"/>
        </w:rPr>
        <w:t>)</w:t>
      </w:r>
    </w:p>
    <w:p w14:paraId="2B88E9C1" w14:textId="77777777" w:rsidR="00AF434A" w:rsidRDefault="00000000">
      <w:pPr>
        <w:tabs>
          <w:tab w:val="left" w:pos="1117"/>
        </w:tabs>
        <w:spacing w:before="139" w:line="262" w:lineRule="exact"/>
        <w:ind w:right="303"/>
        <w:jc w:val="center"/>
        <w:rPr>
          <w:i/>
          <w:sz w:val="18"/>
        </w:rPr>
      </w:pPr>
      <w:r>
        <w:rPr>
          <w:rFonts w:ascii="Lucida Sans Unicode" w:hAnsi="Lucida Sans Unicode"/>
          <w:w w:val="105"/>
          <w:sz w:val="18"/>
        </w:rPr>
        <w:t>¬</w:t>
      </w:r>
      <w:r>
        <w:rPr>
          <w:i/>
          <w:w w:val="105"/>
          <w:sz w:val="18"/>
        </w:rPr>
        <w:t>fun</w:t>
      </w:r>
      <w:r>
        <w:rPr>
          <w:i/>
          <w:spacing w:val="29"/>
          <w:w w:val="105"/>
          <w:sz w:val="18"/>
          <w:u w:val="single"/>
        </w:rPr>
        <w:t xml:space="preserve"> </w:t>
      </w:r>
      <w:r>
        <w:rPr>
          <w:i/>
          <w:w w:val="105"/>
          <w:sz w:val="18"/>
        </w:rPr>
        <w:t>t</w:t>
      </w:r>
      <w:r>
        <w:rPr>
          <w:rFonts w:ascii="Lucida Sans Unicode" w:hAnsi="Lucida Sans Unicode"/>
          <w:w w:val="105"/>
          <w:sz w:val="18"/>
        </w:rPr>
        <w:t>(</w:t>
      </w:r>
      <w:r>
        <w:rPr>
          <w:i/>
          <w:w w:val="105"/>
          <w:sz w:val="18"/>
        </w:rPr>
        <w:t>ω</w:t>
      </w:r>
      <w:r>
        <w:rPr>
          <w:rFonts w:ascii="Lucida Sans Unicode" w:hAnsi="Lucida Sans Unicode"/>
          <w:w w:val="105"/>
          <w:sz w:val="18"/>
        </w:rPr>
        <w:t>)</w:t>
      </w:r>
      <w:r>
        <w:rPr>
          <w:rFonts w:ascii="Lucida Sans Unicode" w:hAnsi="Lucida Sans Unicode"/>
          <w:w w:val="105"/>
          <w:sz w:val="18"/>
        </w:rPr>
        <w:tab/>
      </w:r>
      <w:r>
        <w:rPr>
          <w:i/>
          <w:w w:val="105"/>
          <w:sz w:val="18"/>
        </w:rPr>
        <w:t xml:space="preserve">ξ </w:t>
      </w:r>
      <w:r>
        <w:rPr>
          <w:rFonts w:ascii="Lucida Sans Unicode" w:hAnsi="Lucida Sans Unicode"/>
          <w:w w:val="105"/>
          <w:sz w:val="18"/>
        </w:rPr>
        <w:t>≤</w:t>
      </w:r>
      <w:r>
        <w:rPr>
          <w:rFonts w:ascii="Lucida Sans Unicode" w:hAnsi="Lucida Sans Unicode"/>
          <w:spacing w:val="4"/>
          <w:w w:val="105"/>
          <w:sz w:val="18"/>
        </w:rPr>
        <w:t xml:space="preserve"> </w:t>
      </w:r>
      <w:r>
        <w:rPr>
          <w:i/>
          <w:w w:val="105"/>
          <w:sz w:val="18"/>
        </w:rPr>
        <w:t>m</w:t>
      </w:r>
    </w:p>
    <w:p w14:paraId="3E7C5C7E" w14:textId="77777777" w:rsidR="00AF434A" w:rsidRDefault="00000000">
      <w:pPr>
        <w:pStyle w:val="BodyText"/>
        <w:spacing w:line="119" w:lineRule="exact"/>
        <w:ind w:left="2931"/>
        <w:rPr>
          <w:sz w:val="11"/>
        </w:rPr>
      </w:pPr>
      <w:r>
        <w:rPr>
          <w:position w:val="-1"/>
          <w:sz w:val="11"/>
        </w:rPr>
      </w:r>
      <w:r>
        <w:rPr>
          <w:position w:val="-1"/>
          <w:sz w:val="11"/>
        </w:rPr>
        <w:pict w14:anchorId="1A59CB81">
          <v:shape id="_x0000_s1254" type="#_x0000_t202" style="width:3.45pt;height:6pt;mso-left-percent:-10001;mso-top-percent:-10001;mso-position-horizontal:absolute;mso-position-horizontal-relative:char;mso-position-vertical:absolute;mso-position-vertical-relative:line;mso-left-percent:-10001;mso-top-percent:-10001" filled="f" stroked="f">
            <v:textbox inset="0,0,0,0">
              <w:txbxContent>
                <w:p w14:paraId="52B22253" w14:textId="77777777" w:rsidR="00AF434A" w:rsidRDefault="00000000">
                  <w:pPr>
                    <w:spacing w:line="115" w:lineRule="exact"/>
                    <w:rPr>
                      <w:rFonts w:ascii="Arial" w:hAnsi="Arial"/>
                      <w:i/>
                      <w:sz w:val="12"/>
                    </w:rPr>
                  </w:pPr>
                  <w:r>
                    <w:rPr>
                      <w:rFonts w:ascii="Arial" w:hAnsi="Arial"/>
                      <w:i/>
                      <w:w w:val="127"/>
                      <w:sz w:val="12"/>
                    </w:rPr>
                    <w:t>ξ</w:t>
                  </w:r>
                </w:p>
              </w:txbxContent>
            </v:textbox>
            <w10:anchorlock/>
          </v:shape>
        </w:pict>
      </w:r>
    </w:p>
    <w:p w14:paraId="43F51D46" w14:textId="77777777" w:rsidR="00AF434A" w:rsidRDefault="00AF434A">
      <w:pPr>
        <w:spacing w:line="119" w:lineRule="exact"/>
        <w:rPr>
          <w:sz w:val="11"/>
        </w:rPr>
        <w:sectPr w:rsidR="00AF434A">
          <w:type w:val="continuous"/>
          <w:pgSz w:w="12240" w:h="15840"/>
          <w:pgMar w:top="1500" w:right="860" w:bottom="280" w:left="860" w:header="720" w:footer="720" w:gutter="0"/>
          <w:cols w:num="2" w:space="720" w:equalWidth="0">
            <w:col w:w="5252" w:space="274"/>
            <w:col w:w="4994"/>
          </w:cols>
        </w:sectPr>
      </w:pPr>
    </w:p>
    <w:p w14:paraId="2D70D58E" w14:textId="77777777" w:rsidR="00AF434A" w:rsidRDefault="00000000">
      <w:pPr>
        <w:spacing w:line="77" w:lineRule="exact"/>
        <w:ind w:right="192"/>
        <w:jc w:val="right"/>
        <w:rPr>
          <w:rFonts w:ascii="Arial"/>
          <w:i/>
          <w:sz w:val="12"/>
        </w:rPr>
      </w:pPr>
      <w:r>
        <w:pict w14:anchorId="01E0DB6D">
          <v:shape id="_x0000_s1253" type="#_x0000_t202" style="position:absolute;left:0;text-align:left;margin-left:63.55pt;margin-top:2.8pt;width:2.4pt;height:6pt;z-index:-53992;mso-position-horizontal-relative:page" filled="f" stroked="f">
            <v:textbox inset="0,0,0,0">
              <w:txbxContent>
                <w:p w14:paraId="047F69D1" w14:textId="77777777" w:rsidR="00AF434A" w:rsidRDefault="00000000">
                  <w:pPr>
                    <w:spacing w:line="115" w:lineRule="exact"/>
                    <w:rPr>
                      <w:rFonts w:ascii="Arial"/>
                      <w:i/>
                      <w:sz w:val="12"/>
                    </w:rPr>
                  </w:pPr>
                  <w:r>
                    <w:rPr>
                      <w:rFonts w:ascii="Arial"/>
                      <w:i/>
                      <w:w w:val="179"/>
                      <w:sz w:val="12"/>
                    </w:rPr>
                    <w:t>l</w:t>
                  </w:r>
                </w:p>
              </w:txbxContent>
            </v:textbox>
            <w10:wrap anchorx="page"/>
          </v:shape>
        </w:pict>
      </w:r>
      <w:r>
        <w:pict w14:anchorId="2A4E839F">
          <v:shape id="_x0000_s1252" type="#_x0000_t202" style="position:absolute;left:0;text-align:left;margin-left:76.15pt;margin-top:2.7pt;width:5.6pt;height:6pt;z-index:-53968;mso-position-horizontal-relative:page" filled="f" stroked="f">
            <v:textbox inset="0,0,0,0">
              <w:txbxContent>
                <w:p w14:paraId="74D08748" w14:textId="77777777" w:rsidR="00AF434A" w:rsidRDefault="00000000">
                  <w:pPr>
                    <w:spacing w:line="117" w:lineRule="exact"/>
                    <w:rPr>
                      <w:rFonts w:ascii="Bookman Old Style" w:hAnsi="Bookman Old Style"/>
                      <w:sz w:val="12"/>
                    </w:rPr>
                  </w:pPr>
                  <w:r>
                    <w:rPr>
                      <w:rFonts w:ascii="Bookman Old Style" w:hAnsi="Bookman Old Style"/>
                      <w:w w:val="116"/>
                      <w:sz w:val="12"/>
                    </w:rPr>
                    <w:t>Θ</w:t>
                  </w:r>
                </w:p>
              </w:txbxContent>
            </v:textbox>
            <w10:wrap anchorx="page"/>
          </v:shape>
        </w:pict>
      </w:r>
      <w:r>
        <w:pict w14:anchorId="211C25E2">
          <v:shape id="_x0000_s1251" type="#_x0000_t202" style="position:absolute;left:0;text-align:left;margin-left:114pt;margin-top:2.7pt;width:5.6pt;height:6pt;z-index:-53944;mso-position-horizontal-relative:page" filled="f" stroked="f">
            <v:textbox inset="0,0,0,0">
              <w:txbxContent>
                <w:p w14:paraId="5E81E335" w14:textId="77777777" w:rsidR="00AF434A" w:rsidRDefault="00000000">
                  <w:pPr>
                    <w:spacing w:line="117" w:lineRule="exact"/>
                    <w:rPr>
                      <w:rFonts w:ascii="Bookman Old Style" w:hAnsi="Bookman Old Style"/>
                      <w:sz w:val="12"/>
                    </w:rPr>
                  </w:pPr>
                  <w:r>
                    <w:rPr>
                      <w:rFonts w:ascii="Bookman Old Style" w:hAnsi="Bookman Old Style"/>
                      <w:w w:val="116"/>
                      <w:sz w:val="12"/>
                    </w:rPr>
                    <w:t>Θ</w:t>
                  </w:r>
                </w:p>
              </w:txbxContent>
            </v:textbox>
            <w10:wrap anchorx="page"/>
          </v:shape>
        </w:pict>
      </w:r>
      <w:r>
        <w:pict w14:anchorId="4FE625A5">
          <v:shape id="_x0000_s1250" type="#_x0000_t202" style="position:absolute;left:0;text-align:left;margin-left:126.6pt;margin-top:2.8pt;width:4.35pt;height:6pt;z-index:-53920;mso-position-horizontal-relative:page" filled="f" stroked="f">
            <v:textbox inset="0,0,0,0">
              <w:txbxContent>
                <w:p w14:paraId="7CBCEB1D" w14:textId="77777777" w:rsidR="00AF434A" w:rsidRDefault="00000000">
                  <w:pPr>
                    <w:spacing w:line="115" w:lineRule="exact"/>
                    <w:rPr>
                      <w:rFonts w:ascii="Arial"/>
                      <w:i/>
                      <w:sz w:val="12"/>
                    </w:rPr>
                  </w:pPr>
                  <w:r>
                    <w:rPr>
                      <w:rFonts w:ascii="Arial"/>
                      <w:i/>
                      <w:w w:val="129"/>
                      <w:sz w:val="12"/>
                    </w:rPr>
                    <w:t>h</w:t>
                  </w:r>
                </w:p>
              </w:txbxContent>
            </v:textbox>
            <w10:wrap anchorx="page"/>
          </v:shape>
        </w:pict>
      </w:r>
      <w:r>
        <w:pict w14:anchorId="4B3EFCEA">
          <v:shape id="_x0000_s1249" type="#_x0000_t202" style="position:absolute;left:0;text-align:left;margin-left:181.35pt;margin-top:2.8pt;width:2.4pt;height:6pt;z-index:-53896;mso-position-horizontal-relative:page" filled="f" stroked="f">
            <v:textbox inset="0,0,0,0">
              <w:txbxContent>
                <w:p w14:paraId="3FE6FB9A" w14:textId="77777777" w:rsidR="00AF434A" w:rsidRDefault="00000000">
                  <w:pPr>
                    <w:spacing w:line="115" w:lineRule="exact"/>
                    <w:rPr>
                      <w:rFonts w:ascii="Arial"/>
                      <w:i/>
                      <w:sz w:val="12"/>
                    </w:rPr>
                  </w:pPr>
                  <w:r>
                    <w:rPr>
                      <w:rFonts w:ascii="Arial"/>
                      <w:i/>
                      <w:w w:val="179"/>
                      <w:sz w:val="12"/>
                    </w:rPr>
                    <w:t>l</w:t>
                  </w:r>
                </w:p>
              </w:txbxContent>
            </v:textbox>
            <w10:wrap anchorx="page"/>
          </v:shape>
        </w:pict>
      </w:r>
      <w:r>
        <w:pict w14:anchorId="4A796BE8">
          <v:shape id="_x0000_s1248" type="#_x0000_t202" style="position:absolute;left:0;text-align:left;margin-left:192.3pt;margin-top:2.8pt;width:4.35pt;height:6pt;z-index:-53872;mso-position-horizontal-relative:page" filled="f" stroked="f">
            <v:textbox inset="0,0,0,0">
              <w:txbxContent>
                <w:p w14:paraId="42B477DA" w14:textId="77777777" w:rsidR="00AF434A" w:rsidRDefault="00000000">
                  <w:pPr>
                    <w:spacing w:line="115" w:lineRule="exact"/>
                    <w:rPr>
                      <w:rFonts w:ascii="Arial"/>
                      <w:i/>
                      <w:sz w:val="12"/>
                    </w:rPr>
                  </w:pPr>
                  <w:r>
                    <w:rPr>
                      <w:rFonts w:ascii="Arial"/>
                      <w:i/>
                      <w:w w:val="129"/>
                      <w:sz w:val="12"/>
                    </w:rPr>
                    <w:t>h</w:t>
                  </w:r>
                </w:p>
              </w:txbxContent>
            </v:textbox>
            <w10:wrap anchorx="page"/>
          </v:shape>
        </w:pict>
      </w:r>
      <w:r>
        <w:pict w14:anchorId="2F2D8763">
          <v:shape id="_x0000_s1247" type="#_x0000_t202" style="position:absolute;left:0;text-align:left;margin-left:229.75pt;margin-top:2.7pt;width:5.6pt;height:6pt;z-index:-53848;mso-position-horizontal-relative:page" filled="f" stroked="f">
            <v:textbox inset="0,0,0,0">
              <w:txbxContent>
                <w:p w14:paraId="1E4708F3" w14:textId="77777777" w:rsidR="00AF434A" w:rsidRDefault="00000000">
                  <w:pPr>
                    <w:spacing w:line="117" w:lineRule="exact"/>
                    <w:rPr>
                      <w:rFonts w:ascii="Bookman Old Style" w:hAnsi="Bookman Old Style"/>
                      <w:sz w:val="12"/>
                    </w:rPr>
                  </w:pPr>
                  <w:r>
                    <w:rPr>
                      <w:rFonts w:ascii="Bookman Old Style" w:hAnsi="Bookman Old Style"/>
                      <w:w w:val="116"/>
                      <w:sz w:val="12"/>
                    </w:rPr>
                    <w:t>Θ</w:t>
                  </w:r>
                </w:p>
              </w:txbxContent>
            </v:textbox>
            <w10:wrap anchorx="page"/>
          </v:shape>
        </w:pict>
      </w:r>
      <w:r>
        <w:rPr>
          <w:rFonts w:ascii="Arial"/>
          <w:i/>
          <w:w w:val="130"/>
          <w:sz w:val="12"/>
        </w:rPr>
        <w:t>m</w:t>
      </w:r>
    </w:p>
    <w:p w14:paraId="5CBD7B3B" w14:textId="77777777" w:rsidR="00AF434A" w:rsidRDefault="00000000">
      <w:pPr>
        <w:tabs>
          <w:tab w:val="left" w:pos="2564"/>
          <w:tab w:val="left" w:pos="3591"/>
          <w:tab w:val="left" w:pos="4406"/>
        </w:tabs>
        <w:spacing w:line="101" w:lineRule="exact"/>
        <w:ind w:left="331"/>
        <w:rPr>
          <w:i/>
          <w:sz w:val="18"/>
        </w:rPr>
      </w:pPr>
      <w:r>
        <w:rPr>
          <w:i/>
          <w:sz w:val="18"/>
        </w:rPr>
        <w:t xml:space="preserve">b   </w:t>
      </w:r>
      <w:r>
        <w:rPr>
          <w:rFonts w:ascii="Lucida Sans Unicode" w:hAnsi="Lucida Sans Unicode"/>
          <w:sz w:val="18"/>
        </w:rPr>
        <w:t xml:space="preserve">≤   0 ∧ 1 ≤   </w:t>
      </w:r>
      <w:r>
        <w:rPr>
          <w:i/>
          <w:sz w:val="18"/>
        </w:rPr>
        <w:t>b</w:t>
      </w:r>
      <w:r>
        <w:rPr>
          <w:i/>
          <w:spacing w:val="23"/>
          <w:sz w:val="18"/>
        </w:rPr>
        <w:t xml:space="preserve"> </w:t>
      </w:r>
      <w:r>
        <w:rPr>
          <w:rFonts w:ascii="Lucida Sans Unicode" w:hAnsi="Lucida Sans Unicode"/>
          <w:sz w:val="18"/>
        </w:rPr>
        <w:t>⇒</w:t>
      </w:r>
      <w:r>
        <w:rPr>
          <w:rFonts w:ascii="Lucida Sans Unicode" w:hAnsi="Lucida Sans Unicode"/>
          <w:spacing w:val="4"/>
          <w:sz w:val="18"/>
        </w:rPr>
        <w:t xml:space="preserve"> </w:t>
      </w:r>
      <w:proofErr w:type="spellStart"/>
      <w:r>
        <w:rPr>
          <w:w w:val="125"/>
          <w:sz w:val="18"/>
        </w:rPr>
        <w:t>ptr</w:t>
      </w:r>
      <w:proofErr w:type="spellEnd"/>
      <w:r>
        <w:rPr>
          <w:w w:val="125"/>
          <w:sz w:val="18"/>
        </w:rPr>
        <w:tab/>
      </w:r>
      <w:r>
        <w:rPr>
          <w:rFonts w:ascii="Lucida Sans Unicode" w:hAnsi="Lucida Sans Unicode"/>
          <w:sz w:val="18"/>
        </w:rPr>
        <w:t>[(</w:t>
      </w:r>
      <w:r>
        <w:rPr>
          <w:i/>
          <w:sz w:val="18"/>
        </w:rPr>
        <w:t xml:space="preserve">b , b  </w:t>
      </w:r>
      <w:r>
        <w:rPr>
          <w:rFonts w:ascii="Lucida Sans Unicode" w:hAnsi="Lucida Sans Unicode"/>
          <w:w w:val="125"/>
          <w:sz w:val="18"/>
        </w:rPr>
        <w:t>)</w:t>
      </w:r>
      <w:r>
        <w:rPr>
          <w:rFonts w:ascii="Lucida Sans Unicode" w:hAnsi="Lucida Sans Unicode"/>
          <w:spacing w:val="-16"/>
          <w:w w:val="125"/>
          <w:sz w:val="18"/>
        </w:rPr>
        <w:t xml:space="preserve"> </w:t>
      </w:r>
      <w:r>
        <w:rPr>
          <w:i/>
          <w:w w:val="125"/>
          <w:sz w:val="18"/>
        </w:rPr>
        <w:t>τ</w:t>
      </w:r>
      <w:r>
        <w:rPr>
          <w:i/>
          <w:spacing w:val="-37"/>
          <w:w w:val="125"/>
          <w:sz w:val="18"/>
        </w:rPr>
        <w:t xml:space="preserve"> </w:t>
      </w:r>
      <w:r>
        <w:rPr>
          <w:rFonts w:ascii="Lucida Sans Unicode" w:hAnsi="Lucida Sans Unicode"/>
          <w:sz w:val="18"/>
        </w:rPr>
        <w:t>]</w:t>
      </w:r>
      <w:r>
        <w:rPr>
          <w:rFonts w:ascii="Lucida Sans Unicode" w:hAnsi="Lucida Sans Unicode"/>
          <w:sz w:val="18"/>
        </w:rPr>
        <w:tab/>
        <w:t xml:space="preserve">±  </w:t>
      </w:r>
      <w:r>
        <w:rPr>
          <w:rFonts w:ascii="Lucida Sans Unicode" w:hAnsi="Lucida Sans Unicode"/>
          <w:spacing w:val="32"/>
          <w:sz w:val="18"/>
        </w:rPr>
        <w:t xml:space="preserve"> </w:t>
      </w:r>
      <w:proofErr w:type="spellStart"/>
      <w:r>
        <w:rPr>
          <w:w w:val="125"/>
          <w:sz w:val="18"/>
        </w:rPr>
        <w:t>ptr</w:t>
      </w:r>
      <w:proofErr w:type="spellEnd"/>
      <w:r>
        <w:rPr>
          <w:w w:val="125"/>
          <w:sz w:val="18"/>
        </w:rPr>
        <w:tab/>
      </w:r>
      <w:r>
        <w:rPr>
          <w:i/>
          <w:w w:val="125"/>
          <w:sz w:val="18"/>
        </w:rPr>
        <w:t>τ</w:t>
      </w:r>
    </w:p>
    <w:p w14:paraId="6C2D6DAF" w14:textId="77777777" w:rsidR="00AF434A" w:rsidRDefault="00000000">
      <w:pPr>
        <w:spacing w:line="74" w:lineRule="exact"/>
        <w:ind w:left="331"/>
        <w:rPr>
          <w:rFonts w:ascii="Lucida Sans Unicode" w:hAnsi="Lucida Sans Unicode"/>
          <w:sz w:val="18"/>
        </w:rPr>
      </w:pPr>
      <w:r>
        <w:br w:type="column"/>
      </w:r>
      <w:r>
        <w:rPr>
          <w:rFonts w:ascii="Lucida Sans Unicode" w:hAnsi="Lucida Sans Unicode"/>
          <w:w w:val="110"/>
          <w:position w:val="2"/>
          <w:sz w:val="18"/>
        </w:rPr>
        <w:t>∀</w:t>
      </w:r>
      <w:proofErr w:type="spellStart"/>
      <w:r>
        <w:rPr>
          <w:i/>
          <w:w w:val="110"/>
          <w:position w:val="2"/>
          <w:sz w:val="18"/>
        </w:rPr>
        <w:t>i</w:t>
      </w:r>
      <w:proofErr w:type="spellEnd"/>
      <w:r>
        <w:rPr>
          <w:i/>
          <w:w w:val="110"/>
          <w:position w:val="2"/>
          <w:sz w:val="18"/>
        </w:rPr>
        <w:t xml:space="preserve"> </w:t>
      </w:r>
      <w:r>
        <w:rPr>
          <w:rFonts w:ascii="Lucida Sans Unicode" w:hAnsi="Lucida Sans Unicode"/>
          <w:w w:val="110"/>
          <w:position w:val="2"/>
          <w:sz w:val="18"/>
        </w:rPr>
        <w:t>∈ [0</w:t>
      </w:r>
      <w:r>
        <w:rPr>
          <w:i/>
          <w:w w:val="110"/>
          <w:position w:val="2"/>
          <w:sz w:val="18"/>
        </w:rPr>
        <w:t xml:space="preserve">, </w:t>
      </w:r>
      <w:r>
        <w:rPr>
          <w:rFonts w:ascii="Arial" w:hAnsi="Arial"/>
          <w:i/>
          <w:w w:val="110"/>
          <w:position w:val="2"/>
          <w:sz w:val="18"/>
        </w:rPr>
        <w:t>size</w:t>
      </w:r>
      <w:r>
        <w:rPr>
          <w:rFonts w:ascii="Lucida Sans Unicode" w:hAnsi="Lucida Sans Unicode"/>
          <w:w w:val="110"/>
          <w:position w:val="2"/>
          <w:sz w:val="18"/>
        </w:rPr>
        <w:t>(</w:t>
      </w:r>
      <w:r>
        <w:rPr>
          <w:i/>
          <w:w w:val="110"/>
          <w:position w:val="2"/>
          <w:sz w:val="18"/>
        </w:rPr>
        <w:t>ω</w:t>
      </w:r>
      <w:r>
        <w:rPr>
          <w:rFonts w:ascii="Lucida Sans Unicode" w:hAnsi="Lucida Sans Unicode"/>
          <w:w w:val="110"/>
          <w:position w:val="2"/>
          <w:sz w:val="18"/>
        </w:rPr>
        <w:t xml:space="preserve">)) </w:t>
      </w:r>
      <w:r>
        <w:rPr>
          <w:i/>
          <w:w w:val="110"/>
          <w:position w:val="2"/>
          <w:sz w:val="18"/>
        </w:rPr>
        <w:t xml:space="preserve">. </w:t>
      </w:r>
      <w:r>
        <w:rPr>
          <w:rFonts w:ascii="Lucida Sans Unicode" w:hAnsi="Lucida Sans Unicode"/>
          <w:w w:val="110"/>
          <w:position w:val="2"/>
          <w:sz w:val="18"/>
        </w:rPr>
        <w:t xml:space="preserve">Θ; </w:t>
      </w:r>
      <w:r>
        <w:rPr>
          <w:rFonts w:ascii="Monotype Corsiva" w:hAnsi="Monotype Corsiva"/>
          <w:i/>
          <w:w w:val="110"/>
          <w:position w:val="2"/>
          <w:sz w:val="18"/>
        </w:rPr>
        <w:t xml:space="preserve">H </w:t>
      </w:r>
      <w:r>
        <w:rPr>
          <w:rFonts w:ascii="Lucida Sans Unicode" w:hAnsi="Lucida Sans Unicode"/>
          <w:w w:val="110"/>
          <w:position w:val="2"/>
          <w:sz w:val="18"/>
        </w:rPr>
        <w:t>; (</w:t>
      </w:r>
      <w:r>
        <w:rPr>
          <w:i/>
          <w:w w:val="110"/>
          <w:position w:val="2"/>
          <w:sz w:val="18"/>
        </w:rPr>
        <w:t xml:space="preserve">σ </w:t>
      </w:r>
      <w:r>
        <w:rPr>
          <w:rFonts w:ascii="Lucida Sans Unicode" w:hAnsi="Lucida Sans Unicode"/>
          <w:w w:val="110"/>
          <w:position w:val="2"/>
          <w:sz w:val="18"/>
        </w:rPr>
        <w:t xml:space="preserve">∪ </w:t>
      </w:r>
      <w:r>
        <w:rPr>
          <w:rFonts w:ascii="Lucida Sans Unicode" w:hAnsi="Lucida Sans Unicode"/>
          <w:w w:val="120"/>
          <w:position w:val="2"/>
          <w:sz w:val="18"/>
        </w:rPr>
        <w:t>{(</w:t>
      </w:r>
      <w:r>
        <w:rPr>
          <w:i/>
          <w:w w:val="120"/>
          <w:position w:val="2"/>
          <w:sz w:val="18"/>
        </w:rPr>
        <w:t xml:space="preserve">n </w:t>
      </w:r>
      <w:r>
        <w:rPr>
          <w:rFonts w:ascii="Lucida Sans Unicode" w:hAnsi="Lucida Sans Unicode"/>
          <w:w w:val="110"/>
          <w:position w:val="2"/>
          <w:sz w:val="18"/>
        </w:rPr>
        <w:t xml:space="preserve">: </w:t>
      </w:r>
      <w:proofErr w:type="spellStart"/>
      <w:r>
        <w:rPr>
          <w:w w:val="120"/>
          <w:position w:val="2"/>
          <w:sz w:val="18"/>
        </w:rPr>
        <w:t>ptr</w:t>
      </w:r>
      <w:proofErr w:type="spellEnd"/>
      <w:r>
        <w:rPr>
          <w:w w:val="120"/>
          <w:position w:val="2"/>
          <w:sz w:val="18"/>
        </w:rPr>
        <w:t xml:space="preserve"> </w:t>
      </w:r>
      <w:r>
        <w:rPr>
          <w:i/>
          <w:w w:val="110"/>
          <w:position w:val="2"/>
          <w:sz w:val="18"/>
        </w:rPr>
        <w:t>ω</w:t>
      </w:r>
      <w:r>
        <w:rPr>
          <w:rFonts w:ascii="Lucida Sans Unicode" w:hAnsi="Lucida Sans Unicode"/>
          <w:w w:val="110"/>
          <w:position w:val="2"/>
          <w:sz w:val="18"/>
        </w:rPr>
        <w:t>))} €</w:t>
      </w:r>
      <w:r>
        <w:rPr>
          <w:rFonts w:ascii="Arial" w:hAnsi="Arial"/>
          <w:i/>
          <w:w w:val="110"/>
          <w:sz w:val="12"/>
        </w:rPr>
        <w:t xml:space="preserve">m </w:t>
      </w:r>
      <w:r>
        <w:rPr>
          <w:rFonts w:ascii="Monotype Corsiva" w:hAnsi="Monotype Corsiva"/>
          <w:i/>
          <w:w w:val="110"/>
          <w:position w:val="2"/>
          <w:sz w:val="18"/>
        </w:rPr>
        <w:t xml:space="preserve">H </w:t>
      </w:r>
      <w:r>
        <w:rPr>
          <w:rFonts w:ascii="Lucida Sans Unicode" w:hAnsi="Lucida Sans Unicode"/>
          <w:w w:val="110"/>
          <w:position w:val="2"/>
          <w:sz w:val="18"/>
        </w:rPr>
        <w:t>(</w:t>
      </w:r>
      <w:r>
        <w:rPr>
          <w:i/>
          <w:w w:val="110"/>
          <w:position w:val="2"/>
          <w:sz w:val="18"/>
        </w:rPr>
        <w:t xml:space="preserve">m, n </w:t>
      </w:r>
      <w:r>
        <w:rPr>
          <w:rFonts w:ascii="Lucida Sans Unicode" w:hAnsi="Lucida Sans Unicode"/>
          <w:w w:val="110"/>
          <w:position w:val="2"/>
          <w:sz w:val="18"/>
        </w:rPr>
        <w:t xml:space="preserve">+ </w:t>
      </w:r>
      <w:proofErr w:type="spellStart"/>
      <w:r>
        <w:rPr>
          <w:i/>
          <w:w w:val="110"/>
          <w:position w:val="2"/>
          <w:sz w:val="18"/>
        </w:rPr>
        <w:t>i</w:t>
      </w:r>
      <w:proofErr w:type="spellEnd"/>
      <w:r>
        <w:rPr>
          <w:rFonts w:ascii="Lucida Sans Unicode" w:hAnsi="Lucida Sans Unicode"/>
          <w:w w:val="110"/>
          <w:position w:val="2"/>
          <w:sz w:val="18"/>
        </w:rPr>
        <w:t>)</w:t>
      </w:r>
    </w:p>
    <w:p w14:paraId="25D5B7F4" w14:textId="77777777" w:rsidR="00AF434A" w:rsidRDefault="00000000">
      <w:pPr>
        <w:pStyle w:val="BodyText"/>
        <w:spacing w:line="20" w:lineRule="exact"/>
        <w:ind w:left="327"/>
        <w:rPr>
          <w:rFonts w:ascii="Lucida Sans Unicode"/>
          <w:sz w:val="2"/>
        </w:rPr>
      </w:pPr>
      <w:r>
        <w:rPr>
          <w:rFonts w:ascii="Lucida Sans Unicode"/>
          <w:sz w:val="2"/>
        </w:rPr>
      </w:r>
      <w:r>
        <w:rPr>
          <w:rFonts w:ascii="Lucida Sans Unicode"/>
          <w:sz w:val="2"/>
        </w:rPr>
        <w:pict w14:anchorId="6EBB583B">
          <v:group id="_x0000_s1245" style="width:238.9pt;height:.4pt;mso-position-horizontal-relative:char;mso-position-vertical-relative:line" coordsize="4778,8">
            <v:line id="_x0000_s1246" style="position:absolute" from="0,4" to="4778,4" strokeweight=".38pt"/>
            <w10:anchorlock/>
          </v:group>
        </w:pict>
      </w:r>
    </w:p>
    <w:p w14:paraId="12FEDC57" w14:textId="77777777" w:rsidR="00AF434A" w:rsidRDefault="00AF434A">
      <w:pPr>
        <w:spacing w:line="20" w:lineRule="exact"/>
        <w:rPr>
          <w:rFonts w:ascii="Lucida Sans Unicode"/>
          <w:sz w:val="2"/>
        </w:rPr>
        <w:sectPr w:rsidR="00AF434A">
          <w:type w:val="continuous"/>
          <w:pgSz w:w="12240" w:h="15840"/>
          <w:pgMar w:top="1500" w:right="860" w:bottom="280" w:left="860" w:header="720" w:footer="720" w:gutter="0"/>
          <w:cols w:num="2" w:space="720" w:equalWidth="0">
            <w:col w:w="4528" w:space="622"/>
            <w:col w:w="5370"/>
          </w:cols>
        </w:sectPr>
      </w:pPr>
    </w:p>
    <w:p w14:paraId="5657C122" w14:textId="77777777" w:rsidR="00AF434A" w:rsidRDefault="00000000">
      <w:pPr>
        <w:spacing w:line="166" w:lineRule="exact"/>
        <w:ind w:left="331"/>
        <w:rPr>
          <w:i/>
          <w:sz w:val="18"/>
        </w:rPr>
      </w:pPr>
      <w:r>
        <w:rPr>
          <w:i/>
          <w:w w:val="87"/>
          <w:sz w:val="18"/>
        </w:rPr>
        <w:t>b</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rFonts w:ascii="Lucida Sans Unicode" w:hAnsi="Lucida Sans Unicode"/>
          <w:w w:val="80"/>
          <w:sz w:val="18"/>
        </w:rPr>
        <w:t>0</w:t>
      </w:r>
      <w:r>
        <w:rPr>
          <w:rFonts w:ascii="Lucida Sans Unicode" w:hAnsi="Lucida Sans Unicode"/>
          <w:spacing w:val="-16"/>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rFonts w:ascii="Lucida Sans Unicode" w:hAnsi="Lucida Sans Unicode"/>
          <w:w w:val="80"/>
          <w:sz w:val="18"/>
        </w:rPr>
        <w:t>1</w:t>
      </w:r>
      <w:r>
        <w:rPr>
          <w:rFonts w:ascii="Lucida Sans Unicode" w:hAnsi="Lucida Sans Unicode"/>
          <w:spacing w:val="-6"/>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rFonts w:ascii="Lucida Sans Unicode" w:hAnsi="Lucida Sans Unicode"/>
          <w:w w:val="108"/>
          <w:sz w:val="18"/>
        </w:rPr>
        <w:t>⇒</w:t>
      </w:r>
      <w:r>
        <w:rPr>
          <w:rFonts w:ascii="Lucida Sans Unicode" w:hAnsi="Lucida Sans Unicode"/>
          <w:spacing w:val="6"/>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proofErr w:type="spellStart"/>
      <w:r>
        <w:rPr>
          <w:rFonts w:ascii="Arial" w:hAnsi="Arial"/>
          <w:i/>
          <w:w w:val="148"/>
          <w:sz w:val="18"/>
          <w:vertAlign w:val="subscript"/>
        </w:rPr>
        <w:t>nt</w:t>
      </w:r>
      <w:proofErr w:type="spellEnd"/>
      <w:r>
        <w:rPr>
          <w:rFonts w:ascii="Arial" w:hAnsi="Arial"/>
          <w:i/>
          <w:spacing w:val="23"/>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i/>
          <w:w w:val="125"/>
          <w:sz w:val="18"/>
        </w:rPr>
        <w:t>τ</w:t>
      </w:r>
    </w:p>
    <w:p w14:paraId="7F9912C9" w14:textId="77777777" w:rsidR="00AF434A" w:rsidRDefault="00000000">
      <w:pPr>
        <w:tabs>
          <w:tab w:val="left" w:pos="6455"/>
        </w:tabs>
        <w:spacing w:line="157" w:lineRule="exact"/>
        <w:ind w:left="203"/>
        <w:rPr>
          <w:sz w:val="18"/>
        </w:rPr>
      </w:pPr>
      <w:r>
        <w:rPr>
          <w:i/>
          <w:w w:val="87"/>
          <w:sz w:val="18"/>
        </w:rPr>
        <w:t>b</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proofErr w:type="spellStart"/>
      <w:r>
        <w:rPr>
          <w:i/>
          <w:w w:val="87"/>
          <w:sz w:val="18"/>
        </w:rPr>
        <w:t>b</w:t>
      </w:r>
      <w:r>
        <w:rPr>
          <w:rFonts w:ascii="Swis721 Blk BT" w:hAnsi="Swis721 Blk BT"/>
          <w:i/>
          <w:spacing w:val="-44"/>
          <w:w w:val="102"/>
          <w:sz w:val="18"/>
          <w:vertAlign w:val="superscript"/>
        </w:rPr>
        <w:t>j</w:t>
      </w:r>
      <w:proofErr w:type="spellEnd"/>
      <w:r>
        <w:rPr>
          <w:rFonts w:ascii="Arial" w:hAnsi="Arial"/>
          <w:i/>
          <w:w w:val="179"/>
          <w:position w:val="-3"/>
          <w:sz w:val="12"/>
        </w:rPr>
        <w:t>l</w:t>
      </w:r>
      <w:r>
        <w:rPr>
          <w:rFonts w:ascii="Arial" w:hAnsi="Arial"/>
          <w:i/>
          <w:position w:val="-3"/>
          <w:sz w:val="12"/>
        </w:rPr>
        <w:t xml:space="preserve"> </w:t>
      </w:r>
      <w:r>
        <w:rPr>
          <w:rFonts w:ascii="Arial" w:hAnsi="Arial"/>
          <w:i/>
          <w:spacing w:val="-16"/>
          <w:position w:val="-3"/>
          <w:sz w:val="12"/>
        </w:rPr>
        <w:t xml:space="preserve"> </w:t>
      </w:r>
      <w:r>
        <w:rPr>
          <w:rFonts w:ascii="Lucida Sans Unicode" w:hAnsi="Lucida Sans Unicode"/>
          <w:w w:val="85"/>
          <w:sz w:val="18"/>
        </w:rPr>
        <w:t>∧</w:t>
      </w:r>
      <w:r>
        <w:rPr>
          <w:rFonts w:ascii="Lucida Sans Unicode" w:hAnsi="Lucida Sans Unicode"/>
          <w:spacing w:val="-16"/>
          <w:sz w:val="18"/>
        </w:rPr>
        <w:t xml:space="preserve"> </w:t>
      </w:r>
      <w:proofErr w:type="spellStart"/>
      <w:r>
        <w:rPr>
          <w:i/>
          <w:w w:val="87"/>
          <w:sz w:val="18"/>
        </w:rPr>
        <w:t>b</w:t>
      </w:r>
      <w:r>
        <w:rPr>
          <w:rFonts w:ascii="Swis721 Blk BT" w:hAnsi="Swis721 Blk BT"/>
          <w:i/>
          <w:spacing w:val="-44"/>
          <w:w w:val="102"/>
          <w:sz w:val="18"/>
          <w:vertAlign w:val="superscript"/>
        </w:rPr>
        <w:t>j</w:t>
      </w:r>
      <w:proofErr w:type="spellEnd"/>
      <w:r>
        <w:rPr>
          <w:rFonts w:ascii="Arial" w:hAnsi="Arial"/>
          <w:i/>
          <w:w w:val="129"/>
          <w:position w:val="-3"/>
          <w:sz w:val="12"/>
        </w:rPr>
        <w:t>h</w:t>
      </w:r>
      <w:r>
        <w:rPr>
          <w:rFonts w:ascii="Arial" w:hAnsi="Arial"/>
          <w:i/>
          <w:position w:val="-3"/>
          <w:sz w:val="12"/>
        </w:rPr>
        <w:t xml:space="preserve"> </w:t>
      </w:r>
      <w:r>
        <w:rPr>
          <w:rFonts w:ascii="Arial" w:hAnsi="Arial"/>
          <w:i/>
          <w:spacing w:val="-6"/>
          <w:position w:val="-3"/>
          <w:sz w:val="12"/>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rFonts w:ascii="Lucida Sans Unicode" w:hAnsi="Lucida Sans Unicode"/>
          <w:w w:val="108"/>
          <w:sz w:val="18"/>
        </w:rPr>
        <w:t>⇒</w:t>
      </w:r>
      <w:r>
        <w:rPr>
          <w:rFonts w:ascii="Lucida Sans Unicode" w:hAnsi="Lucida Sans Unicode"/>
          <w:spacing w:val="6"/>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proofErr w:type="spellStart"/>
      <w:r>
        <w:rPr>
          <w:rFonts w:ascii="Arial" w:hAnsi="Arial"/>
          <w:i/>
          <w:w w:val="148"/>
          <w:sz w:val="18"/>
          <w:vertAlign w:val="subscript"/>
        </w:rPr>
        <w:t>nt</w:t>
      </w:r>
      <w:proofErr w:type="spellEnd"/>
      <w:r>
        <w:rPr>
          <w:rFonts w:ascii="Arial" w:hAnsi="Arial"/>
          <w:i/>
          <w:spacing w:val="23"/>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proofErr w:type="spellStart"/>
      <w:r>
        <w:rPr>
          <w:i/>
          <w:w w:val="87"/>
          <w:sz w:val="18"/>
        </w:rPr>
        <w:t>b</w:t>
      </w:r>
      <w:r>
        <w:rPr>
          <w:rFonts w:ascii="Swis721 Blk BT" w:hAnsi="Swis721 Blk BT"/>
          <w:i/>
          <w:spacing w:val="-44"/>
          <w:w w:val="102"/>
          <w:sz w:val="18"/>
          <w:vertAlign w:val="superscript"/>
        </w:rPr>
        <w:t>j</w:t>
      </w:r>
      <w:proofErr w:type="spellEnd"/>
      <w:r>
        <w:rPr>
          <w:rFonts w:ascii="Arial" w:hAnsi="Arial"/>
          <w:i/>
          <w:spacing w:val="10"/>
          <w:w w:val="179"/>
          <w:position w:val="-3"/>
          <w:sz w:val="12"/>
        </w:rPr>
        <w:t>l</w:t>
      </w:r>
      <w:r>
        <w:rPr>
          <w:i/>
          <w:w w:val="113"/>
          <w:sz w:val="18"/>
        </w:rPr>
        <w:t>,</w:t>
      </w:r>
      <w:r>
        <w:rPr>
          <w:i/>
          <w:spacing w:val="-15"/>
          <w:sz w:val="18"/>
        </w:rPr>
        <w:t xml:space="preserve"> </w:t>
      </w:r>
      <w:proofErr w:type="spellStart"/>
      <w:r>
        <w:rPr>
          <w:i/>
          <w:w w:val="87"/>
          <w:sz w:val="18"/>
        </w:rPr>
        <w:t>b</w:t>
      </w:r>
      <w:r>
        <w:rPr>
          <w:rFonts w:ascii="Swis721 Blk BT" w:hAnsi="Swis721 Blk BT"/>
          <w:i/>
          <w:spacing w:val="-44"/>
          <w:w w:val="102"/>
          <w:sz w:val="18"/>
          <w:vertAlign w:val="superscript"/>
        </w:rPr>
        <w:t>j</w:t>
      </w:r>
      <w:proofErr w:type="spellEnd"/>
      <w:r>
        <w:rPr>
          <w:rFonts w:ascii="Arial" w:hAnsi="Arial"/>
          <w:i/>
          <w:spacing w:val="10"/>
          <w:w w:val="129"/>
          <w:position w:val="-3"/>
          <w:sz w:val="12"/>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Lucida Sans Unicode" w:hAnsi="Lucida Sans Unicode"/>
          <w:sz w:val="18"/>
        </w:rPr>
        <w:tab/>
      </w:r>
      <w:r>
        <w:rPr>
          <w:w w:val="99"/>
          <w:sz w:val="18"/>
          <w:u w:val="single"/>
        </w:rPr>
        <w:t xml:space="preserve"> </w:t>
      </w:r>
      <w:r>
        <w:rPr>
          <w:sz w:val="18"/>
          <w:u w:val="single"/>
        </w:rPr>
        <w:t xml:space="preserve">  </w:t>
      </w:r>
      <w:r>
        <w:rPr>
          <w:spacing w:val="9"/>
          <w:sz w:val="18"/>
        </w:rPr>
        <w:t xml:space="preserve"> </w:t>
      </w:r>
      <w:r>
        <w:rPr>
          <w:w w:val="99"/>
          <w:sz w:val="18"/>
          <w:u w:val="single"/>
        </w:rPr>
        <w:t xml:space="preserve"> </w:t>
      </w:r>
      <w:r>
        <w:rPr>
          <w:spacing w:val="-2"/>
          <w:sz w:val="18"/>
          <w:u w:val="single"/>
        </w:rPr>
        <w:t xml:space="preserve"> </w:t>
      </w:r>
    </w:p>
    <w:p w14:paraId="2E729644" w14:textId="77777777" w:rsidR="00AF434A" w:rsidRDefault="00AF434A">
      <w:pPr>
        <w:pStyle w:val="BodyText"/>
        <w:spacing w:before="5" w:after="39"/>
        <w:rPr>
          <w:sz w:val="10"/>
        </w:rPr>
      </w:pPr>
    </w:p>
    <w:p w14:paraId="7CFB823F" w14:textId="77777777" w:rsidR="00AF434A" w:rsidRDefault="00000000">
      <w:pPr>
        <w:pStyle w:val="BodyText"/>
        <w:spacing w:line="20" w:lineRule="exact"/>
        <w:ind w:left="6119"/>
        <w:rPr>
          <w:sz w:val="2"/>
        </w:rPr>
      </w:pPr>
      <w:r>
        <w:rPr>
          <w:sz w:val="2"/>
        </w:rPr>
      </w:r>
      <w:r>
        <w:rPr>
          <w:sz w:val="2"/>
        </w:rPr>
        <w:pict w14:anchorId="19423B2D">
          <v:group id="_x0000_s1243" style="width:4pt;height:.5pt;mso-position-horizontal-relative:char;mso-position-vertical-relative:line" coordsize="80,10">
            <v:line id="_x0000_s1244" style="position:absolute" from="0,5" to="80,5" strokeweight=".17569mm"/>
            <w10:anchorlock/>
          </v:group>
        </w:pict>
      </w:r>
    </w:p>
    <w:p w14:paraId="57C09908" w14:textId="77777777" w:rsidR="00AF434A" w:rsidRDefault="00000000">
      <w:pPr>
        <w:spacing w:line="144" w:lineRule="auto"/>
        <w:ind w:left="178"/>
        <w:rPr>
          <w:i/>
          <w:sz w:val="18"/>
        </w:rPr>
      </w:pPr>
      <w:r>
        <w:br w:type="column"/>
      </w:r>
      <w:r>
        <w:rPr>
          <w:rFonts w:ascii="Lucida Sans Unicode" w:hAnsi="Lucida Sans Unicode"/>
          <w:w w:val="105"/>
          <w:position w:val="2"/>
          <w:sz w:val="18"/>
        </w:rPr>
        <w:t xml:space="preserve">Θ; </w:t>
      </w:r>
      <w:r>
        <w:rPr>
          <w:rFonts w:ascii="Monotype Corsiva" w:hAnsi="Monotype Corsiva"/>
          <w:i/>
          <w:w w:val="105"/>
          <w:position w:val="2"/>
          <w:sz w:val="18"/>
        </w:rPr>
        <w:t xml:space="preserve">H </w:t>
      </w:r>
      <w:r>
        <w:rPr>
          <w:rFonts w:ascii="Lucida Sans Unicode" w:hAnsi="Lucida Sans Unicode"/>
          <w:w w:val="105"/>
          <w:position w:val="2"/>
          <w:sz w:val="18"/>
        </w:rPr>
        <w:t xml:space="preserve">; </w:t>
      </w:r>
      <w:r>
        <w:rPr>
          <w:i/>
          <w:w w:val="120"/>
          <w:position w:val="2"/>
          <w:sz w:val="18"/>
        </w:rPr>
        <w:t xml:space="preserve">σ </w:t>
      </w:r>
      <w:r>
        <w:rPr>
          <w:rFonts w:ascii="Lucida Sans Unicode" w:hAnsi="Lucida Sans Unicode"/>
          <w:w w:val="120"/>
          <w:position w:val="2"/>
          <w:sz w:val="18"/>
        </w:rPr>
        <w:t>€</w:t>
      </w:r>
      <w:r>
        <w:rPr>
          <w:rFonts w:ascii="Arial" w:hAnsi="Arial"/>
          <w:i/>
          <w:w w:val="120"/>
          <w:sz w:val="12"/>
        </w:rPr>
        <w:t xml:space="preserve">m </w:t>
      </w:r>
      <w:r>
        <w:rPr>
          <w:i/>
          <w:w w:val="120"/>
          <w:position w:val="2"/>
          <w:sz w:val="18"/>
        </w:rPr>
        <w:t xml:space="preserve">n </w:t>
      </w:r>
      <w:r>
        <w:rPr>
          <w:rFonts w:ascii="Lucida Sans Unicode" w:hAnsi="Lucida Sans Unicode"/>
          <w:w w:val="105"/>
          <w:position w:val="2"/>
          <w:sz w:val="18"/>
        </w:rPr>
        <w:t xml:space="preserve">: </w:t>
      </w:r>
      <w:proofErr w:type="spellStart"/>
      <w:r>
        <w:rPr>
          <w:w w:val="120"/>
          <w:position w:val="2"/>
          <w:sz w:val="18"/>
        </w:rPr>
        <w:t>ptr</w:t>
      </w:r>
      <w:proofErr w:type="spellEnd"/>
      <w:r>
        <w:rPr>
          <w:rFonts w:ascii="Arial" w:hAnsi="Arial"/>
          <w:i/>
          <w:w w:val="120"/>
          <w:position w:val="11"/>
          <w:sz w:val="12"/>
        </w:rPr>
        <w:t xml:space="preserve">ξ </w:t>
      </w:r>
      <w:r>
        <w:rPr>
          <w:i/>
          <w:w w:val="105"/>
          <w:position w:val="2"/>
          <w:sz w:val="18"/>
        </w:rPr>
        <w:t>ω</w:t>
      </w:r>
    </w:p>
    <w:p w14:paraId="12BBA259" w14:textId="77777777" w:rsidR="00AF434A" w:rsidRDefault="00000000">
      <w:pPr>
        <w:pStyle w:val="BodyText"/>
        <w:spacing w:before="6"/>
        <w:rPr>
          <w:i/>
          <w:sz w:val="23"/>
        </w:rPr>
      </w:pPr>
      <w:r>
        <w:pict w14:anchorId="1CE4E8D8">
          <v:line id="_x0000_s1242" style="position:absolute;z-index:2072;mso-wrap-distance-left:0;mso-wrap-distance-right:0;mso-position-horizontal-relative:page" from="455.55pt,15.75pt" to="459.55pt,15.75pt" strokeweight=".17569mm">
            <w10:wrap type="topAndBottom" anchorx="page"/>
          </v:line>
        </w:pict>
      </w:r>
    </w:p>
    <w:p w14:paraId="434FED06" w14:textId="77777777" w:rsidR="00AF434A" w:rsidRDefault="00AF434A">
      <w:pPr>
        <w:rPr>
          <w:sz w:val="23"/>
        </w:rPr>
        <w:sectPr w:rsidR="00AF434A">
          <w:type w:val="continuous"/>
          <w:pgSz w:w="12240" w:h="15840"/>
          <w:pgMar w:top="1500" w:right="860" w:bottom="280" w:left="860" w:header="720" w:footer="720" w:gutter="0"/>
          <w:cols w:num="2" w:space="720" w:equalWidth="0">
            <w:col w:w="6779" w:space="40"/>
            <w:col w:w="3701"/>
          </w:cols>
        </w:sectPr>
      </w:pPr>
    </w:p>
    <w:p w14:paraId="6C44DDF6" w14:textId="77777777" w:rsidR="00AF434A" w:rsidRDefault="00000000">
      <w:pPr>
        <w:tabs>
          <w:tab w:val="left" w:pos="1128"/>
          <w:tab w:val="left" w:pos="2361"/>
        </w:tabs>
        <w:spacing w:line="5" w:lineRule="exact"/>
        <w:ind w:left="786"/>
        <w:rPr>
          <w:rFonts w:ascii="Arial"/>
          <w:i/>
          <w:sz w:val="12"/>
        </w:rPr>
      </w:pPr>
      <w:r>
        <w:rPr>
          <w:rFonts w:ascii="Swis721 Blk BT"/>
          <w:i/>
          <w:w w:val="120"/>
          <w:sz w:val="12"/>
        </w:rPr>
        <w:t>j</w:t>
      </w:r>
      <w:r>
        <w:rPr>
          <w:rFonts w:ascii="Swis721 Blk BT"/>
          <w:i/>
          <w:w w:val="120"/>
          <w:sz w:val="12"/>
        </w:rPr>
        <w:tab/>
        <w:t>j</w:t>
      </w:r>
      <w:r>
        <w:rPr>
          <w:rFonts w:ascii="Swis721 Blk BT"/>
          <w:i/>
          <w:w w:val="120"/>
          <w:sz w:val="12"/>
        </w:rPr>
        <w:tab/>
      </w:r>
      <w:r>
        <w:rPr>
          <w:rFonts w:ascii="Arial"/>
          <w:i/>
          <w:w w:val="120"/>
          <w:sz w:val="12"/>
        </w:rPr>
        <w:t>m</w:t>
      </w:r>
    </w:p>
    <w:p w14:paraId="29041DF4" w14:textId="77777777" w:rsidR="00AF434A" w:rsidRDefault="00000000">
      <w:pPr>
        <w:tabs>
          <w:tab w:val="left" w:pos="1192"/>
        </w:tabs>
        <w:spacing w:line="5" w:lineRule="exact"/>
        <w:ind w:left="786"/>
        <w:rPr>
          <w:rFonts w:ascii="Swis721 Blk BT"/>
          <w:i/>
          <w:sz w:val="12"/>
        </w:rPr>
      </w:pPr>
      <w:r>
        <w:br w:type="column"/>
      </w:r>
      <w:r>
        <w:rPr>
          <w:rFonts w:ascii="Arial"/>
          <w:i/>
          <w:w w:val="120"/>
          <w:sz w:val="12"/>
        </w:rPr>
        <w:t>m</w:t>
      </w:r>
      <w:r>
        <w:rPr>
          <w:rFonts w:ascii="Arial"/>
          <w:i/>
          <w:w w:val="120"/>
          <w:sz w:val="12"/>
        </w:rPr>
        <w:tab/>
      </w:r>
      <w:r>
        <w:rPr>
          <w:rFonts w:ascii="Swis721 Blk BT"/>
          <w:i/>
          <w:w w:val="120"/>
          <w:sz w:val="12"/>
        </w:rPr>
        <w:t>j</w:t>
      </w:r>
      <w:r>
        <w:rPr>
          <w:rFonts w:ascii="Swis721 Blk BT"/>
          <w:i/>
          <w:spacing w:val="28"/>
          <w:w w:val="120"/>
          <w:sz w:val="12"/>
        </w:rPr>
        <w:t xml:space="preserve"> </w:t>
      </w:r>
      <w:proofErr w:type="spellStart"/>
      <w:r>
        <w:rPr>
          <w:rFonts w:ascii="Swis721 Blk BT"/>
          <w:i/>
          <w:w w:val="120"/>
          <w:sz w:val="12"/>
        </w:rPr>
        <w:t>j</w:t>
      </w:r>
      <w:proofErr w:type="spellEnd"/>
    </w:p>
    <w:p w14:paraId="1DFDEF96" w14:textId="77777777" w:rsidR="00AF434A" w:rsidRDefault="00000000">
      <w:pPr>
        <w:tabs>
          <w:tab w:val="left" w:pos="2913"/>
        </w:tabs>
        <w:spacing w:line="5" w:lineRule="exact"/>
        <w:ind w:left="786"/>
        <w:rPr>
          <w:rFonts w:ascii="Lucida Sans Unicode" w:hAnsi="Lucida Sans Unicode"/>
          <w:sz w:val="16"/>
        </w:rPr>
      </w:pPr>
      <w:r>
        <w:br w:type="column"/>
      </w:r>
      <w:r>
        <w:rPr>
          <w:i/>
          <w:w w:val="110"/>
          <w:sz w:val="16"/>
        </w:rPr>
        <w:t>fun t</w:t>
      </w:r>
      <w:r>
        <w:rPr>
          <w:rFonts w:ascii="Lucida Sans Unicode" w:hAnsi="Lucida Sans Unicode"/>
          <w:w w:val="110"/>
          <w:sz w:val="16"/>
        </w:rPr>
        <w:t xml:space="preserve">(∀ </w:t>
      </w:r>
      <w:r>
        <w:rPr>
          <w:rFonts w:ascii="Bookman Old Style" w:hAnsi="Bookman Old Style"/>
          <w:i/>
          <w:w w:val="110"/>
          <w:sz w:val="16"/>
        </w:rPr>
        <w:t xml:space="preserve">x. τ </w:t>
      </w:r>
      <w:r>
        <w:rPr>
          <w:rFonts w:ascii="Lucida Sans Unicode" w:hAnsi="Lucida Sans Unicode"/>
          <w:w w:val="110"/>
          <w:sz w:val="16"/>
        </w:rPr>
        <w:t xml:space="preserve">→ </w:t>
      </w:r>
      <w:r>
        <w:rPr>
          <w:rFonts w:ascii="Bookman Old Style" w:hAnsi="Bookman Old Style"/>
          <w:i/>
          <w:w w:val="110"/>
          <w:sz w:val="16"/>
        </w:rPr>
        <w:t xml:space="preserve">τ </w:t>
      </w:r>
      <w:r>
        <w:rPr>
          <w:rFonts w:ascii="Lucida Sans Unicode" w:hAnsi="Lucida Sans Unicode"/>
          <w:w w:val="110"/>
          <w:sz w:val="16"/>
        </w:rPr>
        <w:t>)</w:t>
      </w:r>
      <w:r>
        <w:rPr>
          <w:rFonts w:ascii="Lucida Sans Unicode" w:hAnsi="Lucida Sans Unicode"/>
          <w:spacing w:val="-34"/>
          <w:w w:val="110"/>
          <w:sz w:val="16"/>
        </w:rPr>
        <w:t xml:space="preserve"> </w:t>
      </w:r>
      <w:r>
        <w:rPr>
          <w:rFonts w:ascii="Lucida Sans Unicode" w:hAnsi="Lucida Sans Unicode"/>
          <w:w w:val="110"/>
          <w:sz w:val="16"/>
        </w:rPr>
        <w:t>=</w:t>
      </w:r>
      <w:r>
        <w:rPr>
          <w:rFonts w:ascii="Lucida Sans Unicode" w:hAnsi="Lucida Sans Unicode"/>
          <w:spacing w:val="-11"/>
          <w:w w:val="110"/>
          <w:sz w:val="16"/>
        </w:rPr>
        <w:t xml:space="preserve"> </w:t>
      </w:r>
      <w:r>
        <w:rPr>
          <w:w w:val="120"/>
          <w:sz w:val="16"/>
        </w:rPr>
        <w:t>true</w:t>
      </w:r>
      <w:r>
        <w:rPr>
          <w:w w:val="120"/>
          <w:sz w:val="16"/>
        </w:rPr>
        <w:tab/>
      </w:r>
      <w:r>
        <w:rPr>
          <w:i/>
          <w:w w:val="110"/>
          <w:sz w:val="16"/>
        </w:rPr>
        <w:t>fun t</w:t>
      </w:r>
      <w:r>
        <w:rPr>
          <w:rFonts w:ascii="Lucida Sans Unicode" w:hAnsi="Lucida Sans Unicode"/>
          <w:w w:val="110"/>
          <w:sz w:val="16"/>
        </w:rPr>
        <w:t>(</w:t>
      </w:r>
      <w:r>
        <w:rPr>
          <w:rFonts w:ascii="Bookman Old Style" w:hAnsi="Bookman Old Style"/>
          <w:i/>
          <w:w w:val="110"/>
          <w:sz w:val="16"/>
        </w:rPr>
        <w:t>ω</w:t>
      </w:r>
      <w:r>
        <w:rPr>
          <w:rFonts w:ascii="Lucida Sans Unicode" w:hAnsi="Lucida Sans Unicode"/>
          <w:w w:val="110"/>
          <w:sz w:val="16"/>
        </w:rPr>
        <w:t xml:space="preserve">) = </w:t>
      </w:r>
      <w:r>
        <w:rPr>
          <w:w w:val="120"/>
          <w:sz w:val="16"/>
        </w:rPr>
        <w:t>false</w:t>
      </w:r>
      <w:r>
        <w:rPr>
          <w:spacing w:val="12"/>
          <w:w w:val="120"/>
          <w:sz w:val="16"/>
        </w:rPr>
        <w:t xml:space="preserve"> </w:t>
      </w:r>
      <w:r>
        <w:rPr>
          <w:rFonts w:ascii="Lucida Sans Unicode" w:hAnsi="Lucida Sans Unicode"/>
          <w:w w:val="110"/>
          <w:sz w:val="16"/>
        </w:rPr>
        <w:t>[</w:t>
      </w:r>
      <w:proofErr w:type="spellStart"/>
      <w:r>
        <w:rPr>
          <w:i/>
          <w:w w:val="110"/>
          <w:sz w:val="16"/>
        </w:rPr>
        <w:t>owise</w:t>
      </w:r>
      <w:proofErr w:type="spellEnd"/>
      <w:r>
        <w:rPr>
          <w:rFonts w:ascii="Lucida Sans Unicode" w:hAnsi="Lucida Sans Unicode"/>
          <w:w w:val="110"/>
          <w:sz w:val="16"/>
        </w:rPr>
        <w:t>]</w:t>
      </w:r>
    </w:p>
    <w:p w14:paraId="31DD0E15" w14:textId="77777777" w:rsidR="00AF434A" w:rsidRDefault="00AF434A">
      <w:pPr>
        <w:spacing w:line="5" w:lineRule="exact"/>
        <w:rPr>
          <w:rFonts w:ascii="Lucida Sans Unicode" w:hAnsi="Lucida Sans Unicode"/>
          <w:sz w:val="16"/>
        </w:rPr>
        <w:sectPr w:rsidR="00AF434A">
          <w:type w:val="continuous"/>
          <w:pgSz w:w="12240" w:h="15840"/>
          <w:pgMar w:top="1500" w:right="860" w:bottom="280" w:left="860" w:header="720" w:footer="720" w:gutter="0"/>
          <w:cols w:num="3" w:space="720" w:equalWidth="0">
            <w:col w:w="2532" w:space="883"/>
            <w:col w:w="1495" w:space="223"/>
            <w:col w:w="5387"/>
          </w:cols>
        </w:sectPr>
      </w:pPr>
    </w:p>
    <w:p w14:paraId="08720523" w14:textId="77777777" w:rsidR="00AF434A" w:rsidRDefault="00000000">
      <w:pPr>
        <w:tabs>
          <w:tab w:val="left" w:pos="2564"/>
          <w:tab w:val="left" w:pos="4406"/>
        </w:tabs>
        <w:spacing w:line="209" w:lineRule="exact"/>
        <w:ind w:left="203"/>
        <w:rPr>
          <w:rFonts w:ascii="Arial" w:hAnsi="Arial"/>
          <w:i/>
          <w:sz w:val="18"/>
        </w:rPr>
      </w:pPr>
      <w:r>
        <w:pict w14:anchorId="14C5627D">
          <v:line id="_x0000_s1241" style="position:absolute;left:0;text-align:left;z-index:2096;mso-wrap-distance-left:0;mso-wrap-distance-right:0;mso-position-horizontal-relative:page" from="278.35pt,12pt" to="286.15pt,12pt" strokeweight=".38pt">
            <w10:wrap type="topAndBottom" anchorx="page"/>
          </v:line>
        </w:pict>
      </w:r>
      <w:r>
        <w:rPr>
          <w:i/>
          <w:w w:val="87"/>
          <w:sz w:val="18"/>
        </w:rPr>
        <w:t>b</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u w:val="single"/>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Arial" w:hAnsi="Arial"/>
          <w:i/>
          <w:w w:val="179"/>
          <w:position w:val="-3"/>
          <w:sz w:val="12"/>
        </w:rPr>
        <w:t>l</w:t>
      </w:r>
      <w:r>
        <w:rPr>
          <w:rFonts w:ascii="Arial" w:hAnsi="Arial"/>
          <w:i/>
          <w:position w:val="-3"/>
          <w:sz w:val="12"/>
        </w:rPr>
        <w:t xml:space="preserve"> </w:t>
      </w:r>
      <w:r>
        <w:rPr>
          <w:rFonts w:ascii="Arial" w:hAnsi="Arial"/>
          <w:i/>
          <w:spacing w:val="-16"/>
          <w:position w:val="-3"/>
          <w:sz w:val="12"/>
        </w:rPr>
        <w:t xml:space="preserve"> </w:t>
      </w:r>
      <w:r>
        <w:rPr>
          <w:rFonts w:ascii="Lucida Sans Unicode" w:hAnsi="Lucida Sans Unicode"/>
          <w:w w:val="85"/>
          <w:sz w:val="18"/>
        </w:rPr>
        <w:t>∧</w:t>
      </w:r>
      <w:r>
        <w:rPr>
          <w:rFonts w:ascii="Lucida Sans Unicode" w:hAnsi="Lucida Sans Unicode"/>
          <w:spacing w:val="-16"/>
          <w:sz w:val="18"/>
        </w:rPr>
        <w:t xml:space="preserve"> </w:t>
      </w:r>
      <w:r>
        <w:rPr>
          <w:i/>
          <w:w w:val="87"/>
          <w:sz w:val="18"/>
        </w:rPr>
        <w:t>b</w:t>
      </w:r>
      <w:r>
        <w:rPr>
          <w:rFonts w:ascii="Arial" w:hAnsi="Arial"/>
          <w:i/>
          <w:w w:val="129"/>
          <w:position w:val="-3"/>
          <w:sz w:val="12"/>
        </w:rPr>
        <w:t>h</w:t>
      </w:r>
      <w:r>
        <w:rPr>
          <w:rFonts w:ascii="Arial" w:hAnsi="Arial"/>
          <w:i/>
          <w:position w:val="-3"/>
          <w:sz w:val="12"/>
        </w:rPr>
        <w:t xml:space="preserve"> </w:t>
      </w:r>
      <w:r>
        <w:rPr>
          <w:rFonts w:ascii="Arial" w:hAnsi="Arial"/>
          <w:i/>
          <w:spacing w:val="-6"/>
          <w:position w:val="-3"/>
          <w:sz w:val="12"/>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rFonts w:ascii="Lucida Sans Unicode" w:hAnsi="Lucida Sans Unicode"/>
          <w:w w:val="108"/>
          <w:sz w:val="18"/>
        </w:rPr>
        <w:t>⇒</w:t>
      </w:r>
      <w:r>
        <w:rPr>
          <w:rFonts w:ascii="Lucida Sans Unicode" w:hAnsi="Lucida Sans Unicode"/>
          <w:spacing w:val="6"/>
          <w:sz w:val="18"/>
        </w:rPr>
        <w:t xml:space="preserve"> </w:t>
      </w:r>
      <w:proofErr w:type="spellStart"/>
      <w:r>
        <w:rPr>
          <w:w w:val="141"/>
          <w:sz w:val="18"/>
        </w:rPr>
        <w:t>ptr</w:t>
      </w:r>
      <w:proofErr w:type="spellEnd"/>
      <w:r>
        <w:rPr>
          <w:sz w:val="18"/>
        </w:rPr>
        <w:tab/>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r>
        <w:rPr>
          <w:rFonts w:ascii="Arial" w:hAnsi="Arial"/>
          <w:i/>
          <w:sz w:val="18"/>
        </w:rPr>
        <w:t xml:space="preserve">  </w:t>
      </w:r>
      <w:r>
        <w:rPr>
          <w:rFonts w:ascii="Arial" w:hAnsi="Arial"/>
          <w:i/>
          <w:spacing w:val="-15"/>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proofErr w:type="spellStart"/>
      <w:r>
        <w:rPr>
          <w:w w:val="141"/>
          <w:sz w:val="18"/>
        </w:rPr>
        <w:t>ptr</w:t>
      </w:r>
      <w:proofErr w:type="spellEnd"/>
      <w:r>
        <w:rPr>
          <w:sz w:val="18"/>
        </w:rPr>
        <w:tab/>
      </w:r>
      <w:r>
        <w:rPr>
          <w:rFonts w:ascii="Lucida Sans Unicode" w:hAnsi="Lucida Sans Unicode"/>
          <w:w w:val="104"/>
          <w:sz w:val="18"/>
        </w:rPr>
        <w:t>[(</w:t>
      </w:r>
      <w:r>
        <w:rPr>
          <w:i/>
          <w:w w:val="87"/>
          <w:sz w:val="18"/>
        </w:rPr>
        <w:t>b</w:t>
      </w:r>
      <w:r>
        <w:rPr>
          <w:rFonts w:ascii="Arial" w:hAnsi="Arial"/>
          <w:i/>
          <w:spacing w:val="10"/>
          <w:w w:val="179"/>
          <w:position w:val="-3"/>
          <w:sz w:val="12"/>
        </w:rPr>
        <w:t>l</w:t>
      </w:r>
      <w:r>
        <w:rPr>
          <w:i/>
          <w:w w:val="113"/>
          <w:sz w:val="18"/>
        </w:rPr>
        <w:t>,</w:t>
      </w:r>
      <w:r>
        <w:rPr>
          <w:i/>
          <w:spacing w:val="-15"/>
          <w:sz w:val="18"/>
        </w:rPr>
        <w:t xml:space="preserve"> </w:t>
      </w:r>
      <w:r>
        <w:rPr>
          <w:i/>
          <w:w w:val="87"/>
          <w:sz w:val="18"/>
        </w:rPr>
        <w:t>b</w:t>
      </w:r>
      <w:r>
        <w:rPr>
          <w:rFonts w:ascii="Arial" w:hAnsi="Arial"/>
          <w:i/>
          <w:spacing w:val="10"/>
          <w:w w:val="129"/>
          <w:position w:val="-3"/>
          <w:sz w:val="12"/>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193BCA76" w14:textId="77777777" w:rsidR="00AF434A" w:rsidRDefault="00000000">
      <w:pPr>
        <w:tabs>
          <w:tab w:val="left" w:pos="2655"/>
          <w:tab w:val="left" w:pos="4496"/>
        </w:tabs>
        <w:spacing w:line="20" w:lineRule="exact"/>
        <w:ind w:left="833"/>
        <w:rPr>
          <w:rFonts w:ascii="Arial"/>
          <w:sz w:val="2"/>
        </w:rPr>
      </w:pPr>
      <w:r>
        <w:rPr>
          <w:rFonts w:ascii="Arial"/>
          <w:sz w:val="2"/>
        </w:rPr>
      </w:r>
      <w:r>
        <w:rPr>
          <w:rFonts w:ascii="Arial"/>
          <w:sz w:val="2"/>
        </w:rPr>
        <w:pict w14:anchorId="4918FD6B">
          <v:group id="_x0000_s1239" style="width:5.1pt;height:.4pt;mso-position-horizontal-relative:char;mso-position-vertical-relative:line" coordsize="102,8">
            <v:line id="_x0000_s1240" style="position:absolute" from="0,4" to="102,4" strokeweight=".38pt"/>
            <w10:anchorlock/>
          </v:group>
        </w:pict>
      </w:r>
      <w:r>
        <w:rPr>
          <w:rFonts w:ascii="Arial"/>
          <w:sz w:val="2"/>
        </w:rPr>
        <w:tab/>
      </w:r>
      <w:r>
        <w:rPr>
          <w:rFonts w:ascii="Arial"/>
          <w:sz w:val="2"/>
        </w:rPr>
      </w:r>
      <w:r>
        <w:rPr>
          <w:rFonts w:ascii="Arial"/>
          <w:sz w:val="2"/>
        </w:rPr>
        <w:pict w14:anchorId="5785E334">
          <v:group id="_x0000_s1237" style="width:5.25pt;height:.4pt;mso-position-horizontal-relative:char;mso-position-vertical-relative:line" coordsize="105,8">
            <v:line id="_x0000_s1238" style="position:absolute" from="0,4" to="104,4" strokeweight=".38pt"/>
            <w10:anchorlock/>
          </v:group>
        </w:pict>
      </w:r>
      <w:r>
        <w:rPr>
          <w:spacing w:val="74"/>
          <w:sz w:val="2"/>
        </w:rPr>
        <w:t xml:space="preserve"> </w:t>
      </w:r>
      <w:r>
        <w:rPr>
          <w:rFonts w:ascii="Arial"/>
          <w:spacing w:val="74"/>
          <w:sz w:val="2"/>
        </w:rPr>
      </w:r>
      <w:r>
        <w:rPr>
          <w:rFonts w:ascii="Arial"/>
          <w:spacing w:val="74"/>
          <w:sz w:val="2"/>
        </w:rPr>
        <w:pict w14:anchorId="717152B0">
          <v:group id="_x0000_s1235" style="width:5.1pt;height:.4pt;mso-position-horizontal-relative:char;mso-position-vertical-relative:line" coordsize="102,8">
            <v:line id="_x0000_s1236" style="position:absolute" from="0,4" to="102,4" strokeweight=".38pt"/>
            <w10:anchorlock/>
          </v:group>
        </w:pict>
      </w:r>
      <w:r>
        <w:rPr>
          <w:rFonts w:ascii="Arial"/>
          <w:spacing w:val="74"/>
          <w:sz w:val="2"/>
        </w:rPr>
        <w:tab/>
      </w:r>
      <w:r>
        <w:rPr>
          <w:rFonts w:ascii="Arial"/>
          <w:spacing w:val="74"/>
          <w:sz w:val="2"/>
        </w:rPr>
      </w:r>
      <w:r>
        <w:rPr>
          <w:rFonts w:ascii="Arial"/>
          <w:spacing w:val="74"/>
          <w:sz w:val="2"/>
        </w:rPr>
        <w:pict w14:anchorId="36F31D8E">
          <v:group id="_x0000_s1233" style="width:5.25pt;height:.4pt;mso-position-horizontal-relative:char;mso-position-vertical-relative:line" coordsize="105,8">
            <v:line id="_x0000_s1234" style="position:absolute" from="0,4" to="104,4" strokeweight=".38pt"/>
            <w10:anchorlock/>
          </v:group>
        </w:pict>
      </w:r>
    </w:p>
    <w:p w14:paraId="25D2D3EE" w14:textId="77777777" w:rsidR="00AF434A" w:rsidRDefault="00AF434A">
      <w:pPr>
        <w:spacing w:line="20" w:lineRule="exact"/>
        <w:rPr>
          <w:rFonts w:ascii="Arial"/>
          <w:sz w:val="2"/>
        </w:rPr>
        <w:sectPr w:rsidR="00AF434A">
          <w:type w:val="continuous"/>
          <w:pgSz w:w="12240" w:h="15840"/>
          <w:pgMar w:top="1500" w:right="860" w:bottom="280" w:left="860" w:header="720" w:footer="720" w:gutter="0"/>
          <w:cols w:space="720"/>
        </w:sectPr>
      </w:pPr>
    </w:p>
    <w:p w14:paraId="24191ABE" w14:textId="77777777" w:rsidR="00AF434A" w:rsidRDefault="00000000">
      <w:pPr>
        <w:spacing w:line="171" w:lineRule="exact"/>
        <w:ind w:left="314"/>
        <w:jc w:val="both"/>
        <w:rPr>
          <w:rFonts w:ascii="Swis721 Blk BT" w:hAnsi="Swis721 Blk BT"/>
          <w:i/>
          <w:sz w:val="18"/>
        </w:rPr>
      </w:pPr>
      <w:r>
        <w:rPr>
          <w:i/>
          <w:w w:val="125"/>
          <w:position w:val="2"/>
          <w:sz w:val="18"/>
        </w:rPr>
        <w:t>τ</w:t>
      </w:r>
      <w:r>
        <w:rPr>
          <w:i/>
          <w:spacing w:val="-39"/>
          <w:w w:val="125"/>
          <w:position w:val="2"/>
          <w:sz w:val="18"/>
        </w:rPr>
        <w:t xml:space="preserve"> </w:t>
      </w:r>
      <w:r>
        <w:rPr>
          <w:rFonts w:ascii="Swis721 Blk BT" w:hAnsi="Swis721 Blk BT"/>
          <w:i/>
          <w:w w:val="125"/>
          <w:position w:val="2"/>
          <w:sz w:val="18"/>
          <w:vertAlign w:val="superscript"/>
        </w:rPr>
        <w:t>j</w:t>
      </w:r>
      <w:r>
        <w:rPr>
          <w:rFonts w:ascii="Swis721 Blk BT" w:hAnsi="Swis721 Blk BT"/>
          <w:i/>
          <w:spacing w:val="-19"/>
          <w:w w:val="12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r>
        <w:rPr>
          <w:rFonts w:ascii="Bookman Old Style" w:hAnsi="Bookman Old Style"/>
          <w:spacing w:val="13"/>
          <w:w w:val="105"/>
          <w:sz w:val="12"/>
        </w:rPr>
        <w:t xml:space="preserve"> </w:t>
      </w:r>
      <w:r>
        <w:rPr>
          <w:i/>
          <w:w w:val="125"/>
          <w:position w:val="2"/>
          <w:sz w:val="18"/>
        </w:rPr>
        <w:t>τ</w:t>
      </w:r>
      <w:r>
        <w:rPr>
          <w:i/>
          <w:spacing w:val="-1"/>
          <w:w w:val="125"/>
          <w:position w:val="2"/>
          <w:sz w:val="18"/>
        </w:rPr>
        <w:t xml:space="preserve"> </w:t>
      </w:r>
      <w:r>
        <w:rPr>
          <w:rFonts w:ascii="Lucida Sans Unicode" w:hAnsi="Lucida Sans Unicode"/>
          <w:w w:val="105"/>
          <w:position w:val="2"/>
          <w:sz w:val="18"/>
        </w:rPr>
        <w:t>∧</w:t>
      </w:r>
      <w:r>
        <w:rPr>
          <w:rFonts w:ascii="Lucida Sans Unicode" w:hAnsi="Lucida Sans Unicode"/>
          <w:spacing w:val="-24"/>
          <w:w w:val="105"/>
          <w:position w:val="2"/>
          <w:sz w:val="18"/>
        </w:rPr>
        <w:t xml:space="preserve"> </w:t>
      </w:r>
      <w:r>
        <w:rPr>
          <w:i/>
          <w:w w:val="125"/>
          <w:position w:val="2"/>
          <w:sz w:val="18"/>
        </w:rPr>
        <w:t>τ</w:t>
      </w:r>
      <w:r>
        <w:rPr>
          <w:i/>
          <w:spacing w:val="7"/>
          <w:w w:val="12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r>
        <w:rPr>
          <w:rFonts w:ascii="Bookman Old Style" w:hAnsi="Bookman Old Style"/>
          <w:spacing w:val="14"/>
          <w:w w:val="105"/>
          <w:sz w:val="12"/>
        </w:rPr>
        <w:t xml:space="preserve"> </w:t>
      </w:r>
      <w:r>
        <w:rPr>
          <w:i/>
          <w:w w:val="125"/>
          <w:position w:val="2"/>
          <w:sz w:val="18"/>
        </w:rPr>
        <w:t>τ</w:t>
      </w:r>
      <w:r>
        <w:rPr>
          <w:i/>
          <w:spacing w:val="-38"/>
          <w:w w:val="125"/>
          <w:position w:val="2"/>
          <w:sz w:val="18"/>
        </w:rPr>
        <w:t xml:space="preserve"> </w:t>
      </w:r>
      <w:r>
        <w:rPr>
          <w:rFonts w:ascii="Swis721 Blk BT" w:hAnsi="Swis721 Blk BT"/>
          <w:i/>
          <w:w w:val="125"/>
          <w:position w:val="2"/>
          <w:sz w:val="18"/>
          <w:vertAlign w:val="superscript"/>
        </w:rPr>
        <w:t>j</w:t>
      </w:r>
      <w:r>
        <w:rPr>
          <w:rFonts w:ascii="Swis721 Blk BT" w:hAnsi="Swis721 Blk BT"/>
          <w:i/>
          <w:spacing w:val="-10"/>
          <w:w w:val="125"/>
          <w:position w:val="2"/>
          <w:sz w:val="18"/>
        </w:rPr>
        <w:t xml:space="preserve"> </w:t>
      </w:r>
      <w:r>
        <w:rPr>
          <w:rFonts w:ascii="Lucida Sans Unicode" w:hAnsi="Lucida Sans Unicode"/>
          <w:w w:val="125"/>
          <w:position w:val="2"/>
          <w:sz w:val="18"/>
        </w:rPr>
        <w:t>⇒</w:t>
      </w:r>
      <w:r>
        <w:rPr>
          <w:rFonts w:ascii="Lucida Sans Unicode" w:hAnsi="Lucida Sans Unicode"/>
          <w:spacing w:val="-15"/>
          <w:w w:val="125"/>
          <w:position w:val="2"/>
          <w:sz w:val="18"/>
        </w:rPr>
        <w:t xml:space="preserve"> </w:t>
      </w:r>
      <w:proofErr w:type="spellStart"/>
      <w:r>
        <w:rPr>
          <w:w w:val="125"/>
          <w:position w:val="2"/>
          <w:sz w:val="18"/>
        </w:rPr>
        <w:t>ptr</w:t>
      </w:r>
      <w:r>
        <w:rPr>
          <w:rFonts w:ascii="Arial" w:hAnsi="Arial"/>
          <w:i/>
          <w:w w:val="125"/>
          <w:position w:val="2"/>
          <w:sz w:val="18"/>
          <w:vertAlign w:val="superscript"/>
        </w:rPr>
        <w:t>ξ</w:t>
      </w:r>
      <w:proofErr w:type="spellEnd"/>
      <w:r>
        <w:rPr>
          <w:rFonts w:ascii="Arial" w:hAnsi="Arial"/>
          <w:i/>
          <w:spacing w:val="5"/>
          <w:w w:val="125"/>
          <w:position w:val="2"/>
          <w:sz w:val="18"/>
        </w:rPr>
        <w:t xml:space="preserve"> </w:t>
      </w:r>
      <w:r>
        <w:rPr>
          <w:rFonts w:ascii="Lucida Sans Unicode" w:hAnsi="Lucida Sans Unicode"/>
          <w:position w:val="2"/>
          <w:sz w:val="18"/>
        </w:rPr>
        <w:t>∀</w:t>
      </w:r>
      <w:r>
        <w:rPr>
          <w:rFonts w:ascii="Lucida Sans Unicode" w:hAnsi="Lucida Sans Unicode"/>
          <w:spacing w:val="-12"/>
          <w:position w:val="2"/>
          <w:sz w:val="18"/>
        </w:rPr>
        <w:t xml:space="preserve"> </w:t>
      </w:r>
      <w:r>
        <w:rPr>
          <w:i/>
          <w:w w:val="125"/>
          <w:position w:val="2"/>
          <w:sz w:val="18"/>
        </w:rPr>
        <w:t>x.</w:t>
      </w:r>
      <w:r>
        <w:rPr>
          <w:i/>
          <w:spacing w:val="-10"/>
          <w:w w:val="125"/>
          <w:position w:val="2"/>
          <w:sz w:val="18"/>
        </w:rPr>
        <w:t xml:space="preserve"> </w:t>
      </w:r>
      <w:r>
        <w:rPr>
          <w:i/>
          <w:w w:val="125"/>
          <w:position w:val="2"/>
          <w:sz w:val="18"/>
        </w:rPr>
        <w:t>τ</w:t>
      </w:r>
      <w:r>
        <w:rPr>
          <w:i/>
          <w:spacing w:val="7"/>
          <w:w w:val="125"/>
          <w:position w:val="2"/>
          <w:sz w:val="18"/>
        </w:rPr>
        <w:t xml:space="preserve"> </w:t>
      </w:r>
      <w:r>
        <w:rPr>
          <w:rFonts w:ascii="Lucida Sans Unicode" w:hAnsi="Lucida Sans Unicode"/>
          <w:w w:val="125"/>
          <w:position w:val="2"/>
          <w:sz w:val="18"/>
        </w:rPr>
        <w:t>→</w:t>
      </w:r>
      <w:r>
        <w:rPr>
          <w:rFonts w:ascii="Lucida Sans Unicode" w:hAnsi="Lucida Sans Unicode"/>
          <w:spacing w:val="-26"/>
          <w:w w:val="125"/>
          <w:position w:val="2"/>
          <w:sz w:val="18"/>
        </w:rPr>
        <w:t xml:space="preserve"> </w:t>
      </w:r>
      <w:r>
        <w:rPr>
          <w:i/>
          <w:w w:val="125"/>
          <w:position w:val="2"/>
          <w:sz w:val="18"/>
        </w:rPr>
        <w:t>τ</w:t>
      </w:r>
      <w:r>
        <w:rPr>
          <w:i/>
          <w:spacing w:val="3"/>
          <w:w w:val="12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r>
        <w:rPr>
          <w:rFonts w:ascii="Bookman Old Style" w:hAnsi="Bookman Old Style"/>
          <w:spacing w:val="24"/>
          <w:w w:val="105"/>
          <w:sz w:val="12"/>
        </w:rPr>
        <w:t xml:space="preserve"> </w:t>
      </w:r>
      <w:proofErr w:type="spellStart"/>
      <w:r>
        <w:rPr>
          <w:w w:val="125"/>
          <w:position w:val="2"/>
          <w:sz w:val="18"/>
        </w:rPr>
        <w:t>ptr</w:t>
      </w:r>
      <w:r>
        <w:rPr>
          <w:rFonts w:ascii="Arial" w:hAnsi="Arial"/>
          <w:i/>
          <w:w w:val="125"/>
          <w:position w:val="2"/>
          <w:sz w:val="18"/>
          <w:vertAlign w:val="superscript"/>
        </w:rPr>
        <w:t>ξ</w:t>
      </w:r>
      <w:proofErr w:type="spellEnd"/>
      <w:r>
        <w:rPr>
          <w:rFonts w:ascii="Arial" w:hAnsi="Arial"/>
          <w:i/>
          <w:spacing w:val="6"/>
          <w:w w:val="125"/>
          <w:position w:val="2"/>
          <w:sz w:val="18"/>
        </w:rPr>
        <w:t xml:space="preserve"> </w:t>
      </w:r>
      <w:r>
        <w:rPr>
          <w:rFonts w:ascii="Lucida Sans Unicode" w:hAnsi="Lucida Sans Unicode"/>
          <w:position w:val="2"/>
          <w:sz w:val="18"/>
        </w:rPr>
        <w:t>∀</w:t>
      </w:r>
      <w:r>
        <w:rPr>
          <w:rFonts w:ascii="Lucida Sans Unicode" w:hAnsi="Lucida Sans Unicode"/>
          <w:spacing w:val="-12"/>
          <w:position w:val="2"/>
          <w:sz w:val="18"/>
        </w:rPr>
        <w:t xml:space="preserve"> </w:t>
      </w:r>
      <w:r>
        <w:rPr>
          <w:i/>
          <w:w w:val="125"/>
          <w:position w:val="2"/>
          <w:sz w:val="18"/>
        </w:rPr>
        <w:t>x.</w:t>
      </w:r>
      <w:r>
        <w:rPr>
          <w:i/>
          <w:spacing w:val="-11"/>
          <w:w w:val="125"/>
          <w:position w:val="2"/>
          <w:sz w:val="18"/>
        </w:rPr>
        <w:t xml:space="preserve"> </w:t>
      </w:r>
      <w:r>
        <w:rPr>
          <w:i/>
          <w:w w:val="125"/>
          <w:position w:val="2"/>
          <w:sz w:val="18"/>
        </w:rPr>
        <w:t>τ</w:t>
      </w:r>
      <w:r>
        <w:rPr>
          <w:i/>
          <w:spacing w:val="-38"/>
          <w:w w:val="125"/>
          <w:position w:val="2"/>
          <w:sz w:val="18"/>
        </w:rPr>
        <w:t xml:space="preserve"> </w:t>
      </w:r>
      <w:r>
        <w:rPr>
          <w:rFonts w:ascii="Swis721 Blk BT" w:hAnsi="Swis721 Blk BT"/>
          <w:i/>
          <w:w w:val="125"/>
          <w:position w:val="2"/>
          <w:sz w:val="18"/>
          <w:vertAlign w:val="superscript"/>
        </w:rPr>
        <w:t>j</w:t>
      </w:r>
      <w:r>
        <w:rPr>
          <w:rFonts w:ascii="Swis721 Blk BT" w:hAnsi="Swis721 Blk BT"/>
          <w:i/>
          <w:spacing w:val="-20"/>
          <w:w w:val="125"/>
          <w:position w:val="2"/>
          <w:sz w:val="18"/>
        </w:rPr>
        <w:t xml:space="preserve"> </w:t>
      </w:r>
      <w:r>
        <w:rPr>
          <w:rFonts w:ascii="Lucida Sans Unicode" w:hAnsi="Lucida Sans Unicode"/>
          <w:w w:val="125"/>
          <w:position w:val="2"/>
          <w:sz w:val="18"/>
        </w:rPr>
        <w:t>→</w:t>
      </w:r>
      <w:r>
        <w:rPr>
          <w:rFonts w:ascii="Lucida Sans Unicode" w:hAnsi="Lucida Sans Unicode"/>
          <w:spacing w:val="-25"/>
          <w:w w:val="125"/>
          <w:position w:val="2"/>
          <w:sz w:val="18"/>
        </w:rPr>
        <w:t xml:space="preserve"> </w:t>
      </w:r>
      <w:r>
        <w:rPr>
          <w:i/>
          <w:w w:val="125"/>
          <w:position w:val="2"/>
          <w:sz w:val="18"/>
        </w:rPr>
        <w:t>τ</w:t>
      </w:r>
      <w:r>
        <w:rPr>
          <w:i/>
          <w:spacing w:val="-39"/>
          <w:w w:val="125"/>
          <w:position w:val="2"/>
          <w:sz w:val="18"/>
        </w:rPr>
        <w:t xml:space="preserve"> </w:t>
      </w:r>
      <w:r>
        <w:rPr>
          <w:rFonts w:ascii="Swis721 Blk BT" w:hAnsi="Swis721 Blk BT"/>
          <w:i/>
          <w:w w:val="125"/>
          <w:position w:val="2"/>
          <w:sz w:val="18"/>
          <w:vertAlign w:val="superscript"/>
        </w:rPr>
        <w:t>j</w:t>
      </w:r>
    </w:p>
    <w:p w14:paraId="7223B739" w14:textId="77777777" w:rsidR="00AF434A" w:rsidRDefault="00000000">
      <w:pPr>
        <w:spacing w:before="66" w:line="208" w:lineRule="exact"/>
        <w:ind w:left="319"/>
        <w:jc w:val="both"/>
        <w:rPr>
          <w:rFonts w:ascii="Lucida Sans Unicode"/>
          <w:sz w:val="16"/>
        </w:rPr>
      </w:pPr>
      <w:proofErr w:type="spellStart"/>
      <w:r>
        <w:rPr>
          <w:rFonts w:ascii="Bookman Old Style"/>
          <w:i/>
          <w:w w:val="105"/>
          <w:sz w:val="16"/>
        </w:rPr>
        <w:t>n</w:t>
      </w:r>
      <w:r>
        <w:rPr>
          <w:rFonts w:ascii="Swis721 Blk BT"/>
          <w:i/>
          <w:w w:val="105"/>
          <w:sz w:val="16"/>
          <w:vertAlign w:val="superscript"/>
        </w:rPr>
        <w:t>j</w:t>
      </w:r>
      <w:proofErr w:type="spellEnd"/>
      <w:r>
        <w:rPr>
          <w:rFonts w:ascii="Swis721 Blk BT"/>
          <w:i/>
          <w:w w:val="105"/>
          <w:sz w:val="16"/>
        </w:rPr>
        <w:t xml:space="preserve"> </w:t>
      </w:r>
      <w:r>
        <w:rPr>
          <w:rFonts w:ascii="Lucida Sans Unicode"/>
          <w:w w:val="105"/>
          <w:sz w:val="16"/>
        </w:rPr>
        <w:t xml:space="preserve">+ </w:t>
      </w:r>
      <w:r>
        <w:rPr>
          <w:rFonts w:ascii="Bookman Old Style"/>
          <w:i/>
          <w:w w:val="105"/>
          <w:sz w:val="16"/>
        </w:rPr>
        <w:t xml:space="preserve">n </w:t>
      </w:r>
      <w:r>
        <w:rPr>
          <w:rFonts w:ascii="Lucida Sans Unicode"/>
          <w:w w:val="105"/>
          <w:sz w:val="16"/>
        </w:rPr>
        <w:t xml:space="preserve">= </w:t>
      </w:r>
      <w:r>
        <w:rPr>
          <w:rFonts w:ascii="Bookman Old Style"/>
          <w:i/>
          <w:w w:val="105"/>
          <w:sz w:val="16"/>
        </w:rPr>
        <w:t>add</w:t>
      </w:r>
      <w:r>
        <w:rPr>
          <w:rFonts w:ascii="Lucida Sans Unicode"/>
          <w:w w:val="105"/>
          <w:sz w:val="16"/>
        </w:rPr>
        <w:t>(</w:t>
      </w:r>
      <w:proofErr w:type="spellStart"/>
      <w:r>
        <w:rPr>
          <w:rFonts w:ascii="Bookman Old Style"/>
          <w:i/>
          <w:w w:val="105"/>
          <w:sz w:val="16"/>
        </w:rPr>
        <w:t>n</w:t>
      </w:r>
      <w:r>
        <w:rPr>
          <w:rFonts w:ascii="Swis721 Blk BT"/>
          <w:i/>
          <w:w w:val="105"/>
          <w:sz w:val="16"/>
          <w:vertAlign w:val="superscript"/>
        </w:rPr>
        <w:t>j</w:t>
      </w:r>
      <w:proofErr w:type="spellEnd"/>
      <w:r>
        <w:rPr>
          <w:rFonts w:ascii="Bookman Old Style"/>
          <w:i/>
          <w:w w:val="105"/>
          <w:sz w:val="16"/>
        </w:rPr>
        <w:t>, n</w:t>
      </w:r>
      <w:r>
        <w:rPr>
          <w:rFonts w:ascii="Lucida Sans Unicode"/>
          <w:w w:val="105"/>
          <w:sz w:val="16"/>
        </w:rPr>
        <w:t>) (</w:t>
      </w:r>
      <w:r>
        <w:rPr>
          <w:rFonts w:ascii="Bookman Old Style"/>
          <w:i/>
          <w:w w:val="105"/>
          <w:sz w:val="16"/>
        </w:rPr>
        <w:t xml:space="preserve">x </w:t>
      </w:r>
      <w:r>
        <w:rPr>
          <w:rFonts w:ascii="Lucida Sans Unicode"/>
          <w:w w:val="105"/>
          <w:sz w:val="16"/>
        </w:rPr>
        <w:t xml:space="preserve">+ </w:t>
      </w:r>
      <w:proofErr w:type="spellStart"/>
      <w:r>
        <w:rPr>
          <w:rFonts w:ascii="Bookman Old Style"/>
          <w:i/>
          <w:w w:val="105"/>
          <w:sz w:val="16"/>
        </w:rPr>
        <w:t>n</w:t>
      </w:r>
      <w:r>
        <w:rPr>
          <w:rFonts w:ascii="Swis721 Blk BT"/>
          <w:i/>
          <w:w w:val="105"/>
          <w:sz w:val="16"/>
          <w:vertAlign w:val="superscript"/>
        </w:rPr>
        <w:t>j</w:t>
      </w:r>
      <w:proofErr w:type="spellEnd"/>
      <w:r>
        <w:rPr>
          <w:rFonts w:ascii="Lucida Sans Unicode"/>
          <w:w w:val="105"/>
          <w:sz w:val="16"/>
        </w:rPr>
        <w:t xml:space="preserve">) + </w:t>
      </w:r>
      <w:r>
        <w:rPr>
          <w:rFonts w:ascii="Bookman Old Style"/>
          <w:i/>
          <w:w w:val="105"/>
          <w:sz w:val="16"/>
        </w:rPr>
        <w:t xml:space="preserve">n </w:t>
      </w:r>
      <w:r>
        <w:rPr>
          <w:rFonts w:ascii="Lucida Sans Unicode"/>
          <w:w w:val="105"/>
          <w:sz w:val="16"/>
        </w:rPr>
        <w:t xml:space="preserve">= </w:t>
      </w:r>
      <w:r>
        <w:rPr>
          <w:rFonts w:ascii="Bookman Old Style"/>
          <w:i/>
          <w:w w:val="105"/>
          <w:sz w:val="16"/>
        </w:rPr>
        <w:t xml:space="preserve">x </w:t>
      </w:r>
      <w:r>
        <w:rPr>
          <w:rFonts w:ascii="Lucida Sans Unicode"/>
          <w:w w:val="105"/>
          <w:sz w:val="16"/>
        </w:rPr>
        <w:t xml:space="preserve">+ </w:t>
      </w:r>
      <w:r>
        <w:rPr>
          <w:rFonts w:ascii="Bookman Old Style"/>
          <w:i/>
          <w:w w:val="105"/>
          <w:sz w:val="16"/>
        </w:rPr>
        <w:t>add</w:t>
      </w:r>
      <w:r>
        <w:rPr>
          <w:rFonts w:ascii="Lucida Sans Unicode"/>
          <w:w w:val="105"/>
          <w:sz w:val="16"/>
        </w:rPr>
        <w:t>(</w:t>
      </w:r>
      <w:proofErr w:type="spellStart"/>
      <w:r>
        <w:rPr>
          <w:rFonts w:ascii="Bookman Old Style"/>
          <w:i/>
          <w:w w:val="105"/>
          <w:sz w:val="16"/>
        </w:rPr>
        <w:t>n</w:t>
      </w:r>
      <w:r>
        <w:rPr>
          <w:rFonts w:ascii="Swis721 Blk BT"/>
          <w:i/>
          <w:w w:val="105"/>
          <w:sz w:val="16"/>
          <w:vertAlign w:val="superscript"/>
        </w:rPr>
        <w:t>j</w:t>
      </w:r>
      <w:proofErr w:type="spellEnd"/>
      <w:r>
        <w:rPr>
          <w:rFonts w:ascii="Bookman Old Style"/>
          <w:i/>
          <w:w w:val="105"/>
          <w:sz w:val="16"/>
        </w:rPr>
        <w:t>, n</w:t>
      </w:r>
      <w:r>
        <w:rPr>
          <w:rFonts w:ascii="Lucida Sans Unicode"/>
          <w:w w:val="105"/>
          <w:sz w:val="16"/>
        </w:rPr>
        <w:t>)</w:t>
      </w:r>
    </w:p>
    <w:p w14:paraId="5F38FB7E" w14:textId="77777777" w:rsidR="00AF434A" w:rsidRDefault="00000000">
      <w:pPr>
        <w:spacing w:line="185" w:lineRule="exact"/>
        <w:ind w:left="319"/>
        <w:jc w:val="both"/>
        <w:rPr>
          <w:rFonts w:ascii="Lucida Sans Unicode" w:hAnsi="Lucida Sans Unicode"/>
          <w:sz w:val="16"/>
        </w:rPr>
      </w:pPr>
      <w:r>
        <w:pict w14:anchorId="27C19E10">
          <v:line id="_x0000_s1232" style="position:absolute;left:0;text-align:left;z-index:-54448;mso-position-horizontal-relative:page" from="77.85pt,2.7pt" to="82.6pt,2.7pt" strokeweight=".36pt">
            <w10:wrap anchorx="page"/>
          </v:line>
        </w:pict>
      </w:r>
      <w:r>
        <w:pict w14:anchorId="49D99E9C">
          <v:line id="_x0000_s1231" style="position:absolute;left:0;text-align:left;z-index:-54424;mso-position-horizontal-relative:page" from="94.35pt,2.7pt" to="98.8pt,2.7pt" strokeweight=".36pt">
            <w10:wrap anchorx="page"/>
          </v:line>
        </w:pict>
      </w:r>
      <w:r>
        <w:pict w14:anchorId="3CA6957F">
          <v:line id="_x0000_s1230" style="position:absolute;left:0;text-align:left;z-index:-54400;mso-position-horizontal-relative:page" from="129.2pt,2.7pt" to="133.5pt,2.7pt" strokeweight=".36pt">
            <w10:wrap anchorx="page"/>
          </v:line>
        </w:pict>
      </w:r>
      <w:r>
        <w:pict w14:anchorId="5DC20645">
          <v:line id="_x0000_s1229" style="position:absolute;left:0;text-align:left;z-index:-54376;mso-position-horizontal-relative:page" from="140.55pt,2.7pt" to="145.3pt,2.7pt" strokeweight=".36pt">
            <w10:wrap anchorx="page"/>
          </v:line>
        </w:pict>
      </w:r>
      <w:r>
        <w:pict w14:anchorId="77777CCC">
          <v:line id="_x0000_s1228" style="position:absolute;left:0;text-align:left;z-index:-54352;mso-position-horizontal-relative:page" from="154.75pt,2.7pt" to="159pt,2.7pt" strokeweight=".36pt">
            <w10:wrap anchorx="page"/>
          </v:line>
        </w:pict>
      </w:r>
      <w:r>
        <w:pict w14:anchorId="3DFBA85A">
          <v:line id="_x0000_s1227" style="position:absolute;left:0;text-align:left;z-index:-54328;mso-position-horizontal-relative:page" from="168.4pt,2.7pt" to="172.9pt,2.7pt" strokeweight=".36pt">
            <w10:wrap anchorx="page"/>
          </v:line>
        </w:pict>
      </w:r>
      <w:r>
        <w:pict w14:anchorId="7A76637A">
          <v:line id="_x0000_s1226" style="position:absolute;left:0;text-align:left;z-index:-54304;mso-position-horizontal-relative:page" from="182.3pt,2.7pt" to="186.55pt,2.7pt" strokeweight=".36pt">
            <w10:wrap anchorx="page"/>
          </v:line>
        </w:pict>
      </w:r>
      <w:r>
        <w:pict w14:anchorId="2AD336E8">
          <v:line id="_x0000_s1225" style="position:absolute;left:0;text-align:left;z-index:-54280;mso-position-horizontal-relative:page" from="213.4pt,2.7pt" to="218.2pt,2.7pt" strokeweight=".36pt">
            <w10:wrap anchorx="page"/>
          </v:line>
        </w:pict>
      </w:r>
      <w:r>
        <w:pict w14:anchorId="03EE383A">
          <v:line id="_x0000_s1224" style="position:absolute;left:0;text-align:left;z-index:-54256;mso-position-horizontal-relative:page" from="250.2pt,2.7pt" to="254.7pt,2.7pt" strokeweight=".36pt">
            <w10:wrap anchorx="page"/>
          </v:line>
        </w:pict>
      </w:r>
      <w:r>
        <w:pict w14:anchorId="64EFC9A8">
          <v:line id="_x0000_s1223" style="position:absolute;left:0;text-align:left;z-index:-54232;mso-position-horizontal-relative:page" from="286.7pt,2.7pt" to="291pt,2.7pt" strokeweight=".36pt">
            <w10:wrap anchorx="page"/>
          </v:line>
        </w:pict>
      </w:r>
      <w:proofErr w:type="spellStart"/>
      <w:r>
        <w:rPr>
          <w:i/>
          <w:sz w:val="16"/>
        </w:rPr>
        <w:t>cond</w:t>
      </w:r>
      <w:proofErr w:type="spellEnd"/>
      <w:r>
        <w:rPr>
          <w:rFonts w:ascii="Lucida Sans Unicode" w:hAnsi="Lucida Sans Unicode"/>
          <w:w w:val="126"/>
          <w:sz w:val="16"/>
        </w:rPr>
        <w:t>(</w:t>
      </w:r>
      <w:r>
        <w:rPr>
          <w:rFonts w:ascii="Bookman Old Style" w:hAnsi="Bookman Old Style"/>
          <w:i/>
          <w:w w:val="105"/>
          <w:sz w:val="16"/>
        </w:rPr>
        <w:t>x,</w:t>
      </w:r>
      <w:r>
        <w:rPr>
          <w:rFonts w:ascii="Bookman Old Style" w:hAnsi="Bookman Old Style"/>
          <w:i/>
          <w:spacing w:val="-20"/>
          <w:sz w:val="16"/>
        </w:rPr>
        <w:t xml:space="preserve"> </w:t>
      </w:r>
      <w:r>
        <w:rPr>
          <w:rFonts w:ascii="Bookman Old Style" w:hAnsi="Bookman Old Style"/>
          <w:i/>
          <w:spacing w:val="9"/>
          <w:w w:val="125"/>
          <w:sz w:val="16"/>
        </w:rPr>
        <w:t>τ</w:t>
      </w:r>
      <w:r>
        <w:rPr>
          <w:rFonts w:ascii="Bookman Old Style" w:hAnsi="Bookman Old Style"/>
          <w:i/>
          <w:w w:val="98"/>
          <w:sz w:val="16"/>
        </w:rPr>
        <w:t>,</w:t>
      </w:r>
      <w:r>
        <w:rPr>
          <w:rFonts w:ascii="Bookman Old Style" w:hAnsi="Bookman Old Style"/>
          <w:i/>
          <w:spacing w:val="-20"/>
          <w:sz w:val="16"/>
        </w:rPr>
        <w:t xml:space="preserve"> </w:t>
      </w:r>
      <w:r>
        <w:rPr>
          <w:rFonts w:ascii="Bookman Old Style" w:hAnsi="Bookman Old Style"/>
          <w:i/>
          <w:spacing w:val="5"/>
          <w:w w:val="87"/>
          <w:sz w:val="16"/>
        </w:rPr>
        <w:t>y</w:t>
      </w:r>
      <w:r>
        <w:rPr>
          <w:rFonts w:ascii="Bookman Old Style" w:hAnsi="Bookman Old Style"/>
          <w:i/>
          <w:w w:val="98"/>
          <w:sz w:val="16"/>
        </w:rPr>
        <w:t>,</w:t>
      </w:r>
      <w:r>
        <w:rPr>
          <w:rFonts w:ascii="Bookman Old Style" w:hAnsi="Bookman Old Style"/>
          <w:i/>
          <w:spacing w:val="-20"/>
          <w:sz w:val="16"/>
        </w:rPr>
        <w:t xml:space="preserve"> </w:t>
      </w:r>
      <w:r>
        <w:rPr>
          <w:rFonts w:ascii="Bookman Old Style" w:hAnsi="Bookman Old Style"/>
          <w:i/>
          <w:w w:val="125"/>
          <w:sz w:val="16"/>
        </w:rPr>
        <w:t>τ</w:t>
      </w:r>
      <w:r>
        <w:rPr>
          <w:rFonts w:ascii="Bookman Old Style" w:hAnsi="Bookman Old Style"/>
          <w:i/>
          <w:spacing w:val="-30"/>
          <w:sz w:val="16"/>
        </w:rPr>
        <w:t xml:space="preserve"> </w:t>
      </w:r>
      <w:r>
        <w:rPr>
          <w:rFonts w:ascii="Swis721 Blk BT" w:hAnsi="Swis721 Blk BT"/>
          <w:i/>
          <w:spacing w:val="10"/>
          <w:w w:val="90"/>
          <w:sz w:val="16"/>
          <w:vertAlign w:val="superscript"/>
        </w:rPr>
        <w:t>j</w:t>
      </w:r>
      <w:r>
        <w:rPr>
          <w:rFonts w:ascii="Lucida Sans Unicode" w:hAnsi="Lucida Sans Unicode"/>
          <w:w w:val="126"/>
          <w:sz w:val="16"/>
        </w:rPr>
        <w:t>)</w:t>
      </w:r>
      <w:r>
        <w:rPr>
          <w:rFonts w:ascii="Lucida Sans Unicode" w:hAnsi="Lucida Sans Unicode"/>
          <w:spacing w:val="-4"/>
          <w:sz w:val="16"/>
        </w:rPr>
        <w:t xml:space="preserve"> </w:t>
      </w:r>
      <w:r>
        <w:rPr>
          <w:rFonts w:ascii="Lucida Sans Unicode" w:hAnsi="Lucida Sans Unicode"/>
          <w:w w:val="103"/>
          <w:sz w:val="16"/>
        </w:rPr>
        <w:t>=</w:t>
      </w:r>
      <w:r>
        <w:rPr>
          <w:rFonts w:ascii="Lucida Sans Unicode" w:hAnsi="Lucida Sans Unicode"/>
          <w:spacing w:val="-4"/>
          <w:sz w:val="16"/>
        </w:rPr>
        <w:t xml:space="preserve"> </w:t>
      </w:r>
      <w:r>
        <w:rPr>
          <w:rFonts w:ascii="Lucida Sans Unicode" w:hAnsi="Lucida Sans Unicode"/>
          <w:w w:val="88"/>
          <w:sz w:val="16"/>
        </w:rPr>
        <w:t>∃</w:t>
      </w:r>
      <w:r>
        <w:rPr>
          <w:rFonts w:ascii="Bookman Old Style" w:hAnsi="Bookman Old Style"/>
          <w:i/>
          <w:w w:val="94"/>
          <w:sz w:val="16"/>
        </w:rPr>
        <w:t>z</w:t>
      </w:r>
      <w:r>
        <w:rPr>
          <w:rFonts w:ascii="Bookman Old Style" w:hAnsi="Bookman Old Style"/>
          <w:i/>
          <w:spacing w:val="5"/>
          <w:sz w:val="16"/>
        </w:rPr>
        <w:t xml:space="preserve"> </w:t>
      </w:r>
      <w:r>
        <w:rPr>
          <w:rFonts w:ascii="Bookman Old Style" w:hAnsi="Bookman Old Style"/>
          <w:i/>
          <w:w w:val="98"/>
          <w:sz w:val="16"/>
        </w:rPr>
        <w:t>.</w:t>
      </w:r>
      <w:r>
        <w:rPr>
          <w:rFonts w:ascii="Bookman Old Style" w:hAnsi="Bookman Old Style"/>
          <w:i/>
          <w:spacing w:val="-1"/>
          <w:sz w:val="16"/>
        </w:rPr>
        <w:t xml:space="preserve"> </w:t>
      </w:r>
      <w:r>
        <w:rPr>
          <w:rFonts w:ascii="Bookman Old Style" w:hAnsi="Bookman Old Style"/>
          <w:i/>
          <w:w w:val="110"/>
          <w:sz w:val="16"/>
        </w:rPr>
        <w:t>x</w:t>
      </w:r>
      <w:r>
        <w:rPr>
          <w:rFonts w:ascii="Bookman Old Style" w:hAnsi="Bookman Old Style"/>
          <w:i/>
          <w:spacing w:val="-11"/>
          <w:sz w:val="16"/>
        </w:rPr>
        <w:t xml:space="preserve"> </w:t>
      </w:r>
      <w:r>
        <w:rPr>
          <w:rFonts w:ascii="Lucida Sans Unicode" w:hAnsi="Lucida Sans Unicode"/>
          <w:spacing w:val="-80"/>
          <w:w w:val="88"/>
          <w:sz w:val="16"/>
        </w:rPr>
        <w:t>∪</w:t>
      </w:r>
      <w:r>
        <w:rPr>
          <w:rFonts w:ascii="Lucida Sans Unicode" w:hAnsi="Lucida Sans Unicode"/>
          <w:w w:val="46"/>
          <w:position w:val="1"/>
          <w:sz w:val="16"/>
        </w:rPr>
        <w:t>·</w:t>
      </w:r>
      <w:r>
        <w:rPr>
          <w:rFonts w:ascii="Lucida Sans Unicode" w:hAnsi="Lucida Sans Unicode"/>
          <w:spacing w:val="19"/>
          <w:position w:val="1"/>
          <w:sz w:val="16"/>
        </w:rPr>
        <w:t xml:space="preserve"> </w:t>
      </w:r>
      <w:r>
        <w:rPr>
          <w:rFonts w:ascii="Bookman Old Style" w:hAnsi="Bookman Old Style"/>
          <w:i/>
          <w:w w:val="94"/>
          <w:sz w:val="16"/>
        </w:rPr>
        <w:t>z</w:t>
      </w:r>
      <w:r>
        <w:rPr>
          <w:rFonts w:ascii="Bookman Old Style" w:hAnsi="Bookman Old Style"/>
          <w:i/>
          <w:spacing w:val="-4"/>
          <w:sz w:val="16"/>
        </w:rPr>
        <w:t xml:space="preserve"> </w:t>
      </w:r>
      <w:r>
        <w:rPr>
          <w:rFonts w:ascii="Lucida Sans Unicode" w:hAnsi="Lucida Sans Unicode"/>
          <w:w w:val="88"/>
          <w:sz w:val="16"/>
        </w:rPr>
        <w:t>∧</w:t>
      </w:r>
      <w:r>
        <w:rPr>
          <w:rFonts w:ascii="Lucida Sans Unicode" w:hAnsi="Lucida Sans Unicode"/>
          <w:spacing w:val="-13"/>
          <w:sz w:val="16"/>
        </w:rPr>
        <w:t xml:space="preserve"> </w:t>
      </w:r>
      <w:r>
        <w:rPr>
          <w:rFonts w:ascii="Bookman Old Style" w:hAnsi="Bookman Old Style"/>
          <w:i/>
          <w:w w:val="87"/>
          <w:sz w:val="16"/>
        </w:rPr>
        <w:t>y</w:t>
      </w:r>
      <w:r>
        <w:rPr>
          <w:rFonts w:ascii="Bookman Old Style" w:hAnsi="Bookman Old Style"/>
          <w:i/>
          <w:spacing w:val="-5"/>
          <w:sz w:val="16"/>
        </w:rPr>
        <w:t xml:space="preserve"> </w:t>
      </w:r>
      <w:r>
        <w:rPr>
          <w:rFonts w:ascii="Lucida Sans Unicode" w:hAnsi="Lucida Sans Unicode"/>
          <w:spacing w:val="-80"/>
          <w:w w:val="88"/>
          <w:sz w:val="16"/>
        </w:rPr>
        <w:t>∪</w:t>
      </w:r>
      <w:r>
        <w:rPr>
          <w:rFonts w:ascii="Lucida Sans Unicode" w:hAnsi="Lucida Sans Unicode"/>
          <w:w w:val="46"/>
          <w:position w:val="1"/>
          <w:sz w:val="16"/>
        </w:rPr>
        <w:t>·</w:t>
      </w:r>
      <w:r>
        <w:rPr>
          <w:rFonts w:ascii="Lucida Sans Unicode" w:hAnsi="Lucida Sans Unicode"/>
          <w:spacing w:val="19"/>
          <w:position w:val="1"/>
          <w:sz w:val="16"/>
        </w:rPr>
        <w:t xml:space="preserve"> </w:t>
      </w:r>
      <w:r>
        <w:rPr>
          <w:rFonts w:ascii="Bookman Old Style" w:hAnsi="Bookman Old Style"/>
          <w:i/>
          <w:w w:val="94"/>
          <w:sz w:val="16"/>
        </w:rPr>
        <w:t>z</w:t>
      </w:r>
      <w:r>
        <w:rPr>
          <w:rFonts w:ascii="Bookman Old Style" w:hAnsi="Bookman Old Style"/>
          <w:i/>
          <w:spacing w:val="-4"/>
          <w:sz w:val="16"/>
        </w:rPr>
        <w:t xml:space="preserve"> </w:t>
      </w:r>
      <w:r>
        <w:rPr>
          <w:rFonts w:ascii="Lucida Sans Unicode" w:hAnsi="Lucida Sans Unicode"/>
          <w:w w:val="88"/>
          <w:sz w:val="16"/>
        </w:rPr>
        <w:t>∧</w:t>
      </w:r>
      <w:r>
        <w:rPr>
          <w:rFonts w:ascii="Lucida Sans Unicode" w:hAnsi="Lucida Sans Unicode"/>
          <w:spacing w:val="-13"/>
          <w:sz w:val="16"/>
        </w:rPr>
        <w:t xml:space="preserve"> </w:t>
      </w:r>
      <w:r>
        <w:rPr>
          <w:rFonts w:ascii="Trebuchet MS" w:hAnsi="Trebuchet MS"/>
          <w:i/>
          <w:w w:val="98"/>
          <w:sz w:val="16"/>
        </w:rPr>
        <w:t>siz</w:t>
      </w:r>
      <w:r>
        <w:rPr>
          <w:rFonts w:ascii="Trebuchet MS" w:hAnsi="Trebuchet MS"/>
          <w:i/>
          <w:spacing w:val="11"/>
          <w:w w:val="98"/>
          <w:sz w:val="16"/>
        </w:rPr>
        <w:t>e</w:t>
      </w:r>
      <w:r>
        <w:rPr>
          <w:rFonts w:ascii="Lucida Sans Unicode" w:hAnsi="Lucida Sans Unicode"/>
          <w:w w:val="126"/>
          <w:sz w:val="16"/>
        </w:rPr>
        <w:t>(</w:t>
      </w:r>
      <w:r>
        <w:rPr>
          <w:rFonts w:ascii="Bookman Old Style" w:hAnsi="Bookman Old Style"/>
          <w:i/>
          <w:w w:val="110"/>
          <w:sz w:val="16"/>
        </w:rPr>
        <w:t>x</w:t>
      </w:r>
      <w:r>
        <w:rPr>
          <w:rFonts w:ascii="Lucida Sans Unicode" w:hAnsi="Lucida Sans Unicode"/>
          <w:w w:val="126"/>
          <w:sz w:val="16"/>
        </w:rPr>
        <w:t>)</w:t>
      </w:r>
      <w:r>
        <w:rPr>
          <w:rFonts w:ascii="Lucida Sans Unicode" w:hAnsi="Lucida Sans Unicode"/>
          <w:spacing w:val="-4"/>
          <w:sz w:val="16"/>
        </w:rPr>
        <w:t xml:space="preserve"> </w:t>
      </w:r>
      <w:r>
        <w:rPr>
          <w:rFonts w:ascii="Lucida Sans Unicode" w:hAnsi="Lucida Sans Unicode"/>
          <w:w w:val="103"/>
          <w:sz w:val="16"/>
        </w:rPr>
        <w:t>=</w:t>
      </w:r>
      <w:r>
        <w:rPr>
          <w:rFonts w:ascii="Lucida Sans Unicode" w:hAnsi="Lucida Sans Unicode"/>
          <w:spacing w:val="-4"/>
          <w:sz w:val="16"/>
        </w:rPr>
        <w:t xml:space="preserve"> </w:t>
      </w:r>
      <w:r>
        <w:rPr>
          <w:rFonts w:ascii="Trebuchet MS" w:hAnsi="Trebuchet MS"/>
          <w:i/>
          <w:w w:val="98"/>
          <w:sz w:val="16"/>
        </w:rPr>
        <w:t>siz</w:t>
      </w:r>
      <w:r>
        <w:rPr>
          <w:rFonts w:ascii="Trebuchet MS" w:hAnsi="Trebuchet MS"/>
          <w:i/>
          <w:spacing w:val="11"/>
          <w:w w:val="98"/>
          <w:sz w:val="16"/>
        </w:rPr>
        <w:t>e</w:t>
      </w:r>
      <w:r>
        <w:rPr>
          <w:rFonts w:ascii="Lucida Sans Unicode" w:hAnsi="Lucida Sans Unicode"/>
          <w:w w:val="126"/>
          <w:sz w:val="16"/>
        </w:rPr>
        <w:t>(</w:t>
      </w:r>
      <w:r>
        <w:rPr>
          <w:rFonts w:ascii="Bookman Old Style" w:hAnsi="Bookman Old Style"/>
          <w:i/>
          <w:spacing w:val="5"/>
          <w:w w:val="87"/>
          <w:sz w:val="16"/>
        </w:rPr>
        <w:t>y</w:t>
      </w:r>
      <w:r>
        <w:rPr>
          <w:rFonts w:ascii="Lucida Sans Unicode" w:hAnsi="Lucida Sans Unicode"/>
          <w:w w:val="126"/>
          <w:sz w:val="16"/>
        </w:rPr>
        <w:t>)</w:t>
      </w:r>
      <w:r>
        <w:rPr>
          <w:rFonts w:ascii="Lucida Sans Unicode" w:hAnsi="Lucida Sans Unicode"/>
          <w:spacing w:val="-4"/>
          <w:sz w:val="16"/>
        </w:rPr>
        <w:t xml:space="preserve"> </w:t>
      </w:r>
      <w:r>
        <w:rPr>
          <w:rFonts w:ascii="Lucida Sans Unicode" w:hAnsi="Lucida Sans Unicode"/>
          <w:w w:val="103"/>
          <w:sz w:val="16"/>
        </w:rPr>
        <w:t>=</w:t>
      </w:r>
      <w:r>
        <w:rPr>
          <w:rFonts w:ascii="Lucida Sans Unicode" w:hAnsi="Lucida Sans Unicode"/>
          <w:spacing w:val="-4"/>
          <w:sz w:val="16"/>
        </w:rPr>
        <w:t xml:space="preserve"> </w:t>
      </w:r>
      <w:r>
        <w:rPr>
          <w:rFonts w:ascii="Trebuchet MS" w:hAnsi="Trebuchet MS"/>
          <w:i/>
          <w:w w:val="98"/>
          <w:sz w:val="16"/>
        </w:rPr>
        <w:t>siz</w:t>
      </w:r>
      <w:r>
        <w:rPr>
          <w:rFonts w:ascii="Trebuchet MS" w:hAnsi="Trebuchet MS"/>
          <w:i/>
          <w:spacing w:val="11"/>
          <w:w w:val="98"/>
          <w:sz w:val="16"/>
        </w:rPr>
        <w:t>e</w:t>
      </w:r>
      <w:r>
        <w:rPr>
          <w:rFonts w:ascii="Lucida Sans Unicode" w:hAnsi="Lucida Sans Unicode"/>
          <w:w w:val="126"/>
          <w:sz w:val="16"/>
        </w:rPr>
        <w:t>(</w:t>
      </w:r>
      <w:r>
        <w:rPr>
          <w:rFonts w:ascii="Bookman Old Style" w:hAnsi="Bookman Old Style"/>
          <w:i/>
          <w:spacing w:val="6"/>
          <w:w w:val="94"/>
          <w:sz w:val="16"/>
        </w:rPr>
        <w:t>z</w:t>
      </w:r>
      <w:r>
        <w:rPr>
          <w:rFonts w:ascii="Lucida Sans Unicode" w:hAnsi="Lucida Sans Unicode"/>
          <w:w w:val="126"/>
          <w:sz w:val="16"/>
        </w:rPr>
        <w:t>)</w:t>
      </w:r>
    </w:p>
    <w:p w14:paraId="2814FF4B" w14:textId="77777777" w:rsidR="00AF434A" w:rsidRDefault="00AF434A">
      <w:pPr>
        <w:pStyle w:val="BodyText"/>
        <w:spacing w:before="14"/>
        <w:rPr>
          <w:rFonts w:ascii="Lucida Sans Unicode"/>
          <w:sz w:val="2"/>
        </w:rPr>
      </w:pPr>
    </w:p>
    <w:p w14:paraId="4892B703" w14:textId="77777777" w:rsidR="00AF434A" w:rsidRDefault="00000000">
      <w:pPr>
        <w:tabs>
          <w:tab w:val="left" w:pos="2901"/>
        </w:tabs>
        <w:spacing w:line="20" w:lineRule="exact"/>
        <w:ind w:left="2169"/>
        <w:rPr>
          <w:rFonts w:ascii="Lucida Sans Unicode"/>
          <w:sz w:val="2"/>
        </w:rPr>
      </w:pPr>
      <w:r>
        <w:rPr>
          <w:rFonts w:ascii="Lucida Sans Unicode"/>
          <w:sz w:val="2"/>
        </w:rPr>
      </w:r>
      <w:r>
        <w:rPr>
          <w:rFonts w:ascii="Lucida Sans Unicode"/>
          <w:sz w:val="2"/>
        </w:rPr>
        <w:pict w14:anchorId="5ED955A9">
          <v:group id="_x0000_s1221" style="width:4.3pt;height:.4pt;mso-position-horizontal-relative:char;mso-position-vertical-relative:line" coordsize="86,8">
            <v:line id="_x0000_s1222" style="position:absolute" from="0,4" to="86,4" strokeweight=".36pt"/>
            <w10:anchorlock/>
          </v:group>
        </w:pict>
      </w:r>
      <w:r>
        <w:rPr>
          <w:spacing w:val="52"/>
          <w:sz w:val="2"/>
        </w:rPr>
        <w:t xml:space="preserve"> </w:t>
      </w:r>
      <w:r>
        <w:rPr>
          <w:rFonts w:ascii="Lucida Sans Unicode"/>
          <w:spacing w:val="52"/>
          <w:sz w:val="2"/>
        </w:rPr>
      </w:r>
      <w:r>
        <w:rPr>
          <w:rFonts w:ascii="Lucida Sans Unicode"/>
          <w:spacing w:val="52"/>
          <w:sz w:val="2"/>
        </w:rPr>
        <w:pict w14:anchorId="7C5CCA91">
          <v:group id="_x0000_s1219" style="width:4.8pt;height:.4pt;mso-position-horizontal-relative:char;mso-position-vertical-relative:line" coordsize="96,8">
            <v:line id="_x0000_s1220" style="position:absolute" from="0,4" to="95,4" strokeweight=".36pt"/>
            <w10:anchorlock/>
          </v:group>
        </w:pict>
      </w:r>
      <w:r>
        <w:rPr>
          <w:rFonts w:ascii="Lucida Sans Unicode"/>
          <w:spacing w:val="52"/>
          <w:sz w:val="2"/>
        </w:rPr>
        <w:tab/>
      </w:r>
      <w:r>
        <w:rPr>
          <w:rFonts w:ascii="Lucida Sans Unicode"/>
          <w:spacing w:val="52"/>
          <w:sz w:val="2"/>
        </w:rPr>
      </w:r>
      <w:r>
        <w:rPr>
          <w:rFonts w:ascii="Lucida Sans Unicode"/>
          <w:spacing w:val="52"/>
          <w:sz w:val="2"/>
        </w:rPr>
        <w:pict w14:anchorId="78598D05">
          <v:group id="_x0000_s1217" style="width:4.3pt;height:.4pt;mso-position-horizontal-relative:char;mso-position-vertical-relative:line" coordsize="86,8">
            <v:line id="_x0000_s1218" style="position:absolute" from="0,4" to="86,4" strokeweight=".36pt"/>
            <w10:anchorlock/>
          </v:group>
        </w:pict>
      </w:r>
      <w:r>
        <w:rPr>
          <w:spacing w:val="52"/>
          <w:sz w:val="2"/>
        </w:rPr>
        <w:t xml:space="preserve"> </w:t>
      </w:r>
      <w:r>
        <w:rPr>
          <w:rFonts w:ascii="Lucida Sans Unicode"/>
          <w:spacing w:val="52"/>
          <w:sz w:val="2"/>
        </w:rPr>
      </w:r>
      <w:r>
        <w:rPr>
          <w:rFonts w:ascii="Lucida Sans Unicode"/>
          <w:spacing w:val="52"/>
          <w:sz w:val="2"/>
        </w:rPr>
        <w:pict w14:anchorId="4659F8FB">
          <v:group id="_x0000_s1215" style="width:4.8pt;height:.4pt;mso-position-horizontal-relative:char;mso-position-vertical-relative:line" coordsize="96,8">
            <v:line id="_x0000_s1216" style="position:absolute" from="0,4" to="95,4" strokeweight=".36pt"/>
            <w10:anchorlock/>
          </v:group>
        </w:pict>
      </w:r>
    </w:p>
    <w:p w14:paraId="3F83D4F7" w14:textId="77777777" w:rsidR="00AF434A" w:rsidRDefault="00000000">
      <w:pPr>
        <w:spacing w:line="148" w:lineRule="exact"/>
        <w:ind w:left="857" w:right="1011"/>
        <w:jc w:val="center"/>
        <w:rPr>
          <w:rFonts w:ascii="Lucida Sans Unicode" w:hAnsi="Lucida Sans Unicode"/>
          <w:sz w:val="16"/>
        </w:rPr>
      </w:pPr>
      <w:r>
        <w:rPr>
          <w:rFonts w:ascii="Lucida Sans Unicode" w:hAnsi="Lucida Sans Unicode"/>
          <w:w w:val="105"/>
          <w:sz w:val="16"/>
        </w:rPr>
        <w:t>∧</w:t>
      </w:r>
      <w:r>
        <w:rPr>
          <w:rFonts w:ascii="Bookman Old Style" w:hAnsi="Bookman Old Style"/>
          <w:i/>
          <w:w w:val="105"/>
          <w:sz w:val="16"/>
        </w:rPr>
        <w:t xml:space="preserve">τ </w:t>
      </w:r>
      <w:r>
        <w:rPr>
          <w:rFonts w:ascii="Lucida Sans Unicode" w:hAnsi="Lucida Sans Unicode"/>
          <w:w w:val="105"/>
          <w:sz w:val="16"/>
        </w:rPr>
        <w:t>[</w:t>
      </w:r>
      <w:r>
        <w:rPr>
          <w:rFonts w:ascii="Bookman Old Style" w:hAnsi="Bookman Old Style"/>
          <w:i/>
          <w:w w:val="105"/>
          <w:sz w:val="16"/>
        </w:rPr>
        <w:t>z/x</w:t>
      </w:r>
      <w:r>
        <w:rPr>
          <w:rFonts w:ascii="Lucida Sans Unicode" w:hAnsi="Lucida Sans Unicode"/>
          <w:w w:val="105"/>
          <w:sz w:val="16"/>
        </w:rPr>
        <w:t xml:space="preserve">] = </w:t>
      </w:r>
      <w:r>
        <w:rPr>
          <w:rFonts w:ascii="Bookman Old Style" w:hAnsi="Bookman Old Style"/>
          <w:i/>
          <w:w w:val="105"/>
          <w:sz w:val="16"/>
        </w:rPr>
        <w:t xml:space="preserve">τ </w:t>
      </w:r>
      <w:r>
        <w:rPr>
          <w:rFonts w:ascii="Swis721 Blk BT" w:hAnsi="Swis721 Blk BT"/>
          <w:i/>
          <w:w w:val="105"/>
          <w:sz w:val="16"/>
          <w:vertAlign w:val="superscript"/>
        </w:rPr>
        <w:t>j</w:t>
      </w:r>
      <w:r>
        <w:rPr>
          <w:rFonts w:ascii="Lucida Sans Unicode" w:hAnsi="Lucida Sans Unicode"/>
          <w:w w:val="105"/>
          <w:sz w:val="16"/>
        </w:rPr>
        <w:t>[</w:t>
      </w:r>
      <w:r>
        <w:rPr>
          <w:rFonts w:ascii="Bookman Old Style" w:hAnsi="Bookman Old Style"/>
          <w:i/>
          <w:w w:val="105"/>
          <w:sz w:val="16"/>
        </w:rPr>
        <w:t>z/x</w:t>
      </w:r>
      <w:r>
        <w:rPr>
          <w:rFonts w:ascii="Lucida Sans Unicode" w:hAnsi="Lucida Sans Unicode"/>
          <w:w w:val="105"/>
          <w:sz w:val="16"/>
        </w:rPr>
        <w:t>]</w:t>
      </w:r>
    </w:p>
    <w:p w14:paraId="3F8DF0A1" w14:textId="77777777" w:rsidR="00AF434A" w:rsidRDefault="00000000">
      <w:pPr>
        <w:pStyle w:val="BodyText"/>
        <w:spacing w:before="200"/>
        <w:ind w:left="1016" w:right="1011"/>
        <w:jc w:val="center"/>
      </w:pPr>
      <w:r>
        <w:t>Figure 10: Type Equality and Subtyping</w:t>
      </w:r>
    </w:p>
    <w:p w14:paraId="435535B7" w14:textId="77777777" w:rsidR="00AF434A" w:rsidRDefault="00AF434A">
      <w:pPr>
        <w:pStyle w:val="BodyText"/>
        <w:rPr>
          <w:sz w:val="24"/>
        </w:rPr>
      </w:pPr>
    </w:p>
    <w:p w14:paraId="36FA9688" w14:textId="77777777" w:rsidR="00AF434A" w:rsidRDefault="00AF434A">
      <w:pPr>
        <w:pStyle w:val="BodyText"/>
        <w:spacing w:before="3"/>
        <w:rPr>
          <w:sz w:val="24"/>
        </w:rPr>
      </w:pPr>
    </w:p>
    <w:p w14:paraId="466DAC35" w14:textId="176278D3" w:rsidR="00AF434A" w:rsidRDefault="00000000">
      <w:pPr>
        <w:pStyle w:val="BodyText"/>
        <w:spacing w:line="232" w:lineRule="auto"/>
        <w:ind w:left="219" w:right="212"/>
        <w:jc w:val="both"/>
      </w:pPr>
      <w:r>
        <w:t xml:space="preserve">or unchecked block represents the context switching from </w:t>
      </w:r>
      <w:del w:id="1330" w:author="SC9986" w:date="2022-08-04T11:36:00Z">
        <w:r w:rsidDel="00D013A9">
          <w:delText xml:space="preserve">  </w:delText>
        </w:r>
      </w:del>
      <w:r>
        <w:t xml:space="preserve">a checked to an checked region, or vice versa. </w:t>
      </w:r>
      <w:r>
        <w:rPr>
          <w:spacing w:val="-8"/>
        </w:rPr>
        <w:t xml:space="preserve">We </w:t>
      </w:r>
      <w:r>
        <w:t>need to make sure no checked pointers are information exposed to unsafe code</w:t>
      </w:r>
      <w:r>
        <w:rPr>
          <w:spacing w:val="-11"/>
        </w:rPr>
        <w:t xml:space="preserve"> </w:t>
      </w:r>
      <w:r>
        <w:t>regions.</w:t>
      </w:r>
    </w:p>
    <w:p w14:paraId="78744E0F" w14:textId="77777777" w:rsidR="00AF434A" w:rsidRDefault="00000000">
      <w:pPr>
        <w:spacing w:before="61" w:line="232" w:lineRule="auto"/>
        <w:ind w:left="224" w:right="212" w:hanging="5"/>
        <w:jc w:val="both"/>
        <w:rPr>
          <w:sz w:val="20"/>
        </w:rPr>
      </w:pPr>
      <w:r>
        <w:rPr>
          <w:b/>
          <w:w w:val="105"/>
          <w:sz w:val="20"/>
        </w:rPr>
        <w:t>Let Bindings and Dependent Function Pointers</w:t>
      </w:r>
      <w:r>
        <w:rPr>
          <w:w w:val="105"/>
          <w:sz w:val="20"/>
        </w:rPr>
        <w:t>. Rules T-L</w:t>
      </w:r>
      <w:r>
        <w:rPr>
          <w:w w:val="105"/>
          <w:sz w:val="16"/>
        </w:rPr>
        <w:t xml:space="preserve">ET </w:t>
      </w:r>
      <w:r>
        <w:rPr>
          <w:w w:val="105"/>
          <w:sz w:val="20"/>
        </w:rPr>
        <w:t>and T-</w:t>
      </w:r>
      <w:proofErr w:type="spellStart"/>
      <w:r>
        <w:rPr>
          <w:w w:val="105"/>
          <w:sz w:val="20"/>
        </w:rPr>
        <w:t>L</w:t>
      </w:r>
      <w:r>
        <w:rPr>
          <w:w w:val="105"/>
          <w:sz w:val="16"/>
        </w:rPr>
        <w:t>ET</w:t>
      </w:r>
      <w:r>
        <w:rPr>
          <w:w w:val="105"/>
          <w:sz w:val="20"/>
        </w:rPr>
        <w:t>I</w:t>
      </w:r>
      <w:r>
        <w:rPr>
          <w:w w:val="105"/>
          <w:sz w:val="16"/>
        </w:rPr>
        <w:t>NT</w:t>
      </w:r>
      <w:proofErr w:type="spellEnd"/>
      <w:r>
        <w:rPr>
          <w:w w:val="105"/>
          <w:sz w:val="16"/>
        </w:rPr>
        <w:t xml:space="preserve"> </w:t>
      </w:r>
      <w:r>
        <w:rPr>
          <w:w w:val="105"/>
          <w:sz w:val="20"/>
        </w:rPr>
        <w:t xml:space="preserve">type a </w:t>
      </w:r>
      <w:r>
        <w:rPr>
          <w:w w:val="130"/>
          <w:sz w:val="20"/>
        </w:rPr>
        <w:t xml:space="preserve">let </w:t>
      </w:r>
      <w:r>
        <w:rPr>
          <w:w w:val="105"/>
          <w:sz w:val="20"/>
        </w:rPr>
        <w:t>expression, which also</w:t>
      </w:r>
    </w:p>
    <w:p w14:paraId="20E3895E" w14:textId="77777777" w:rsidR="00AF434A" w:rsidRDefault="00000000">
      <w:pPr>
        <w:pStyle w:val="BodyText"/>
        <w:spacing w:before="96"/>
        <w:ind w:left="540"/>
      </w:pPr>
      <w:r>
        <w:br w:type="column"/>
      </w:r>
      <w:r>
        <w:t>Figure 11: Verification/Type Rules for Constants</w:t>
      </w:r>
    </w:p>
    <w:p w14:paraId="54198EA0" w14:textId="77777777" w:rsidR="00AF434A" w:rsidRDefault="00AF434A">
      <w:pPr>
        <w:pStyle w:val="BodyText"/>
        <w:rPr>
          <w:sz w:val="24"/>
        </w:rPr>
      </w:pPr>
    </w:p>
    <w:p w14:paraId="738161CB" w14:textId="1F367EDC" w:rsidR="00AF434A" w:rsidRDefault="00000000">
      <w:pPr>
        <w:pStyle w:val="BodyText"/>
        <w:spacing w:before="156" w:line="232" w:lineRule="auto"/>
        <w:ind w:left="105" w:right="217"/>
        <w:jc w:val="both"/>
      </w:pPr>
      <w:r>
        <w:t xml:space="preserve">admits type dependency. In particular, the result of eval- </w:t>
      </w:r>
      <w:proofErr w:type="spellStart"/>
      <w:r>
        <w:t>uating</w:t>
      </w:r>
      <w:proofErr w:type="spellEnd"/>
      <w:r>
        <w:t xml:space="preserve"> a </w:t>
      </w:r>
      <w:r>
        <w:rPr>
          <w:w w:val="130"/>
        </w:rPr>
        <w:t xml:space="preserve">let </w:t>
      </w:r>
      <w:r>
        <w:t xml:space="preserve">may have a type that refers to one </w:t>
      </w:r>
      <w:del w:id="1331" w:author="SC9986" w:date="2022-08-04T11:37:00Z">
        <w:r w:rsidDel="00D013A9">
          <w:delText xml:space="preserve"> </w:delText>
        </w:r>
      </w:del>
      <w:r>
        <w:t xml:space="preserve">of </w:t>
      </w:r>
      <w:del w:id="1332" w:author="SC9986" w:date="2022-08-04T11:37:00Z">
        <w:r w:rsidDel="00D013A9">
          <w:delText xml:space="preserve"> </w:delText>
        </w:r>
      </w:del>
      <w:r>
        <w:t xml:space="preserve">its </w:t>
      </w:r>
      <w:del w:id="1333" w:author="SC9986" w:date="2022-08-04T11:37:00Z">
        <w:r w:rsidDel="00D013A9">
          <w:delText xml:space="preserve"> </w:delText>
        </w:r>
      </w:del>
      <w:r>
        <w:t>bound variables (e.g., if the result is a checked pointer with a variable-defined bound)</w:t>
      </w:r>
      <w:ins w:id="1334" w:author="SC9986" w:date="2022-08-04T11:37:00Z">
        <w:r w:rsidR="00D013A9">
          <w:t>.</w:t>
        </w:r>
      </w:ins>
      <w:del w:id="1335" w:author="SC9986" w:date="2022-08-04T11:37:00Z">
        <w:r w:rsidDel="00D013A9">
          <w:delText>;</w:delText>
        </w:r>
      </w:del>
      <w:r>
        <w:t xml:space="preserve"> </w:t>
      </w:r>
      <w:del w:id="1336" w:author="SC9986" w:date="2022-08-04T11:37:00Z">
        <w:r w:rsidDel="00D013A9">
          <w:delText xml:space="preserve">if </w:delText>
        </w:r>
      </w:del>
      <w:ins w:id="1337" w:author="SC9986" w:date="2022-08-04T11:37:00Z">
        <w:r w:rsidR="00D013A9">
          <w:t>I</w:t>
        </w:r>
        <w:r w:rsidR="00D013A9">
          <w:t xml:space="preserve">f </w:t>
        </w:r>
      </w:ins>
      <w:r>
        <w:t xml:space="preserve">so, we must substitute away this variable once it goes out of scope </w:t>
      </w:r>
      <w:r>
        <w:rPr>
          <w:spacing w:val="5"/>
        </w:rPr>
        <w:t>(T-</w:t>
      </w:r>
      <w:proofErr w:type="spellStart"/>
      <w:r>
        <w:rPr>
          <w:spacing w:val="5"/>
        </w:rPr>
        <w:t>L</w:t>
      </w:r>
      <w:r>
        <w:rPr>
          <w:spacing w:val="5"/>
          <w:sz w:val="16"/>
        </w:rPr>
        <w:t>ET</w:t>
      </w:r>
      <w:r>
        <w:rPr>
          <w:spacing w:val="5"/>
        </w:rPr>
        <w:t>I</w:t>
      </w:r>
      <w:r>
        <w:rPr>
          <w:spacing w:val="5"/>
          <w:sz w:val="16"/>
        </w:rPr>
        <w:t>NT</w:t>
      </w:r>
      <w:proofErr w:type="spellEnd"/>
      <w:r>
        <w:rPr>
          <w:spacing w:val="5"/>
        </w:rPr>
        <w:t xml:space="preserve">). </w:t>
      </w:r>
      <w:r>
        <w:t xml:space="preserve">Note that we restrict the expression </w:t>
      </w:r>
      <w:r>
        <w:rPr>
          <w:i/>
        </w:rPr>
        <w:t>e</w:t>
      </w:r>
      <w:r>
        <w:rPr>
          <w:rFonts w:ascii="Bookman Old Style"/>
          <w:vertAlign w:val="subscript"/>
        </w:rPr>
        <w:t>1</w:t>
      </w:r>
      <w:r>
        <w:rPr>
          <w:rFonts w:ascii="Bookman Old Style"/>
        </w:rPr>
        <w:t xml:space="preserve"> </w:t>
      </w:r>
      <w:r>
        <w:t>to syntactically match the structure</w:t>
      </w:r>
      <w:r>
        <w:rPr>
          <w:spacing w:val="19"/>
        </w:rPr>
        <w:t xml:space="preserve"> </w:t>
      </w:r>
      <w:r>
        <w:t>of</w:t>
      </w:r>
      <w:r>
        <w:rPr>
          <w:spacing w:val="19"/>
        </w:rPr>
        <w:t xml:space="preserve"> </w:t>
      </w:r>
      <w:r>
        <w:t>a</w:t>
      </w:r>
      <w:r>
        <w:rPr>
          <w:spacing w:val="19"/>
        </w:rPr>
        <w:t xml:space="preserve"> </w:t>
      </w:r>
      <w:r>
        <w:t>Bounds</w:t>
      </w:r>
      <w:r>
        <w:rPr>
          <w:spacing w:val="19"/>
        </w:rPr>
        <w:t xml:space="preserve"> </w:t>
      </w:r>
      <w:r>
        <w:t>expression</w:t>
      </w:r>
      <w:r>
        <w:rPr>
          <w:spacing w:val="18"/>
        </w:rPr>
        <w:t xml:space="preserve"> </w:t>
      </w:r>
      <w:r>
        <w:rPr>
          <w:i/>
        </w:rPr>
        <w:t>b</w:t>
      </w:r>
      <w:r>
        <w:rPr>
          <w:i/>
          <w:spacing w:val="20"/>
        </w:rPr>
        <w:t xml:space="preserve"> </w:t>
      </w:r>
      <w:r>
        <w:t>(see</w:t>
      </w:r>
      <w:r>
        <w:rPr>
          <w:spacing w:val="19"/>
        </w:rPr>
        <w:t xml:space="preserve"> </w:t>
      </w:r>
      <w:r>
        <w:t>Fig.</w:t>
      </w:r>
      <w:r>
        <w:rPr>
          <w:spacing w:val="19"/>
        </w:rPr>
        <w:t xml:space="preserve"> </w:t>
      </w:r>
      <w:r>
        <w:t>4).</w:t>
      </w:r>
    </w:p>
    <w:p w14:paraId="4591A880" w14:textId="5AA8E42B" w:rsidR="00AF434A" w:rsidRDefault="00000000">
      <w:pPr>
        <w:pStyle w:val="BodyText"/>
        <w:spacing w:before="9" w:line="232" w:lineRule="auto"/>
        <w:ind w:left="105" w:right="217" w:firstLine="300"/>
        <w:jc w:val="both"/>
      </w:pPr>
      <w:r>
        <w:rPr>
          <w:w w:val="105"/>
        </w:rPr>
        <w:t xml:space="preserve">Rule </w:t>
      </w:r>
      <w:r>
        <w:rPr>
          <w:spacing w:val="6"/>
          <w:w w:val="105"/>
        </w:rPr>
        <w:t>T-R</w:t>
      </w:r>
      <w:r>
        <w:rPr>
          <w:spacing w:val="6"/>
          <w:w w:val="105"/>
          <w:sz w:val="16"/>
        </w:rPr>
        <w:t>ET</w:t>
      </w:r>
      <w:r>
        <w:rPr>
          <w:spacing w:val="6"/>
          <w:w w:val="105"/>
        </w:rPr>
        <w:t>I</w:t>
      </w:r>
      <w:r>
        <w:rPr>
          <w:spacing w:val="6"/>
          <w:w w:val="105"/>
          <w:sz w:val="16"/>
        </w:rPr>
        <w:t xml:space="preserve">NT </w:t>
      </w:r>
      <w:r>
        <w:rPr>
          <w:w w:val="105"/>
        </w:rPr>
        <w:t xml:space="preserve">types a </w:t>
      </w:r>
      <w:r>
        <w:rPr>
          <w:w w:val="120"/>
        </w:rPr>
        <w:t xml:space="preserve">ret </w:t>
      </w:r>
      <w:r>
        <w:rPr>
          <w:w w:val="105"/>
        </w:rPr>
        <w:t xml:space="preserve">expression when </w:t>
      </w:r>
      <w:r>
        <w:rPr>
          <w:i/>
          <w:w w:val="120"/>
        </w:rPr>
        <w:t xml:space="preserve">x </w:t>
      </w:r>
      <w:r>
        <w:rPr>
          <w:w w:val="105"/>
        </w:rPr>
        <w:t xml:space="preserve">is of type </w:t>
      </w:r>
      <w:r>
        <w:rPr>
          <w:w w:val="120"/>
        </w:rPr>
        <w:t xml:space="preserve">int. ret </w:t>
      </w:r>
      <w:r>
        <w:rPr>
          <w:w w:val="105"/>
        </w:rPr>
        <w:t>does not appear in source programs but is introduced by the semantics when evaluating a let</w:t>
      </w:r>
      <w:r>
        <w:rPr>
          <w:spacing w:val="-29"/>
          <w:w w:val="105"/>
        </w:rPr>
        <w:t xml:space="preserve"> </w:t>
      </w:r>
      <w:r>
        <w:rPr>
          <w:w w:val="105"/>
        </w:rPr>
        <w:t>binding (rule</w:t>
      </w:r>
      <w:r>
        <w:rPr>
          <w:spacing w:val="-2"/>
          <w:w w:val="105"/>
        </w:rPr>
        <w:t xml:space="preserve"> </w:t>
      </w:r>
      <w:r>
        <w:rPr>
          <w:spacing w:val="7"/>
          <w:w w:val="105"/>
        </w:rPr>
        <w:t>S-L</w:t>
      </w:r>
      <w:r>
        <w:rPr>
          <w:spacing w:val="7"/>
          <w:w w:val="105"/>
          <w:sz w:val="16"/>
        </w:rPr>
        <w:t>ET</w:t>
      </w:r>
      <w:r>
        <w:rPr>
          <w:spacing w:val="9"/>
          <w:w w:val="105"/>
          <w:sz w:val="16"/>
        </w:rPr>
        <w:t xml:space="preserve"> </w:t>
      </w:r>
      <w:r>
        <w:rPr>
          <w:w w:val="105"/>
        </w:rPr>
        <w:t>in</w:t>
      </w:r>
      <w:r>
        <w:rPr>
          <w:spacing w:val="-5"/>
          <w:w w:val="105"/>
        </w:rPr>
        <w:t xml:space="preserve"> </w:t>
      </w:r>
      <w:r>
        <w:rPr>
          <w:w w:val="105"/>
        </w:rPr>
        <w:t>Fig.</w:t>
      </w:r>
      <w:r>
        <w:rPr>
          <w:spacing w:val="-5"/>
          <w:w w:val="105"/>
        </w:rPr>
        <w:t xml:space="preserve"> </w:t>
      </w:r>
      <w:r>
        <w:rPr>
          <w:w w:val="105"/>
        </w:rPr>
        <w:t>7)</w:t>
      </w:r>
      <w:ins w:id="1338" w:author="SC9986" w:date="2022-08-04T11:38:00Z">
        <w:r w:rsidR="00D013A9">
          <w:rPr>
            <w:w w:val="105"/>
          </w:rPr>
          <w:t>.</w:t>
        </w:r>
      </w:ins>
      <w:del w:id="1339" w:author="SC9986" w:date="2022-08-04T11:38:00Z">
        <w:r w:rsidDel="00D013A9">
          <w:rPr>
            <w:w w:val="105"/>
          </w:rPr>
          <w:delText>;</w:delText>
        </w:r>
      </w:del>
      <w:r>
        <w:rPr>
          <w:spacing w:val="-4"/>
          <w:w w:val="105"/>
        </w:rPr>
        <w:t xml:space="preserve"> </w:t>
      </w:r>
      <w:del w:id="1340" w:author="SC9986" w:date="2022-08-04T11:38:00Z">
        <w:r w:rsidDel="00D013A9">
          <w:rPr>
            <w:w w:val="105"/>
          </w:rPr>
          <w:delText>this</w:delText>
        </w:r>
        <w:r w:rsidDel="00D013A9">
          <w:rPr>
            <w:spacing w:val="-5"/>
            <w:w w:val="105"/>
          </w:rPr>
          <w:delText xml:space="preserve"> </w:delText>
        </w:r>
      </w:del>
      <w:ins w:id="1341" w:author="SC9986" w:date="2022-08-04T11:38:00Z">
        <w:r w:rsidR="00D013A9">
          <w:rPr>
            <w:w w:val="105"/>
          </w:rPr>
          <w:t>T</w:t>
        </w:r>
        <w:r w:rsidR="00D013A9">
          <w:rPr>
            <w:w w:val="105"/>
          </w:rPr>
          <w:t>his</w:t>
        </w:r>
        <w:r w:rsidR="00D013A9">
          <w:rPr>
            <w:spacing w:val="-5"/>
            <w:w w:val="105"/>
          </w:rPr>
          <w:t xml:space="preserve"> </w:t>
        </w:r>
      </w:ins>
      <w:r>
        <w:rPr>
          <w:w w:val="105"/>
        </w:rPr>
        <w:t>rule</w:t>
      </w:r>
      <w:r>
        <w:rPr>
          <w:spacing w:val="-5"/>
          <w:w w:val="105"/>
        </w:rPr>
        <w:t xml:space="preserve"> </w:t>
      </w:r>
      <w:r>
        <w:rPr>
          <w:w w:val="105"/>
        </w:rPr>
        <w:t>is</w:t>
      </w:r>
      <w:r>
        <w:rPr>
          <w:spacing w:val="-5"/>
          <w:w w:val="105"/>
        </w:rPr>
        <w:t xml:space="preserve"> </w:t>
      </w:r>
      <w:r>
        <w:rPr>
          <w:w w:val="105"/>
        </w:rPr>
        <w:t>needed</w:t>
      </w:r>
      <w:r>
        <w:rPr>
          <w:spacing w:val="-5"/>
          <w:w w:val="105"/>
        </w:rPr>
        <w:t xml:space="preserve"> </w:t>
      </w:r>
      <w:r>
        <w:rPr>
          <w:w w:val="105"/>
        </w:rPr>
        <w:t>for</w:t>
      </w:r>
      <w:r>
        <w:rPr>
          <w:spacing w:val="-4"/>
          <w:w w:val="105"/>
        </w:rPr>
        <w:t xml:space="preserve"> </w:t>
      </w:r>
      <w:r>
        <w:rPr>
          <w:w w:val="105"/>
        </w:rPr>
        <w:t>the</w:t>
      </w:r>
      <w:r>
        <w:rPr>
          <w:spacing w:val="-5"/>
          <w:w w:val="105"/>
        </w:rPr>
        <w:t xml:space="preserve"> </w:t>
      </w:r>
      <w:proofErr w:type="spellStart"/>
      <w:r>
        <w:rPr>
          <w:w w:val="105"/>
        </w:rPr>
        <w:t>preserva</w:t>
      </w:r>
      <w:proofErr w:type="spellEnd"/>
      <w:r>
        <w:rPr>
          <w:w w:val="105"/>
        </w:rPr>
        <w:t>-</w:t>
      </w:r>
    </w:p>
    <w:p w14:paraId="7FFA04CC" w14:textId="77777777" w:rsidR="00AF434A" w:rsidRDefault="00AF434A">
      <w:pPr>
        <w:spacing w:line="232" w:lineRule="auto"/>
        <w:jc w:val="both"/>
        <w:sectPr w:rsidR="00AF434A">
          <w:type w:val="continuous"/>
          <w:pgSz w:w="12240" w:h="15840"/>
          <w:pgMar w:top="1500" w:right="860" w:bottom="280" w:left="860" w:header="720" w:footer="720" w:gutter="0"/>
          <w:cols w:num="2" w:space="720" w:equalWidth="0">
            <w:col w:w="5295" w:space="40"/>
            <w:col w:w="5185"/>
          </w:cols>
        </w:sectPr>
      </w:pPr>
    </w:p>
    <w:p w14:paraId="3596FF32" w14:textId="77777777" w:rsidR="00AF434A" w:rsidRDefault="00000000">
      <w:pPr>
        <w:pStyle w:val="BodyText"/>
        <w:spacing w:before="74" w:line="226" w:lineRule="exact"/>
        <w:ind w:left="220"/>
      </w:pPr>
      <w:proofErr w:type="spellStart"/>
      <w:r>
        <w:lastRenderedPageBreak/>
        <w:t>tion</w:t>
      </w:r>
      <w:proofErr w:type="spellEnd"/>
      <w:r>
        <w:t xml:space="preserve"> proof.</w:t>
      </w:r>
    </w:p>
    <w:p w14:paraId="7CC8E904" w14:textId="0052F05C" w:rsidR="00AF434A" w:rsidRDefault="00000000">
      <w:pPr>
        <w:pStyle w:val="BodyText"/>
        <w:spacing w:before="5" w:line="228" w:lineRule="auto"/>
        <w:ind w:left="219" w:right="38" w:firstLine="300"/>
        <w:jc w:val="both"/>
      </w:pPr>
      <w:r>
        <w:pict w14:anchorId="04B19C70">
          <v:line id="_x0000_s1214" style="position:absolute;left:0;text-align:left;z-index:-53800;mso-position-horizontal-relative:page" from="178.1pt,14.65pt" to="183.8pt,14.65pt" strokeweight=".4pt">
            <w10:wrap anchorx="page"/>
          </v:line>
        </w:pict>
      </w:r>
      <w:r>
        <w:pict w14:anchorId="2CCB33B4">
          <v:line id="_x0000_s1213" style="position:absolute;left:0;text-align:left;z-index:-53776;mso-position-horizontal-relative:page" from="189.3pt,14.65pt" to="194.8pt,14.65pt" strokeweight=".4pt">
            <w10:wrap anchorx="page"/>
          </v:line>
        </w:pict>
      </w:r>
      <w:r>
        <w:pict w14:anchorId="0A8B5104">
          <v:line id="_x0000_s1212" style="position:absolute;left:0;text-align:left;z-index:-53752;mso-position-horizontal-relative:page" from="289.85pt,25.85pt" to="294.5pt,25.85pt" strokeweight=".4pt">
            <w10:wrap anchorx="page"/>
          </v:line>
        </w:pict>
      </w:r>
      <w:r>
        <w:pict w14:anchorId="1DAFCB04">
          <v:line id="_x0000_s1211" style="position:absolute;left:0;text-align:left;z-index:-53728;mso-position-horizontal-relative:page" from="83.2pt,48.25pt" to="88.7pt,48.25pt" strokeweight=".4pt">
            <w10:wrap anchorx="page"/>
          </v:line>
        </w:pict>
      </w:r>
      <w:r>
        <w:pict w14:anchorId="7C0C13A5">
          <v:line id="_x0000_s1210" style="position:absolute;left:0;text-align:left;z-index:-53704;mso-position-horizontal-relative:page" from="103.85pt,48.25pt" to="109.55pt,48.25pt" strokeweight=".4pt">
            <w10:wrap anchorx="page"/>
          </v:line>
        </w:pict>
      </w:r>
      <w:r>
        <w:pict w14:anchorId="765A8DCF">
          <v:line id="_x0000_s1209" style="position:absolute;left:0;text-align:left;z-index:-53680;mso-position-horizontal-relative:page" from="76.9pt,59.45pt" to="82.6pt,59.45pt" strokeweight=".4pt">
            <w10:wrap anchorx="page"/>
          </v:line>
        </w:pict>
      </w:r>
      <w:r>
        <w:pict w14:anchorId="0AFF3B8F">
          <v:line id="_x0000_s1208" style="position:absolute;left:0;text-align:left;z-index:-53656;mso-position-horizontal-relative:page" from="232pt,81.85pt" to="237.7pt,81.85pt" strokeweight=".4pt">
            <w10:wrap anchorx="page"/>
          </v:line>
        </w:pict>
      </w:r>
      <w:r>
        <w:pict w14:anchorId="7C9C8C13">
          <v:shape id="_x0000_s1207" type="#_x0000_t202" style="position:absolute;left:0;text-align:left;margin-left:169.8pt;margin-top:12.6pt;width:37.75pt;height:17.3pt;z-index:-53560;mso-position-horizontal-relative:page" filled="f" stroked="f">
            <v:textbox inset="0,0,0,0">
              <w:txbxContent>
                <w:p w14:paraId="747854BB" w14:textId="77777777" w:rsidR="00AF434A" w:rsidRDefault="00000000">
                  <w:pPr>
                    <w:pStyle w:val="BodyText"/>
                    <w:tabs>
                      <w:tab w:val="left" w:pos="555"/>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t xml:space="preserve">Rule </w:t>
      </w:r>
      <w:r>
        <w:rPr>
          <w:spacing w:val="3"/>
        </w:rPr>
        <w:t>T-F</w:t>
      </w:r>
      <w:r>
        <w:rPr>
          <w:spacing w:val="3"/>
          <w:sz w:val="16"/>
        </w:rPr>
        <w:t xml:space="preserve">UN </w:t>
      </w:r>
      <w:r>
        <w:t>is the dependent function call rule. Given a function pointer typ</w:t>
      </w:r>
      <w:r>
        <w:rPr>
          <w:u w:val="single"/>
        </w:rPr>
        <w:t xml:space="preserve">e </w:t>
      </w:r>
      <w:r>
        <w:rPr>
          <w:w w:val="115"/>
        </w:rPr>
        <w:t>(</w:t>
      </w:r>
      <w:proofErr w:type="spellStart"/>
      <w:r>
        <w:rPr>
          <w:w w:val="115"/>
        </w:rPr>
        <w:t>ptr</w:t>
      </w:r>
      <w:r>
        <w:rPr>
          <w:rFonts w:ascii="Bookman Old Style" w:hAnsi="Bookman Old Style"/>
          <w:i/>
          <w:w w:val="115"/>
          <w:vertAlign w:val="superscript"/>
        </w:rPr>
        <w:t>ξ</w:t>
      </w:r>
      <w:proofErr w:type="spellEnd"/>
      <w:r>
        <w:rPr>
          <w:rFonts w:ascii="Bookman Old Style" w:hAnsi="Bookman Old Style"/>
          <w:i/>
          <w:w w:val="115"/>
        </w:rPr>
        <w:t xml:space="preserve">   </w:t>
      </w:r>
      <w:r>
        <w:rPr>
          <w:i/>
        </w:rPr>
        <w:t xml:space="preserve">x. τ    </w:t>
      </w:r>
      <w:proofErr w:type="spellStart"/>
      <w:r>
        <w:rPr>
          <w:i/>
        </w:rPr>
        <w:t>τ</w:t>
      </w:r>
      <w:proofErr w:type="spellEnd"/>
      <w:r>
        <w:rPr>
          <w:i/>
        </w:rPr>
        <w:t xml:space="preserve"> </w:t>
      </w:r>
      <w:r>
        <w:t xml:space="preserve">) from a type-check   for </w:t>
      </w:r>
      <w:r>
        <w:rPr>
          <w:i/>
        </w:rPr>
        <w:t xml:space="preserve">e </w:t>
      </w:r>
      <w:r>
        <w:t xml:space="preserve">and the types </w:t>
      </w:r>
      <w:r>
        <w:rPr>
          <w:i/>
        </w:rPr>
        <w:t xml:space="preserve">τ </w:t>
      </w:r>
      <w:r>
        <w:rPr>
          <w:rFonts w:ascii="Swis721 Blk BT" w:hAnsi="Swis721 Blk BT"/>
          <w:i/>
          <w:position w:val="6"/>
          <w:sz w:val="14"/>
        </w:rPr>
        <w:t xml:space="preserve">j </w:t>
      </w:r>
      <w:r>
        <w:t>fr</w:t>
      </w:r>
      <w:r>
        <w:rPr>
          <w:u w:val="single"/>
        </w:rPr>
        <w:t>om</w:t>
      </w:r>
      <w:r>
        <w:t xml:space="preserve"> the argument type checks for </w:t>
      </w:r>
      <w:r>
        <w:rPr>
          <w:i/>
        </w:rPr>
        <w:t>e</w:t>
      </w:r>
      <w:r>
        <w:t>, we confi</w:t>
      </w:r>
      <w:r>
        <w:rPr>
          <w:u w:val="single"/>
        </w:rPr>
        <w:t>r</w:t>
      </w:r>
      <w:r>
        <w:t>m</w:t>
      </w:r>
      <w:ins w:id="1342" w:author="SC9986" w:date="2022-08-04T11:39:00Z">
        <w:r w:rsidR="005E5282">
          <w:t>ed</w:t>
        </w:r>
      </w:ins>
      <w:r>
        <w:t xml:space="preserve"> that each of </w:t>
      </w:r>
      <w:r>
        <w:rPr>
          <w:i/>
        </w:rPr>
        <w:t xml:space="preserve">τ </w:t>
      </w:r>
      <w:r>
        <w:rPr>
          <w:rFonts w:ascii="Swis721 Blk BT" w:hAnsi="Swis721 Blk BT"/>
          <w:i/>
          <w:position w:val="6"/>
          <w:sz w:val="14"/>
        </w:rPr>
        <w:t xml:space="preserve">j </w:t>
      </w:r>
      <w:r>
        <w:t>is a subtype of the corresponding one</w:t>
      </w:r>
      <w:r>
        <w:rPr>
          <w:spacing w:val="19"/>
        </w:rPr>
        <w:t xml:space="preserve"> </w:t>
      </w:r>
      <w:r>
        <w:t>in</w:t>
      </w:r>
      <w:r>
        <w:rPr>
          <w:spacing w:val="19"/>
        </w:rPr>
        <w:t xml:space="preserve"> </w:t>
      </w:r>
      <w:r>
        <w:rPr>
          <w:i/>
          <w:w w:val="121"/>
        </w:rPr>
        <w:t>τ</w:t>
      </w:r>
      <w:r>
        <w:rPr>
          <w:i/>
          <w:spacing w:val="-28"/>
        </w:rPr>
        <w:t xml:space="preserve"> </w:t>
      </w:r>
      <w:r>
        <w:rPr>
          <w:rFonts w:ascii="Tahoma" w:hAnsi="Tahoma"/>
          <w:w w:val="72"/>
        </w:rPr>
        <w:t>[</w:t>
      </w:r>
      <w:r>
        <w:rPr>
          <w:i/>
          <w:w w:val="104"/>
        </w:rPr>
        <w:t>e</w:t>
      </w:r>
      <w:r>
        <w:rPr>
          <w:rFonts w:ascii="Swis721 Blk BT" w:hAnsi="Swis721 Blk BT"/>
          <w:i/>
          <w:spacing w:val="10"/>
          <w:w w:val="102"/>
          <w:position w:val="6"/>
          <w:sz w:val="14"/>
        </w:rPr>
        <w:t>j</w:t>
      </w:r>
      <w:r>
        <w:rPr>
          <w:i/>
          <w:w w:val="179"/>
        </w:rPr>
        <w:t>/</w:t>
      </w:r>
      <w:r>
        <w:rPr>
          <w:i/>
          <w:w w:val="128"/>
        </w:rPr>
        <w:t>x</w:t>
      </w:r>
      <w:r>
        <w:rPr>
          <w:rFonts w:ascii="Tahoma" w:hAnsi="Tahoma"/>
          <w:w w:val="72"/>
        </w:rPr>
        <w:t>]</w:t>
      </w:r>
      <w:r>
        <w:t>,</w:t>
      </w:r>
      <w:r>
        <w:rPr>
          <w:spacing w:val="19"/>
        </w:rPr>
        <w:t xml:space="preserve"> </w:t>
      </w:r>
      <w:r>
        <w:t>which</w:t>
      </w:r>
      <w:r>
        <w:rPr>
          <w:spacing w:val="19"/>
        </w:rPr>
        <w:t xml:space="preserve"> </w:t>
      </w:r>
      <w:r>
        <w:t>replaces</w:t>
      </w:r>
      <w:del w:id="1343" w:author="SC9986" w:date="2022-08-04T11:39:00Z">
        <w:r w:rsidDel="005E5282">
          <w:rPr>
            <w:spacing w:val="-5"/>
          </w:rPr>
          <w:delText xml:space="preserve"> </w:delText>
        </w:r>
      </w:del>
      <w:r>
        <w:rPr>
          <w:spacing w:val="-26"/>
          <w:u w:val="single"/>
        </w:rPr>
        <w:t xml:space="preserve"> </w:t>
      </w:r>
      <w:r>
        <w:rPr>
          <w:u w:val="single"/>
        </w:rPr>
        <w:t>p</w:t>
      </w:r>
      <w:r>
        <w:t>ossible</w:t>
      </w:r>
      <w:r>
        <w:rPr>
          <w:spacing w:val="19"/>
        </w:rPr>
        <w:t xml:space="preserve"> </w:t>
      </w:r>
      <w:r>
        <w:t>int</w:t>
      </w:r>
      <w:r>
        <w:rPr>
          <w:spacing w:val="-3"/>
        </w:rPr>
        <w:t>e</w:t>
      </w:r>
      <w:r>
        <w:t>ger</w:t>
      </w:r>
      <w:r>
        <w:rPr>
          <w:spacing w:val="19"/>
        </w:rPr>
        <w:t xml:space="preserve"> </w:t>
      </w:r>
      <w:r>
        <w:t>bound</w:t>
      </w:r>
      <w:r>
        <w:rPr>
          <w:spacing w:val="19"/>
        </w:rPr>
        <w:t xml:space="preserve"> </w:t>
      </w:r>
      <w:r>
        <w:rPr>
          <w:spacing w:val="-5"/>
        </w:rPr>
        <w:t>v</w:t>
      </w:r>
      <w:r>
        <w:t>ari</w:t>
      </w:r>
      <w:del w:id="1344" w:author="SC9986" w:date="2022-08-04T11:39:00Z">
        <w:r w:rsidDel="005E5282">
          <w:delText xml:space="preserve">- </w:delText>
        </w:r>
      </w:del>
      <w:r>
        <w:t>able</w:t>
      </w:r>
      <w:del w:id="1345" w:author="SC9986" w:date="2022-08-04T11:39:00Z">
        <w:r w:rsidDel="005E5282">
          <w:delText>s</w:delText>
        </w:r>
      </w:del>
      <w:r>
        <w:t xml:space="preserve"> </w:t>
      </w:r>
      <w:r>
        <w:rPr>
          <w:i/>
          <w:w w:val="115"/>
        </w:rPr>
        <w:t>x</w:t>
      </w:r>
      <w:r>
        <w:rPr>
          <w:i/>
          <w:spacing w:val="-40"/>
          <w:w w:val="115"/>
        </w:rPr>
        <w:t xml:space="preserve"> </w:t>
      </w:r>
      <w:r>
        <w:t xml:space="preserve">with bound expressions </w:t>
      </w:r>
      <w:r>
        <w:rPr>
          <w:i/>
          <w:spacing w:val="3"/>
        </w:rPr>
        <w:t>e</w:t>
      </w:r>
      <w:r>
        <w:rPr>
          <w:rFonts w:ascii="Swis721 Blk BT" w:hAnsi="Swis721 Blk BT"/>
          <w:i/>
          <w:spacing w:val="3"/>
          <w:position w:val="6"/>
          <w:sz w:val="14"/>
        </w:rPr>
        <w:t>j</w:t>
      </w:r>
      <w:r>
        <w:rPr>
          <w:spacing w:val="3"/>
        </w:rPr>
        <w:t xml:space="preserve">. </w:t>
      </w:r>
      <w:r>
        <w:t xml:space="preserve">The final result type is the defined target type </w:t>
      </w:r>
      <w:r>
        <w:rPr>
          <w:i/>
        </w:rPr>
        <w:t xml:space="preserve">τ </w:t>
      </w:r>
      <w:r>
        <w:t>appearing in the fu</w:t>
      </w:r>
      <w:r>
        <w:rPr>
          <w:u w:val="single"/>
        </w:rPr>
        <w:t>nc</w:t>
      </w:r>
      <w:r>
        <w:t>tion pointer type also</w:t>
      </w:r>
      <w:r>
        <w:rPr>
          <w:spacing w:val="7"/>
        </w:rPr>
        <w:t xml:space="preserve"> </w:t>
      </w:r>
      <w:r>
        <w:t>with</w:t>
      </w:r>
      <w:r>
        <w:rPr>
          <w:spacing w:val="7"/>
        </w:rPr>
        <w:t xml:space="preserve"> </w:t>
      </w:r>
      <w:r>
        <w:t>such</w:t>
      </w:r>
      <w:r>
        <w:rPr>
          <w:spacing w:val="7"/>
        </w:rPr>
        <w:t xml:space="preserve"> </w:t>
      </w:r>
      <w:r>
        <w:t>replacement,</w:t>
      </w:r>
      <w:r>
        <w:rPr>
          <w:spacing w:val="7"/>
        </w:rPr>
        <w:t xml:space="preserve"> </w:t>
      </w:r>
      <w:r>
        <w:t>written</w:t>
      </w:r>
      <w:r>
        <w:rPr>
          <w:spacing w:val="7"/>
        </w:rPr>
        <w:t xml:space="preserve"> </w:t>
      </w:r>
      <w:r>
        <w:t>as</w:t>
      </w:r>
      <w:r>
        <w:rPr>
          <w:spacing w:val="6"/>
        </w:rPr>
        <w:t xml:space="preserve"> </w:t>
      </w:r>
      <w:r>
        <w:rPr>
          <w:i/>
          <w:w w:val="121"/>
        </w:rPr>
        <w:t>τ</w:t>
      </w:r>
      <w:r>
        <w:rPr>
          <w:i/>
          <w:spacing w:val="-28"/>
        </w:rPr>
        <w:t xml:space="preserve"> </w:t>
      </w:r>
      <w:r>
        <w:rPr>
          <w:rFonts w:ascii="Tahoma" w:hAnsi="Tahoma"/>
          <w:w w:val="72"/>
        </w:rPr>
        <w:t>[</w:t>
      </w:r>
      <w:r>
        <w:rPr>
          <w:i/>
          <w:w w:val="104"/>
        </w:rPr>
        <w:t>e</w:t>
      </w:r>
      <w:r>
        <w:rPr>
          <w:rFonts w:ascii="Swis721 Blk BT" w:hAnsi="Swis721 Blk BT"/>
          <w:i/>
          <w:spacing w:val="10"/>
          <w:w w:val="102"/>
          <w:position w:val="6"/>
          <w:sz w:val="14"/>
        </w:rPr>
        <w:t>j</w:t>
      </w:r>
      <w:r>
        <w:rPr>
          <w:i/>
          <w:w w:val="179"/>
        </w:rPr>
        <w:t>/</w:t>
      </w:r>
      <w:r>
        <w:rPr>
          <w:i/>
          <w:w w:val="128"/>
        </w:rPr>
        <w:t>x</w:t>
      </w:r>
      <w:r>
        <w:rPr>
          <w:rFonts w:ascii="Tahoma" w:hAnsi="Tahoma"/>
          <w:w w:val="72"/>
        </w:rPr>
        <w:t>]</w:t>
      </w:r>
      <w:r>
        <w:t>.</w:t>
      </w:r>
      <w:r>
        <w:rPr>
          <w:spacing w:val="7"/>
        </w:rPr>
        <w:t xml:space="preserve"> </w:t>
      </w:r>
      <w:r>
        <w:t>Consider</w:t>
      </w:r>
      <w:r>
        <w:rPr>
          <w:spacing w:val="7"/>
        </w:rPr>
        <w:t xml:space="preserve"> </w:t>
      </w:r>
      <w:r>
        <w:t xml:space="preserve">the </w:t>
      </w:r>
      <w:proofErr w:type="spellStart"/>
      <w:r>
        <w:rPr>
          <w:color w:val="0000CC"/>
          <w:w w:val="115"/>
        </w:rPr>
        <w:t>safe_strcat</w:t>
      </w:r>
      <w:proofErr w:type="spellEnd"/>
      <w:r>
        <w:rPr>
          <w:color w:val="0000CC"/>
          <w:w w:val="115"/>
        </w:rPr>
        <w:t xml:space="preserve"> </w:t>
      </w:r>
      <w:r>
        <w:t xml:space="preserve">function in Fig. 8; its parameter type for </w:t>
      </w:r>
      <w:proofErr w:type="spellStart"/>
      <w:r>
        <w:rPr>
          <w:color w:val="0000CC"/>
          <w:w w:val="115"/>
        </w:rPr>
        <w:t>dst</w:t>
      </w:r>
      <w:proofErr w:type="spellEnd"/>
      <w:r>
        <w:rPr>
          <w:color w:val="0000CC"/>
          <w:w w:val="115"/>
        </w:rPr>
        <w:t xml:space="preserve"> </w:t>
      </w:r>
      <w:r>
        <w:t xml:space="preserve">depends on </w:t>
      </w:r>
      <w:r>
        <w:rPr>
          <w:color w:val="0000CC"/>
        </w:rPr>
        <w:t>n</w:t>
      </w:r>
      <w:r>
        <w:t xml:space="preserve">. The </w:t>
      </w:r>
      <w:r>
        <w:rPr>
          <w:spacing w:val="4"/>
        </w:rPr>
        <w:t>T-F</w:t>
      </w:r>
      <w:r>
        <w:rPr>
          <w:spacing w:val="4"/>
          <w:sz w:val="16"/>
        </w:rPr>
        <w:t xml:space="preserve">UN </w:t>
      </w:r>
      <w:r>
        <w:t xml:space="preserve">rule will substitute </w:t>
      </w:r>
      <w:r>
        <w:rPr>
          <w:color w:val="0000CC"/>
        </w:rPr>
        <w:t xml:space="preserve">n </w:t>
      </w:r>
      <w:r>
        <w:t>with the argument at a</w:t>
      </w:r>
      <w:r>
        <w:rPr>
          <w:spacing w:val="9"/>
        </w:rPr>
        <w:t xml:space="preserve"> </w:t>
      </w:r>
      <w:r>
        <w:t>call-site.</w:t>
      </w:r>
    </w:p>
    <w:p w14:paraId="42A04613" w14:textId="77777777" w:rsidR="00AF434A" w:rsidRDefault="00AF434A">
      <w:pPr>
        <w:pStyle w:val="BodyText"/>
        <w:spacing w:before="2"/>
      </w:pPr>
    </w:p>
    <w:p w14:paraId="19AD180D" w14:textId="77777777" w:rsidR="00AF434A" w:rsidRDefault="00000000">
      <w:pPr>
        <w:pStyle w:val="Heading2"/>
        <w:numPr>
          <w:ilvl w:val="1"/>
          <w:numId w:val="10"/>
        </w:numPr>
        <w:tabs>
          <w:tab w:val="left" w:pos="660"/>
        </w:tabs>
        <w:jc w:val="both"/>
      </w:pPr>
      <w:r>
        <w:rPr>
          <w:spacing w:val="-5"/>
        </w:rPr>
        <w:t xml:space="preserve">Type </w:t>
      </w:r>
      <w:r>
        <w:t>Soundness, Non-exposure,</w:t>
      </w:r>
      <w:r>
        <w:rPr>
          <w:spacing w:val="-20"/>
        </w:rPr>
        <w:t xml:space="preserve"> </w:t>
      </w:r>
      <w:r>
        <w:t>Non-crashing</w:t>
      </w:r>
    </w:p>
    <w:p w14:paraId="208079B3" w14:textId="452FAA09" w:rsidR="00AF434A" w:rsidRDefault="00000000">
      <w:pPr>
        <w:pStyle w:val="BodyText"/>
        <w:spacing w:before="203" w:line="232" w:lineRule="auto"/>
        <w:ind w:left="219" w:right="38" w:firstLine="300"/>
        <w:jc w:val="both"/>
      </w:pPr>
      <w:r>
        <w:t xml:space="preserve">In this subsection, we focus on our main meta-theoretic results about </w:t>
      </w:r>
      <w:proofErr w:type="spellStart"/>
      <w:r>
        <w:t>C</w:t>
      </w:r>
      <w:r>
        <w:rPr>
          <w:sz w:val="16"/>
        </w:rPr>
        <w:t>ORE</w:t>
      </w:r>
      <w:r>
        <w:t>C</w:t>
      </w:r>
      <w:r>
        <w:rPr>
          <w:sz w:val="16"/>
        </w:rPr>
        <w:t>HK</w:t>
      </w:r>
      <w:r>
        <w:t>CB</w:t>
      </w:r>
      <w:r>
        <w:rPr>
          <w:sz w:val="16"/>
        </w:rPr>
        <w:t>OX</w:t>
      </w:r>
      <w:proofErr w:type="spellEnd"/>
      <w:r>
        <w:t xml:space="preserve">: type soundness (progress and preservation), non-exposure, and non-crashing. These proofs have been </w:t>
      </w:r>
      <w:del w:id="1346" w:author="SC9986" w:date="2022-08-04T11:39:00Z">
        <w:r w:rsidDel="005E5282">
          <w:delText>carried out</w:delText>
        </w:r>
      </w:del>
      <w:ins w:id="1347" w:author="SC9986" w:date="2022-08-04T11:39:00Z">
        <w:r w:rsidR="005E5282">
          <w:t>conducted</w:t>
        </w:r>
      </w:ins>
      <w:r>
        <w:t xml:space="preserve"> in our Coq model.</w:t>
      </w:r>
    </w:p>
    <w:p w14:paraId="7BC98CBC" w14:textId="77777777" w:rsidR="00AF434A" w:rsidRDefault="00000000">
      <w:pPr>
        <w:spacing w:line="226" w:lineRule="exact"/>
        <w:ind w:left="519"/>
        <w:rPr>
          <w:sz w:val="20"/>
        </w:rPr>
      </w:pPr>
      <w:r>
        <w:rPr>
          <w:sz w:val="20"/>
        </w:rPr>
        <w:t xml:space="preserve">Type soundness relies on several </w:t>
      </w:r>
      <w:r>
        <w:rPr>
          <w:i/>
          <w:sz w:val="20"/>
        </w:rPr>
        <w:t>well-formedness</w:t>
      </w:r>
      <w:r>
        <w:rPr>
          <w:sz w:val="20"/>
        </w:rPr>
        <w:t>:</w:t>
      </w:r>
    </w:p>
    <w:p w14:paraId="7E28F7C9" w14:textId="2C1206E6" w:rsidR="00AF434A" w:rsidRDefault="00000000">
      <w:pPr>
        <w:spacing w:before="46" w:line="220" w:lineRule="auto"/>
        <w:ind w:left="519" w:right="38" w:hanging="300"/>
        <w:jc w:val="both"/>
        <w:rPr>
          <w:sz w:val="20"/>
        </w:rPr>
      </w:pPr>
      <w:r>
        <w:rPr>
          <w:b/>
          <w:i/>
          <w:w w:val="105"/>
          <w:sz w:val="20"/>
        </w:rPr>
        <w:t xml:space="preserve">Definition 1 (Type Environment Well-formedness). </w:t>
      </w:r>
      <w:r>
        <w:rPr>
          <w:w w:val="105"/>
          <w:sz w:val="20"/>
        </w:rPr>
        <w:t xml:space="preserve">A type environment </w:t>
      </w:r>
      <w:r>
        <w:rPr>
          <w:rFonts w:ascii="Tahoma" w:hAnsi="Tahoma"/>
          <w:w w:val="105"/>
          <w:sz w:val="20"/>
        </w:rPr>
        <w:t xml:space="preserve">Γ </w:t>
      </w:r>
      <w:r>
        <w:rPr>
          <w:w w:val="105"/>
          <w:sz w:val="20"/>
        </w:rPr>
        <w:t xml:space="preserve">is well-formed </w:t>
      </w:r>
      <w:del w:id="1348" w:author="SC9986" w:date="2022-08-04T11:40:00Z">
        <w:r w:rsidDel="005E5282">
          <w:rPr>
            <w:w w:val="105"/>
            <w:sz w:val="20"/>
          </w:rPr>
          <w:delText>iff</w:delText>
        </w:r>
      </w:del>
      <w:ins w:id="1349" w:author="SC9986" w:date="2022-08-04T11:40:00Z">
        <w:r w:rsidR="005E5282">
          <w:rPr>
            <w:w w:val="105"/>
            <w:sz w:val="20"/>
          </w:rPr>
          <w:t>if</w:t>
        </w:r>
      </w:ins>
      <w:r>
        <w:rPr>
          <w:w w:val="105"/>
          <w:sz w:val="20"/>
        </w:rPr>
        <w:t xml:space="preserve"> every variable mentioned as type bounds in </w:t>
      </w:r>
      <w:r>
        <w:rPr>
          <w:rFonts w:ascii="Tahoma" w:hAnsi="Tahoma"/>
          <w:w w:val="105"/>
          <w:sz w:val="20"/>
        </w:rPr>
        <w:t xml:space="preserve">Γ </w:t>
      </w:r>
      <w:r>
        <w:rPr>
          <w:w w:val="105"/>
          <w:sz w:val="20"/>
        </w:rPr>
        <w:t xml:space="preserve">are bounded by </w:t>
      </w:r>
      <w:r>
        <w:rPr>
          <w:w w:val="120"/>
          <w:sz w:val="20"/>
        </w:rPr>
        <w:t xml:space="preserve">int </w:t>
      </w:r>
      <w:r>
        <w:rPr>
          <w:w w:val="105"/>
          <w:sz w:val="20"/>
        </w:rPr>
        <w:t xml:space="preserve">typed variables in </w:t>
      </w:r>
      <w:r>
        <w:rPr>
          <w:rFonts w:ascii="Tahoma" w:hAnsi="Tahoma"/>
          <w:w w:val="105"/>
          <w:sz w:val="20"/>
        </w:rPr>
        <w:t>Γ</w:t>
      </w:r>
      <w:r>
        <w:rPr>
          <w:w w:val="105"/>
          <w:sz w:val="20"/>
        </w:rPr>
        <w:t>.</w:t>
      </w:r>
    </w:p>
    <w:p w14:paraId="04B6E504" w14:textId="023609D4" w:rsidR="00AF434A" w:rsidRDefault="00000000">
      <w:pPr>
        <w:spacing w:before="110" w:line="213" w:lineRule="auto"/>
        <w:ind w:left="520" w:right="38" w:hanging="300"/>
        <w:jc w:val="both"/>
        <w:rPr>
          <w:sz w:val="20"/>
        </w:rPr>
      </w:pPr>
      <w:r>
        <w:rPr>
          <w:b/>
          <w:i/>
          <w:sz w:val="20"/>
        </w:rPr>
        <w:t xml:space="preserve">Definition 2 (Heap Well-formedness). </w:t>
      </w:r>
      <w:r>
        <w:rPr>
          <w:sz w:val="20"/>
        </w:rPr>
        <w:t xml:space="preserve">For every </w:t>
      </w:r>
      <w:r>
        <w:rPr>
          <w:i/>
          <w:sz w:val="20"/>
        </w:rPr>
        <w:t>m</w:t>
      </w:r>
      <w:r>
        <w:rPr>
          <w:sz w:val="20"/>
        </w:rPr>
        <w:t xml:space="preserve">, A heap </w:t>
      </w:r>
      <w:r>
        <w:rPr>
          <w:rFonts w:ascii="Monotype Corsiva" w:hAnsi="Monotype Corsiva"/>
          <w:i/>
          <w:sz w:val="20"/>
        </w:rPr>
        <w:t xml:space="preserve">H </w:t>
      </w:r>
      <w:r>
        <w:rPr>
          <w:sz w:val="20"/>
        </w:rPr>
        <w:t xml:space="preserve">is well-formed </w:t>
      </w:r>
      <w:del w:id="1350" w:author="SC9986" w:date="2022-08-04T11:40:00Z">
        <w:r w:rsidDel="005E5282">
          <w:rPr>
            <w:sz w:val="20"/>
          </w:rPr>
          <w:delText>iff</w:delText>
        </w:r>
      </w:del>
      <w:ins w:id="1351" w:author="SC9986" w:date="2022-08-04T11:40:00Z">
        <w:r w:rsidR="005E5282">
          <w:rPr>
            <w:sz w:val="20"/>
          </w:rPr>
          <w:t>if</w:t>
        </w:r>
      </w:ins>
      <w:r>
        <w:rPr>
          <w:sz w:val="20"/>
        </w:rPr>
        <w:t xml:space="preserve"> (</w:t>
      </w:r>
      <w:proofErr w:type="spellStart"/>
      <w:r>
        <w:rPr>
          <w:sz w:val="20"/>
        </w:rPr>
        <w:t>i</w:t>
      </w:r>
      <w:proofErr w:type="spellEnd"/>
      <w:r>
        <w:rPr>
          <w:sz w:val="20"/>
        </w:rPr>
        <w:t xml:space="preserve">) </w:t>
      </w:r>
      <w:r>
        <w:rPr>
          <w:rFonts w:ascii="Monotype Corsiva" w:hAnsi="Monotype Corsiva"/>
          <w:i/>
          <w:sz w:val="20"/>
        </w:rPr>
        <w:t xml:space="preserve">H </w:t>
      </w:r>
      <w:r>
        <w:rPr>
          <w:rFonts w:ascii="Tahoma" w:hAnsi="Tahoma"/>
          <w:sz w:val="20"/>
        </w:rPr>
        <w:t>(</w:t>
      </w:r>
      <w:r>
        <w:rPr>
          <w:i/>
          <w:sz w:val="20"/>
        </w:rPr>
        <w:t xml:space="preserve">m, </w:t>
      </w:r>
      <w:r>
        <w:rPr>
          <w:rFonts w:ascii="Tahoma" w:hAnsi="Tahoma"/>
          <w:sz w:val="20"/>
        </w:rPr>
        <w:t xml:space="preserve">0) </w:t>
      </w:r>
      <w:r>
        <w:rPr>
          <w:sz w:val="20"/>
        </w:rPr>
        <w:t xml:space="preserve">is undefined, and (ii) for all </w:t>
      </w:r>
      <w:r>
        <w:rPr>
          <w:i/>
          <w:sz w:val="20"/>
        </w:rPr>
        <w:t xml:space="preserve">n </w:t>
      </w:r>
      <w:r>
        <w:rPr>
          <w:rFonts w:ascii="Tahoma" w:hAnsi="Tahoma"/>
          <w:sz w:val="20"/>
        </w:rPr>
        <w:t xml:space="preserve">: </w:t>
      </w:r>
      <w:r>
        <w:rPr>
          <w:i/>
          <w:sz w:val="20"/>
        </w:rPr>
        <w:t xml:space="preserve">τ </w:t>
      </w:r>
      <w:r>
        <w:rPr>
          <w:sz w:val="20"/>
        </w:rPr>
        <w:t xml:space="preserve">in the range of </w:t>
      </w:r>
      <w:r>
        <w:rPr>
          <w:rFonts w:ascii="Monotype Corsiva" w:hAnsi="Monotype Corsiva"/>
          <w:i/>
          <w:sz w:val="20"/>
        </w:rPr>
        <w:t xml:space="preserve">H </w:t>
      </w:r>
      <w:r>
        <w:rPr>
          <w:rFonts w:ascii="Tahoma" w:hAnsi="Tahoma"/>
          <w:sz w:val="20"/>
        </w:rPr>
        <w:t>(</w:t>
      </w:r>
      <w:r>
        <w:rPr>
          <w:i/>
          <w:sz w:val="20"/>
        </w:rPr>
        <w:t>m</w:t>
      </w:r>
      <w:r>
        <w:rPr>
          <w:rFonts w:ascii="Tahoma" w:hAnsi="Tahoma"/>
          <w:sz w:val="20"/>
        </w:rPr>
        <w:t>)</w:t>
      </w:r>
      <w:r>
        <w:rPr>
          <w:sz w:val="20"/>
        </w:rPr>
        <w:t xml:space="preserve">, type </w:t>
      </w:r>
      <w:r>
        <w:rPr>
          <w:i/>
          <w:sz w:val="20"/>
        </w:rPr>
        <w:t xml:space="preserve">τ </w:t>
      </w:r>
      <w:r>
        <w:rPr>
          <w:sz w:val="20"/>
        </w:rPr>
        <w:t>contains no  free</w:t>
      </w:r>
      <w:r>
        <w:rPr>
          <w:spacing w:val="19"/>
          <w:sz w:val="20"/>
        </w:rPr>
        <w:t xml:space="preserve"> </w:t>
      </w:r>
      <w:r>
        <w:rPr>
          <w:sz w:val="20"/>
        </w:rPr>
        <w:t>variables.</w:t>
      </w:r>
    </w:p>
    <w:p w14:paraId="777C7BD4" w14:textId="334D53AF" w:rsidR="00AF434A" w:rsidRDefault="00000000">
      <w:pPr>
        <w:spacing w:before="100" w:line="228" w:lineRule="auto"/>
        <w:ind w:left="520" w:right="38" w:hanging="300"/>
        <w:jc w:val="both"/>
        <w:rPr>
          <w:sz w:val="20"/>
          <w:szCs w:val="20"/>
        </w:rPr>
      </w:pPr>
      <w:r>
        <w:rPr>
          <w:b/>
          <w:bCs/>
          <w:i/>
          <w:sz w:val="20"/>
          <w:szCs w:val="20"/>
        </w:rPr>
        <w:t xml:space="preserve">Definition 3 (Stack Well-formedness). </w:t>
      </w:r>
      <w:r>
        <w:rPr>
          <w:sz w:val="20"/>
          <w:szCs w:val="20"/>
        </w:rPr>
        <w:t xml:space="preserve">A stack snapshot </w:t>
      </w:r>
      <w:r>
        <w:rPr>
          <w:i/>
          <w:sz w:val="20"/>
          <w:szCs w:val="20"/>
        </w:rPr>
        <w:t xml:space="preserve">ϕ </w:t>
      </w:r>
      <w:r>
        <w:rPr>
          <w:sz w:val="20"/>
          <w:szCs w:val="20"/>
        </w:rPr>
        <w:t xml:space="preserve">is well-formed </w:t>
      </w:r>
      <w:del w:id="1352" w:author="SC9986" w:date="2022-08-04T11:40:00Z">
        <w:r w:rsidDel="005E5282">
          <w:rPr>
            <w:sz w:val="20"/>
            <w:szCs w:val="20"/>
          </w:rPr>
          <w:delText>iff</w:delText>
        </w:r>
      </w:del>
      <w:ins w:id="1353" w:author="SC9986" w:date="2022-08-04T11:40:00Z">
        <w:r w:rsidR="005E5282">
          <w:rPr>
            <w:sz w:val="20"/>
            <w:szCs w:val="20"/>
          </w:rPr>
          <w:t>if</w:t>
        </w:r>
      </w:ins>
      <w:r>
        <w:rPr>
          <w:sz w:val="20"/>
          <w:szCs w:val="20"/>
        </w:rPr>
        <w:t xml:space="preserve"> for all </w:t>
      </w:r>
      <w:r>
        <w:rPr>
          <w:i/>
          <w:sz w:val="20"/>
          <w:szCs w:val="20"/>
        </w:rPr>
        <w:t xml:space="preserve">n </w:t>
      </w:r>
      <w:r>
        <w:rPr>
          <w:rFonts w:ascii="Tahoma" w:eastAsia="Tahoma" w:hAnsi="Tahoma" w:cs="Tahoma"/>
          <w:sz w:val="20"/>
          <w:szCs w:val="20"/>
        </w:rPr>
        <w:t xml:space="preserve">: </w:t>
      </w:r>
      <w:r>
        <w:rPr>
          <w:i/>
          <w:sz w:val="20"/>
          <w:szCs w:val="20"/>
        </w:rPr>
        <w:t xml:space="preserve">τ </w:t>
      </w:r>
      <w:r>
        <w:rPr>
          <w:sz w:val="20"/>
          <w:szCs w:val="20"/>
        </w:rPr>
        <w:t xml:space="preserve">in the range of </w:t>
      </w:r>
      <w:r>
        <w:rPr>
          <w:i/>
          <w:sz w:val="20"/>
          <w:szCs w:val="20"/>
        </w:rPr>
        <w:t>ϕ</w:t>
      </w:r>
      <w:r>
        <w:rPr>
          <w:sz w:val="20"/>
          <w:szCs w:val="20"/>
        </w:rPr>
        <w:t xml:space="preserve">, type </w:t>
      </w:r>
      <w:r>
        <w:rPr>
          <w:i/>
          <w:sz w:val="20"/>
          <w:szCs w:val="20"/>
        </w:rPr>
        <w:t xml:space="preserve">τ </w:t>
      </w:r>
      <w:r>
        <w:rPr>
          <w:sz w:val="20"/>
          <w:szCs w:val="20"/>
        </w:rPr>
        <w:t>contains no free</w:t>
      </w:r>
      <w:r>
        <w:rPr>
          <w:spacing w:val="9"/>
          <w:sz w:val="20"/>
          <w:szCs w:val="20"/>
        </w:rPr>
        <w:t xml:space="preserve"> </w:t>
      </w:r>
      <w:r>
        <w:rPr>
          <w:sz w:val="20"/>
          <w:szCs w:val="20"/>
        </w:rPr>
        <w:t>variables.</w:t>
      </w:r>
    </w:p>
    <w:p w14:paraId="7DA768C0" w14:textId="77777777" w:rsidR="00AF434A" w:rsidRDefault="00000000">
      <w:pPr>
        <w:pStyle w:val="BodyText"/>
        <w:spacing w:before="92" w:line="232" w:lineRule="auto"/>
        <w:ind w:left="220" w:right="38" w:firstLine="300"/>
        <w:jc w:val="both"/>
      </w:pPr>
      <w:r>
        <w:t xml:space="preserve">We also need to introduce a notion of </w:t>
      </w:r>
      <w:r>
        <w:rPr>
          <w:i/>
        </w:rPr>
        <w:t>consistency</w:t>
      </w:r>
      <w:r>
        <w:t>, relating heap environments before and after a reduction step, and type environments, predicate sets, and stack snapshots together.</w:t>
      </w:r>
    </w:p>
    <w:p w14:paraId="1A6A8DF4" w14:textId="19EA9BC1" w:rsidR="00AF434A" w:rsidRDefault="00000000">
      <w:pPr>
        <w:spacing w:before="42" w:line="216" w:lineRule="auto"/>
        <w:ind w:left="520" w:right="38" w:hanging="300"/>
        <w:jc w:val="both"/>
        <w:rPr>
          <w:sz w:val="20"/>
          <w:szCs w:val="20"/>
        </w:rPr>
      </w:pPr>
      <w:r>
        <w:pict w14:anchorId="1CB6BEC6">
          <v:shape id="_x0000_s1206" type="#_x0000_t202" style="position:absolute;left:0;text-align:left;margin-left:177.35pt;margin-top:25.8pt;width:6.1pt;height:17.3pt;z-index:-53632;mso-position-horizontal-relative:page" filled="f" stroked="f">
            <v:textbox inset="0,0,0,0">
              <w:txbxContent>
                <w:p w14:paraId="03F3B71F"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w w:val="105"/>
          <w:sz w:val="20"/>
          <w:szCs w:val="20"/>
        </w:rPr>
        <w:t xml:space="preserve">Definition 4 (Stack Consistency). </w:t>
      </w:r>
      <w:r>
        <w:rPr>
          <w:w w:val="105"/>
          <w:sz w:val="20"/>
          <w:szCs w:val="20"/>
        </w:rPr>
        <w:t xml:space="preserve">A type environment </w:t>
      </w:r>
      <w:r>
        <w:rPr>
          <w:rFonts w:ascii="Tahoma" w:eastAsia="Tahoma" w:hAnsi="Tahoma" w:cs="Tahoma"/>
          <w:w w:val="105"/>
          <w:sz w:val="20"/>
          <w:szCs w:val="20"/>
        </w:rPr>
        <w:t>Γ</w:t>
      </w:r>
      <w:r>
        <w:rPr>
          <w:w w:val="105"/>
          <w:sz w:val="20"/>
          <w:szCs w:val="20"/>
        </w:rPr>
        <w:t xml:space="preserve">, variable predicate set </w:t>
      </w:r>
      <w:r>
        <w:rPr>
          <w:rFonts w:ascii="Tahoma" w:eastAsia="Tahoma" w:hAnsi="Tahoma" w:cs="Tahoma"/>
          <w:w w:val="105"/>
          <w:sz w:val="20"/>
          <w:szCs w:val="20"/>
        </w:rPr>
        <w:t>Θ</w:t>
      </w:r>
      <w:r>
        <w:rPr>
          <w:w w:val="105"/>
          <w:sz w:val="20"/>
          <w:szCs w:val="20"/>
        </w:rPr>
        <w:t xml:space="preserve">, and stack snapshot </w:t>
      </w:r>
      <w:r>
        <w:rPr>
          <w:i/>
          <w:w w:val="105"/>
          <w:sz w:val="20"/>
          <w:szCs w:val="20"/>
        </w:rPr>
        <w:t xml:space="preserve">ϕ </w:t>
      </w:r>
      <w:r>
        <w:rPr>
          <w:w w:val="105"/>
          <w:sz w:val="20"/>
          <w:szCs w:val="20"/>
        </w:rPr>
        <w:t xml:space="preserve">are consistent—written </w:t>
      </w:r>
      <w:r>
        <w:rPr>
          <w:rFonts w:ascii="Tahoma" w:eastAsia="Tahoma" w:hAnsi="Tahoma" w:cs="Tahoma"/>
          <w:w w:val="105"/>
          <w:sz w:val="20"/>
          <w:szCs w:val="20"/>
        </w:rPr>
        <w:t xml:space="preserve">Γ; Θ  </w:t>
      </w:r>
      <w:r>
        <w:rPr>
          <w:i/>
          <w:w w:val="105"/>
          <w:sz w:val="20"/>
          <w:szCs w:val="20"/>
        </w:rPr>
        <w:t>ϕ</w:t>
      </w:r>
      <w:r>
        <w:rPr>
          <w:w w:val="105"/>
          <w:sz w:val="20"/>
          <w:szCs w:val="20"/>
        </w:rPr>
        <w:t>—</w:t>
      </w:r>
      <w:del w:id="1354" w:author="SC9986" w:date="2022-08-04T11:40:00Z">
        <w:r w:rsidDel="005E5282">
          <w:rPr>
            <w:w w:val="105"/>
            <w:sz w:val="20"/>
            <w:szCs w:val="20"/>
          </w:rPr>
          <w:delText>iff</w:delText>
        </w:r>
      </w:del>
      <w:ins w:id="1355" w:author="SC9986" w:date="2022-08-04T11:40:00Z">
        <w:r w:rsidR="005E5282">
          <w:rPr>
            <w:w w:val="105"/>
            <w:sz w:val="20"/>
            <w:szCs w:val="20"/>
          </w:rPr>
          <w:t>if</w:t>
        </w:r>
      </w:ins>
      <w:r>
        <w:rPr>
          <w:w w:val="105"/>
          <w:sz w:val="20"/>
          <w:szCs w:val="20"/>
        </w:rPr>
        <w:t xml:space="preserve"> for every variable   </w:t>
      </w:r>
      <w:r>
        <w:rPr>
          <w:i/>
          <w:w w:val="105"/>
          <w:sz w:val="20"/>
          <w:szCs w:val="20"/>
        </w:rPr>
        <w:t>x</w:t>
      </w:r>
      <w:r>
        <w:rPr>
          <w:w w:val="105"/>
          <w:sz w:val="20"/>
          <w:szCs w:val="20"/>
        </w:rPr>
        <w:t xml:space="preserve">, </w:t>
      </w:r>
      <w:r>
        <w:rPr>
          <w:rFonts w:ascii="Tahoma" w:eastAsia="Tahoma" w:hAnsi="Tahoma" w:cs="Tahoma"/>
          <w:w w:val="105"/>
          <w:sz w:val="20"/>
          <w:szCs w:val="20"/>
        </w:rPr>
        <w:t>Θ(</w:t>
      </w:r>
      <w:r>
        <w:rPr>
          <w:i/>
          <w:w w:val="105"/>
          <w:sz w:val="20"/>
          <w:szCs w:val="20"/>
        </w:rPr>
        <w:t>x</w:t>
      </w:r>
      <w:r>
        <w:rPr>
          <w:rFonts w:ascii="Tahoma" w:eastAsia="Tahoma" w:hAnsi="Tahoma" w:cs="Tahoma"/>
          <w:w w:val="105"/>
          <w:sz w:val="20"/>
          <w:szCs w:val="20"/>
        </w:rPr>
        <w:t xml:space="preserve">) </w:t>
      </w:r>
      <w:r>
        <w:rPr>
          <w:w w:val="105"/>
          <w:sz w:val="20"/>
          <w:szCs w:val="20"/>
        </w:rPr>
        <w:t xml:space="preserve">is defined implies </w:t>
      </w:r>
      <w:r>
        <w:rPr>
          <w:rFonts w:ascii="Tahoma" w:eastAsia="Tahoma" w:hAnsi="Tahoma" w:cs="Tahoma"/>
          <w:w w:val="105"/>
          <w:sz w:val="20"/>
          <w:szCs w:val="20"/>
        </w:rPr>
        <w:t>Γ(</w:t>
      </w:r>
      <w:r>
        <w:rPr>
          <w:i/>
          <w:w w:val="105"/>
          <w:sz w:val="20"/>
          <w:szCs w:val="20"/>
        </w:rPr>
        <w:t>x</w:t>
      </w:r>
      <w:r>
        <w:rPr>
          <w:rFonts w:ascii="Tahoma" w:eastAsia="Tahoma" w:hAnsi="Tahoma" w:cs="Tahoma"/>
          <w:w w:val="105"/>
          <w:sz w:val="20"/>
          <w:szCs w:val="20"/>
        </w:rPr>
        <w:t xml:space="preserve">) = </w:t>
      </w:r>
      <w:r>
        <w:rPr>
          <w:i/>
          <w:w w:val="105"/>
          <w:sz w:val="20"/>
          <w:szCs w:val="20"/>
        </w:rPr>
        <w:t xml:space="preserve">τ </w:t>
      </w:r>
      <w:r>
        <w:rPr>
          <w:w w:val="105"/>
          <w:sz w:val="20"/>
          <w:szCs w:val="20"/>
        </w:rPr>
        <w:t xml:space="preserve">for some </w:t>
      </w:r>
      <w:r>
        <w:rPr>
          <w:i/>
          <w:w w:val="105"/>
          <w:sz w:val="20"/>
          <w:szCs w:val="20"/>
        </w:rPr>
        <w:t xml:space="preserve">τ </w:t>
      </w:r>
      <w:r>
        <w:rPr>
          <w:w w:val="105"/>
          <w:sz w:val="20"/>
          <w:szCs w:val="20"/>
        </w:rPr>
        <w:t xml:space="preserve">and </w:t>
      </w:r>
      <w:r>
        <w:rPr>
          <w:i/>
          <w:w w:val="105"/>
          <w:sz w:val="20"/>
          <w:szCs w:val="20"/>
        </w:rPr>
        <w:t>ϕ</w:t>
      </w:r>
      <w:r>
        <w:rPr>
          <w:rFonts w:ascii="Tahoma" w:eastAsia="Tahoma" w:hAnsi="Tahoma" w:cs="Tahoma"/>
          <w:w w:val="105"/>
          <w:sz w:val="20"/>
          <w:szCs w:val="20"/>
        </w:rPr>
        <w:t>(</w:t>
      </w:r>
      <w:r>
        <w:rPr>
          <w:i/>
          <w:w w:val="105"/>
          <w:sz w:val="20"/>
          <w:szCs w:val="20"/>
        </w:rPr>
        <w:t>x</w:t>
      </w:r>
      <w:r>
        <w:rPr>
          <w:rFonts w:ascii="Tahoma" w:eastAsia="Tahoma" w:hAnsi="Tahoma" w:cs="Tahoma"/>
          <w:w w:val="105"/>
          <w:sz w:val="20"/>
          <w:szCs w:val="20"/>
        </w:rPr>
        <w:t>)</w:t>
      </w:r>
      <w:r>
        <w:rPr>
          <w:rFonts w:ascii="Tahoma" w:eastAsia="Tahoma" w:hAnsi="Tahoma" w:cs="Tahoma"/>
          <w:spacing w:val="-11"/>
          <w:w w:val="105"/>
          <w:sz w:val="20"/>
          <w:szCs w:val="20"/>
        </w:rPr>
        <w:t xml:space="preserve"> </w:t>
      </w:r>
      <w:r>
        <w:rPr>
          <w:rFonts w:ascii="Tahoma" w:eastAsia="Tahoma" w:hAnsi="Tahoma" w:cs="Tahoma"/>
          <w:w w:val="105"/>
          <w:sz w:val="20"/>
          <w:szCs w:val="20"/>
        </w:rPr>
        <w:t>=</w:t>
      </w:r>
      <w:r>
        <w:rPr>
          <w:rFonts w:ascii="Tahoma" w:eastAsia="Tahoma" w:hAnsi="Tahoma" w:cs="Tahoma"/>
          <w:spacing w:val="-11"/>
          <w:w w:val="105"/>
          <w:sz w:val="20"/>
          <w:szCs w:val="20"/>
        </w:rPr>
        <w:t xml:space="preserve"> </w:t>
      </w:r>
      <w:r>
        <w:rPr>
          <w:i/>
          <w:w w:val="105"/>
          <w:sz w:val="20"/>
          <w:szCs w:val="20"/>
        </w:rPr>
        <w:t>n</w:t>
      </w:r>
      <w:r>
        <w:rPr>
          <w:i/>
          <w:spacing w:val="-30"/>
          <w:w w:val="105"/>
          <w:sz w:val="20"/>
          <w:szCs w:val="20"/>
        </w:rPr>
        <w:t xml:space="preserve"> </w:t>
      </w:r>
      <w:r>
        <w:rPr>
          <w:rFonts w:ascii="Tahoma" w:eastAsia="Tahoma" w:hAnsi="Tahoma" w:cs="Tahoma"/>
          <w:w w:val="105"/>
          <w:sz w:val="20"/>
          <w:szCs w:val="20"/>
        </w:rPr>
        <w:t>:</w:t>
      </w:r>
      <w:r>
        <w:rPr>
          <w:rFonts w:ascii="Tahoma" w:eastAsia="Tahoma" w:hAnsi="Tahoma" w:cs="Tahoma"/>
          <w:spacing w:val="-44"/>
          <w:w w:val="105"/>
          <w:sz w:val="20"/>
          <w:szCs w:val="20"/>
        </w:rPr>
        <w:t xml:space="preserve"> </w:t>
      </w:r>
      <w:r>
        <w:rPr>
          <w:i/>
          <w:w w:val="105"/>
          <w:sz w:val="20"/>
          <w:szCs w:val="20"/>
        </w:rPr>
        <w:t>τ</w:t>
      </w:r>
      <w:r>
        <w:rPr>
          <w:i/>
          <w:spacing w:val="-31"/>
          <w:w w:val="105"/>
          <w:sz w:val="20"/>
          <w:szCs w:val="20"/>
        </w:rPr>
        <w:t xml:space="preserve"> </w:t>
      </w:r>
      <w:r>
        <w:rPr>
          <w:rFonts w:ascii="Swis721 Blk BT" w:eastAsia="Swis721 Blk BT" w:hAnsi="Swis721 Blk BT" w:cs="Swis721 Blk BT"/>
          <w:i/>
          <w:w w:val="105"/>
          <w:sz w:val="20"/>
          <w:szCs w:val="20"/>
          <w:vertAlign w:val="superscript"/>
        </w:rPr>
        <w:t>j</w:t>
      </w:r>
      <w:r>
        <w:rPr>
          <w:rFonts w:ascii="Swis721 Blk BT" w:eastAsia="Swis721 Blk BT" w:hAnsi="Swis721 Blk BT" w:cs="Swis721 Blk BT"/>
          <w:i/>
          <w:spacing w:val="11"/>
          <w:w w:val="105"/>
          <w:sz w:val="20"/>
          <w:szCs w:val="20"/>
        </w:rPr>
        <w:t xml:space="preserve"> </w:t>
      </w:r>
      <w:r>
        <w:rPr>
          <w:w w:val="105"/>
          <w:sz w:val="20"/>
          <w:szCs w:val="20"/>
        </w:rPr>
        <w:t>for</w:t>
      </w:r>
      <w:r>
        <w:rPr>
          <w:spacing w:val="18"/>
          <w:w w:val="105"/>
          <w:sz w:val="20"/>
          <w:szCs w:val="20"/>
        </w:rPr>
        <w:t xml:space="preserve"> </w:t>
      </w:r>
      <w:r>
        <w:rPr>
          <w:w w:val="105"/>
          <w:sz w:val="20"/>
          <w:szCs w:val="20"/>
        </w:rPr>
        <w:t>some</w:t>
      </w:r>
      <w:r>
        <w:rPr>
          <w:spacing w:val="18"/>
          <w:w w:val="105"/>
          <w:sz w:val="20"/>
          <w:szCs w:val="20"/>
        </w:rPr>
        <w:t xml:space="preserve"> </w:t>
      </w:r>
      <w:r>
        <w:rPr>
          <w:i/>
          <w:w w:val="105"/>
          <w:sz w:val="20"/>
          <w:szCs w:val="20"/>
        </w:rPr>
        <w:t>n,</w:t>
      </w:r>
      <w:r>
        <w:rPr>
          <w:i/>
          <w:spacing w:val="-20"/>
          <w:w w:val="105"/>
          <w:sz w:val="20"/>
          <w:szCs w:val="20"/>
        </w:rPr>
        <w:t xml:space="preserve"> </w:t>
      </w:r>
      <w:r>
        <w:rPr>
          <w:i/>
          <w:w w:val="105"/>
          <w:sz w:val="20"/>
          <w:szCs w:val="20"/>
        </w:rPr>
        <w:t>τ</w:t>
      </w:r>
      <w:r>
        <w:rPr>
          <w:i/>
          <w:spacing w:val="-30"/>
          <w:w w:val="105"/>
          <w:sz w:val="20"/>
          <w:szCs w:val="20"/>
        </w:rPr>
        <w:t xml:space="preserve"> </w:t>
      </w:r>
      <w:r>
        <w:rPr>
          <w:rFonts w:ascii="Swis721 Blk BT" w:eastAsia="Swis721 Blk BT" w:hAnsi="Swis721 Blk BT" w:cs="Swis721 Blk BT"/>
          <w:i/>
          <w:w w:val="105"/>
          <w:sz w:val="20"/>
          <w:szCs w:val="20"/>
          <w:vertAlign w:val="superscript"/>
        </w:rPr>
        <w:t>j</w:t>
      </w:r>
      <w:r>
        <w:rPr>
          <w:rFonts w:ascii="Swis721 Blk BT" w:eastAsia="Swis721 Blk BT" w:hAnsi="Swis721 Blk BT" w:cs="Swis721 Blk BT"/>
          <w:i/>
          <w:spacing w:val="11"/>
          <w:w w:val="105"/>
          <w:sz w:val="20"/>
          <w:szCs w:val="20"/>
        </w:rPr>
        <w:t xml:space="preserve"> </w:t>
      </w:r>
      <w:r>
        <w:rPr>
          <w:w w:val="105"/>
          <w:sz w:val="20"/>
          <w:szCs w:val="20"/>
        </w:rPr>
        <w:t>where</w:t>
      </w:r>
      <w:r>
        <w:rPr>
          <w:spacing w:val="17"/>
          <w:w w:val="105"/>
          <w:sz w:val="20"/>
          <w:szCs w:val="20"/>
        </w:rPr>
        <w:t xml:space="preserve"> </w:t>
      </w:r>
      <w:r>
        <w:rPr>
          <w:i/>
          <w:w w:val="105"/>
          <w:sz w:val="20"/>
          <w:szCs w:val="20"/>
        </w:rPr>
        <w:t>τ</w:t>
      </w:r>
      <w:r>
        <w:rPr>
          <w:i/>
          <w:spacing w:val="-30"/>
          <w:w w:val="105"/>
          <w:sz w:val="20"/>
          <w:szCs w:val="20"/>
        </w:rPr>
        <w:t xml:space="preserve"> </w:t>
      </w:r>
      <w:r>
        <w:rPr>
          <w:rFonts w:ascii="Swis721 Blk BT" w:eastAsia="Swis721 Blk BT" w:hAnsi="Swis721 Blk BT" w:cs="Swis721 Blk BT"/>
          <w:i/>
          <w:w w:val="105"/>
          <w:sz w:val="20"/>
          <w:szCs w:val="20"/>
          <w:vertAlign w:val="superscript"/>
        </w:rPr>
        <w:t>j</w:t>
      </w:r>
      <w:r>
        <w:rPr>
          <w:rFonts w:ascii="Swis721 Blk BT" w:eastAsia="Swis721 Blk BT" w:hAnsi="Swis721 Blk BT" w:cs="Swis721 Blk BT"/>
          <w:i/>
          <w:spacing w:val="-4"/>
          <w:w w:val="105"/>
          <w:sz w:val="20"/>
          <w:szCs w:val="20"/>
        </w:rPr>
        <w:t xml:space="preserve"> </w:t>
      </w:r>
      <w:r>
        <w:rPr>
          <w:rFonts w:ascii="Lucida Sans Unicode" w:eastAsia="Lucida Sans Unicode" w:hAnsi="Lucida Sans Unicode" w:cs="Lucida Sans Unicode"/>
          <w:w w:val="105"/>
          <w:sz w:val="20"/>
          <w:szCs w:val="20"/>
        </w:rPr>
        <w:t>±</w:t>
      </w:r>
      <w:r>
        <w:rPr>
          <w:rFonts w:ascii="Bookman Old Style" w:eastAsia="Bookman Old Style" w:hAnsi="Bookman Old Style" w:cs="Bookman Old Style"/>
          <w:w w:val="105"/>
          <w:sz w:val="20"/>
          <w:szCs w:val="20"/>
          <w:vertAlign w:val="subscript"/>
        </w:rPr>
        <w:t>Θ</w:t>
      </w:r>
      <w:r>
        <w:rPr>
          <w:rFonts w:ascii="Bookman Old Style" w:eastAsia="Bookman Old Style" w:hAnsi="Bookman Old Style" w:cs="Bookman Old Style"/>
          <w:spacing w:val="-2"/>
          <w:w w:val="105"/>
          <w:sz w:val="20"/>
          <w:szCs w:val="20"/>
        </w:rPr>
        <w:t xml:space="preserve"> </w:t>
      </w:r>
      <w:r>
        <w:rPr>
          <w:i/>
          <w:w w:val="105"/>
          <w:sz w:val="20"/>
          <w:szCs w:val="20"/>
        </w:rPr>
        <w:t>τ</w:t>
      </w:r>
      <w:r>
        <w:rPr>
          <w:i/>
          <w:spacing w:val="-31"/>
          <w:w w:val="105"/>
          <w:sz w:val="20"/>
          <w:szCs w:val="20"/>
        </w:rPr>
        <w:t xml:space="preserve"> </w:t>
      </w:r>
      <w:r>
        <w:rPr>
          <w:w w:val="105"/>
          <w:sz w:val="20"/>
          <w:szCs w:val="20"/>
        </w:rPr>
        <w:t>.</w:t>
      </w:r>
    </w:p>
    <w:p w14:paraId="04D49B64" w14:textId="1506A727" w:rsidR="00AF434A" w:rsidRDefault="00000000">
      <w:pPr>
        <w:spacing w:before="73" w:line="213" w:lineRule="auto"/>
        <w:ind w:left="520" w:right="38" w:hanging="300"/>
        <w:jc w:val="both"/>
        <w:rPr>
          <w:sz w:val="20"/>
          <w:szCs w:val="20"/>
        </w:rPr>
      </w:pPr>
      <w:r>
        <w:pict w14:anchorId="29C16DCD">
          <v:shape id="_x0000_s1205" type="#_x0000_t202" style="position:absolute;left:0;text-align:left;margin-left:271.65pt;margin-top:15.45pt;width:6.1pt;height:17.3pt;z-index:-53608;mso-position-horizontal-relative:page" filled="f" stroked="f">
            <v:textbox inset="0,0,0,0">
              <w:txbxContent>
                <w:p w14:paraId="153268E1"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w w:val="105"/>
          <w:sz w:val="20"/>
          <w:szCs w:val="20"/>
        </w:rPr>
        <w:t xml:space="preserve">Definition 5 (Checked Stack-Heap Consistency). </w:t>
      </w:r>
      <w:r>
        <w:rPr>
          <w:w w:val="105"/>
          <w:sz w:val="20"/>
          <w:szCs w:val="20"/>
        </w:rPr>
        <w:t>A</w:t>
      </w:r>
      <w:r>
        <w:rPr>
          <w:spacing w:val="-22"/>
          <w:w w:val="105"/>
          <w:sz w:val="20"/>
          <w:szCs w:val="20"/>
        </w:rPr>
        <w:t xml:space="preserve"> </w:t>
      </w:r>
      <w:r>
        <w:rPr>
          <w:w w:val="105"/>
          <w:sz w:val="20"/>
          <w:szCs w:val="20"/>
        </w:rPr>
        <w:t xml:space="preserve">stack snapshot </w:t>
      </w:r>
      <w:r>
        <w:rPr>
          <w:i/>
          <w:w w:val="105"/>
          <w:sz w:val="20"/>
          <w:szCs w:val="20"/>
        </w:rPr>
        <w:t xml:space="preserve">ϕ </w:t>
      </w:r>
      <w:r>
        <w:rPr>
          <w:w w:val="105"/>
          <w:sz w:val="20"/>
          <w:szCs w:val="20"/>
        </w:rPr>
        <w:t xml:space="preserve">is consistent with heap </w:t>
      </w:r>
      <w:r>
        <w:rPr>
          <w:rFonts w:ascii="Monotype Corsiva" w:eastAsia="Monotype Corsiva" w:hAnsi="Monotype Corsiva" w:cs="Monotype Corsiva"/>
          <w:i/>
          <w:w w:val="105"/>
          <w:sz w:val="20"/>
          <w:szCs w:val="20"/>
        </w:rPr>
        <w:t xml:space="preserve">H </w:t>
      </w:r>
      <w:r>
        <w:rPr>
          <w:w w:val="105"/>
          <w:sz w:val="20"/>
          <w:szCs w:val="20"/>
        </w:rPr>
        <w:t xml:space="preserve">—written </w:t>
      </w:r>
      <w:r>
        <w:rPr>
          <w:rFonts w:ascii="Monotype Corsiva" w:eastAsia="Monotype Corsiva" w:hAnsi="Monotype Corsiva" w:cs="Monotype Corsiva"/>
          <w:i/>
          <w:w w:val="105"/>
          <w:sz w:val="20"/>
          <w:szCs w:val="20"/>
        </w:rPr>
        <w:t>H</w:t>
      </w:r>
      <w:r>
        <w:rPr>
          <w:rFonts w:ascii="Monotype Corsiva" w:eastAsia="Monotype Corsiva" w:hAnsi="Monotype Corsiva" w:cs="Monotype Corsiva"/>
          <w:i/>
          <w:spacing w:val="1"/>
          <w:w w:val="105"/>
          <w:sz w:val="20"/>
          <w:szCs w:val="20"/>
        </w:rPr>
        <w:t xml:space="preserve"> </w:t>
      </w:r>
      <w:r>
        <w:rPr>
          <w:i/>
          <w:w w:val="105"/>
          <w:sz w:val="20"/>
          <w:szCs w:val="20"/>
        </w:rPr>
        <w:t>ϕ</w:t>
      </w:r>
      <w:r>
        <w:rPr>
          <w:w w:val="105"/>
          <w:sz w:val="20"/>
          <w:szCs w:val="20"/>
        </w:rPr>
        <w:t xml:space="preserve">— </w:t>
      </w:r>
      <w:del w:id="1356" w:author="SC9986" w:date="2022-08-04T11:41:00Z">
        <w:r w:rsidDel="005E5282">
          <w:rPr>
            <w:w w:val="105"/>
            <w:sz w:val="20"/>
            <w:szCs w:val="20"/>
          </w:rPr>
          <w:delText>iff</w:delText>
        </w:r>
      </w:del>
      <w:ins w:id="1357" w:author="SC9986" w:date="2022-08-04T11:41:00Z">
        <w:r w:rsidR="005E5282">
          <w:rPr>
            <w:w w:val="105"/>
            <w:sz w:val="20"/>
            <w:szCs w:val="20"/>
          </w:rPr>
          <w:t>if</w:t>
        </w:r>
      </w:ins>
      <w:r>
        <w:rPr>
          <w:w w:val="105"/>
          <w:sz w:val="20"/>
          <w:szCs w:val="20"/>
        </w:rPr>
        <w:t xml:space="preserve"> for every variable </w:t>
      </w:r>
      <w:r>
        <w:rPr>
          <w:i/>
          <w:w w:val="105"/>
          <w:sz w:val="20"/>
          <w:szCs w:val="20"/>
        </w:rPr>
        <w:t>x</w:t>
      </w:r>
      <w:r>
        <w:rPr>
          <w:w w:val="105"/>
          <w:sz w:val="20"/>
          <w:szCs w:val="20"/>
        </w:rPr>
        <w:t xml:space="preserve">, </w:t>
      </w:r>
      <w:r>
        <w:rPr>
          <w:i/>
          <w:w w:val="105"/>
          <w:sz w:val="20"/>
          <w:szCs w:val="20"/>
        </w:rPr>
        <w:t>ϕ</w:t>
      </w:r>
      <w:r>
        <w:rPr>
          <w:rFonts w:ascii="Tahoma" w:eastAsia="Tahoma" w:hAnsi="Tahoma" w:cs="Tahoma"/>
          <w:w w:val="105"/>
          <w:sz w:val="20"/>
          <w:szCs w:val="20"/>
        </w:rPr>
        <w:t>(</w:t>
      </w:r>
      <w:r>
        <w:rPr>
          <w:i/>
          <w:w w:val="105"/>
          <w:sz w:val="20"/>
          <w:szCs w:val="20"/>
        </w:rPr>
        <w:t>x</w:t>
      </w:r>
      <w:r>
        <w:rPr>
          <w:rFonts w:ascii="Tahoma" w:eastAsia="Tahoma" w:hAnsi="Tahoma" w:cs="Tahoma"/>
          <w:w w:val="105"/>
          <w:sz w:val="20"/>
          <w:szCs w:val="20"/>
        </w:rPr>
        <w:t xml:space="preserve">) = </w:t>
      </w:r>
      <w:r>
        <w:rPr>
          <w:i/>
          <w:w w:val="105"/>
          <w:sz w:val="20"/>
          <w:szCs w:val="20"/>
        </w:rPr>
        <w:t>n</w:t>
      </w:r>
      <w:del w:id="1358" w:author="SC9986" w:date="2022-08-04T11:41:00Z">
        <w:r w:rsidDel="005E5282">
          <w:rPr>
            <w:i/>
            <w:w w:val="105"/>
            <w:sz w:val="20"/>
            <w:szCs w:val="20"/>
          </w:rPr>
          <w:delText xml:space="preserve"> </w:delText>
        </w:r>
      </w:del>
      <w:r>
        <w:rPr>
          <w:rFonts w:ascii="Tahoma" w:eastAsia="Tahoma" w:hAnsi="Tahoma" w:cs="Tahoma"/>
          <w:w w:val="90"/>
          <w:sz w:val="20"/>
          <w:szCs w:val="20"/>
        </w:rPr>
        <w:t xml:space="preserve">: </w:t>
      </w:r>
      <w:r>
        <w:rPr>
          <w:i/>
          <w:w w:val="105"/>
          <w:sz w:val="20"/>
          <w:szCs w:val="20"/>
        </w:rPr>
        <w:t xml:space="preserve">τ </w:t>
      </w:r>
      <w:r>
        <w:rPr>
          <w:w w:val="105"/>
          <w:sz w:val="20"/>
          <w:szCs w:val="20"/>
        </w:rPr>
        <w:t xml:space="preserve">with </w:t>
      </w:r>
      <w:r>
        <w:rPr>
          <w:i/>
          <w:w w:val="105"/>
          <w:sz w:val="20"/>
          <w:szCs w:val="20"/>
        </w:rPr>
        <w:t>mode</w:t>
      </w:r>
      <w:ins w:id="1359" w:author="SC9986" w:date="2022-08-04T11:41:00Z">
        <w:r w:rsidR="005E5282">
          <w:rPr>
            <w:i/>
            <w:w w:val="105"/>
            <w:sz w:val="20"/>
            <w:szCs w:val="20"/>
          </w:rPr>
          <w:t xml:space="preserve"> </w:t>
        </w:r>
      </w:ins>
      <w:r>
        <w:rPr>
          <w:rFonts w:ascii="Tahoma" w:eastAsia="Tahoma" w:hAnsi="Tahoma" w:cs="Tahoma"/>
          <w:w w:val="105"/>
          <w:sz w:val="20"/>
          <w:szCs w:val="20"/>
        </w:rPr>
        <w:t>(</w:t>
      </w:r>
      <w:r>
        <w:rPr>
          <w:i/>
          <w:w w:val="105"/>
          <w:sz w:val="20"/>
          <w:szCs w:val="20"/>
        </w:rPr>
        <w:t xml:space="preserve">τ </w:t>
      </w:r>
      <w:r>
        <w:rPr>
          <w:rFonts w:ascii="Tahoma" w:eastAsia="Tahoma" w:hAnsi="Tahoma" w:cs="Tahoma"/>
          <w:w w:val="105"/>
          <w:sz w:val="20"/>
          <w:szCs w:val="20"/>
        </w:rPr>
        <w:t>) =</w:t>
      </w:r>
      <w:r>
        <w:rPr>
          <w:rFonts w:ascii="Tahoma" w:eastAsia="Tahoma" w:hAnsi="Tahoma" w:cs="Tahoma"/>
          <w:spacing w:val="-39"/>
          <w:w w:val="105"/>
          <w:sz w:val="20"/>
          <w:szCs w:val="20"/>
        </w:rPr>
        <w:t xml:space="preserve"> </w:t>
      </w:r>
      <w:r>
        <w:rPr>
          <w:w w:val="105"/>
          <w:sz w:val="20"/>
          <w:szCs w:val="20"/>
        </w:rPr>
        <w:t>c implies</w:t>
      </w:r>
      <w:r>
        <w:rPr>
          <w:spacing w:val="11"/>
          <w:w w:val="105"/>
          <w:sz w:val="20"/>
          <w:szCs w:val="20"/>
        </w:rPr>
        <w:t xml:space="preserve"> </w:t>
      </w:r>
      <w:r>
        <w:rPr>
          <w:rFonts w:ascii="Lucida Sans Unicode" w:eastAsia="Lucida Sans Unicode" w:hAnsi="Lucida Sans Unicode" w:cs="Lucida Sans Unicode"/>
          <w:w w:val="90"/>
          <w:sz w:val="20"/>
          <w:szCs w:val="20"/>
        </w:rPr>
        <w:t>∅</w:t>
      </w:r>
      <w:r>
        <w:rPr>
          <w:rFonts w:ascii="Tahoma" w:eastAsia="Tahoma" w:hAnsi="Tahoma" w:cs="Tahoma"/>
          <w:w w:val="90"/>
          <w:sz w:val="20"/>
          <w:szCs w:val="20"/>
        </w:rPr>
        <w:t>;</w:t>
      </w:r>
      <w:r>
        <w:rPr>
          <w:rFonts w:ascii="Tahoma" w:eastAsia="Tahoma" w:hAnsi="Tahoma" w:cs="Tahoma"/>
          <w:spacing w:val="-26"/>
          <w:w w:val="90"/>
          <w:sz w:val="20"/>
          <w:szCs w:val="20"/>
        </w:rPr>
        <w:t xml:space="preserve"> </w:t>
      </w:r>
      <w:r>
        <w:rPr>
          <w:rFonts w:ascii="Monotype Corsiva" w:eastAsia="Monotype Corsiva" w:hAnsi="Monotype Corsiva" w:cs="Monotype Corsiva"/>
          <w:i/>
          <w:w w:val="105"/>
          <w:sz w:val="20"/>
          <w:szCs w:val="20"/>
        </w:rPr>
        <w:t>H</w:t>
      </w:r>
      <w:r>
        <w:rPr>
          <w:rFonts w:ascii="Monotype Corsiva" w:eastAsia="Monotype Corsiva" w:hAnsi="Monotype Corsiva" w:cs="Monotype Corsiva"/>
          <w:i/>
          <w:spacing w:val="-10"/>
          <w:w w:val="105"/>
          <w:sz w:val="20"/>
          <w:szCs w:val="20"/>
        </w:rPr>
        <w:t xml:space="preserve"> </w:t>
      </w:r>
      <w:r>
        <w:rPr>
          <w:rFonts w:ascii="Tahoma" w:eastAsia="Tahoma" w:hAnsi="Tahoma" w:cs="Tahoma"/>
          <w:w w:val="105"/>
          <w:sz w:val="20"/>
          <w:szCs w:val="20"/>
        </w:rPr>
        <w:t>(</w:t>
      </w:r>
      <w:r>
        <w:rPr>
          <w:w w:val="105"/>
          <w:sz w:val="20"/>
          <w:szCs w:val="20"/>
        </w:rPr>
        <w:t>c</w:t>
      </w:r>
      <w:r>
        <w:rPr>
          <w:rFonts w:ascii="Tahoma" w:eastAsia="Tahoma" w:hAnsi="Tahoma" w:cs="Tahoma"/>
          <w:w w:val="105"/>
          <w:sz w:val="20"/>
          <w:szCs w:val="20"/>
        </w:rPr>
        <w:t>);</w:t>
      </w:r>
      <w:r>
        <w:rPr>
          <w:rFonts w:ascii="Tahoma" w:eastAsia="Tahoma" w:hAnsi="Tahoma" w:cs="Tahoma"/>
          <w:spacing w:val="-36"/>
          <w:w w:val="105"/>
          <w:sz w:val="20"/>
          <w:szCs w:val="20"/>
        </w:rPr>
        <w:t xml:space="preserve"> </w:t>
      </w:r>
      <w:r>
        <w:rPr>
          <w:rFonts w:ascii="Lucida Sans Unicode" w:eastAsia="Lucida Sans Unicode" w:hAnsi="Lucida Sans Unicode" w:cs="Lucida Sans Unicode"/>
          <w:w w:val="90"/>
          <w:sz w:val="20"/>
          <w:szCs w:val="20"/>
        </w:rPr>
        <w:t>∅</w:t>
      </w:r>
      <w:r>
        <w:rPr>
          <w:rFonts w:ascii="Lucida Sans Unicode" w:eastAsia="Lucida Sans Unicode" w:hAnsi="Lucida Sans Unicode" w:cs="Lucida Sans Unicode"/>
          <w:spacing w:val="-5"/>
          <w:w w:val="90"/>
          <w:sz w:val="20"/>
          <w:szCs w:val="20"/>
        </w:rPr>
        <w:t xml:space="preserve"> </w:t>
      </w:r>
      <w:r>
        <w:rPr>
          <w:rFonts w:ascii="Lucida Sans Unicode" w:eastAsia="Lucida Sans Unicode" w:hAnsi="Lucida Sans Unicode" w:cs="Lucida Sans Unicode"/>
          <w:w w:val="105"/>
          <w:sz w:val="20"/>
          <w:szCs w:val="20"/>
        </w:rPr>
        <w:t>€</w:t>
      </w:r>
      <w:r>
        <w:rPr>
          <w:w w:val="105"/>
          <w:sz w:val="20"/>
          <w:szCs w:val="20"/>
          <w:vertAlign w:val="subscript"/>
        </w:rPr>
        <w:t>c</w:t>
      </w:r>
      <w:r>
        <w:rPr>
          <w:spacing w:val="7"/>
          <w:w w:val="105"/>
          <w:sz w:val="20"/>
          <w:szCs w:val="20"/>
        </w:rPr>
        <w:t xml:space="preserve"> </w:t>
      </w:r>
      <w:r>
        <w:rPr>
          <w:i/>
          <w:w w:val="105"/>
          <w:sz w:val="20"/>
          <w:szCs w:val="20"/>
        </w:rPr>
        <w:t>n</w:t>
      </w:r>
      <w:r>
        <w:rPr>
          <w:i/>
          <w:spacing w:val="-1"/>
          <w:w w:val="105"/>
          <w:sz w:val="20"/>
          <w:szCs w:val="20"/>
        </w:rPr>
        <w:t xml:space="preserve"> </w:t>
      </w:r>
      <w:r>
        <w:rPr>
          <w:rFonts w:ascii="Tahoma" w:eastAsia="Tahoma" w:hAnsi="Tahoma" w:cs="Tahoma"/>
          <w:w w:val="90"/>
          <w:sz w:val="20"/>
          <w:szCs w:val="20"/>
        </w:rPr>
        <w:t>:</w:t>
      </w:r>
      <w:r>
        <w:rPr>
          <w:rFonts w:ascii="Tahoma" w:eastAsia="Tahoma" w:hAnsi="Tahoma" w:cs="Tahoma"/>
          <w:spacing w:val="-5"/>
          <w:w w:val="90"/>
          <w:sz w:val="20"/>
          <w:szCs w:val="20"/>
        </w:rPr>
        <w:t xml:space="preserve"> </w:t>
      </w:r>
      <w:r>
        <w:rPr>
          <w:i/>
          <w:w w:val="105"/>
          <w:sz w:val="20"/>
          <w:szCs w:val="20"/>
        </w:rPr>
        <w:t>τ</w:t>
      </w:r>
      <w:r>
        <w:rPr>
          <w:i/>
          <w:spacing w:val="-32"/>
          <w:w w:val="105"/>
          <w:sz w:val="20"/>
          <w:szCs w:val="20"/>
        </w:rPr>
        <w:t xml:space="preserve"> </w:t>
      </w:r>
      <w:r>
        <w:rPr>
          <w:w w:val="105"/>
          <w:sz w:val="20"/>
          <w:szCs w:val="20"/>
        </w:rPr>
        <w:t>.</w:t>
      </w:r>
    </w:p>
    <w:p w14:paraId="6B5A0552" w14:textId="49FF8A1F" w:rsidR="00AF434A" w:rsidRDefault="00000000">
      <w:pPr>
        <w:spacing w:before="79" w:line="204" w:lineRule="auto"/>
        <w:ind w:left="520" w:right="38" w:hanging="300"/>
        <w:jc w:val="both"/>
        <w:rPr>
          <w:sz w:val="20"/>
        </w:rPr>
      </w:pPr>
      <w:r>
        <w:rPr>
          <w:b/>
          <w:i/>
          <w:sz w:val="20"/>
        </w:rPr>
        <w:t>Definition 6 (Checked Heap-</w:t>
      </w:r>
      <w:del w:id="1360" w:author="SC9986" w:date="2022-08-04T11:41:00Z">
        <w:r w:rsidDel="005E5282">
          <w:rPr>
            <w:b/>
            <w:i/>
            <w:sz w:val="20"/>
          </w:rPr>
          <w:delText>Heap  Consistency</w:delText>
        </w:r>
      </w:del>
      <w:ins w:id="1361" w:author="SC9986" w:date="2022-08-04T11:41:00Z">
        <w:r w:rsidR="005E5282">
          <w:rPr>
            <w:b/>
            <w:i/>
            <w:sz w:val="20"/>
          </w:rPr>
          <w:t>Heap Consistency</w:t>
        </w:r>
      </w:ins>
      <w:r>
        <w:rPr>
          <w:b/>
          <w:i/>
          <w:sz w:val="20"/>
        </w:rPr>
        <w:t xml:space="preserve">). </w:t>
      </w:r>
      <w:r>
        <w:rPr>
          <w:sz w:val="20"/>
        </w:rPr>
        <w:t>A heap</w:t>
      </w:r>
      <w:del w:id="1362" w:author="SC9986" w:date="2022-08-04T11:41:00Z">
        <w:r w:rsidDel="005E5282">
          <w:rPr>
            <w:sz w:val="20"/>
          </w:rPr>
          <w:delText xml:space="preserve"> </w:delText>
        </w:r>
      </w:del>
      <w:r>
        <w:rPr>
          <w:sz w:val="20"/>
        </w:rPr>
        <w:t xml:space="preserve"> </w:t>
      </w:r>
      <w:r>
        <w:rPr>
          <w:rFonts w:ascii="Monotype Corsiva" w:hAnsi="Monotype Corsiva"/>
          <w:i/>
          <w:sz w:val="20"/>
        </w:rPr>
        <w:t xml:space="preserve">H </w:t>
      </w:r>
      <w:r>
        <w:rPr>
          <w:rFonts w:ascii="Swis721 Blk BT" w:hAnsi="Swis721 Blk BT"/>
          <w:i/>
          <w:position w:val="7"/>
          <w:sz w:val="14"/>
        </w:rPr>
        <w:t xml:space="preserve">j </w:t>
      </w:r>
      <w:r>
        <w:rPr>
          <w:sz w:val="20"/>
        </w:rPr>
        <w:t xml:space="preserve">is consistent with </w:t>
      </w:r>
      <w:r>
        <w:rPr>
          <w:rFonts w:ascii="Monotype Corsiva" w:hAnsi="Monotype Corsiva"/>
          <w:i/>
          <w:sz w:val="20"/>
        </w:rPr>
        <w:t xml:space="preserve">H </w:t>
      </w:r>
      <w:r>
        <w:rPr>
          <w:sz w:val="20"/>
        </w:rPr>
        <w:t xml:space="preserve">—written </w:t>
      </w:r>
      <w:r>
        <w:rPr>
          <w:rFonts w:ascii="Monotype Corsiva" w:hAnsi="Monotype Corsiva"/>
          <w:i/>
          <w:sz w:val="20"/>
        </w:rPr>
        <w:t xml:space="preserve">H </w:t>
      </w:r>
      <w:r>
        <w:rPr>
          <w:i/>
          <w:sz w:val="20"/>
        </w:rPr>
        <w:t xml:space="preserve">d </w:t>
      </w:r>
      <w:r>
        <w:rPr>
          <w:rFonts w:ascii="Monotype Corsiva" w:hAnsi="Monotype Corsiva"/>
          <w:i/>
          <w:sz w:val="20"/>
        </w:rPr>
        <w:t xml:space="preserve">H </w:t>
      </w:r>
      <w:r>
        <w:rPr>
          <w:rFonts w:ascii="Swis721 Blk BT" w:hAnsi="Swis721 Blk BT"/>
          <w:i/>
          <w:position w:val="7"/>
          <w:sz w:val="14"/>
        </w:rPr>
        <w:t>j</w:t>
      </w:r>
      <w:r>
        <w:rPr>
          <w:sz w:val="20"/>
        </w:rPr>
        <w:t>—</w:t>
      </w:r>
      <w:del w:id="1363" w:author="SC9986" w:date="2022-08-04T11:41:00Z">
        <w:r w:rsidDel="005E5282">
          <w:rPr>
            <w:sz w:val="20"/>
          </w:rPr>
          <w:delText>iff</w:delText>
        </w:r>
      </w:del>
      <w:ins w:id="1364" w:author="SC9986" w:date="2022-08-04T11:41:00Z">
        <w:r w:rsidR="005E5282">
          <w:rPr>
            <w:sz w:val="20"/>
          </w:rPr>
          <w:t>if</w:t>
        </w:r>
      </w:ins>
      <w:r>
        <w:rPr>
          <w:sz w:val="20"/>
        </w:rPr>
        <w:t xml:space="preserve"> for every constant</w:t>
      </w:r>
      <w:r>
        <w:rPr>
          <w:spacing w:val="2"/>
          <w:sz w:val="20"/>
        </w:rPr>
        <w:t xml:space="preserve"> </w:t>
      </w:r>
      <w:r>
        <w:rPr>
          <w:i/>
          <w:sz w:val="20"/>
        </w:rPr>
        <w:t>n</w:t>
      </w:r>
      <w:r>
        <w:rPr>
          <w:sz w:val="20"/>
        </w:rPr>
        <w:t>,</w:t>
      </w:r>
      <w:r>
        <w:rPr>
          <w:spacing w:val="4"/>
          <w:sz w:val="20"/>
        </w:rPr>
        <w:t xml:space="preserve"> </w:t>
      </w:r>
      <w:r>
        <w:rPr>
          <w:rFonts w:ascii="Lucida Sans Unicode" w:hAnsi="Lucida Sans Unicode"/>
          <w:w w:val="90"/>
          <w:sz w:val="20"/>
        </w:rPr>
        <w:t>∅</w:t>
      </w:r>
      <w:r>
        <w:rPr>
          <w:rFonts w:ascii="Tahoma" w:hAnsi="Tahoma"/>
          <w:w w:val="90"/>
          <w:sz w:val="20"/>
        </w:rPr>
        <w:t>;</w:t>
      </w:r>
      <w:r>
        <w:rPr>
          <w:rFonts w:ascii="Tahoma" w:hAnsi="Tahoma"/>
          <w:spacing w:val="-31"/>
          <w:w w:val="90"/>
          <w:sz w:val="20"/>
        </w:rPr>
        <w:t xml:space="preserve"> </w:t>
      </w:r>
      <w:r>
        <w:rPr>
          <w:rFonts w:ascii="Monotype Corsiva" w:hAnsi="Monotype Corsiva"/>
          <w:i/>
          <w:sz w:val="20"/>
        </w:rPr>
        <w:t>H</w:t>
      </w:r>
      <w:r>
        <w:rPr>
          <w:rFonts w:ascii="Monotype Corsiva" w:hAnsi="Monotype Corsiva"/>
          <w:i/>
          <w:spacing w:val="-14"/>
          <w:sz w:val="20"/>
        </w:rPr>
        <w:t xml:space="preserve"> </w:t>
      </w:r>
      <w:r>
        <w:rPr>
          <w:rFonts w:ascii="Tahoma" w:hAnsi="Tahoma"/>
          <w:sz w:val="20"/>
        </w:rPr>
        <w:t>;</w:t>
      </w:r>
      <w:r>
        <w:rPr>
          <w:rFonts w:ascii="Tahoma" w:hAnsi="Tahoma"/>
          <w:spacing w:val="-38"/>
          <w:sz w:val="20"/>
        </w:rPr>
        <w:t xml:space="preserve"> </w:t>
      </w:r>
      <w:r>
        <w:rPr>
          <w:rFonts w:ascii="Lucida Sans Unicode" w:hAnsi="Lucida Sans Unicode"/>
          <w:w w:val="90"/>
          <w:sz w:val="20"/>
        </w:rPr>
        <w:t>∅</w:t>
      </w:r>
      <w:r>
        <w:rPr>
          <w:rFonts w:ascii="Lucida Sans Unicode" w:hAnsi="Lucida Sans Unicode"/>
          <w:spacing w:val="-14"/>
          <w:w w:val="90"/>
          <w:sz w:val="20"/>
        </w:rPr>
        <w:t xml:space="preserve"> </w:t>
      </w:r>
      <w:r>
        <w:rPr>
          <w:rFonts w:ascii="Lucida Sans Unicode" w:hAnsi="Lucida Sans Unicode"/>
          <w:sz w:val="20"/>
        </w:rPr>
        <w:t>€</w:t>
      </w:r>
      <w:r>
        <w:rPr>
          <w:sz w:val="20"/>
          <w:vertAlign w:val="subscript"/>
        </w:rPr>
        <w:t>c</w:t>
      </w:r>
      <w:r>
        <w:rPr>
          <w:spacing w:val="-1"/>
          <w:sz w:val="20"/>
        </w:rPr>
        <w:t xml:space="preserve"> </w:t>
      </w:r>
      <w:r>
        <w:rPr>
          <w:i/>
          <w:sz w:val="20"/>
        </w:rPr>
        <w:t>n</w:t>
      </w:r>
      <w:r>
        <w:rPr>
          <w:i/>
          <w:spacing w:val="-7"/>
          <w:sz w:val="20"/>
        </w:rPr>
        <w:t xml:space="preserve"> </w:t>
      </w:r>
      <w:r>
        <w:rPr>
          <w:rFonts w:ascii="Tahoma" w:hAnsi="Tahoma"/>
          <w:sz w:val="20"/>
        </w:rPr>
        <w:t>:</w:t>
      </w:r>
      <w:r>
        <w:rPr>
          <w:rFonts w:ascii="Tahoma" w:hAnsi="Tahoma"/>
          <w:spacing w:val="-20"/>
          <w:sz w:val="20"/>
        </w:rPr>
        <w:t xml:space="preserve"> </w:t>
      </w:r>
      <w:r>
        <w:rPr>
          <w:i/>
          <w:sz w:val="20"/>
        </w:rPr>
        <w:t>τ</w:t>
      </w:r>
      <w:r>
        <w:rPr>
          <w:i/>
          <w:spacing w:val="20"/>
          <w:sz w:val="20"/>
        </w:rPr>
        <w:t xml:space="preserve"> </w:t>
      </w:r>
      <w:r>
        <w:rPr>
          <w:sz w:val="20"/>
        </w:rPr>
        <w:t>implies</w:t>
      </w:r>
      <w:r>
        <w:rPr>
          <w:spacing w:val="3"/>
          <w:sz w:val="20"/>
        </w:rPr>
        <w:t xml:space="preserve"> </w:t>
      </w:r>
      <w:r>
        <w:rPr>
          <w:rFonts w:ascii="Lucida Sans Unicode" w:hAnsi="Lucida Sans Unicode"/>
          <w:w w:val="90"/>
          <w:sz w:val="20"/>
        </w:rPr>
        <w:t>∅</w:t>
      </w:r>
      <w:r>
        <w:rPr>
          <w:rFonts w:ascii="Tahoma" w:hAnsi="Tahoma"/>
          <w:w w:val="90"/>
          <w:sz w:val="20"/>
        </w:rPr>
        <w:t>;</w:t>
      </w:r>
      <w:r>
        <w:rPr>
          <w:rFonts w:ascii="Tahoma" w:hAnsi="Tahoma"/>
          <w:spacing w:val="-31"/>
          <w:w w:val="90"/>
          <w:sz w:val="20"/>
        </w:rPr>
        <w:t xml:space="preserve"> </w:t>
      </w:r>
      <w:r>
        <w:rPr>
          <w:rFonts w:ascii="Monotype Corsiva" w:hAnsi="Monotype Corsiva"/>
          <w:i/>
          <w:sz w:val="20"/>
        </w:rPr>
        <w:t>H</w:t>
      </w:r>
      <w:r>
        <w:rPr>
          <w:rFonts w:ascii="Monotype Corsiva" w:hAnsi="Monotype Corsiva"/>
          <w:i/>
          <w:spacing w:val="-14"/>
          <w:sz w:val="20"/>
        </w:rPr>
        <w:t xml:space="preserve"> </w:t>
      </w:r>
      <w:r>
        <w:rPr>
          <w:rFonts w:ascii="Swis721 Blk BT" w:hAnsi="Swis721 Blk BT"/>
          <w:i/>
          <w:spacing w:val="5"/>
          <w:position w:val="7"/>
          <w:sz w:val="14"/>
        </w:rPr>
        <w:t>j</w:t>
      </w:r>
      <w:r>
        <w:rPr>
          <w:rFonts w:ascii="Tahoma" w:hAnsi="Tahoma"/>
          <w:spacing w:val="5"/>
          <w:sz w:val="20"/>
        </w:rPr>
        <w:t>;</w:t>
      </w:r>
      <w:r>
        <w:rPr>
          <w:rFonts w:ascii="Tahoma" w:hAnsi="Tahoma"/>
          <w:spacing w:val="-38"/>
          <w:sz w:val="20"/>
        </w:rPr>
        <w:t xml:space="preserve"> </w:t>
      </w:r>
      <w:r>
        <w:rPr>
          <w:rFonts w:ascii="Lucida Sans Unicode" w:hAnsi="Lucida Sans Unicode"/>
          <w:w w:val="90"/>
          <w:sz w:val="20"/>
        </w:rPr>
        <w:t>∅</w:t>
      </w:r>
      <w:r>
        <w:rPr>
          <w:rFonts w:ascii="Lucida Sans Unicode" w:hAnsi="Lucida Sans Unicode"/>
          <w:spacing w:val="-14"/>
          <w:w w:val="90"/>
          <w:sz w:val="20"/>
        </w:rPr>
        <w:t xml:space="preserve"> </w:t>
      </w:r>
      <w:r>
        <w:rPr>
          <w:rFonts w:ascii="Lucida Sans Unicode" w:hAnsi="Lucida Sans Unicode"/>
          <w:sz w:val="20"/>
        </w:rPr>
        <w:t>€</w:t>
      </w:r>
      <w:r>
        <w:rPr>
          <w:sz w:val="20"/>
          <w:vertAlign w:val="subscript"/>
        </w:rPr>
        <w:t>c</w:t>
      </w:r>
      <w:r>
        <w:rPr>
          <w:spacing w:val="-1"/>
          <w:sz w:val="20"/>
        </w:rPr>
        <w:t xml:space="preserve"> </w:t>
      </w:r>
      <w:r>
        <w:rPr>
          <w:i/>
          <w:sz w:val="20"/>
        </w:rPr>
        <w:t>n</w:t>
      </w:r>
      <w:r>
        <w:rPr>
          <w:i/>
          <w:spacing w:val="-7"/>
          <w:sz w:val="20"/>
        </w:rPr>
        <w:t xml:space="preserve"> </w:t>
      </w:r>
      <w:r>
        <w:rPr>
          <w:rFonts w:ascii="Tahoma" w:hAnsi="Tahoma"/>
          <w:sz w:val="20"/>
        </w:rPr>
        <w:t>:</w:t>
      </w:r>
      <w:r>
        <w:rPr>
          <w:rFonts w:ascii="Tahoma" w:hAnsi="Tahoma"/>
          <w:spacing w:val="-20"/>
          <w:sz w:val="20"/>
        </w:rPr>
        <w:t xml:space="preserve"> </w:t>
      </w:r>
      <w:r>
        <w:rPr>
          <w:i/>
          <w:sz w:val="20"/>
        </w:rPr>
        <w:t>τ</w:t>
      </w:r>
      <w:r>
        <w:rPr>
          <w:i/>
          <w:spacing w:val="-34"/>
          <w:sz w:val="20"/>
        </w:rPr>
        <w:t xml:space="preserve"> </w:t>
      </w:r>
      <w:r>
        <w:rPr>
          <w:sz w:val="20"/>
        </w:rPr>
        <w:t>.</w:t>
      </w:r>
    </w:p>
    <w:p w14:paraId="778B0B41" w14:textId="77777777" w:rsidR="00AF434A" w:rsidRDefault="00000000">
      <w:pPr>
        <w:pStyle w:val="BodyText"/>
        <w:spacing w:before="55" w:line="232" w:lineRule="auto"/>
        <w:ind w:left="220" w:right="38" w:firstLine="300"/>
        <w:jc w:val="both"/>
      </w:pPr>
      <w:r>
        <w:t xml:space="preserve">Progress states that a </w:t>
      </w:r>
      <w:proofErr w:type="spellStart"/>
      <w:r>
        <w:t>C</w:t>
      </w:r>
      <w:r>
        <w:rPr>
          <w:sz w:val="16"/>
        </w:rPr>
        <w:t>ORE</w:t>
      </w:r>
      <w:r>
        <w:t>C</w:t>
      </w:r>
      <w:r>
        <w:rPr>
          <w:sz w:val="16"/>
        </w:rPr>
        <w:t>HK</w:t>
      </w:r>
      <w:r>
        <w:t>CB</w:t>
      </w:r>
      <w:r>
        <w:rPr>
          <w:sz w:val="16"/>
        </w:rPr>
        <w:t>OX</w:t>
      </w:r>
      <w:proofErr w:type="spellEnd"/>
      <w:r>
        <w:rPr>
          <w:sz w:val="16"/>
        </w:rPr>
        <w:t xml:space="preserve"> </w:t>
      </w:r>
      <w:r>
        <w:t>program can always make a move:</w:t>
      </w:r>
    </w:p>
    <w:p w14:paraId="2C3BAF2E" w14:textId="77777777" w:rsidR="00AF434A" w:rsidRDefault="00000000">
      <w:pPr>
        <w:pStyle w:val="Heading3"/>
        <w:spacing w:before="33"/>
      </w:pPr>
      <w:r>
        <w:t>Theorem 1 (Progress).</w:t>
      </w:r>
    </w:p>
    <w:p w14:paraId="08BC4737" w14:textId="77777777" w:rsidR="00AF434A" w:rsidRDefault="00000000">
      <w:pPr>
        <w:pStyle w:val="BodyText"/>
        <w:spacing w:before="13" w:line="216" w:lineRule="auto"/>
        <w:ind w:left="519" w:right="38"/>
        <w:jc w:val="both"/>
      </w:pPr>
      <w:r>
        <w:pict w14:anchorId="7C9E09F7">
          <v:shape id="_x0000_s1204" type="#_x0000_t202" style="position:absolute;left:0;text-align:left;margin-left:160.1pt;margin-top:35pt;width:6.1pt;height:17.3pt;z-index:-53584;mso-position-horizontal-relative:page" filled="f" stroked="f">
            <v:textbox inset="0,0,0,0">
              <w:txbxContent>
                <w:p w14:paraId="51E1FA25"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pict w14:anchorId="55F14749">
          <v:shape id="_x0000_s1203" type="#_x0000_t202" style="position:absolute;left:0;text-align:left;margin-left:225.25pt;margin-top:23.8pt;width:58pt;height:17.3pt;z-index:-53536;mso-position-horizontal-relative:page" filled="f" stroked="f">
            <v:textbox inset="0,0,0,0">
              <w:txbxContent>
                <w:p w14:paraId="511FBE33" w14:textId="77777777" w:rsidR="00AF434A" w:rsidRDefault="00000000">
                  <w:pPr>
                    <w:pStyle w:val="BodyText"/>
                    <w:tabs>
                      <w:tab w:val="left" w:pos="1037"/>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rPr>
          <w:w w:val="105"/>
        </w:rPr>
        <w:t xml:space="preserve">For any </w:t>
      </w:r>
      <w:proofErr w:type="spellStart"/>
      <w:r>
        <w:rPr>
          <w:spacing w:val="7"/>
          <w:w w:val="105"/>
        </w:rPr>
        <w:t>C</w:t>
      </w:r>
      <w:r>
        <w:rPr>
          <w:spacing w:val="7"/>
          <w:w w:val="105"/>
          <w:sz w:val="16"/>
          <w:szCs w:val="16"/>
        </w:rPr>
        <w:t>ORE</w:t>
      </w:r>
      <w:r>
        <w:rPr>
          <w:spacing w:val="7"/>
          <w:w w:val="105"/>
        </w:rPr>
        <w:t>C</w:t>
      </w:r>
      <w:r>
        <w:rPr>
          <w:spacing w:val="7"/>
          <w:w w:val="105"/>
          <w:sz w:val="16"/>
          <w:szCs w:val="16"/>
        </w:rPr>
        <w:t>HK</w:t>
      </w:r>
      <w:r>
        <w:rPr>
          <w:spacing w:val="7"/>
          <w:w w:val="105"/>
        </w:rPr>
        <w:t>CB</w:t>
      </w:r>
      <w:r>
        <w:rPr>
          <w:spacing w:val="7"/>
          <w:w w:val="105"/>
          <w:sz w:val="16"/>
          <w:szCs w:val="16"/>
        </w:rPr>
        <w:t>OX</w:t>
      </w:r>
      <w:proofErr w:type="spellEnd"/>
      <w:r>
        <w:rPr>
          <w:spacing w:val="7"/>
          <w:w w:val="105"/>
          <w:sz w:val="16"/>
          <w:szCs w:val="16"/>
        </w:rPr>
        <w:t xml:space="preserve"> </w:t>
      </w:r>
      <w:r>
        <w:rPr>
          <w:w w:val="105"/>
        </w:rPr>
        <w:t xml:space="preserve">program </w:t>
      </w:r>
      <w:r>
        <w:rPr>
          <w:i/>
          <w:w w:val="105"/>
        </w:rPr>
        <w:t>e</w:t>
      </w:r>
      <w:r>
        <w:rPr>
          <w:w w:val="105"/>
        </w:rPr>
        <w:t xml:space="preserve">, heap </w:t>
      </w:r>
      <w:r>
        <w:rPr>
          <w:rFonts w:ascii="Monotype Corsiva" w:eastAsia="Monotype Corsiva" w:hAnsi="Monotype Corsiva" w:cs="Monotype Corsiva"/>
          <w:i/>
          <w:w w:val="105"/>
        </w:rPr>
        <w:t xml:space="preserve">H </w:t>
      </w:r>
      <w:r>
        <w:rPr>
          <w:w w:val="105"/>
        </w:rPr>
        <w:t xml:space="preserve">, stack </w:t>
      </w:r>
      <w:r>
        <w:rPr>
          <w:i/>
          <w:w w:val="105"/>
        </w:rPr>
        <w:t>ϕ</w:t>
      </w:r>
      <w:r>
        <w:rPr>
          <w:w w:val="105"/>
        </w:rPr>
        <w:t>, type</w:t>
      </w:r>
      <w:r>
        <w:rPr>
          <w:spacing w:val="-23"/>
          <w:w w:val="105"/>
        </w:rPr>
        <w:t xml:space="preserve"> </w:t>
      </w:r>
      <w:r>
        <w:rPr>
          <w:w w:val="105"/>
        </w:rPr>
        <w:t>environment</w:t>
      </w:r>
      <w:r>
        <w:rPr>
          <w:spacing w:val="-22"/>
          <w:w w:val="105"/>
        </w:rPr>
        <w:t xml:space="preserve"> </w:t>
      </w:r>
      <w:r>
        <w:rPr>
          <w:rFonts w:ascii="Tahoma" w:eastAsia="Tahoma" w:hAnsi="Tahoma" w:cs="Tahoma"/>
          <w:w w:val="105"/>
        </w:rPr>
        <w:t>Γ</w:t>
      </w:r>
      <w:r>
        <w:rPr>
          <w:w w:val="105"/>
        </w:rPr>
        <w:t>,</w:t>
      </w:r>
      <w:r>
        <w:rPr>
          <w:spacing w:val="-22"/>
          <w:w w:val="105"/>
        </w:rPr>
        <w:t xml:space="preserve"> </w:t>
      </w:r>
      <w:r>
        <w:rPr>
          <w:w w:val="105"/>
        </w:rPr>
        <w:t>and</w:t>
      </w:r>
      <w:r>
        <w:rPr>
          <w:spacing w:val="-22"/>
          <w:w w:val="105"/>
        </w:rPr>
        <w:t xml:space="preserve"> </w:t>
      </w:r>
      <w:r>
        <w:rPr>
          <w:w w:val="105"/>
        </w:rPr>
        <w:t>variable</w:t>
      </w:r>
      <w:r>
        <w:rPr>
          <w:spacing w:val="-22"/>
          <w:w w:val="105"/>
        </w:rPr>
        <w:t xml:space="preserve"> </w:t>
      </w:r>
      <w:r>
        <w:rPr>
          <w:w w:val="105"/>
        </w:rPr>
        <w:t>predicate</w:t>
      </w:r>
      <w:r>
        <w:rPr>
          <w:spacing w:val="-22"/>
          <w:w w:val="105"/>
        </w:rPr>
        <w:t xml:space="preserve"> </w:t>
      </w:r>
      <w:r>
        <w:rPr>
          <w:w w:val="105"/>
        </w:rPr>
        <w:t>set</w:t>
      </w:r>
      <w:r>
        <w:rPr>
          <w:spacing w:val="-22"/>
          <w:w w:val="105"/>
        </w:rPr>
        <w:t xml:space="preserve"> </w:t>
      </w:r>
      <w:r>
        <w:rPr>
          <w:rFonts w:ascii="Tahoma" w:eastAsia="Tahoma" w:hAnsi="Tahoma" w:cs="Tahoma"/>
          <w:w w:val="105"/>
        </w:rPr>
        <w:t>Θ</w:t>
      </w:r>
      <w:r>
        <w:rPr>
          <w:rFonts w:ascii="Tahoma" w:eastAsia="Tahoma" w:hAnsi="Tahoma" w:cs="Tahoma"/>
          <w:spacing w:val="-35"/>
          <w:w w:val="105"/>
        </w:rPr>
        <w:t xml:space="preserve"> </w:t>
      </w:r>
      <w:r>
        <w:rPr>
          <w:w w:val="105"/>
        </w:rPr>
        <w:t>that</w:t>
      </w:r>
      <w:r>
        <w:rPr>
          <w:spacing w:val="-22"/>
          <w:w w:val="105"/>
        </w:rPr>
        <w:t xml:space="preserve"> </w:t>
      </w:r>
      <w:r>
        <w:rPr>
          <w:w w:val="105"/>
        </w:rPr>
        <w:t>are all are well-formed, consistent (</w:t>
      </w:r>
      <w:r>
        <w:rPr>
          <w:rFonts w:ascii="Tahoma" w:eastAsia="Tahoma" w:hAnsi="Tahoma" w:cs="Tahoma"/>
          <w:w w:val="105"/>
        </w:rPr>
        <w:t xml:space="preserve">Γ; Θ  </w:t>
      </w:r>
      <w:r>
        <w:rPr>
          <w:i/>
          <w:w w:val="105"/>
        </w:rPr>
        <w:t xml:space="preserve">ϕ </w:t>
      </w:r>
      <w:r>
        <w:rPr>
          <w:w w:val="105"/>
        </w:rPr>
        <w:t xml:space="preserve">and </w:t>
      </w:r>
      <w:r>
        <w:rPr>
          <w:rFonts w:ascii="Monotype Corsiva" w:eastAsia="Monotype Corsiva" w:hAnsi="Monotype Corsiva" w:cs="Monotype Corsiva"/>
          <w:i/>
          <w:w w:val="105"/>
        </w:rPr>
        <w:t xml:space="preserve">H  </w:t>
      </w:r>
      <w:r>
        <w:rPr>
          <w:i/>
          <w:w w:val="105"/>
        </w:rPr>
        <w:t>ϕ</w:t>
      </w:r>
      <w:r>
        <w:rPr>
          <w:w w:val="105"/>
        </w:rPr>
        <w:t>)   and well typed (</w:t>
      </w:r>
      <w:r>
        <w:rPr>
          <w:rFonts w:ascii="Tahoma" w:eastAsia="Tahoma" w:hAnsi="Tahoma" w:cs="Tahoma"/>
          <w:w w:val="105"/>
        </w:rPr>
        <w:t xml:space="preserve">Γ; Θ </w:t>
      </w:r>
      <w:r>
        <w:rPr>
          <w:w w:val="105"/>
          <w:vertAlign w:val="subscript"/>
        </w:rPr>
        <w:t>c</w:t>
      </w:r>
      <w:r>
        <w:rPr>
          <w:w w:val="105"/>
        </w:rPr>
        <w:t xml:space="preserve"> </w:t>
      </w:r>
      <w:r>
        <w:rPr>
          <w:i/>
          <w:w w:val="105"/>
        </w:rPr>
        <w:t xml:space="preserve">e </w:t>
      </w:r>
      <w:r>
        <w:rPr>
          <w:rFonts w:ascii="Tahoma" w:eastAsia="Tahoma" w:hAnsi="Tahoma" w:cs="Tahoma"/>
          <w:w w:val="105"/>
        </w:rPr>
        <w:t xml:space="preserve">: </w:t>
      </w:r>
      <w:r>
        <w:rPr>
          <w:i/>
          <w:w w:val="105"/>
        </w:rPr>
        <w:t xml:space="preserve">τ </w:t>
      </w:r>
      <w:r>
        <w:rPr>
          <w:w w:val="105"/>
        </w:rPr>
        <w:t xml:space="preserve">for some </w:t>
      </w:r>
      <w:r>
        <w:rPr>
          <w:i/>
          <w:w w:val="105"/>
        </w:rPr>
        <w:t xml:space="preserve">τ </w:t>
      </w:r>
      <w:r>
        <w:rPr>
          <w:w w:val="105"/>
        </w:rPr>
        <w:t>), one of the following</w:t>
      </w:r>
      <w:r>
        <w:rPr>
          <w:spacing w:val="16"/>
          <w:w w:val="105"/>
        </w:rPr>
        <w:t xml:space="preserve"> </w:t>
      </w:r>
      <w:r>
        <w:rPr>
          <w:w w:val="105"/>
        </w:rPr>
        <w:t>holds:</w:t>
      </w:r>
    </w:p>
    <w:p w14:paraId="3A04B1BE" w14:textId="77777777" w:rsidR="00AF434A" w:rsidRDefault="00000000">
      <w:pPr>
        <w:pStyle w:val="ListParagraph"/>
        <w:numPr>
          <w:ilvl w:val="0"/>
          <w:numId w:val="2"/>
        </w:numPr>
        <w:tabs>
          <w:tab w:val="left" w:pos="620"/>
        </w:tabs>
        <w:spacing w:before="61" w:line="242" w:lineRule="exact"/>
        <w:jc w:val="left"/>
        <w:rPr>
          <w:sz w:val="20"/>
        </w:rPr>
      </w:pPr>
      <w:r>
        <w:rPr>
          <w:i/>
          <w:w w:val="104"/>
          <w:sz w:val="20"/>
        </w:rPr>
        <w:br w:type="column"/>
      </w:r>
      <w:r>
        <w:rPr>
          <w:i/>
          <w:sz w:val="20"/>
        </w:rPr>
        <w:t xml:space="preserve">e </w:t>
      </w:r>
      <w:r>
        <w:rPr>
          <w:sz w:val="20"/>
        </w:rPr>
        <w:t>is a value (</w:t>
      </w:r>
      <w:r>
        <w:rPr>
          <w:i/>
          <w:sz w:val="20"/>
        </w:rPr>
        <w:t xml:space="preserve">n </w:t>
      </w:r>
      <w:r>
        <w:rPr>
          <w:rFonts w:ascii="Tahoma" w:hAnsi="Tahoma"/>
          <w:sz w:val="20"/>
        </w:rPr>
        <w:t xml:space="preserve">: </w:t>
      </w:r>
      <w:r>
        <w:rPr>
          <w:i/>
          <w:sz w:val="20"/>
        </w:rPr>
        <w:t>τ</w:t>
      </w:r>
      <w:r>
        <w:rPr>
          <w:i/>
          <w:spacing w:val="-16"/>
          <w:sz w:val="20"/>
        </w:rPr>
        <w:t xml:space="preserve"> </w:t>
      </w:r>
      <w:r>
        <w:rPr>
          <w:sz w:val="20"/>
        </w:rPr>
        <w:t>).</w:t>
      </w:r>
    </w:p>
    <w:p w14:paraId="612398AB" w14:textId="5E4F744A" w:rsidR="00AF434A" w:rsidRDefault="00000000">
      <w:pPr>
        <w:pStyle w:val="ListParagraph"/>
        <w:numPr>
          <w:ilvl w:val="0"/>
          <w:numId w:val="2"/>
        </w:numPr>
        <w:tabs>
          <w:tab w:val="left" w:pos="620"/>
          <w:tab w:val="left" w:pos="4928"/>
        </w:tabs>
        <w:spacing w:line="243" w:lineRule="exact"/>
        <w:jc w:val="left"/>
        <w:rPr>
          <w:rFonts w:ascii="Bookman Old Style" w:eastAsia="Bookman Old Style" w:hAnsi="Bookman Old Style" w:cs="Bookman Old Style"/>
          <w:i/>
          <w:sz w:val="20"/>
          <w:szCs w:val="20"/>
        </w:rPr>
      </w:pPr>
      <w:r>
        <w:pict w14:anchorId="24488D6B">
          <v:shape id="_x0000_s1202" type="#_x0000_t202" style="position:absolute;left:0;text-align:left;margin-left:534.4pt;margin-top:2.45pt;width:16.05pt;height:17.3pt;z-index:-53488;mso-position-horizontal-relative:page" filled="f" stroked="f">
            <v:textbox inset="0,0,0,0">
              <w:txbxContent>
                <w:p w14:paraId="6016B472"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rPr>
          <w:w w:val="105"/>
          <w:sz w:val="20"/>
          <w:szCs w:val="20"/>
        </w:rPr>
        <w:t xml:space="preserve">there </w:t>
      </w:r>
      <w:del w:id="1365" w:author="SC9986" w:date="2022-08-04T11:41:00Z">
        <w:r w:rsidDel="005E5282">
          <w:rPr>
            <w:w w:val="105"/>
            <w:sz w:val="20"/>
            <w:szCs w:val="20"/>
          </w:rPr>
          <w:delText xml:space="preserve">  </w:delText>
        </w:r>
      </w:del>
      <w:r>
        <w:rPr>
          <w:w w:val="105"/>
          <w:sz w:val="20"/>
          <w:szCs w:val="20"/>
        </w:rPr>
        <w:t xml:space="preserve">exists </w:t>
      </w:r>
      <w:del w:id="1366" w:author="SC9986" w:date="2022-08-04T11:42:00Z">
        <w:r w:rsidDel="005E5282">
          <w:rPr>
            <w:w w:val="105"/>
            <w:sz w:val="20"/>
            <w:szCs w:val="20"/>
          </w:rPr>
          <w:delText xml:space="preserve">  </w:delText>
        </w:r>
      </w:del>
      <w:proofErr w:type="spellStart"/>
      <w:r>
        <w:rPr>
          <w:i/>
          <w:w w:val="105"/>
          <w:sz w:val="20"/>
          <w:szCs w:val="20"/>
        </w:rPr>
        <w:t>ϕ</w:t>
      </w:r>
      <w:r>
        <w:rPr>
          <w:rFonts w:ascii="Swis721 Blk BT" w:eastAsia="Swis721 Blk BT" w:hAnsi="Swis721 Blk BT" w:cs="Swis721 Blk BT"/>
          <w:i/>
          <w:w w:val="105"/>
          <w:sz w:val="20"/>
          <w:szCs w:val="20"/>
          <w:vertAlign w:val="superscript"/>
        </w:rPr>
        <w:t>j</w:t>
      </w:r>
      <w:proofErr w:type="spellEnd"/>
      <w:del w:id="1367" w:author="SC9986" w:date="2022-08-04T11:42:00Z">
        <w:r w:rsidDel="005E5282">
          <w:rPr>
            <w:rFonts w:ascii="Swis721 Blk BT" w:eastAsia="Swis721 Blk BT" w:hAnsi="Swis721 Blk BT" w:cs="Swis721 Blk BT"/>
            <w:i/>
            <w:w w:val="105"/>
            <w:sz w:val="20"/>
            <w:szCs w:val="20"/>
          </w:rPr>
          <w:delText xml:space="preserve"> </w:delText>
        </w:r>
      </w:del>
      <w:r>
        <w:rPr>
          <w:rFonts w:ascii="Swis721 Blk BT" w:eastAsia="Swis721 Blk BT" w:hAnsi="Swis721 Blk BT" w:cs="Swis721 Blk BT"/>
          <w:i/>
          <w:w w:val="105"/>
          <w:sz w:val="20"/>
          <w:szCs w:val="20"/>
        </w:rPr>
        <w:t xml:space="preserve"> </w:t>
      </w:r>
      <w:r>
        <w:rPr>
          <w:rFonts w:ascii="Monotype Corsiva" w:eastAsia="Monotype Corsiva" w:hAnsi="Monotype Corsiva" w:cs="Monotype Corsiva"/>
          <w:i/>
          <w:w w:val="105"/>
          <w:sz w:val="20"/>
          <w:szCs w:val="20"/>
        </w:rPr>
        <w:t xml:space="preserve">H </w:t>
      </w:r>
      <w:r>
        <w:rPr>
          <w:rFonts w:ascii="Swis721 Blk BT" w:eastAsia="Swis721 Blk BT" w:hAnsi="Swis721 Blk BT" w:cs="Swis721 Blk BT"/>
          <w:i/>
          <w:w w:val="105"/>
          <w:position w:val="7"/>
          <w:sz w:val="14"/>
          <w:szCs w:val="14"/>
        </w:rPr>
        <w:t xml:space="preserve">j   </w:t>
      </w:r>
      <w:r>
        <w:rPr>
          <w:i/>
          <w:spacing w:val="2"/>
          <w:w w:val="105"/>
          <w:sz w:val="20"/>
          <w:szCs w:val="20"/>
        </w:rPr>
        <w:t>r</w:t>
      </w:r>
      <w:r>
        <w:rPr>
          <w:spacing w:val="2"/>
          <w:w w:val="105"/>
          <w:sz w:val="20"/>
          <w:szCs w:val="20"/>
        </w:rPr>
        <w:t>,</w:t>
      </w:r>
      <w:del w:id="1368" w:author="SC9986" w:date="2022-08-04T11:42:00Z">
        <w:r w:rsidDel="005E5282">
          <w:rPr>
            <w:spacing w:val="2"/>
            <w:w w:val="105"/>
            <w:sz w:val="20"/>
            <w:szCs w:val="20"/>
          </w:rPr>
          <w:delText xml:space="preserve"> </w:delText>
        </w:r>
      </w:del>
      <w:r>
        <w:rPr>
          <w:spacing w:val="2"/>
          <w:w w:val="105"/>
          <w:sz w:val="20"/>
          <w:szCs w:val="20"/>
        </w:rPr>
        <w:t xml:space="preserve"> </w:t>
      </w:r>
      <w:r>
        <w:rPr>
          <w:w w:val="105"/>
          <w:sz w:val="20"/>
          <w:szCs w:val="20"/>
        </w:rPr>
        <w:t xml:space="preserve">such </w:t>
      </w:r>
      <w:del w:id="1369" w:author="SC9986" w:date="2022-08-04T11:42:00Z">
        <w:r w:rsidDel="005E5282">
          <w:rPr>
            <w:w w:val="105"/>
            <w:sz w:val="20"/>
            <w:szCs w:val="20"/>
          </w:rPr>
          <w:delText xml:space="preserve">  </w:delText>
        </w:r>
      </w:del>
      <w:r>
        <w:rPr>
          <w:w w:val="105"/>
          <w:sz w:val="20"/>
          <w:szCs w:val="20"/>
        </w:rPr>
        <w:t>that</w:t>
      </w:r>
      <w:r>
        <w:rPr>
          <w:spacing w:val="8"/>
          <w:w w:val="105"/>
          <w:sz w:val="20"/>
          <w:szCs w:val="20"/>
        </w:rPr>
        <w:t xml:space="preserve"> </w:t>
      </w:r>
      <w:r>
        <w:rPr>
          <w:rFonts w:ascii="Tahoma" w:eastAsia="Tahoma" w:hAnsi="Tahoma" w:cs="Tahoma"/>
          <w:w w:val="105"/>
          <w:sz w:val="20"/>
          <w:szCs w:val="20"/>
        </w:rPr>
        <w:t>(</w:t>
      </w:r>
      <w:r>
        <w:rPr>
          <w:i/>
          <w:w w:val="105"/>
          <w:sz w:val="20"/>
          <w:szCs w:val="20"/>
        </w:rPr>
        <w:t xml:space="preserve">ϕ, </w:t>
      </w:r>
      <w:r>
        <w:rPr>
          <w:rFonts w:ascii="Monotype Corsiva" w:eastAsia="Monotype Corsiva" w:hAnsi="Monotype Corsiva" w:cs="Monotype Corsiva"/>
          <w:i/>
          <w:w w:val="105"/>
          <w:sz w:val="20"/>
          <w:szCs w:val="20"/>
        </w:rPr>
        <w:t xml:space="preserve">H </w:t>
      </w:r>
      <w:r>
        <w:rPr>
          <w:i/>
          <w:w w:val="105"/>
          <w:sz w:val="20"/>
          <w:szCs w:val="20"/>
        </w:rPr>
        <w:t>,</w:t>
      </w:r>
      <w:r>
        <w:rPr>
          <w:i/>
          <w:spacing w:val="-21"/>
          <w:w w:val="105"/>
          <w:sz w:val="20"/>
          <w:szCs w:val="20"/>
        </w:rPr>
        <w:t xml:space="preserve"> </w:t>
      </w:r>
      <w:r>
        <w:rPr>
          <w:i/>
          <w:w w:val="105"/>
          <w:sz w:val="20"/>
          <w:szCs w:val="20"/>
        </w:rPr>
        <w:t>e</w:t>
      </w:r>
      <w:r>
        <w:rPr>
          <w:rFonts w:ascii="Tahoma" w:eastAsia="Tahoma" w:hAnsi="Tahoma" w:cs="Tahoma"/>
          <w:w w:val="105"/>
          <w:sz w:val="20"/>
          <w:szCs w:val="20"/>
        </w:rPr>
        <w:t>)</w:t>
      </w:r>
      <w:r>
        <w:rPr>
          <w:rFonts w:ascii="Tahoma" w:eastAsia="Tahoma" w:hAnsi="Tahoma" w:cs="Tahoma"/>
          <w:w w:val="105"/>
          <w:sz w:val="20"/>
          <w:szCs w:val="20"/>
        </w:rPr>
        <w:tab/>
      </w:r>
      <w:r>
        <w:rPr>
          <w:rFonts w:ascii="Bookman Old Style" w:eastAsia="Bookman Old Style" w:hAnsi="Bookman Old Style" w:cs="Bookman Old Style"/>
          <w:i/>
          <w:w w:val="105"/>
          <w:sz w:val="20"/>
          <w:szCs w:val="20"/>
          <w:vertAlign w:val="subscript"/>
        </w:rPr>
        <w:t>m</w:t>
      </w:r>
    </w:p>
    <w:p w14:paraId="2DA4BF60" w14:textId="77777777" w:rsidR="00AF434A" w:rsidRDefault="00000000">
      <w:pPr>
        <w:spacing w:line="245" w:lineRule="exact"/>
        <w:ind w:left="619"/>
        <w:rPr>
          <w:sz w:val="20"/>
          <w:szCs w:val="20"/>
        </w:rPr>
      </w:pPr>
      <w:r>
        <w:rPr>
          <w:rFonts w:ascii="Tahoma" w:eastAsia="Tahoma" w:hAnsi="Tahoma" w:cs="Tahoma"/>
          <w:w w:val="105"/>
          <w:sz w:val="20"/>
          <w:szCs w:val="20"/>
        </w:rPr>
        <w:t>(</w:t>
      </w:r>
      <w:proofErr w:type="spellStart"/>
      <w:r>
        <w:rPr>
          <w:i/>
          <w:w w:val="105"/>
          <w:sz w:val="20"/>
          <w:szCs w:val="20"/>
        </w:rPr>
        <w:t>ϕ</w:t>
      </w:r>
      <w:r>
        <w:rPr>
          <w:rFonts w:ascii="Swis721 Blk BT" w:eastAsia="Swis721 Blk BT" w:hAnsi="Swis721 Blk BT" w:cs="Swis721 Blk BT"/>
          <w:i/>
          <w:w w:val="105"/>
          <w:sz w:val="20"/>
          <w:szCs w:val="20"/>
          <w:vertAlign w:val="superscript"/>
        </w:rPr>
        <w:t>j</w:t>
      </w:r>
      <w:proofErr w:type="spellEnd"/>
      <w:r>
        <w:rPr>
          <w:i/>
          <w:w w:val="105"/>
          <w:sz w:val="20"/>
          <w:szCs w:val="20"/>
        </w:rPr>
        <w:t xml:space="preserve">, </w:t>
      </w:r>
      <w:r>
        <w:rPr>
          <w:rFonts w:ascii="Monotype Corsiva" w:eastAsia="Monotype Corsiva" w:hAnsi="Monotype Corsiva" w:cs="Monotype Corsiva"/>
          <w:i/>
          <w:w w:val="105"/>
          <w:sz w:val="20"/>
          <w:szCs w:val="20"/>
        </w:rPr>
        <w:t xml:space="preserve">H </w:t>
      </w:r>
      <w:r>
        <w:rPr>
          <w:rFonts w:ascii="Swis721 Blk BT" w:eastAsia="Swis721 Blk BT" w:hAnsi="Swis721 Blk BT" w:cs="Swis721 Blk BT"/>
          <w:i/>
          <w:w w:val="105"/>
          <w:position w:val="7"/>
          <w:sz w:val="14"/>
          <w:szCs w:val="14"/>
        </w:rPr>
        <w:t>j</w:t>
      </w:r>
      <w:r>
        <w:rPr>
          <w:i/>
          <w:w w:val="105"/>
          <w:sz w:val="20"/>
          <w:szCs w:val="20"/>
        </w:rPr>
        <w:t>, r</w:t>
      </w:r>
      <w:r>
        <w:rPr>
          <w:rFonts w:ascii="Tahoma" w:eastAsia="Tahoma" w:hAnsi="Tahoma" w:cs="Tahoma"/>
          <w:w w:val="105"/>
          <w:sz w:val="20"/>
          <w:szCs w:val="20"/>
        </w:rPr>
        <w:t>)</w:t>
      </w:r>
      <w:r>
        <w:rPr>
          <w:w w:val="105"/>
          <w:sz w:val="20"/>
          <w:szCs w:val="20"/>
        </w:rPr>
        <w:t>.</w:t>
      </w:r>
    </w:p>
    <w:p w14:paraId="244E84E4" w14:textId="77777777" w:rsidR="00AF434A" w:rsidRDefault="00AF434A">
      <w:pPr>
        <w:pStyle w:val="BodyText"/>
        <w:spacing w:before="2"/>
        <w:rPr>
          <w:sz w:val="21"/>
        </w:rPr>
      </w:pPr>
    </w:p>
    <w:p w14:paraId="734CEF73" w14:textId="77777777" w:rsidR="00AF434A" w:rsidRDefault="00000000">
      <w:pPr>
        <w:pStyle w:val="BodyText"/>
        <w:spacing w:line="232" w:lineRule="auto"/>
        <w:ind w:left="219" w:right="219"/>
        <w:jc w:val="both"/>
      </w:pPr>
      <w:r>
        <w:t>There are two forms of preservation regarding the checked and unchecked regions. Checked Preservation states that a reduction step preserves both the type and consistency of</w:t>
      </w:r>
      <w:del w:id="1370" w:author="SC9986" w:date="2022-08-04T11:42:00Z">
        <w:r w:rsidDel="005E5282">
          <w:delText xml:space="preserve"> </w:delText>
        </w:r>
      </w:del>
      <w:r>
        <w:t xml:space="preserve"> the program being reduced. Unchecked Preservation states that any evaluation happens at unchecked region does not affect the checked</w:t>
      </w:r>
      <w:r>
        <w:rPr>
          <w:spacing w:val="9"/>
        </w:rPr>
        <w:t xml:space="preserve"> </w:t>
      </w:r>
      <w:r>
        <w:t>heap.</w:t>
      </w:r>
    </w:p>
    <w:p w14:paraId="698AF9B3" w14:textId="0C9C426C" w:rsidR="00AF434A" w:rsidRDefault="00000000">
      <w:pPr>
        <w:spacing w:before="179" w:line="211" w:lineRule="auto"/>
        <w:ind w:left="519" w:right="217" w:hanging="300"/>
        <w:jc w:val="both"/>
        <w:rPr>
          <w:sz w:val="20"/>
          <w:szCs w:val="20"/>
        </w:rPr>
      </w:pPr>
      <w:r>
        <w:pict w14:anchorId="0E6609CE">
          <v:shape id="_x0000_s1201" type="#_x0000_t202" style="position:absolute;left:0;text-align:left;margin-left:463.7pt;margin-top:65.45pt;width:16.05pt;height:17.3pt;z-index:-53464;mso-position-horizontal-relative:page" filled="f" stroked="f">
            <v:textbox inset="0,0,0,0">
              <w:txbxContent>
                <w:p w14:paraId="6C211CFE"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pict w14:anchorId="7B92E5B2">
          <v:shape id="_x0000_s1200" type="#_x0000_t202" style="position:absolute;left:0;text-align:left;margin-left:400.15pt;margin-top:54.25pt;width:6.1pt;height:17.3pt;z-index:-53440;mso-position-horizontal-relative:page" filled="f" stroked="f">
            <v:textbox inset="0,0,0,0">
              <w:txbxContent>
                <w:p w14:paraId="49446DB2"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pict w14:anchorId="4D82D0E7">
          <v:shape id="_x0000_s1199" type="#_x0000_t202" style="position:absolute;left:0;text-align:left;margin-left:470.55pt;margin-top:43.05pt;width:56.1pt;height:17.3pt;z-index:-53416;mso-position-horizontal-relative:page" filled="f" stroked="f">
            <v:textbox inset="0,0,0,0">
              <w:txbxContent>
                <w:p w14:paraId="34618BBC" w14:textId="77777777" w:rsidR="00AF434A" w:rsidRDefault="00000000">
                  <w:pPr>
                    <w:pStyle w:val="BodyText"/>
                    <w:tabs>
                      <w:tab w:val="left" w:pos="999"/>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rPr>
          <w:b/>
          <w:bCs/>
          <w:i/>
          <w:sz w:val="20"/>
          <w:szCs w:val="20"/>
        </w:rPr>
        <w:t xml:space="preserve">Theorem 2 (Checked Preservation). </w:t>
      </w:r>
      <w:r>
        <w:rPr>
          <w:sz w:val="20"/>
          <w:szCs w:val="20"/>
        </w:rPr>
        <w:t xml:space="preserve">For any </w:t>
      </w:r>
      <w:proofErr w:type="spellStart"/>
      <w:r>
        <w:rPr>
          <w:spacing w:val="7"/>
          <w:sz w:val="20"/>
          <w:szCs w:val="20"/>
        </w:rPr>
        <w:t>C</w:t>
      </w:r>
      <w:r>
        <w:rPr>
          <w:spacing w:val="7"/>
          <w:sz w:val="16"/>
          <w:szCs w:val="16"/>
        </w:rPr>
        <w:t>ORE</w:t>
      </w:r>
      <w:r>
        <w:rPr>
          <w:spacing w:val="7"/>
          <w:sz w:val="20"/>
          <w:szCs w:val="20"/>
        </w:rPr>
        <w:t>C</w:t>
      </w:r>
      <w:r>
        <w:rPr>
          <w:spacing w:val="7"/>
          <w:sz w:val="16"/>
          <w:szCs w:val="16"/>
        </w:rPr>
        <w:t>HK</w:t>
      </w:r>
      <w:r>
        <w:rPr>
          <w:spacing w:val="7"/>
          <w:sz w:val="20"/>
          <w:szCs w:val="20"/>
        </w:rPr>
        <w:t>CB</w:t>
      </w:r>
      <w:r>
        <w:rPr>
          <w:spacing w:val="7"/>
          <w:sz w:val="16"/>
          <w:szCs w:val="16"/>
        </w:rPr>
        <w:t>OX</w:t>
      </w:r>
      <w:proofErr w:type="spellEnd"/>
      <w:r>
        <w:rPr>
          <w:spacing w:val="7"/>
          <w:sz w:val="16"/>
          <w:szCs w:val="16"/>
        </w:rPr>
        <w:t xml:space="preserve"> </w:t>
      </w:r>
      <w:r>
        <w:rPr>
          <w:sz w:val="20"/>
          <w:szCs w:val="20"/>
        </w:rPr>
        <w:t xml:space="preserve">program </w:t>
      </w:r>
      <w:r>
        <w:rPr>
          <w:i/>
          <w:sz w:val="20"/>
          <w:szCs w:val="20"/>
        </w:rPr>
        <w:t>e</w:t>
      </w:r>
      <w:r>
        <w:rPr>
          <w:sz w:val="20"/>
          <w:szCs w:val="20"/>
        </w:rPr>
        <w:t xml:space="preserve">, heap </w:t>
      </w:r>
      <w:r>
        <w:rPr>
          <w:rFonts w:ascii="Monotype Corsiva" w:eastAsia="Monotype Corsiva" w:hAnsi="Monotype Corsiva" w:cs="Monotype Corsiva"/>
          <w:i/>
          <w:sz w:val="20"/>
          <w:szCs w:val="20"/>
        </w:rPr>
        <w:t xml:space="preserve">H </w:t>
      </w:r>
      <w:r>
        <w:rPr>
          <w:sz w:val="20"/>
          <w:szCs w:val="20"/>
        </w:rPr>
        <w:t xml:space="preserve">, stack </w:t>
      </w:r>
      <w:r>
        <w:rPr>
          <w:i/>
          <w:sz w:val="20"/>
          <w:szCs w:val="20"/>
        </w:rPr>
        <w:t>ϕ</w:t>
      </w:r>
      <w:r>
        <w:rPr>
          <w:sz w:val="20"/>
          <w:szCs w:val="20"/>
        </w:rPr>
        <w:t xml:space="preserve">, type environment </w:t>
      </w:r>
      <w:r>
        <w:rPr>
          <w:rFonts w:ascii="Tahoma" w:eastAsia="Tahoma" w:hAnsi="Tahoma" w:cs="Tahoma"/>
          <w:sz w:val="20"/>
          <w:szCs w:val="20"/>
        </w:rPr>
        <w:t>Γ</w:t>
      </w:r>
      <w:r>
        <w:rPr>
          <w:sz w:val="20"/>
          <w:szCs w:val="20"/>
        </w:rPr>
        <w:t xml:space="preserve">, and variable predicate set </w:t>
      </w:r>
      <w:r>
        <w:rPr>
          <w:rFonts w:ascii="Tahoma" w:eastAsia="Tahoma" w:hAnsi="Tahoma" w:cs="Tahoma"/>
          <w:sz w:val="20"/>
          <w:szCs w:val="20"/>
        </w:rPr>
        <w:t xml:space="preserve">Θ </w:t>
      </w:r>
      <w:r>
        <w:rPr>
          <w:sz w:val="20"/>
          <w:szCs w:val="20"/>
        </w:rPr>
        <w:t>that are all are well-formed, consistent (</w:t>
      </w:r>
      <w:r>
        <w:rPr>
          <w:rFonts w:ascii="Tahoma" w:eastAsia="Tahoma" w:hAnsi="Tahoma" w:cs="Tahoma"/>
          <w:sz w:val="20"/>
          <w:szCs w:val="20"/>
        </w:rPr>
        <w:t xml:space="preserve">Γ; Θ   </w:t>
      </w:r>
      <w:r>
        <w:rPr>
          <w:i/>
          <w:sz w:val="20"/>
          <w:szCs w:val="20"/>
        </w:rPr>
        <w:t xml:space="preserve">ϕ </w:t>
      </w:r>
      <w:r>
        <w:rPr>
          <w:sz w:val="20"/>
          <w:szCs w:val="20"/>
        </w:rPr>
        <w:t xml:space="preserve">and </w:t>
      </w:r>
      <w:r>
        <w:rPr>
          <w:rFonts w:ascii="Monotype Corsiva" w:eastAsia="Monotype Corsiva" w:hAnsi="Monotype Corsiva" w:cs="Monotype Corsiva"/>
          <w:i/>
          <w:sz w:val="20"/>
          <w:szCs w:val="20"/>
        </w:rPr>
        <w:t xml:space="preserve">H   </w:t>
      </w:r>
      <w:r>
        <w:rPr>
          <w:i/>
          <w:sz w:val="20"/>
          <w:szCs w:val="20"/>
        </w:rPr>
        <w:t>ϕ</w:t>
      </w:r>
      <w:r>
        <w:rPr>
          <w:sz w:val="20"/>
          <w:szCs w:val="20"/>
        </w:rPr>
        <w:t xml:space="preserve">) and </w:t>
      </w:r>
      <w:del w:id="1371" w:author="SC9986" w:date="2022-08-04T11:42:00Z">
        <w:r w:rsidDel="005E5282">
          <w:rPr>
            <w:sz w:val="20"/>
            <w:szCs w:val="20"/>
          </w:rPr>
          <w:delText xml:space="preserve">  </w:delText>
        </w:r>
      </w:del>
      <w:r>
        <w:rPr>
          <w:sz w:val="20"/>
          <w:szCs w:val="20"/>
        </w:rPr>
        <w:t>well typed (</w:t>
      </w:r>
      <w:r>
        <w:rPr>
          <w:rFonts w:ascii="Tahoma" w:eastAsia="Tahoma" w:hAnsi="Tahoma" w:cs="Tahoma"/>
          <w:sz w:val="20"/>
          <w:szCs w:val="20"/>
        </w:rPr>
        <w:t xml:space="preserve">Γ; Θ  </w:t>
      </w:r>
      <w:r>
        <w:rPr>
          <w:sz w:val="20"/>
          <w:szCs w:val="20"/>
          <w:vertAlign w:val="subscript"/>
        </w:rPr>
        <w:t>c</w:t>
      </w:r>
      <w:r>
        <w:rPr>
          <w:sz w:val="20"/>
          <w:szCs w:val="20"/>
        </w:rPr>
        <w:t xml:space="preserve">  </w:t>
      </w:r>
      <w:r>
        <w:rPr>
          <w:i/>
          <w:sz w:val="20"/>
          <w:szCs w:val="20"/>
        </w:rPr>
        <w:t xml:space="preserve">e </w:t>
      </w:r>
      <w:r>
        <w:rPr>
          <w:rFonts w:ascii="Tahoma" w:eastAsia="Tahoma" w:hAnsi="Tahoma" w:cs="Tahoma"/>
          <w:sz w:val="20"/>
          <w:szCs w:val="20"/>
        </w:rPr>
        <w:t xml:space="preserve">: </w:t>
      </w:r>
      <w:r>
        <w:rPr>
          <w:i/>
          <w:sz w:val="20"/>
          <w:szCs w:val="20"/>
        </w:rPr>
        <w:t xml:space="preserve">τ  </w:t>
      </w:r>
      <w:r>
        <w:rPr>
          <w:sz w:val="20"/>
          <w:szCs w:val="20"/>
        </w:rPr>
        <w:t xml:space="preserve">for some </w:t>
      </w:r>
      <w:r>
        <w:rPr>
          <w:i/>
          <w:sz w:val="20"/>
          <w:szCs w:val="20"/>
        </w:rPr>
        <w:t xml:space="preserve">τ </w:t>
      </w:r>
      <w:r>
        <w:rPr>
          <w:sz w:val="20"/>
          <w:szCs w:val="20"/>
        </w:rPr>
        <w:t xml:space="preserve">), if there exists </w:t>
      </w:r>
      <w:proofErr w:type="spellStart"/>
      <w:r>
        <w:rPr>
          <w:i/>
          <w:spacing w:val="3"/>
          <w:sz w:val="20"/>
          <w:szCs w:val="20"/>
        </w:rPr>
        <w:t>ϕ</w:t>
      </w:r>
      <w:r>
        <w:rPr>
          <w:rFonts w:ascii="Swis721 Blk BT" w:eastAsia="Swis721 Blk BT" w:hAnsi="Swis721 Blk BT" w:cs="Swis721 Blk BT"/>
          <w:i/>
          <w:spacing w:val="3"/>
          <w:sz w:val="20"/>
          <w:szCs w:val="20"/>
          <w:vertAlign w:val="superscript"/>
        </w:rPr>
        <w:t>j</w:t>
      </w:r>
      <w:proofErr w:type="spellEnd"/>
      <w:r>
        <w:rPr>
          <w:spacing w:val="3"/>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and</w:t>
      </w:r>
      <w:del w:id="1372" w:author="SC9986" w:date="2022-08-04T11:42:00Z">
        <w:r w:rsidDel="005E5282">
          <w:rPr>
            <w:sz w:val="20"/>
            <w:szCs w:val="20"/>
          </w:rPr>
          <w:delText xml:space="preserve"> </w:delText>
        </w:r>
      </w:del>
      <w:r>
        <w:rPr>
          <w:sz w:val="20"/>
          <w:szCs w:val="20"/>
        </w:rPr>
        <w:t xml:space="preserve"> </w:t>
      </w:r>
      <w:proofErr w:type="spellStart"/>
      <w:r>
        <w:rPr>
          <w:i/>
          <w:spacing w:val="3"/>
          <w:sz w:val="20"/>
          <w:szCs w:val="20"/>
        </w:rPr>
        <w:t>e</w:t>
      </w:r>
      <w:r>
        <w:rPr>
          <w:rFonts w:ascii="Swis721 Blk BT" w:eastAsia="Swis721 Blk BT" w:hAnsi="Swis721 Blk BT" w:cs="Swis721 Blk BT"/>
          <w:i/>
          <w:spacing w:val="3"/>
          <w:sz w:val="20"/>
          <w:szCs w:val="20"/>
          <w:vertAlign w:val="superscript"/>
        </w:rPr>
        <w:t>j</w:t>
      </w:r>
      <w:proofErr w:type="spellEnd"/>
      <w:r>
        <w:rPr>
          <w:spacing w:val="3"/>
          <w:sz w:val="20"/>
          <w:szCs w:val="20"/>
        </w:rPr>
        <w:t xml:space="preserve">, </w:t>
      </w:r>
      <w:r>
        <w:rPr>
          <w:sz w:val="20"/>
          <w:szCs w:val="20"/>
        </w:rPr>
        <w:t>such</w:t>
      </w:r>
      <w:del w:id="1373" w:author="SC9986" w:date="2022-08-04T11:42:00Z">
        <w:r w:rsidDel="005E5282">
          <w:rPr>
            <w:sz w:val="20"/>
            <w:szCs w:val="20"/>
          </w:rPr>
          <w:delText xml:space="preserve"> </w:delText>
        </w:r>
      </w:del>
      <w:r>
        <w:rPr>
          <w:sz w:val="20"/>
          <w:szCs w:val="20"/>
        </w:rPr>
        <w:t xml:space="preserve"> that</w:t>
      </w:r>
      <w:del w:id="1374" w:author="SC9986" w:date="2022-08-04T11:42:00Z">
        <w:r w:rsidDel="005E5282">
          <w:rPr>
            <w:sz w:val="20"/>
            <w:szCs w:val="20"/>
          </w:rPr>
          <w:delText xml:space="preserve"> </w:delText>
        </w:r>
      </w:del>
      <w:r>
        <w:rPr>
          <w:sz w:val="20"/>
          <w:szCs w:val="20"/>
        </w:rPr>
        <w:t xml:space="preserve">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e</w:t>
      </w:r>
      <w:r>
        <w:rPr>
          <w:rFonts w:ascii="Tahoma" w:eastAsia="Tahoma" w:hAnsi="Tahoma" w:cs="Tahoma"/>
          <w:sz w:val="20"/>
          <w:szCs w:val="20"/>
        </w:rPr>
        <w:t xml:space="preserve">)     </w:t>
      </w:r>
      <w:r>
        <w:rPr>
          <w:sz w:val="20"/>
          <w:szCs w:val="20"/>
          <w:vertAlign w:val="subscript"/>
        </w:rPr>
        <w:t>c</w:t>
      </w:r>
      <w:r>
        <w:rPr>
          <w:sz w:val="20"/>
          <w:szCs w:val="20"/>
        </w:rPr>
        <w:t xml:space="preserve">  </w:t>
      </w:r>
      <w:r>
        <w:rPr>
          <w:rFonts w:ascii="Tahoma" w:eastAsia="Tahoma" w:hAnsi="Tahoma" w:cs="Tahoma"/>
          <w:spacing w:val="2"/>
          <w:sz w:val="20"/>
          <w:szCs w:val="20"/>
        </w:rPr>
        <w:t>(</w:t>
      </w:r>
      <w:proofErr w:type="spellStart"/>
      <w:r>
        <w:rPr>
          <w:i/>
          <w:spacing w:val="2"/>
          <w:sz w:val="20"/>
          <w:szCs w:val="20"/>
        </w:rPr>
        <w:t>ϕ</w:t>
      </w:r>
      <w:r>
        <w:rPr>
          <w:rFonts w:ascii="Swis721 Blk BT" w:eastAsia="Swis721 Blk BT" w:hAnsi="Swis721 Blk BT" w:cs="Swis721 Blk BT"/>
          <w:i/>
          <w:spacing w:val="2"/>
          <w:sz w:val="20"/>
          <w:szCs w:val="20"/>
          <w:vertAlign w:val="superscript"/>
        </w:rPr>
        <w:t>j</w:t>
      </w:r>
      <w:proofErr w:type="spellEnd"/>
      <w:r>
        <w:rPr>
          <w:i/>
          <w:spacing w:val="2"/>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i/>
          <w:spacing w:val="5"/>
          <w:sz w:val="20"/>
          <w:szCs w:val="20"/>
        </w:rPr>
        <w:t xml:space="preserve">, </w:t>
      </w:r>
      <w:proofErr w:type="spellStart"/>
      <w:r>
        <w:rPr>
          <w:i/>
          <w:spacing w:val="2"/>
          <w:sz w:val="20"/>
          <w:szCs w:val="20"/>
        </w:rPr>
        <w:t>e</w:t>
      </w:r>
      <w:r>
        <w:rPr>
          <w:rFonts w:ascii="Swis721 Blk BT" w:eastAsia="Swis721 Blk BT" w:hAnsi="Swis721 Blk BT" w:cs="Swis721 Blk BT"/>
          <w:i/>
          <w:spacing w:val="2"/>
          <w:sz w:val="20"/>
          <w:szCs w:val="20"/>
          <w:vertAlign w:val="superscript"/>
        </w:rPr>
        <w:t>j</w:t>
      </w:r>
      <w:proofErr w:type="spellEnd"/>
      <w:r>
        <w:rPr>
          <w:rFonts w:ascii="Tahoma" w:eastAsia="Tahoma" w:hAnsi="Tahoma" w:cs="Tahoma"/>
          <w:spacing w:val="2"/>
          <w:sz w:val="20"/>
          <w:szCs w:val="20"/>
        </w:rPr>
        <w:t>)</w:t>
      </w:r>
      <w:r>
        <w:rPr>
          <w:spacing w:val="2"/>
          <w:sz w:val="20"/>
          <w:szCs w:val="20"/>
        </w:rPr>
        <w:t xml:space="preserve">, </w:t>
      </w:r>
      <w:del w:id="1375" w:author="SC9986" w:date="2022-08-04T11:42:00Z">
        <w:r w:rsidDel="005E5282">
          <w:rPr>
            <w:spacing w:val="2"/>
            <w:sz w:val="20"/>
            <w:szCs w:val="20"/>
          </w:rPr>
          <w:delText xml:space="preserve"> </w:delText>
        </w:r>
      </w:del>
      <w:r>
        <w:rPr>
          <w:sz w:val="20"/>
          <w:szCs w:val="20"/>
        </w:rPr>
        <w:t xml:space="preserve">then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 xml:space="preserve">is checked region consistent with </w:t>
      </w:r>
      <w:r>
        <w:rPr>
          <w:rFonts w:ascii="Monotype Corsiva" w:eastAsia="Monotype Corsiva" w:hAnsi="Monotype Corsiva" w:cs="Monotype Corsiva"/>
          <w:i/>
          <w:sz w:val="20"/>
          <w:szCs w:val="20"/>
        </w:rPr>
        <w:t xml:space="preserve">H </w:t>
      </w:r>
      <w:r>
        <w:rPr>
          <w:sz w:val="20"/>
          <w:szCs w:val="20"/>
        </w:rPr>
        <w:t>(</w:t>
      </w:r>
      <w:r>
        <w:rPr>
          <w:rFonts w:ascii="Monotype Corsiva" w:eastAsia="Monotype Corsiva" w:hAnsi="Monotype Corsiva" w:cs="Monotype Corsiva"/>
          <w:i/>
          <w:sz w:val="20"/>
          <w:szCs w:val="20"/>
        </w:rPr>
        <w:t xml:space="preserve">H </w:t>
      </w:r>
      <w:r>
        <w:rPr>
          <w:i/>
          <w:sz w:val="20"/>
          <w:szCs w:val="20"/>
        </w:rPr>
        <w:t xml:space="preserve">d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spacing w:val="5"/>
          <w:sz w:val="20"/>
          <w:szCs w:val="20"/>
        </w:rPr>
        <w:t xml:space="preserve">) </w:t>
      </w:r>
      <w:r>
        <w:rPr>
          <w:sz w:val="20"/>
          <w:szCs w:val="20"/>
        </w:rPr>
        <w:t xml:space="preserve">and there exists </w:t>
      </w:r>
      <w:proofErr w:type="spellStart"/>
      <w:r>
        <w:rPr>
          <w:rFonts w:ascii="Tahoma" w:eastAsia="Tahoma" w:hAnsi="Tahoma" w:cs="Tahoma"/>
          <w:sz w:val="20"/>
          <w:szCs w:val="20"/>
        </w:rPr>
        <w:t>Γ</w:t>
      </w:r>
      <w:r>
        <w:rPr>
          <w:rFonts w:ascii="Swis721 Blk BT" w:eastAsia="Swis721 Blk BT" w:hAnsi="Swis721 Blk BT" w:cs="Swis721 Blk BT"/>
          <w:i/>
          <w:sz w:val="20"/>
          <w:szCs w:val="20"/>
          <w:vertAlign w:val="superscript"/>
        </w:rPr>
        <w:t>j</w:t>
      </w:r>
      <w:proofErr w:type="spellEnd"/>
      <w:r>
        <w:rPr>
          <w:rFonts w:ascii="Swis721 Blk BT" w:eastAsia="Swis721 Blk BT" w:hAnsi="Swis721 Blk BT" w:cs="Swis721 Blk BT"/>
          <w:i/>
          <w:sz w:val="20"/>
          <w:szCs w:val="20"/>
        </w:rPr>
        <w:t xml:space="preserve"> </w:t>
      </w:r>
      <w:r>
        <w:rPr>
          <w:sz w:val="20"/>
          <w:szCs w:val="20"/>
        </w:rPr>
        <w:t xml:space="preserve">and </w:t>
      </w:r>
      <w:r>
        <w:rPr>
          <w:i/>
          <w:sz w:val="20"/>
          <w:szCs w:val="20"/>
        </w:rPr>
        <w:t xml:space="preserve">τ </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that are well formed, checked region consistent </w:t>
      </w:r>
      <w:r>
        <w:rPr>
          <w:spacing w:val="2"/>
          <w:sz w:val="20"/>
          <w:szCs w:val="20"/>
        </w:rPr>
        <w:t>(</w:t>
      </w:r>
      <w:proofErr w:type="spellStart"/>
      <w:r>
        <w:rPr>
          <w:rFonts w:ascii="Tahoma" w:eastAsia="Tahoma" w:hAnsi="Tahoma" w:cs="Tahoma"/>
          <w:spacing w:val="2"/>
          <w:sz w:val="20"/>
          <w:szCs w:val="20"/>
        </w:rPr>
        <w:t>Γ</w:t>
      </w:r>
      <w:r>
        <w:rPr>
          <w:rFonts w:ascii="Swis721 Blk BT" w:eastAsia="Swis721 Blk BT" w:hAnsi="Swis721 Blk BT" w:cs="Swis721 Blk BT"/>
          <w:i/>
          <w:spacing w:val="2"/>
          <w:sz w:val="20"/>
          <w:szCs w:val="20"/>
          <w:vertAlign w:val="superscript"/>
        </w:rPr>
        <w:t>j</w:t>
      </w:r>
      <w:proofErr w:type="spellEnd"/>
      <w:r>
        <w:rPr>
          <w:rFonts w:ascii="Tahoma" w:eastAsia="Tahoma" w:hAnsi="Tahoma" w:cs="Tahoma"/>
          <w:spacing w:val="2"/>
          <w:sz w:val="20"/>
          <w:szCs w:val="20"/>
        </w:rPr>
        <w:t xml:space="preserve">; </w:t>
      </w:r>
      <w:r>
        <w:rPr>
          <w:rFonts w:ascii="Tahoma" w:eastAsia="Tahoma" w:hAnsi="Tahoma" w:cs="Tahoma"/>
          <w:sz w:val="20"/>
          <w:szCs w:val="20"/>
        </w:rPr>
        <w:t xml:space="preserve">Θ </w:t>
      </w:r>
      <w:r>
        <w:rPr>
          <w:rFonts w:ascii="Lucida Sans Unicode" w:eastAsia="Lucida Sans Unicode" w:hAnsi="Lucida Sans Unicode" w:cs="Lucida Sans Unicode"/>
          <w:sz w:val="20"/>
          <w:szCs w:val="20"/>
        </w:rPr>
        <w:t xml:space="preserve">€ </w:t>
      </w:r>
      <w:proofErr w:type="spellStart"/>
      <w:r>
        <w:rPr>
          <w:i/>
          <w:sz w:val="20"/>
          <w:szCs w:val="20"/>
        </w:rPr>
        <w:t>ϕ</w:t>
      </w:r>
      <w:r>
        <w:rPr>
          <w:rFonts w:ascii="Swis721 Blk BT" w:eastAsia="Swis721 Blk BT" w:hAnsi="Swis721 Blk BT" w:cs="Swis721 Blk BT"/>
          <w:i/>
          <w:sz w:val="20"/>
          <w:szCs w:val="20"/>
          <w:vertAlign w:val="superscript"/>
        </w:rPr>
        <w:t>j</w:t>
      </w:r>
      <w:proofErr w:type="spellEnd"/>
      <w:r>
        <w:rPr>
          <w:rFonts w:ascii="Swis721 Blk BT" w:eastAsia="Swis721 Blk BT" w:hAnsi="Swis721 Blk BT" w:cs="Swis721 Blk BT"/>
          <w:i/>
          <w:sz w:val="20"/>
          <w:szCs w:val="20"/>
        </w:rPr>
        <w:t xml:space="preserve"> </w:t>
      </w:r>
      <w:r>
        <w:rPr>
          <w:sz w:val="20"/>
          <w:szCs w:val="20"/>
        </w:rPr>
        <w:t xml:space="preserve">and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rFonts w:ascii="Lucida Sans Unicode" w:eastAsia="Lucida Sans Unicode" w:hAnsi="Lucida Sans Unicode" w:cs="Lucida Sans Unicode"/>
          <w:sz w:val="20"/>
          <w:szCs w:val="20"/>
        </w:rPr>
        <w:t xml:space="preserve">€ </w:t>
      </w:r>
      <w:proofErr w:type="spellStart"/>
      <w:r>
        <w:rPr>
          <w:i/>
          <w:spacing w:val="3"/>
          <w:sz w:val="20"/>
          <w:szCs w:val="20"/>
        </w:rPr>
        <w:t>ϕ</w:t>
      </w:r>
      <w:r>
        <w:rPr>
          <w:rFonts w:ascii="Swis721 Blk BT" w:eastAsia="Swis721 Blk BT" w:hAnsi="Swis721 Blk BT" w:cs="Swis721 Blk BT"/>
          <w:i/>
          <w:spacing w:val="3"/>
          <w:sz w:val="20"/>
          <w:szCs w:val="20"/>
          <w:vertAlign w:val="superscript"/>
        </w:rPr>
        <w:t>j</w:t>
      </w:r>
      <w:proofErr w:type="spellEnd"/>
      <w:r>
        <w:rPr>
          <w:spacing w:val="3"/>
          <w:sz w:val="20"/>
          <w:szCs w:val="20"/>
        </w:rPr>
        <w:t xml:space="preserve">) </w:t>
      </w:r>
      <w:r>
        <w:rPr>
          <w:sz w:val="20"/>
          <w:szCs w:val="20"/>
        </w:rPr>
        <w:t>and</w:t>
      </w:r>
      <w:r>
        <w:rPr>
          <w:spacing w:val="36"/>
          <w:sz w:val="20"/>
          <w:szCs w:val="20"/>
        </w:rPr>
        <w:t xml:space="preserve"> </w:t>
      </w:r>
      <w:r>
        <w:rPr>
          <w:sz w:val="20"/>
          <w:szCs w:val="20"/>
        </w:rPr>
        <w:t>well</w:t>
      </w:r>
    </w:p>
    <w:p w14:paraId="139A29A9" w14:textId="77777777" w:rsidR="00AF434A" w:rsidRDefault="00000000">
      <w:pPr>
        <w:spacing w:line="216" w:lineRule="exact"/>
        <w:ind w:left="519"/>
        <w:rPr>
          <w:sz w:val="20"/>
        </w:rPr>
      </w:pPr>
      <w:r>
        <w:rPr>
          <w:sz w:val="20"/>
        </w:rPr>
        <w:t>typed (</w:t>
      </w:r>
      <w:proofErr w:type="spellStart"/>
      <w:r>
        <w:rPr>
          <w:rFonts w:ascii="Tahoma" w:hAnsi="Tahoma"/>
          <w:sz w:val="20"/>
        </w:rPr>
        <w:t>Γ</w:t>
      </w:r>
      <w:r>
        <w:rPr>
          <w:rFonts w:ascii="Swis721 Blk BT" w:hAnsi="Swis721 Blk BT"/>
          <w:i/>
          <w:sz w:val="20"/>
          <w:vertAlign w:val="superscript"/>
        </w:rPr>
        <w:t>j</w:t>
      </w:r>
      <w:proofErr w:type="spellEnd"/>
      <w:r>
        <w:rPr>
          <w:rFonts w:ascii="Tahoma" w:hAnsi="Tahoma"/>
          <w:sz w:val="20"/>
        </w:rPr>
        <w:t xml:space="preserve">; Θ </w:t>
      </w:r>
      <w:r>
        <w:rPr>
          <w:rFonts w:ascii="Lucida Sans Unicode" w:hAnsi="Lucida Sans Unicode"/>
          <w:sz w:val="20"/>
        </w:rPr>
        <w:t>€</w:t>
      </w:r>
      <w:r>
        <w:rPr>
          <w:sz w:val="20"/>
          <w:vertAlign w:val="subscript"/>
        </w:rPr>
        <w:t>c</w:t>
      </w:r>
      <w:r>
        <w:rPr>
          <w:sz w:val="20"/>
        </w:rPr>
        <w:t xml:space="preserve"> </w:t>
      </w:r>
      <w:r>
        <w:rPr>
          <w:i/>
          <w:sz w:val="20"/>
        </w:rPr>
        <w:t xml:space="preserve">e </w:t>
      </w:r>
      <w:r>
        <w:rPr>
          <w:rFonts w:ascii="Tahoma" w:hAnsi="Tahoma"/>
          <w:sz w:val="20"/>
        </w:rPr>
        <w:t xml:space="preserve">: </w:t>
      </w:r>
      <w:r>
        <w:rPr>
          <w:i/>
          <w:sz w:val="20"/>
        </w:rPr>
        <w:t xml:space="preserve">τ </w:t>
      </w:r>
      <w:r>
        <w:rPr>
          <w:rFonts w:ascii="Swis721 Blk BT" w:hAnsi="Swis721 Blk BT"/>
          <w:i/>
          <w:sz w:val="20"/>
          <w:vertAlign w:val="superscript"/>
        </w:rPr>
        <w:t>j</w:t>
      </w:r>
      <w:r>
        <w:rPr>
          <w:sz w:val="20"/>
        </w:rPr>
        <w:t xml:space="preserve">), where </w:t>
      </w:r>
      <w:r>
        <w:rPr>
          <w:i/>
          <w:sz w:val="20"/>
        </w:rPr>
        <w:t xml:space="preserve">τ </w:t>
      </w:r>
      <w:r>
        <w:rPr>
          <w:rFonts w:ascii="Swis721 Blk BT" w:hAnsi="Swis721 Blk BT"/>
          <w:i/>
          <w:sz w:val="20"/>
          <w:vertAlign w:val="superscript"/>
        </w:rPr>
        <w:t>j</w:t>
      </w:r>
      <w:r>
        <w:rPr>
          <w:rFonts w:ascii="Swis721 Blk BT" w:hAnsi="Swis721 Blk BT"/>
          <w:i/>
          <w:sz w:val="20"/>
        </w:rPr>
        <w:t xml:space="preserve"> </w:t>
      </w:r>
      <w:r>
        <w:rPr>
          <w:rFonts w:ascii="Lucida Sans Unicode" w:hAnsi="Lucida Sans Unicode"/>
          <w:sz w:val="20"/>
        </w:rPr>
        <w:t>±</w:t>
      </w:r>
      <w:r>
        <w:rPr>
          <w:rFonts w:ascii="Bookman Old Style" w:hAnsi="Bookman Old Style"/>
          <w:sz w:val="20"/>
          <w:vertAlign w:val="subscript"/>
        </w:rPr>
        <w:t>Θ</w:t>
      </w:r>
      <w:r>
        <w:rPr>
          <w:rFonts w:ascii="Bookman Old Style" w:hAnsi="Bookman Old Style"/>
          <w:sz w:val="20"/>
        </w:rPr>
        <w:t xml:space="preserve"> </w:t>
      </w:r>
      <w:r>
        <w:rPr>
          <w:i/>
          <w:sz w:val="20"/>
        </w:rPr>
        <w:t xml:space="preserve">τ </w:t>
      </w:r>
      <w:r>
        <w:rPr>
          <w:sz w:val="20"/>
        </w:rPr>
        <w:t>.</w:t>
      </w:r>
    </w:p>
    <w:p w14:paraId="1C3D05DF" w14:textId="78E4F88C" w:rsidR="00AF434A" w:rsidRDefault="00000000">
      <w:pPr>
        <w:spacing w:before="231" w:line="213" w:lineRule="auto"/>
        <w:ind w:left="519" w:right="217" w:hanging="300"/>
        <w:jc w:val="both"/>
        <w:rPr>
          <w:sz w:val="20"/>
          <w:szCs w:val="20"/>
        </w:rPr>
      </w:pPr>
      <w:r>
        <w:pict w14:anchorId="2E9515D8">
          <v:shape id="_x0000_s1198" type="#_x0000_t202" style="position:absolute;left:0;text-align:left;margin-left:522.75pt;margin-top:45.75pt;width:6.1pt;height:17.3pt;z-index:-53512;mso-position-horizontal-relative:page" filled="f" stroked="f">
            <v:textbox inset="0,0,0,0">
              <w:txbxContent>
                <w:p w14:paraId="68014DAC"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sz w:val="20"/>
          <w:szCs w:val="20"/>
        </w:rPr>
        <w:t xml:space="preserve">Theorem 3 (Unchecked Preservation). </w:t>
      </w:r>
      <w:r>
        <w:rPr>
          <w:sz w:val="20"/>
          <w:szCs w:val="20"/>
        </w:rPr>
        <w:t xml:space="preserve">For any </w:t>
      </w:r>
      <w:proofErr w:type="spellStart"/>
      <w:r>
        <w:rPr>
          <w:spacing w:val="7"/>
          <w:sz w:val="20"/>
          <w:szCs w:val="20"/>
        </w:rPr>
        <w:t>C</w:t>
      </w:r>
      <w:r>
        <w:rPr>
          <w:spacing w:val="7"/>
          <w:sz w:val="16"/>
          <w:szCs w:val="16"/>
        </w:rPr>
        <w:t>ORE</w:t>
      </w:r>
      <w:r>
        <w:rPr>
          <w:spacing w:val="7"/>
          <w:sz w:val="20"/>
          <w:szCs w:val="20"/>
        </w:rPr>
        <w:t>C</w:t>
      </w:r>
      <w:r>
        <w:rPr>
          <w:spacing w:val="7"/>
          <w:sz w:val="16"/>
          <w:szCs w:val="16"/>
        </w:rPr>
        <w:t>HK</w:t>
      </w:r>
      <w:r>
        <w:rPr>
          <w:spacing w:val="7"/>
          <w:sz w:val="20"/>
          <w:szCs w:val="20"/>
        </w:rPr>
        <w:t>CB</w:t>
      </w:r>
      <w:r>
        <w:rPr>
          <w:spacing w:val="7"/>
          <w:sz w:val="16"/>
          <w:szCs w:val="16"/>
        </w:rPr>
        <w:t>OX</w:t>
      </w:r>
      <w:proofErr w:type="spellEnd"/>
      <w:del w:id="1376" w:author="SC9986" w:date="2022-08-04T11:42:00Z">
        <w:r w:rsidDel="005E5282">
          <w:rPr>
            <w:spacing w:val="7"/>
            <w:sz w:val="16"/>
            <w:szCs w:val="16"/>
          </w:rPr>
          <w:delText xml:space="preserve"> </w:delText>
        </w:r>
      </w:del>
      <w:r>
        <w:rPr>
          <w:spacing w:val="7"/>
          <w:sz w:val="16"/>
          <w:szCs w:val="16"/>
        </w:rPr>
        <w:t xml:space="preserve"> </w:t>
      </w:r>
      <w:r>
        <w:rPr>
          <w:sz w:val="20"/>
          <w:szCs w:val="20"/>
        </w:rPr>
        <w:t>program</w:t>
      </w:r>
      <w:del w:id="1377" w:author="SC9986" w:date="2022-08-04T11:43:00Z">
        <w:r w:rsidDel="005E5282">
          <w:rPr>
            <w:sz w:val="20"/>
            <w:szCs w:val="20"/>
          </w:rPr>
          <w:delText xml:space="preserve"> </w:delText>
        </w:r>
      </w:del>
      <w:r>
        <w:rPr>
          <w:sz w:val="20"/>
          <w:szCs w:val="20"/>
        </w:rPr>
        <w:t xml:space="preserve"> </w:t>
      </w:r>
      <w:r>
        <w:rPr>
          <w:i/>
          <w:sz w:val="20"/>
          <w:szCs w:val="20"/>
        </w:rPr>
        <w:t>e</w:t>
      </w:r>
      <w:r>
        <w:rPr>
          <w:sz w:val="20"/>
          <w:szCs w:val="20"/>
        </w:rPr>
        <w:t>,</w:t>
      </w:r>
      <w:del w:id="1378" w:author="SC9986" w:date="2022-08-04T11:43:00Z">
        <w:r w:rsidDel="005E5282">
          <w:rPr>
            <w:sz w:val="20"/>
            <w:szCs w:val="20"/>
          </w:rPr>
          <w:delText xml:space="preserve"> </w:delText>
        </w:r>
      </w:del>
      <w:r>
        <w:rPr>
          <w:sz w:val="20"/>
          <w:szCs w:val="20"/>
        </w:rPr>
        <w:t xml:space="preserve"> heap</w:t>
      </w:r>
      <w:del w:id="1379" w:author="SC9986" w:date="2022-08-04T11:43:00Z">
        <w:r w:rsidDel="005E5282">
          <w:rPr>
            <w:sz w:val="20"/>
            <w:szCs w:val="20"/>
          </w:rPr>
          <w:delText xml:space="preserve"> </w:delText>
        </w:r>
      </w:del>
      <w:r>
        <w:rPr>
          <w:sz w:val="20"/>
          <w:szCs w:val="20"/>
        </w:rPr>
        <w:t xml:space="preserve"> </w:t>
      </w:r>
      <w:r>
        <w:rPr>
          <w:rFonts w:ascii="Monotype Corsiva" w:eastAsia="Monotype Corsiva" w:hAnsi="Monotype Corsiva" w:cs="Monotype Corsiva"/>
          <w:i/>
          <w:sz w:val="20"/>
          <w:szCs w:val="20"/>
        </w:rPr>
        <w:t xml:space="preserve">H </w:t>
      </w:r>
      <w:r>
        <w:rPr>
          <w:sz w:val="20"/>
          <w:szCs w:val="20"/>
        </w:rPr>
        <w:t xml:space="preserve">, </w:t>
      </w:r>
      <w:del w:id="1380" w:author="SC9986" w:date="2022-08-04T11:43:00Z">
        <w:r w:rsidDel="005E5282">
          <w:rPr>
            <w:sz w:val="20"/>
            <w:szCs w:val="20"/>
          </w:rPr>
          <w:delText xml:space="preserve">  </w:delText>
        </w:r>
      </w:del>
      <w:r>
        <w:rPr>
          <w:sz w:val="20"/>
          <w:szCs w:val="20"/>
        </w:rPr>
        <w:t xml:space="preserve">stack </w:t>
      </w:r>
      <w:del w:id="1381" w:author="SC9986" w:date="2022-08-04T11:43:00Z">
        <w:r w:rsidDel="005E5282">
          <w:rPr>
            <w:sz w:val="20"/>
            <w:szCs w:val="20"/>
          </w:rPr>
          <w:delText xml:space="preserve">  </w:delText>
        </w:r>
      </w:del>
      <w:r>
        <w:rPr>
          <w:i/>
          <w:sz w:val="20"/>
          <w:szCs w:val="20"/>
        </w:rPr>
        <w:t>ϕ</w:t>
      </w:r>
      <w:r>
        <w:rPr>
          <w:sz w:val="20"/>
          <w:szCs w:val="20"/>
        </w:rPr>
        <w:t xml:space="preserve">, </w:t>
      </w:r>
      <w:del w:id="1382" w:author="SC9986" w:date="2022-08-04T11:43:00Z">
        <w:r w:rsidDel="005E5282">
          <w:rPr>
            <w:sz w:val="20"/>
            <w:szCs w:val="20"/>
          </w:rPr>
          <w:delText xml:space="preserve">  </w:delText>
        </w:r>
      </w:del>
      <w:r>
        <w:rPr>
          <w:sz w:val="20"/>
          <w:szCs w:val="20"/>
        </w:rPr>
        <w:t xml:space="preserve">type environment </w:t>
      </w:r>
      <w:r>
        <w:rPr>
          <w:rFonts w:ascii="Tahoma" w:eastAsia="Tahoma" w:hAnsi="Tahoma" w:cs="Tahoma"/>
          <w:sz w:val="20"/>
          <w:szCs w:val="20"/>
        </w:rPr>
        <w:t>Γ</w:t>
      </w:r>
      <w:r>
        <w:rPr>
          <w:sz w:val="20"/>
          <w:szCs w:val="20"/>
        </w:rPr>
        <w:t xml:space="preserve">, and variable predicate set </w:t>
      </w:r>
      <w:r>
        <w:rPr>
          <w:rFonts w:ascii="Tahoma" w:eastAsia="Tahoma" w:hAnsi="Tahoma" w:cs="Tahoma"/>
          <w:sz w:val="20"/>
          <w:szCs w:val="20"/>
        </w:rPr>
        <w:t xml:space="preserve">Θ </w:t>
      </w:r>
      <w:r>
        <w:rPr>
          <w:sz w:val="20"/>
          <w:szCs w:val="20"/>
        </w:rPr>
        <w:t xml:space="preserve">that </w:t>
      </w:r>
      <w:del w:id="1383" w:author="SC9986" w:date="2022-08-04T11:43:00Z">
        <w:r w:rsidDel="005E5282">
          <w:rPr>
            <w:sz w:val="20"/>
            <w:szCs w:val="20"/>
          </w:rPr>
          <w:delText xml:space="preserve"> </w:delText>
        </w:r>
      </w:del>
      <w:r>
        <w:rPr>
          <w:sz w:val="20"/>
          <w:szCs w:val="20"/>
        </w:rPr>
        <w:t>are all are well-formed and well typed (</w:t>
      </w:r>
      <w:r>
        <w:rPr>
          <w:rFonts w:ascii="Tahoma" w:eastAsia="Tahoma" w:hAnsi="Tahoma" w:cs="Tahoma"/>
          <w:sz w:val="20"/>
          <w:szCs w:val="20"/>
        </w:rPr>
        <w:t xml:space="preserve">Γ; Θ   </w:t>
      </w:r>
      <w:r>
        <w:rPr>
          <w:sz w:val="20"/>
          <w:szCs w:val="20"/>
          <w:vertAlign w:val="subscript"/>
        </w:rPr>
        <w:t>c</w:t>
      </w:r>
      <w:r>
        <w:rPr>
          <w:sz w:val="20"/>
          <w:szCs w:val="20"/>
        </w:rPr>
        <w:t xml:space="preserve">  </w:t>
      </w:r>
      <w:r>
        <w:rPr>
          <w:i/>
          <w:sz w:val="20"/>
          <w:szCs w:val="20"/>
        </w:rPr>
        <w:t xml:space="preserve">e </w:t>
      </w:r>
      <w:r>
        <w:rPr>
          <w:rFonts w:ascii="Tahoma" w:eastAsia="Tahoma" w:hAnsi="Tahoma" w:cs="Tahoma"/>
          <w:sz w:val="20"/>
          <w:szCs w:val="20"/>
        </w:rPr>
        <w:t xml:space="preserve">: </w:t>
      </w:r>
      <w:r>
        <w:rPr>
          <w:i/>
          <w:sz w:val="20"/>
          <w:szCs w:val="20"/>
        </w:rPr>
        <w:t xml:space="preserve">τ   </w:t>
      </w:r>
      <w:r>
        <w:rPr>
          <w:sz w:val="20"/>
          <w:szCs w:val="20"/>
        </w:rPr>
        <w:t xml:space="preserve">for some </w:t>
      </w:r>
      <w:r>
        <w:rPr>
          <w:i/>
          <w:sz w:val="20"/>
          <w:szCs w:val="20"/>
        </w:rPr>
        <w:t xml:space="preserve">τ </w:t>
      </w:r>
      <w:r>
        <w:rPr>
          <w:sz w:val="20"/>
          <w:szCs w:val="20"/>
        </w:rPr>
        <w:t>), if there exists</w:t>
      </w:r>
      <w:del w:id="1384" w:author="SC9986" w:date="2022-08-04T11:43:00Z">
        <w:r w:rsidDel="005E5282">
          <w:rPr>
            <w:sz w:val="20"/>
            <w:szCs w:val="20"/>
          </w:rPr>
          <w:delText xml:space="preserve"> </w:delText>
        </w:r>
      </w:del>
      <w:r>
        <w:rPr>
          <w:sz w:val="20"/>
          <w:szCs w:val="20"/>
        </w:rPr>
        <w:t xml:space="preserve"> </w:t>
      </w:r>
      <w:proofErr w:type="spellStart"/>
      <w:r>
        <w:rPr>
          <w:i/>
          <w:spacing w:val="3"/>
          <w:sz w:val="20"/>
          <w:szCs w:val="20"/>
        </w:rPr>
        <w:t>ϕ</w:t>
      </w:r>
      <w:r>
        <w:rPr>
          <w:rFonts w:ascii="Swis721 Blk BT" w:eastAsia="Swis721 Blk BT" w:hAnsi="Swis721 Blk BT" w:cs="Swis721 Blk BT"/>
          <w:i/>
          <w:spacing w:val="3"/>
          <w:sz w:val="20"/>
          <w:szCs w:val="20"/>
          <w:vertAlign w:val="superscript"/>
        </w:rPr>
        <w:t>j</w:t>
      </w:r>
      <w:proofErr w:type="spellEnd"/>
      <w:r>
        <w:rPr>
          <w:spacing w:val="3"/>
          <w:sz w:val="20"/>
          <w:szCs w:val="20"/>
        </w:rPr>
        <w:t>,</w:t>
      </w:r>
      <w:del w:id="1385" w:author="SC9986" w:date="2022-08-04T11:43:00Z">
        <w:r w:rsidDel="005E5282">
          <w:rPr>
            <w:spacing w:val="3"/>
            <w:sz w:val="20"/>
            <w:szCs w:val="20"/>
          </w:rPr>
          <w:delText xml:space="preserve"> </w:delText>
        </w:r>
      </w:del>
      <w:r>
        <w:rPr>
          <w:spacing w:val="3"/>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and</w:t>
      </w:r>
      <w:del w:id="1386" w:author="SC9986" w:date="2022-08-04T11:43:00Z">
        <w:r w:rsidDel="005E5282">
          <w:rPr>
            <w:sz w:val="20"/>
            <w:szCs w:val="20"/>
          </w:rPr>
          <w:delText xml:space="preserve"> </w:delText>
        </w:r>
      </w:del>
      <w:r>
        <w:rPr>
          <w:sz w:val="20"/>
          <w:szCs w:val="20"/>
        </w:rPr>
        <w:t xml:space="preserve"> </w:t>
      </w:r>
      <w:proofErr w:type="spellStart"/>
      <w:r>
        <w:rPr>
          <w:i/>
          <w:spacing w:val="3"/>
          <w:sz w:val="20"/>
          <w:szCs w:val="20"/>
        </w:rPr>
        <w:t>e</w:t>
      </w:r>
      <w:r>
        <w:rPr>
          <w:rFonts w:ascii="Swis721 Blk BT" w:eastAsia="Swis721 Blk BT" w:hAnsi="Swis721 Blk BT" w:cs="Swis721 Blk BT"/>
          <w:i/>
          <w:spacing w:val="3"/>
          <w:sz w:val="20"/>
          <w:szCs w:val="20"/>
          <w:vertAlign w:val="superscript"/>
        </w:rPr>
        <w:t>j</w:t>
      </w:r>
      <w:proofErr w:type="spellEnd"/>
      <w:r>
        <w:rPr>
          <w:spacing w:val="3"/>
          <w:sz w:val="20"/>
          <w:szCs w:val="20"/>
        </w:rPr>
        <w:t>,</w:t>
      </w:r>
      <w:del w:id="1387" w:author="SC9986" w:date="2022-08-04T11:43:00Z">
        <w:r w:rsidDel="005E5282">
          <w:rPr>
            <w:spacing w:val="3"/>
            <w:sz w:val="20"/>
            <w:szCs w:val="20"/>
          </w:rPr>
          <w:delText xml:space="preserve"> </w:delText>
        </w:r>
      </w:del>
      <w:r>
        <w:rPr>
          <w:spacing w:val="3"/>
          <w:sz w:val="20"/>
          <w:szCs w:val="20"/>
        </w:rPr>
        <w:t xml:space="preserve"> </w:t>
      </w:r>
      <w:r>
        <w:rPr>
          <w:sz w:val="20"/>
          <w:szCs w:val="20"/>
        </w:rPr>
        <w:t>such</w:t>
      </w:r>
      <w:del w:id="1388" w:author="SC9986" w:date="2022-08-04T11:43:00Z">
        <w:r w:rsidDel="005E5282">
          <w:rPr>
            <w:sz w:val="20"/>
            <w:szCs w:val="20"/>
          </w:rPr>
          <w:delText xml:space="preserve"> </w:delText>
        </w:r>
      </w:del>
      <w:r>
        <w:rPr>
          <w:sz w:val="20"/>
          <w:szCs w:val="20"/>
        </w:rPr>
        <w:t xml:space="preserve"> that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e</w:t>
      </w:r>
      <w:r>
        <w:rPr>
          <w:rFonts w:ascii="Tahoma" w:eastAsia="Tahoma" w:hAnsi="Tahoma" w:cs="Tahoma"/>
          <w:sz w:val="20"/>
          <w:szCs w:val="20"/>
        </w:rPr>
        <w:t xml:space="preserve">) </w:t>
      </w:r>
      <w:r>
        <w:rPr>
          <w:rFonts w:ascii="Lucida Sans Unicode" w:eastAsia="Lucida Sans Unicode" w:hAnsi="Lucida Sans Unicode" w:cs="Lucida Sans Unicode"/>
          <w:spacing w:val="-12"/>
          <w:sz w:val="20"/>
          <w:szCs w:val="20"/>
        </w:rPr>
        <w:t>−→</w:t>
      </w:r>
      <w:r>
        <w:rPr>
          <w:spacing w:val="-12"/>
          <w:sz w:val="20"/>
          <w:szCs w:val="20"/>
          <w:vertAlign w:val="subscript"/>
        </w:rPr>
        <w:t>u</w:t>
      </w:r>
      <w:r>
        <w:rPr>
          <w:spacing w:val="-12"/>
          <w:sz w:val="20"/>
          <w:szCs w:val="20"/>
        </w:rPr>
        <w:t xml:space="preserve"> </w:t>
      </w:r>
      <w:r>
        <w:rPr>
          <w:rFonts w:ascii="Tahoma" w:eastAsia="Tahoma" w:hAnsi="Tahoma" w:cs="Tahoma"/>
          <w:spacing w:val="2"/>
          <w:sz w:val="20"/>
          <w:szCs w:val="20"/>
        </w:rPr>
        <w:t>(</w:t>
      </w:r>
      <w:proofErr w:type="spellStart"/>
      <w:r>
        <w:rPr>
          <w:i/>
          <w:spacing w:val="2"/>
          <w:sz w:val="20"/>
          <w:szCs w:val="20"/>
        </w:rPr>
        <w:t>ϕ</w:t>
      </w:r>
      <w:r>
        <w:rPr>
          <w:rFonts w:ascii="Swis721 Blk BT" w:eastAsia="Swis721 Blk BT" w:hAnsi="Swis721 Blk BT" w:cs="Swis721 Blk BT"/>
          <w:i/>
          <w:spacing w:val="2"/>
          <w:sz w:val="20"/>
          <w:szCs w:val="20"/>
          <w:vertAlign w:val="superscript"/>
        </w:rPr>
        <w:t>j</w:t>
      </w:r>
      <w:proofErr w:type="spellEnd"/>
      <w:r>
        <w:rPr>
          <w:i/>
          <w:spacing w:val="2"/>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i/>
          <w:spacing w:val="5"/>
          <w:sz w:val="20"/>
          <w:szCs w:val="20"/>
        </w:rPr>
        <w:t xml:space="preserve">, </w:t>
      </w:r>
      <w:proofErr w:type="spellStart"/>
      <w:r>
        <w:rPr>
          <w:i/>
          <w:spacing w:val="2"/>
          <w:sz w:val="20"/>
          <w:szCs w:val="20"/>
        </w:rPr>
        <w:t>e</w:t>
      </w:r>
      <w:r>
        <w:rPr>
          <w:rFonts w:ascii="Swis721 Blk BT" w:eastAsia="Swis721 Blk BT" w:hAnsi="Swis721 Blk BT" w:cs="Swis721 Blk BT"/>
          <w:i/>
          <w:spacing w:val="2"/>
          <w:sz w:val="20"/>
          <w:szCs w:val="20"/>
          <w:vertAlign w:val="superscript"/>
        </w:rPr>
        <w:t>j</w:t>
      </w:r>
      <w:proofErr w:type="spellEnd"/>
      <w:r>
        <w:rPr>
          <w:rFonts w:ascii="Tahoma" w:eastAsia="Tahoma" w:hAnsi="Tahoma" w:cs="Tahoma"/>
          <w:spacing w:val="2"/>
          <w:sz w:val="20"/>
          <w:szCs w:val="20"/>
        </w:rPr>
        <w:t>)</w:t>
      </w:r>
      <w:r>
        <w:rPr>
          <w:spacing w:val="2"/>
          <w:sz w:val="20"/>
          <w:szCs w:val="20"/>
        </w:rPr>
        <w:t xml:space="preserve">, </w:t>
      </w:r>
      <w:r>
        <w:rPr>
          <w:sz w:val="20"/>
          <w:szCs w:val="20"/>
        </w:rPr>
        <w:t xml:space="preserve">then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2"/>
          <w:position w:val="7"/>
          <w:sz w:val="14"/>
          <w:szCs w:val="14"/>
        </w:rPr>
        <w:t>j</w:t>
      </w:r>
      <w:r>
        <w:rPr>
          <w:rFonts w:ascii="Tahoma" w:eastAsia="Tahoma" w:hAnsi="Tahoma" w:cs="Tahoma"/>
          <w:spacing w:val="2"/>
          <w:sz w:val="20"/>
          <w:szCs w:val="20"/>
        </w:rPr>
        <w:t>(</w:t>
      </w:r>
      <w:r>
        <w:rPr>
          <w:spacing w:val="2"/>
          <w:sz w:val="20"/>
          <w:szCs w:val="20"/>
        </w:rPr>
        <w:t>c</w:t>
      </w:r>
      <w:r>
        <w:rPr>
          <w:rFonts w:ascii="Tahoma" w:eastAsia="Tahoma" w:hAnsi="Tahoma" w:cs="Tahoma"/>
          <w:spacing w:val="2"/>
          <w:sz w:val="20"/>
          <w:szCs w:val="20"/>
        </w:rPr>
        <w:t xml:space="preserve">) </w:t>
      </w:r>
      <w:r>
        <w:rPr>
          <w:rFonts w:ascii="Tahoma" w:eastAsia="Tahoma" w:hAnsi="Tahoma" w:cs="Tahoma"/>
          <w:sz w:val="20"/>
          <w:szCs w:val="20"/>
        </w:rPr>
        <w:t xml:space="preserve">= </w:t>
      </w:r>
      <w:r>
        <w:rPr>
          <w:rFonts w:ascii="Monotype Corsiva" w:eastAsia="Monotype Corsiva" w:hAnsi="Monotype Corsiva" w:cs="Monotype Corsiva"/>
          <w:i/>
          <w:sz w:val="20"/>
          <w:szCs w:val="20"/>
        </w:rPr>
        <w:t>H</w:t>
      </w:r>
      <w:r>
        <w:rPr>
          <w:rFonts w:ascii="Monotype Corsiva" w:eastAsia="Monotype Corsiva" w:hAnsi="Monotype Corsiva" w:cs="Monotype Corsiva"/>
          <w:i/>
          <w:spacing w:val="-26"/>
          <w:sz w:val="20"/>
          <w:szCs w:val="20"/>
        </w:rPr>
        <w:t xml:space="preserve"> </w:t>
      </w:r>
      <w:r>
        <w:rPr>
          <w:rFonts w:ascii="Tahoma" w:eastAsia="Tahoma" w:hAnsi="Tahoma" w:cs="Tahoma"/>
          <w:sz w:val="20"/>
          <w:szCs w:val="20"/>
        </w:rPr>
        <w:t>(</w:t>
      </w:r>
      <w:r>
        <w:rPr>
          <w:sz w:val="20"/>
          <w:szCs w:val="20"/>
        </w:rPr>
        <w:t>c</w:t>
      </w:r>
      <w:r>
        <w:rPr>
          <w:rFonts w:ascii="Tahoma" w:eastAsia="Tahoma" w:hAnsi="Tahoma" w:cs="Tahoma"/>
          <w:sz w:val="20"/>
          <w:szCs w:val="20"/>
        </w:rPr>
        <w:t>)</w:t>
      </w:r>
      <w:r>
        <w:rPr>
          <w:sz w:val="20"/>
          <w:szCs w:val="20"/>
        </w:rPr>
        <w:t>.</w:t>
      </w:r>
    </w:p>
    <w:p w14:paraId="6C170ECE" w14:textId="77777777" w:rsidR="00AF434A" w:rsidRDefault="00000000">
      <w:pPr>
        <w:pStyle w:val="BodyText"/>
        <w:spacing w:before="218" w:line="232" w:lineRule="auto"/>
        <w:ind w:left="220" w:right="219" w:firstLine="300"/>
        <w:jc w:val="both"/>
      </w:pPr>
      <w:r>
        <w:t>Using</w:t>
      </w:r>
      <w:r>
        <w:rPr>
          <w:spacing w:val="-8"/>
        </w:rPr>
        <w:t xml:space="preserve"> </w:t>
      </w:r>
      <w:r>
        <w:t>the</w:t>
      </w:r>
      <w:r>
        <w:rPr>
          <w:spacing w:val="-7"/>
        </w:rPr>
        <w:t xml:space="preserve"> </w:t>
      </w:r>
      <w:r>
        <w:t>above</w:t>
      </w:r>
      <w:r>
        <w:rPr>
          <w:spacing w:val="-7"/>
        </w:rPr>
        <w:t xml:space="preserve"> </w:t>
      </w:r>
      <w:r>
        <w:t>theorem,</w:t>
      </w:r>
      <w:r>
        <w:rPr>
          <w:spacing w:val="-7"/>
        </w:rPr>
        <w:t xml:space="preserve"> </w:t>
      </w:r>
      <w:r>
        <w:t>we</w:t>
      </w:r>
      <w:r>
        <w:rPr>
          <w:spacing w:val="-7"/>
        </w:rPr>
        <w:t xml:space="preserve"> </w:t>
      </w:r>
      <w:r>
        <w:t>first</w:t>
      </w:r>
      <w:r>
        <w:rPr>
          <w:spacing w:val="-8"/>
        </w:rPr>
        <w:t xml:space="preserve"> </w:t>
      </w:r>
      <w:r>
        <w:t>show</w:t>
      </w:r>
      <w:r>
        <w:rPr>
          <w:spacing w:val="-7"/>
        </w:rPr>
        <w:t xml:space="preserve"> </w:t>
      </w:r>
      <w:r>
        <w:t>the</w:t>
      </w:r>
      <w:r>
        <w:rPr>
          <w:spacing w:val="-7"/>
        </w:rPr>
        <w:t xml:space="preserve"> </w:t>
      </w:r>
      <w:r>
        <w:t>non-exposure theorem, where code in unchecked region cannot observe a valid checked pointer</w:t>
      </w:r>
      <w:r>
        <w:rPr>
          <w:spacing w:val="9"/>
        </w:rPr>
        <w:t xml:space="preserve"> </w:t>
      </w:r>
      <w:r>
        <w:t>address.</w:t>
      </w:r>
    </w:p>
    <w:p w14:paraId="4B9FEA06" w14:textId="104BF4E0" w:rsidR="00AF434A" w:rsidRDefault="00000000">
      <w:pPr>
        <w:spacing w:before="171" w:line="218" w:lineRule="auto"/>
        <w:ind w:left="520" w:right="217" w:hanging="300"/>
        <w:jc w:val="both"/>
        <w:rPr>
          <w:sz w:val="20"/>
          <w:szCs w:val="20"/>
        </w:rPr>
      </w:pPr>
      <w:r>
        <w:pict w14:anchorId="2873D6D6">
          <v:shape id="_x0000_s1197" type="#_x0000_t202" style="position:absolute;left:0;text-align:left;margin-left:471.9pt;margin-top:54.1pt;width:16.05pt;height:17.3pt;z-index:-53392;mso-position-horizontal-relative:page" filled="f" stroked="f">
            <v:textbox inset="0,0,0,0">
              <w:txbxContent>
                <w:p w14:paraId="46DC6A05"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pict w14:anchorId="7F05A1A3">
          <v:shape id="_x0000_s1196" type="#_x0000_t202" style="position:absolute;left:0;text-align:left;margin-left:403.9pt;margin-top:42.9pt;width:6.1pt;height:17.3pt;z-index:-53368;mso-position-horizontal-relative:page" filled="f" stroked="f">
            <v:textbox inset="0,0,0,0">
              <w:txbxContent>
                <w:p w14:paraId="6926164B"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sz w:val="20"/>
          <w:szCs w:val="20"/>
        </w:rPr>
        <w:t xml:space="preserve">Theorem 4 (Non-Exposure). </w:t>
      </w:r>
      <w:r>
        <w:rPr>
          <w:sz w:val="20"/>
          <w:szCs w:val="20"/>
        </w:rPr>
        <w:t xml:space="preserve">For any </w:t>
      </w:r>
      <w:proofErr w:type="spellStart"/>
      <w:r>
        <w:rPr>
          <w:spacing w:val="8"/>
          <w:sz w:val="20"/>
          <w:szCs w:val="20"/>
        </w:rPr>
        <w:t>C</w:t>
      </w:r>
      <w:r>
        <w:rPr>
          <w:spacing w:val="8"/>
          <w:sz w:val="16"/>
          <w:szCs w:val="16"/>
        </w:rPr>
        <w:t>ORE</w:t>
      </w:r>
      <w:r>
        <w:rPr>
          <w:spacing w:val="8"/>
          <w:sz w:val="20"/>
          <w:szCs w:val="20"/>
        </w:rPr>
        <w:t>C</w:t>
      </w:r>
      <w:r>
        <w:rPr>
          <w:spacing w:val="8"/>
          <w:sz w:val="16"/>
          <w:szCs w:val="16"/>
        </w:rPr>
        <w:t>HK</w:t>
      </w:r>
      <w:r>
        <w:rPr>
          <w:spacing w:val="8"/>
          <w:sz w:val="20"/>
          <w:szCs w:val="20"/>
        </w:rPr>
        <w:t>CB</w:t>
      </w:r>
      <w:r>
        <w:rPr>
          <w:spacing w:val="8"/>
          <w:sz w:val="16"/>
          <w:szCs w:val="16"/>
        </w:rPr>
        <w:t>OX</w:t>
      </w:r>
      <w:proofErr w:type="spellEnd"/>
      <w:r>
        <w:rPr>
          <w:spacing w:val="8"/>
          <w:sz w:val="16"/>
          <w:szCs w:val="16"/>
        </w:rPr>
        <w:t xml:space="preserve"> </w:t>
      </w:r>
      <w:r>
        <w:rPr>
          <w:sz w:val="20"/>
          <w:szCs w:val="20"/>
        </w:rPr>
        <w:t xml:space="preserve">program </w:t>
      </w:r>
      <w:r>
        <w:rPr>
          <w:i/>
          <w:sz w:val="20"/>
          <w:szCs w:val="20"/>
        </w:rPr>
        <w:t>e</w:t>
      </w:r>
      <w:r>
        <w:rPr>
          <w:sz w:val="20"/>
          <w:szCs w:val="20"/>
        </w:rPr>
        <w:t xml:space="preserve">, heap </w:t>
      </w:r>
      <w:r>
        <w:rPr>
          <w:rFonts w:ascii="Monotype Corsiva" w:eastAsia="Monotype Corsiva" w:hAnsi="Monotype Corsiva" w:cs="Monotype Corsiva"/>
          <w:i/>
          <w:sz w:val="20"/>
          <w:szCs w:val="20"/>
        </w:rPr>
        <w:t xml:space="preserve">H </w:t>
      </w:r>
      <w:r>
        <w:rPr>
          <w:sz w:val="20"/>
          <w:szCs w:val="20"/>
        </w:rPr>
        <w:t xml:space="preserve">, stack </w:t>
      </w:r>
      <w:r>
        <w:rPr>
          <w:i/>
          <w:sz w:val="20"/>
          <w:szCs w:val="20"/>
        </w:rPr>
        <w:t>ϕ</w:t>
      </w:r>
      <w:r>
        <w:rPr>
          <w:sz w:val="20"/>
          <w:szCs w:val="20"/>
        </w:rPr>
        <w:t xml:space="preserve">, type environment </w:t>
      </w:r>
      <w:r>
        <w:rPr>
          <w:rFonts w:ascii="Tahoma" w:eastAsia="Tahoma" w:hAnsi="Tahoma" w:cs="Tahoma"/>
          <w:sz w:val="20"/>
          <w:szCs w:val="20"/>
        </w:rPr>
        <w:t>Γ</w:t>
      </w:r>
      <w:r>
        <w:rPr>
          <w:sz w:val="20"/>
          <w:szCs w:val="20"/>
        </w:rPr>
        <w:t xml:space="preserve">, and variable predicate set </w:t>
      </w:r>
      <w:r>
        <w:rPr>
          <w:rFonts w:ascii="Tahoma" w:eastAsia="Tahoma" w:hAnsi="Tahoma" w:cs="Tahoma"/>
          <w:sz w:val="20"/>
          <w:szCs w:val="20"/>
        </w:rPr>
        <w:t xml:space="preserve">Θ </w:t>
      </w:r>
      <w:r>
        <w:rPr>
          <w:sz w:val="20"/>
          <w:szCs w:val="20"/>
        </w:rPr>
        <w:t>that are all are well-formed and well typed (</w:t>
      </w:r>
      <w:r>
        <w:rPr>
          <w:rFonts w:ascii="Tahoma" w:eastAsia="Tahoma" w:hAnsi="Tahoma" w:cs="Tahoma"/>
          <w:sz w:val="20"/>
          <w:szCs w:val="20"/>
        </w:rPr>
        <w:t xml:space="preserve">Γ; Θ   </w:t>
      </w:r>
      <w:r>
        <w:rPr>
          <w:sz w:val="20"/>
          <w:szCs w:val="20"/>
          <w:vertAlign w:val="subscript"/>
        </w:rPr>
        <w:t>c</w:t>
      </w:r>
      <w:r>
        <w:rPr>
          <w:sz w:val="20"/>
          <w:szCs w:val="20"/>
        </w:rPr>
        <w:t xml:space="preserve">  </w:t>
      </w:r>
      <w:r>
        <w:rPr>
          <w:i/>
          <w:sz w:val="20"/>
          <w:szCs w:val="20"/>
        </w:rPr>
        <w:t xml:space="preserve">e </w:t>
      </w:r>
      <w:r>
        <w:rPr>
          <w:rFonts w:ascii="Tahoma" w:eastAsia="Tahoma" w:hAnsi="Tahoma" w:cs="Tahoma"/>
          <w:sz w:val="20"/>
          <w:szCs w:val="20"/>
        </w:rPr>
        <w:t xml:space="preserve">: </w:t>
      </w:r>
      <w:r>
        <w:rPr>
          <w:i/>
          <w:sz w:val="20"/>
          <w:szCs w:val="20"/>
        </w:rPr>
        <w:t xml:space="preserve">τ  </w:t>
      </w:r>
      <w:r>
        <w:rPr>
          <w:sz w:val="20"/>
          <w:szCs w:val="20"/>
        </w:rPr>
        <w:t xml:space="preserve">for some </w:t>
      </w:r>
      <w:r>
        <w:rPr>
          <w:i/>
          <w:sz w:val="20"/>
          <w:szCs w:val="20"/>
        </w:rPr>
        <w:t xml:space="preserve">τ </w:t>
      </w:r>
      <w:r>
        <w:rPr>
          <w:sz w:val="20"/>
          <w:szCs w:val="20"/>
        </w:rPr>
        <w:t xml:space="preserve">), if there exists </w:t>
      </w:r>
      <w:del w:id="1389" w:author="SC9986" w:date="2022-08-04T11:43:00Z">
        <w:r w:rsidDel="005E5282">
          <w:rPr>
            <w:sz w:val="20"/>
            <w:szCs w:val="20"/>
          </w:rPr>
          <w:delText xml:space="preserve">  </w:delText>
        </w:r>
      </w:del>
      <w:proofErr w:type="spellStart"/>
      <w:r>
        <w:rPr>
          <w:i/>
          <w:spacing w:val="3"/>
          <w:sz w:val="20"/>
          <w:szCs w:val="20"/>
        </w:rPr>
        <w:t>ϕ</w:t>
      </w:r>
      <w:r>
        <w:rPr>
          <w:rFonts w:ascii="Swis721 Blk BT" w:eastAsia="Swis721 Blk BT" w:hAnsi="Swis721 Blk BT" w:cs="Swis721 Blk BT"/>
          <w:i/>
          <w:spacing w:val="3"/>
          <w:sz w:val="20"/>
          <w:szCs w:val="20"/>
          <w:vertAlign w:val="superscript"/>
        </w:rPr>
        <w:t>j</w:t>
      </w:r>
      <w:proofErr w:type="spellEnd"/>
      <w:r>
        <w:rPr>
          <w:spacing w:val="3"/>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 xml:space="preserve">and </w:t>
      </w:r>
      <w:proofErr w:type="spellStart"/>
      <w:r>
        <w:rPr>
          <w:i/>
          <w:spacing w:val="3"/>
          <w:sz w:val="20"/>
          <w:szCs w:val="20"/>
        </w:rPr>
        <w:t>e</w:t>
      </w:r>
      <w:r>
        <w:rPr>
          <w:rFonts w:ascii="Swis721 Blk BT" w:eastAsia="Swis721 Blk BT" w:hAnsi="Swis721 Blk BT" w:cs="Swis721 Blk BT"/>
          <w:i/>
          <w:spacing w:val="3"/>
          <w:sz w:val="20"/>
          <w:szCs w:val="20"/>
          <w:vertAlign w:val="superscript"/>
        </w:rPr>
        <w:t>j</w:t>
      </w:r>
      <w:proofErr w:type="spellEnd"/>
      <w:r>
        <w:rPr>
          <w:spacing w:val="3"/>
          <w:sz w:val="20"/>
          <w:szCs w:val="20"/>
        </w:rPr>
        <w:t xml:space="preserve">, </w:t>
      </w:r>
      <w:r>
        <w:rPr>
          <w:sz w:val="20"/>
          <w:szCs w:val="20"/>
        </w:rPr>
        <w:t xml:space="preserve">such that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e</w:t>
      </w:r>
      <w:r>
        <w:rPr>
          <w:rFonts w:ascii="Tahoma" w:eastAsia="Tahoma" w:hAnsi="Tahoma" w:cs="Tahoma"/>
          <w:sz w:val="20"/>
          <w:szCs w:val="20"/>
        </w:rPr>
        <w:t xml:space="preserve">)      </w:t>
      </w:r>
      <w:r>
        <w:rPr>
          <w:sz w:val="20"/>
          <w:szCs w:val="20"/>
          <w:vertAlign w:val="subscript"/>
        </w:rPr>
        <w:t>u</w:t>
      </w:r>
      <w:r>
        <w:rPr>
          <w:sz w:val="20"/>
          <w:szCs w:val="20"/>
        </w:rPr>
        <w:t xml:space="preserve"> </w:t>
      </w:r>
      <w:r>
        <w:rPr>
          <w:rFonts w:ascii="Tahoma" w:eastAsia="Tahoma" w:hAnsi="Tahoma" w:cs="Tahoma"/>
          <w:spacing w:val="2"/>
          <w:sz w:val="20"/>
          <w:szCs w:val="20"/>
        </w:rPr>
        <w:t>(</w:t>
      </w:r>
      <w:proofErr w:type="spellStart"/>
      <w:r>
        <w:rPr>
          <w:i/>
          <w:spacing w:val="2"/>
          <w:sz w:val="20"/>
          <w:szCs w:val="20"/>
        </w:rPr>
        <w:t>ϕ</w:t>
      </w:r>
      <w:r>
        <w:rPr>
          <w:rFonts w:ascii="Swis721 Blk BT" w:eastAsia="Swis721 Blk BT" w:hAnsi="Swis721 Blk BT" w:cs="Swis721 Blk BT"/>
          <w:i/>
          <w:spacing w:val="2"/>
          <w:sz w:val="20"/>
          <w:szCs w:val="20"/>
          <w:vertAlign w:val="superscript"/>
        </w:rPr>
        <w:t>j</w:t>
      </w:r>
      <w:proofErr w:type="spellEnd"/>
      <w:r>
        <w:rPr>
          <w:i/>
          <w:spacing w:val="2"/>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i/>
          <w:spacing w:val="5"/>
          <w:sz w:val="20"/>
          <w:szCs w:val="20"/>
        </w:rPr>
        <w:t xml:space="preserve">, </w:t>
      </w:r>
      <w:proofErr w:type="spellStart"/>
      <w:r>
        <w:rPr>
          <w:i/>
          <w:spacing w:val="3"/>
          <w:sz w:val="20"/>
          <w:szCs w:val="20"/>
        </w:rPr>
        <w:t>e</w:t>
      </w:r>
      <w:r>
        <w:rPr>
          <w:rFonts w:ascii="Swis721 Blk BT" w:eastAsia="Swis721 Blk BT" w:hAnsi="Swis721 Blk BT" w:cs="Swis721 Blk BT"/>
          <w:i/>
          <w:spacing w:val="3"/>
          <w:sz w:val="20"/>
          <w:szCs w:val="20"/>
          <w:vertAlign w:val="superscript"/>
        </w:rPr>
        <w:t>j</w:t>
      </w:r>
      <w:proofErr w:type="spellEnd"/>
      <w:r>
        <w:rPr>
          <w:rFonts w:ascii="Tahoma" w:eastAsia="Tahoma" w:hAnsi="Tahoma" w:cs="Tahoma"/>
          <w:spacing w:val="3"/>
          <w:sz w:val="20"/>
          <w:szCs w:val="20"/>
        </w:rPr>
        <w:t xml:space="preserve">) </w:t>
      </w:r>
      <w:r>
        <w:rPr>
          <w:sz w:val="20"/>
          <w:szCs w:val="20"/>
        </w:rPr>
        <w:t xml:space="preserve">and </w:t>
      </w:r>
      <w:del w:id="1390" w:author="SC9986" w:date="2022-08-04T11:43:00Z">
        <w:r w:rsidDel="005E5282">
          <w:rPr>
            <w:sz w:val="20"/>
            <w:szCs w:val="20"/>
          </w:rPr>
          <w:delText xml:space="preserve">  </w:delText>
        </w:r>
      </w:del>
      <w:r>
        <w:rPr>
          <w:i/>
          <w:sz w:val="20"/>
          <w:szCs w:val="20"/>
        </w:rPr>
        <w:t xml:space="preserve">e </w:t>
      </w:r>
      <w:r>
        <w:rPr>
          <w:rFonts w:ascii="Tahoma" w:eastAsia="Tahoma" w:hAnsi="Tahoma" w:cs="Tahoma"/>
          <w:sz w:val="20"/>
          <w:szCs w:val="20"/>
        </w:rPr>
        <w:t xml:space="preserve">= </w:t>
      </w:r>
      <w:r>
        <w:rPr>
          <w:i/>
          <w:sz w:val="20"/>
          <w:szCs w:val="20"/>
        </w:rPr>
        <w:t>E</w:t>
      </w:r>
      <w:r>
        <w:rPr>
          <w:rFonts w:ascii="Tahoma" w:eastAsia="Tahoma" w:hAnsi="Tahoma" w:cs="Tahoma"/>
          <w:sz w:val="20"/>
          <w:szCs w:val="20"/>
        </w:rPr>
        <w:t>[</w:t>
      </w:r>
      <w:r>
        <w:rPr>
          <w:i/>
          <w:sz w:val="20"/>
          <w:szCs w:val="20"/>
        </w:rPr>
        <w:t>α</w:t>
      </w:r>
      <w:r>
        <w:rPr>
          <w:rFonts w:ascii="Tahoma" w:eastAsia="Tahoma" w:hAnsi="Tahoma" w:cs="Tahoma"/>
          <w:sz w:val="20"/>
          <w:szCs w:val="20"/>
        </w:rPr>
        <w:t>(</w:t>
      </w:r>
      <w:r>
        <w:rPr>
          <w:i/>
          <w:sz w:val="20"/>
          <w:szCs w:val="20"/>
        </w:rPr>
        <w:t>x</w:t>
      </w:r>
      <w:r>
        <w:rPr>
          <w:rFonts w:ascii="Tahoma" w:eastAsia="Tahoma" w:hAnsi="Tahoma" w:cs="Tahoma"/>
          <w:sz w:val="20"/>
          <w:szCs w:val="20"/>
        </w:rPr>
        <w:t xml:space="preserve">)] </w:t>
      </w:r>
      <w:r>
        <w:rPr>
          <w:sz w:val="20"/>
          <w:szCs w:val="20"/>
        </w:rPr>
        <w:t xml:space="preserve">and </w:t>
      </w:r>
      <w:r>
        <w:rPr>
          <w:i/>
          <w:sz w:val="20"/>
          <w:szCs w:val="20"/>
        </w:rPr>
        <w:t>mode</w:t>
      </w:r>
      <w:r>
        <w:rPr>
          <w:rFonts w:ascii="Tahoma" w:eastAsia="Tahoma" w:hAnsi="Tahoma" w:cs="Tahoma"/>
          <w:sz w:val="20"/>
          <w:szCs w:val="20"/>
        </w:rPr>
        <w:t>(</w:t>
      </w:r>
      <w:r>
        <w:rPr>
          <w:i/>
          <w:sz w:val="20"/>
          <w:szCs w:val="20"/>
        </w:rPr>
        <w:t>E</w:t>
      </w:r>
      <w:r>
        <w:rPr>
          <w:rFonts w:ascii="Tahoma" w:eastAsia="Tahoma" w:hAnsi="Tahoma" w:cs="Tahoma"/>
          <w:sz w:val="20"/>
          <w:szCs w:val="20"/>
        </w:rPr>
        <w:t xml:space="preserve">) = </w:t>
      </w:r>
      <w:r>
        <w:rPr>
          <w:sz w:val="20"/>
          <w:szCs w:val="20"/>
        </w:rPr>
        <w:t xml:space="preserve">u, where </w:t>
      </w:r>
      <w:r>
        <w:rPr>
          <w:i/>
          <w:sz w:val="20"/>
          <w:szCs w:val="20"/>
        </w:rPr>
        <w:t>α</w:t>
      </w:r>
      <w:r>
        <w:rPr>
          <w:rFonts w:ascii="Tahoma" w:eastAsia="Tahoma" w:hAnsi="Tahoma" w:cs="Tahoma"/>
          <w:sz w:val="20"/>
          <w:szCs w:val="20"/>
        </w:rPr>
        <w:t>(</w:t>
      </w:r>
      <w:r>
        <w:rPr>
          <w:i/>
          <w:sz w:val="20"/>
          <w:szCs w:val="20"/>
        </w:rPr>
        <w:t>x</w:t>
      </w:r>
      <w:r>
        <w:rPr>
          <w:rFonts w:ascii="Tahoma" w:eastAsia="Tahoma" w:hAnsi="Tahoma" w:cs="Tahoma"/>
          <w:sz w:val="20"/>
          <w:szCs w:val="20"/>
        </w:rPr>
        <w:t xml:space="preserve">) </w:t>
      </w:r>
      <w:r>
        <w:rPr>
          <w:sz w:val="20"/>
          <w:szCs w:val="20"/>
        </w:rPr>
        <w:t>is some expression (not checked nor unchecked) containing variable</w:t>
      </w:r>
      <w:r>
        <w:rPr>
          <w:spacing w:val="19"/>
          <w:sz w:val="20"/>
          <w:szCs w:val="20"/>
        </w:rPr>
        <w:t xml:space="preserve"> </w:t>
      </w:r>
      <w:r>
        <w:rPr>
          <w:i/>
          <w:sz w:val="20"/>
          <w:szCs w:val="20"/>
        </w:rPr>
        <w:t>x</w:t>
      </w:r>
      <w:r>
        <w:rPr>
          <w:sz w:val="20"/>
          <w:szCs w:val="20"/>
        </w:rPr>
        <w:t>;</w:t>
      </w:r>
      <w:r>
        <w:rPr>
          <w:spacing w:val="20"/>
          <w:sz w:val="20"/>
          <w:szCs w:val="20"/>
        </w:rPr>
        <w:t xml:space="preserve"> </w:t>
      </w:r>
      <w:r>
        <w:rPr>
          <w:sz w:val="20"/>
          <w:szCs w:val="20"/>
        </w:rPr>
        <w:t>thus,</w:t>
      </w:r>
      <w:r>
        <w:rPr>
          <w:spacing w:val="21"/>
          <w:sz w:val="20"/>
          <w:szCs w:val="20"/>
        </w:rPr>
        <w:t xml:space="preserve"> </w:t>
      </w:r>
      <w:r>
        <w:rPr>
          <w:sz w:val="20"/>
          <w:szCs w:val="20"/>
        </w:rPr>
        <w:t>it</w:t>
      </w:r>
      <w:r>
        <w:rPr>
          <w:spacing w:val="20"/>
          <w:sz w:val="20"/>
          <w:szCs w:val="20"/>
        </w:rPr>
        <w:t xml:space="preserve"> </w:t>
      </w:r>
      <w:r>
        <w:rPr>
          <w:sz w:val="20"/>
          <w:szCs w:val="20"/>
        </w:rPr>
        <w:t>is</w:t>
      </w:r>
      <w:r>
        <w:rPr>
          <w:spacing w:val="20"/>
          <w:sz w:val="20"/>
          <w:szCs w:val="20"/>
        </w:rPr>
        <w:t xml:space="preserve"> </w:t>
      </w:r>
      <w:r>
        <w:rPr>
          <w:sz w:val="20"/>
          <w:szCs w:val="20"/>
        </w:rPr>
        <w:t>not</w:t>
      </w:r>
      <w:r>
        <w:rPr>
          <w:spacing w:val="21"/>
          <w:sz w:val="20"/>
          <w:szCs w:val="20"/>
        </w:rPr>
        <w:t xml:space="preserve"> </w:t>
      </w:r>
      <w:r>
        <w:rPr>
          <w:sz w:val="20"/>
          <w:szCs w:val="20"/>
        </w:rPr>
        <w:t>a</w:t>
      </w:r>
      <w:r>
        <w:rPr>
          <w:spacing w:val="20"/>
          <w:sz w:val="20"/>
          <w:szCs w:val="20"/>
        </w:rPr>
        <w:t xml:space="preserve"> </w:t>
      </w:r>
      <w:r>
        <w:rPr>
          <w:sz w:val="20"/>
          <w:szCs w:val="20"/>
        </w:rPr>
        <w:t>checked</w:t>
      </w:r>
      <w:r>
        <w:rPr>
          <w:spacing w:val="20"/>
          <w:sz w:val="20"/>
          <w:szCs w:val="20"/>
        </w:rPr>
        <w:t xml:space="preserve"> </w:t>
      </w:r>
      <w:r>
        <w:rPr>
          <w:sz w:val="20"/>
          <w:szCs w:val="20"/>
        </w:rPr>
        <w:t>pointer.</w:t>
      </w:r>
    </w:p>
    <w:p w14:paraId="50E1C551" w14:textId="77777777" w:rsidR="00AF434A" w:rsidRDefault="00AF434A">
      <w:pPr>
        <w:pStyle w:val="BodyText"/>
        <w:spacing w:before="6"/>
        <w:rPr>
          <w:sz w:val="23"/>
        </w:rPr>
      </w:pPr>
    </w:p>
    <w:p w14:paraId="005B85CD" w14:textId="77777777" w:rsidR="00AF434A" w:rsidRDefault="00000000">
      <w:pPr>
        <w:pStyle w:val="BodyText"/>
        <w:spacing w:line="228" w:lineRule="auto"/>
        <w:ind w:left="220" w:right="219" w:firstLine="300"/>
        <w:jc w:val="both"/>
      </w:pPr>
      <w:r>
        <w:t xml:space="preserve">We now state our main result, </w:t>
      </w:r>
      <w:r>
        <w:rPr>
          <w:i/>
        </w:rPr>
        <w:t>non-crashing</w:t>
      </w:r>
      <w:r>
        <w:t xml:space="preserve">, which suggests that a well-typed program can never be </w:t>
      </w:r>
      <w:r>
        <w:rPr>
          <w:i/>
        </w:rPr>
        <w:t xml:space="preserve">stuck </w:t>
      </w:r>
      <w:r>
        <w:t xml:space="preserve">(expression </w:t>
      </w:r>
      <w:r>
        <w:rPr>
          <w:i/>
        </w:rPr>
        <w:t xml:space="preserve">e </w:t>
      </w:r>
      <w:r>
        <w:t>is a non-value that cannot take a step</w:t>
      </w:r>
      <w:r>
        <w:rPr>
          <w:position w:val="7"/>
          <w:sz w:val="14"/>
        </w:rPr>
        <w:t>3</w:t>
      </w:r>
      <w:r>
        <w:t>).</w:t>
      </w:r>
    </w:p>
    <w:p w14:paraId="5228C6FD" w14:textId="35AB9683" w:rsidR="00AF434A" w:rsidRDefault="00000000">
      <w:pPr>
        <w:spacing w:before="176" w:line="206" w:lineRule="auto"/>
        <w:ind w:left="520" w:right="219" w:hanging="300"/>
        <w:jc w:val="both"/>
        <w:rPr>
          <w:sz w:val="20"/>
          <w:szCs w:val="20"/>
        </w:rPr>
      </w:pPr>
      <w:r>
        <w:pict w14:anchorId="1616D883">
          <v:shape id="_x0000_s1195" type="#_x0000_t202" style="position:absolute;left:0;text-align:left;margin-left:382.85pt;margin-top:76.3pt;width:61.6pt;height:17.3pt;z-index:-53344;mso-position-horizontal-relative:page" filled="f" stroked="f">
            <v:textbox inset="0,0,0,0">
              <w:txbxContent>
                <w:p w14:paraId="2081BA96" w14:textId="77777777" w:rsidR="00AF434A" w:rsidRDefault="00000000">
                  <w:pPr>
                    <w:pStyle w:val="BodyText"/>
                    <w:tabs>
                      <w:tab w:val="left" w:pos="910"/>
                    </w:tabs>
                    <w:spacing w:line="242" w:lineRule="exact"/>
                    <w:rPr>
                      <w:rFonts w:ascii="Lucida Sans Unicode" w:hAnsi="Lucida Sans Unicode"/>
                    </w:rPr>
                  </w:pPr>
                  <w:r>
                    <w:rPr>
                      <w:rFonts w:ascii="Lucida Sans Unicode" w:hAnsi="Lucida Sans Unicode"/>
                      <w:spacing w:val="-17"/>
                    </w:rPr>
                    <w:t>−→</w:t>
                  </w:r>
                  <w:r>
                    <w:rPr>
                      <w:rFonts w:ascii="Lucida Sans Unicode" w:hAnsi="Lucida Sans Unicode"/>
                      <w:spacing w:val="-17"/>
                    </w:rPr>
                    <w:tab/>
                    <w:t>−→</w:t>
                  </w:r>
                </w:p>
              </w:txbxContent>
            </v:textbox>
            <w10:wrap anchorx="page"/>
          </v:shape>
        </w:pict>
      </w:r>
      <w:r>
        <w:pict w14:anchorId="057CDB75">
          <v:shape id="_x0000_s1194" type="#_x0000_t202" style="position:absolute;left:0;text-align:left;margin-left:406.35pt;margin-top:65.1pt;width:140.2pt;height:17.3pt;z-index:-53320;mso-position-horizontal-relative:page" filled="f" stroked="f">
            <v:textbox inset="0,0,0,0">
              <w:txbxContent>
                <w:p w14:paraId="41F11D79" w14:textId="77777777" w:rsidR="00AF434A" w:rsidRDefault="00000000">
                  <w:pPr>
                    <w:pStyle w:val="BodyText"/>
                    <w:tabs>
                      <w:tab w:val="left" w:pos="2482"/>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spacing w:val="-17"/>
                    </w:rPr>
                    <w:t>−→</w:t>
                  </w:r>
                </w:p>
              </w:txbxContent>
            </v:textbox>
            <w10:wrap anchorx="page"/>
          </v:shape>
        </w:pict>
      </w:r>
      <w:r>
        <w:pict w14:anchorId="21FBBE05">
          <v:shape id="_x0000_s1193" type="#_x0000_t202" style="position:absolute;left:0;text-align:left;margin-left:357.2pt;margin-top:53.9pt;width:6.1pt;height:17.3pt;z-index:-53296;mso-position-horizontal-relative:page" filled="f" stroked="f">
            <v:textbox inset="0,0,0,0">
              <w:txbxContent>
                <w:p w14:paraId="79E8DD78"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pict w14:anchorId="51B5873A">
          <v:shape id="_x0000_s1192" type="#_x0000_t202" style="position:absolute;left:0;text-align:left;margin-left:389.65pt;margin-top:42.7pt;width:66.6pt;height:17.3pt;z-index:-53272;mso-position-horizontal-relative:page" filled="f" stroked="f">
            <v:textbox inset="0,0,0,0">
              <w:txbxContent>
                <w:p w14:paraId="13096ABE" w14:textId="77777777" w:rsidR="00AF434A" w:rsidRDefault="00000000">
                  <w:pPr>
                    <w:pStyle w:val="BodyText"/>
                    <w:tabs>
                      <w:tab w:val="left" w:pos="1209"/>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rPr>
          <w:b/>
          <w:bCs/>
          <w:i/>
          <w:w w:val="105"/>
          <w:sz w:val="20"/>
          <w:szCs w:val="20"/>
        </w:rPr>
        <w:t xml:space="preserve">Theorem 5 (Non-Crashing). </w:t>
      </w:r>
      <w:r>
        <w:rPr>
          <w:w w:val="105"/>
          <w:sz w:val="20"/>
          <w:szCs w:val="20"/>
        </w:rPr>
        <w:t xml:space="preserve">For any </w:t>
      </w:r>
      <w:proofErr w:type="spellStart"/>
      <w:r>
        <w:rPr>
          <w:spacing w:val="7"/>
          <w:w w:val="105"/>
          <w:sz w:val="20"/>
          <w:szCs w:val="20"/>
        </w:rPr>
        <w:t>C</w:t>
      </w:r>
      <w:r>
        <w:rPr>
          <w:spacing w:val="7"/>
          <w:w w:val="105"/>
          <w:sz w:val="16"/>
          <w:szCs w:val="16"/>
        </w:rPr>
        <w:t>ORE</w:t>
      </w:r>
      <w:r>
        <w:rPr>
          <w:spacing w:val="7"/>
          <w:w w:val="105"/>
          <w:sz w:val="20"/>
          <w:szCs w:val="20"/>
        </w:rPr>
        <w:t>C</w:t>
      </w:r>
      <w:r>
        <w:rPr>
          <w:spacing w:val="7"/>
          <w:w w:val="105"/>
          <w:sz w:val="16"/>
          <w:szCs w:val="16"/>
        </w:rPr>
        <w:t>HK</w:t>
      </w:r>
      <w:r>
        <w:rPr>
          <w:spacing w:val="7"/>
          <w:w w:val="105"/>
          <w:sz w:val="20"/>
          <w:szCs w:val="20"/>
        </w:rPr>
        <w:t>CB</w:t>
      </w:r>
      <w:r>
        <w:rPr>
          <w:spacing w:val="7"/>
          <w:w w:val="105"/>
          <w:sz w:val="16"/>
          <w:szCs w:val="16"/>
        </w:rPr>
        <w:t>OX</w:t>
      </w:r>
      <w:proofErr w:type="spellEnd"/>
      <w:r>
        <w:rPr>
          <w:spacing w:val="7"/>
          <w:w w:val="105"/>
          <w:sz w:val="16"/>
          <w:szCs w:val="16"/>
        </w:rPr>
        <w:t xml:space="preserve"> </w:t>
      </w:r>
      <w:r>
        <w:rPr>
          <w:w w:val="105"/>
          <w:sz w:val="20"/>
          <w:szCs w:val="20"/>
        </w:rPr>
        <w:t xml:space="preserve">program </w:t>
      </w:r>
      <w:r>
        <w:rPr>
          <w:i/>
          <w:w w:val="105"/>
          <w:sz w:val="20"/>
          <w:szCs w:val="20"/>
        </w:rPr>
        <w:t>e</w:t>
      </w:r>
      <w:r>
        <w:rPr>
          <w:w w:val="105"/>
          <w:sz w:val="20"/>
          <w:szCs w:val="20"/>
        </w:rPr>
        <w:t xml:space="preserve">, heap </w:t>
      </w:r>
      <w:r>
        <w:rPr>
          <w:rFonts w:ascii="Monotype Corsiva" w:eastAsia="Monotype Corsiva" w:hAnsi="Monotype Corsiva" w:cs="Monotype Corsiva"/>
          <w:i/>
          <w:w w:val="105"/>
          <w:sz w:val="20"/>
          <w:szCs w:val="20"/>
        </w:rPr>
        <w:t xml:space="preserve">H </w:t>
      </w:r>
      <w:r>
        <w:rPr>
          <w:w w:val="105"/>
          <w:sz w:val="20"/>
          <w:szCs w:val="20"/>
        </w:rPr>
        <w:t xml:space="preserve">, stack </w:t>
      </w:r>
      <w:r>
        <w:rPr>
          <w:i/>
          <w:w w:val="105"/>
          <w:sz w:val="20"/>
          <w:szCs w:val="20"/>
        </w:rPr>
        <w:t>ϕ</w:t>
      </w:r>
      <w:r>
        <w:rPr>
          <w:w w:val="105"/>
          <w:sz w:val="20"/>
          <w:szCs w:val="20"/>
        </w:rPr>
        <w:t xml:space="preserve">, type environment </w:t>
      </w:r>
      <w:r>
        <w:rPr>
          <w:rFonts w:ascii="Tahoma" w:eastAsia="Tahoma" w:hAnsi="Tahoma" w:cs="Tahoma"/>
          <w:w w:val="105"/>
          <w:sz w:val="20"/>
          <w:szCs w:val="20"/>
        </w:rPr>
        <w:t>Γ</w:t>
      </w:r>
      <w:r>
        <w:rPr>
          <w:w w:val="105"/>
          <w:sz w:val="20"/>
          <w:szCs w:val="20"/>
        </w:rPr>
        <w:t xml:space="preserve">, and variable predicate set </w:t>
      </w:r>
      <w:r>
        <w:rPr>
          <w:rFonts w:ascii="Tahoma" w:eastAsia="Tahoma" w:hAnsi="Tahoma" w:cs="Tahoma"/>
          <w:w w:val="105"/>
          <w:sz w:val="20"/>
          <w:szCs w:val="20"/>
        </w:rPr>
        <w:t xml:space="preserve">Θ </w:t>
      </w:r>
      <w:r>
        <w:rPr>
          <w:w w:val="105"/>
          <w:sz w:val="20"/>
          <w:szCs w:val="20"/>
        </w:rPr>
        <w:t xml:space="preserve">that are well-formed and con- </w:t>
      </w:r>
      <w:proofErr w:type="spellStart"/>
      <w:r>
        <w:rPr>
          <w:w w:val="105"/>
          <w:sz w:val="20"/>
          <w:szCs w:val="20"/>
        </w:rPr>
        <w:t>sistent</w:t>
      </w:r>
      <w:proofErr w:type="spellEnd"/>
      <w:r>
        <w:rPr>
          <w:w w:val="105"/>
          <w:sz w:val="20"/>
          <w:szCs w:val="20"/>
        </w:rPr>
        <w:t xml:space="preserve">  (</w:t>
      </w:r>
      <w:r>
        <w:rPr>
          <w:rFonts w:ascii="Tahoma" w:eastAsia="Tahoma" w:hAnsi="Tahoma" w:cs="Tahoma"/>
          <w:w w:val="105"/>
          <w:sz w:val="20"/>
          <w:szCs w:val="20"/>
        </w:rPr>
        <w:t xml:space="preserve">Γ; Θ    </w:t>
      </w:r>
      <w:r>
        <w:rPr>
          <w:i/>
          <w:w w:val="105"/>
          <w:sz w:val="20"/>
          <w:szCs w:val="20"/>
        </w:rPr>
        <w:t xml:space="preserve">ϕ  </w:t>
      </w:r>
      <w:r>
        <w:rPr>
          <w:w w:val="105"/>
          <w:sz w:val="20"/>
          <w:szCs w:val="20"/>
        </w:rPr>
        <w:t xml:space="preserve">and  </w:t>
      </w:r>
      <w:r>
        <w:rPr>
          <w:rFonts w:ascii="Monotype Corsiva" w:eastAsia="Monotype Corsiva" w:hAnsi="Monotype Corsiva" w:cs="Monotype Corsiva"/>
          <w:i/>
          <w:w w:val="105"/>
          <w:sz w:val="20"/>
          <w:szCs w:val="20"/>
        </w:rPr>
        <w:t xml:space="preserve">H     </w:t>
      </w:r>
      <w:r>
        <w:rPr>
          <w:i/>
          <w:w w:val="105"/>
          <w:sz w:val="20"/>
          <w:szCs w:val="20"/>
        </w:rPr>
        <w:t>ϕ</w:t>
      </w:r>
      <w:r>
        <w:rPr>
          <w:w w:val="105"/>
          <w:sz w:val="20"/>
          <w:szCs w:val="20"/>
        </w:rPr>
        <w:t>),</w:t>
      </w:r>
      <w:del w:id="1391" w:author="SC9986" w:date="2022-08-04T11:44:00Z">
        <w:r w:rsidDel="00054417">
          <w:rPr>
            <w:w w:val="105"/>
            <w:sz w:val="20"/>
            <w:szCs w:val="20"/>
          </w:rPr>
          <w:delText xml:space="preserve"> </w:delText>
        </w:r>
      </w:del>
      <w:r>
        <w:rPr>
          <w:w w:val="105"/>
          <w:sz w:val="20"/>
          <w:szCs w:val="20"/>
        </w:rPr>
        <w:t xml:space="preserve"> if</w:t>
      </w:r>
      <w:del w:id="1392" w:author="SC9986" w:date="2022-08-04T11:44:00Z">
        <w:r w:rsidDel="00054417">
          <w:rPr>
            <w:w w:val="105"/>
            <w:sz w:val="20"/>
            <w:szCs w:val="20"/>
          </w:rPr>
          <w:delText xml:space="preserve"> </w:delText>
        </w:r>
      </w:del>
      <w:r>
        <w:rPr>
          <w:w w:val="105"/>
          <w:sz w:val="20"/>
          <w:szCs w:val="20"/>
        </w:rPr>
        <w:t xml:space="preserve"> </w:t>
      </w:r>
      <w:del w:id="1393" w:author="SC9986" w:date="2022-08-04T11:44:00Z">
        <w:r w:rsidDel="00054417">
          <w:rPr>
            <w:i/>
            <w:w w:val="105"/>
            <w:sz w:val="20"/>
            <w:szCs w:val="20"/>
          </w:rPr>
          <w:delText>e</w:delText>
        </w:r>
      </w:del>
      <w:r>
        <w:rPr>
          <w:i/>
          <w:w w:val="105"/>
          <w:sz w:val="20"/>
          <w:szCs w:val="20"/>
        </w:rPr>
        <w:t xml:space="preserve">  </w:t>
      </w:r>
      <w:r>
        <w:rPr>
          <w:w w:val="105"/>
          <w:sz w:val="20"/>
          <w:szCs w:val="20"/>
        </w:rPr>
        <w:t>is</w:t>
      </w:r>
      <w:del w:id="1394" w:author="SC9986" w:date="2022-08-04T11:44:00Z">
        <w:r w:rsidDel="00054417">
          <w:rPr>
            <w:w w:val="105"/>
            <w:sz w:val="20"/>
            <w:szCs w:val="20"/>
          </w:rPr>
          <w:delText xml:space="preserve"> </w:delText>
        </w:r>
      </w:del>
      <w:r>
        <w:rPr>
          <w:w w:val="105"/>
          <w:sz w:val="20"/>
          <w:szCs w:val="20"/>
        </w:rPr>
        <w:t xml:space="preserve"> well-typed (</w:t>
      </w:r>
      <w:r>
        <w:rPr>
          <w:i/>
          <w:w w:val="105"/>
          <w:sz w:val="20"/>
          <w:szCs w:val="20"/>
        </w:rPr>
        <w:t>ϕ</w:t>
      </w:r>
      <w:r>
        <w:rPr>
          <w:rFonts w:ascii="Tahoma" w:eastAsia="Tahoma" w:hAnsi="Tahoma" w:cs="Tahoma"/>
          <w:w w:val="105"/>
          <w:sz w:val="20"/>
          <w:szCs w:val="20"/>
        </w:rPr>
        <w:t xml:space="preserve">; Θ   </w:t>
      </w:r>
      <w:r>
        <w:rPr>
          <w:w w:val="105"/>
          <w:sz w:val="20"/>
          <w:szCs w:val="20"/>
          <w:vertAlign w:val="subscript"/>
        </w:rPr>
        <w:t>c</w:t>
      </w:r>
      <w:r>
        <w:rPr>
          <w:w w:val="105"/>
          <w:sz w:val="20"/>
          <w:szCs w:val="20"/>
        </w:rPr>
        <w:t xml:space="preserve">  </w:t>
      </w:r>
      <w:r>
        <w:rPr>
          <w:i/>
          <w:w w:val="105"/>
          <w:sz w:val="20"/>
          <w:szCs w:val="20"/>
        </w:rPr>
        <w:t xml:space="preserve">e  </w:t>
      </w:r>
      <w:r>
        <w:rPr>
          <w:rFonts w:ascii="Tahoma" w:eastAsia="Tahoma" w:hAnsi="Tahoma" w:cs="Tahoma"/>
          <w:w w:val="105"/>
          <w:sz w:val="20"/>
          <w:szCs w:val="20"/>
        </w:rPr>
        <w:t xml:space="preserve">: </w:t>
      </w:r>
      <w:r>
        <w:rPr>
          <w:i/>
          <w:w w:val="105"/>
          <w:sz w:val="20"/>
          <w:szCs w:val="20"/>
        </w:rPr>
        <w:t xml:space="preserve">τ  </w:t>
      </w:r>
      <w:r>
        <w:rPr>
          <w:w w:val="105"/>
          <w:sz w:val="20"/>
          <w:szCs w:val="20"/>
        </w:rPr>
        <w:t xml:space="preserve">for some </w:t>
      </w:r>
      <w:r>
        <w:rPr>
          <w:i/>
          <w:w w:val="105"/>
          <w:sz w:val="20"/>
          <w:szCs w:val="20"/>
        </w:rPr>
        <w:t xml:space="preserve">τ </w:t>
      </w:r>
      <w:r>
        <w:rPr>
          <w:w w:val="105"/>
          <w:sz w:val="20"/>
          <w:szCs w:val="20"/>
        </w:rPr>
        <w:t xml:space="preserve">) and there exists </w:t>
      </w:r>
      <w:proofErr w:type="spellStart"/>
      <w:r>
        <w:rPr>
          <w:i/>
          <w:spacing w:val="3"/>
          <w:w w:val="105"/>
          <w:sz w:val="20"/>
          <w:szCs w:val="20"/>
        </w:rPr>
        <w:t>ϕ</w:t>
      </w:r>
      <w:r>
        <w:rPr>
          <w:rFonts w:ascii="Bookman Old Style" w:eastAsia="Bookman Old Style" w:hAnsi="Bookman Old Style" w:cs="Bookman Old Style"/>
          <w:i/>
          <w:spacing w:val="3"/>
          <w:w w:val="105"/>
          <w:sz w:val="20"/>
          <w:szCs w:val="20"/>
          <w:vertAlign w:val="subscript"/>
        </w:rPr>
        <w:t>i</w:t>
      </w:r>
      <w:proofErr w:type="spellEnd"/>
      <w:r>
        <w:rPr>
          <w:spacing w:val="3"/>
          <w:w w:val="105"/>
          <w:sz w:val="20"/>
          <w:szCs w:val="20"/>
        </w:rPr>
        <w:t xml:space="preserve">, </w:t>
      </w:r>
      <w:r>
        <w:rPr>
          <w:rFonts w:ascii="Monotype Corsiva" w:eastAsia="Monotype Corsiva" w:hAnsi="Monotype Corsiva" w:cs="Monotype Corsiva"/>
          <w:i/>
          <w:spacing w:val="3"/>
          <w:w w:val="105"/>
          <w:sz w:val="20"/>
          <w:szCs w:val="20"/>
        </w:rPr>
        <w:t>H</w:t>
      </w:r>
      <w:r>
        <w:rPr>
          <w:rFonts w:ascii="Bookman Old Style" w:eastAsia="Bookman Old Style" w:hAnsi="Bookman Old Style" w:cs="Bookman Old Style"/>
          <w:i/>
          <w:spacing w:val="3"/>
          <w:w w:val="105"/>
          <w:sz w:val="20"/>
          <w:szCs w:val="20"/>
          <w:vertAlign w:val="subscript"/>
        </w:rPr>
        <w:t>i</w:t>
      </w:r>
      <w:r>
        <w:rPr>
          <w:spacing w:val="3"/>
          <w:w w:val="105"/>
          <w:sz w:val="20"/>
          <w:szCs w:val="20"/>
        </w:rPr>
        <w:t xml:space="preserve">, </w:t>
      </w:r>
      <w:del w:id="1395" w:author="SC9986" w:date="2022-08-04T11:44:00Z">
        <w:r w:rsidDel="00054417">
          <w:rPr>
            <w:spacing w:val="3"/>
            <w:w w:val="105"/>
            <w:sz w:val="20"/>
            <w:szCs w:val="20"/>
          </w:rPr>
          <w:delText xml:space="preserve">  </w:delText>
        </w:r>
      </w:del>
      <w:proofErr w:type="spellStart"/>
      <w:r>
        <w:rPr>
          <w:i/>
          <w:spacing w:val="3"/>
          <w:w w:val="105"/>
          <w:sz w:val="20"/>
          <w:szCs w:val="20"/>
        </w:rPr>
        <w:t>e</w:t>
      </w:r>
      <w:r>
        <w:rPr>
          <w:rFonts w:ascii="Bookman Old Style" w:eastAsia="Bookman Old Style" w:hAnsi="Bookman Old Style" w:cs="Bookman Old Style"/>
          <w:i/>
          <w:spacing w:val="3"/>
          <w:w w:val="105"/>
          <w:sz w:val="20"/>
          <w:szCs w:val="20"/>
          <w:vertAlign w:val="subscript"/>
        </w:rPr>
        <w:t>i</w:t>
      </w:r>
      <w:proofErr w:type="spellEnd"/>
      <w:r>
        <w:rPr>
          <w:spacing w:val="3"/>
          <w:w w:val="105"/>
          <w:sz w:val="20"/>
          <w:szCs w:val="20"/>
        </w:rPr>
        <w:t xml:space="preserve">, </w:t>
      </w:r>
      <w:r>
        <w:rPr>
          <w:w w:val="105"/>
          <w:sz w:val="20"/>
          <w:szCs w:val="20"/>
        </w:rPr>
        <w:t>and</w:t>
      </w:r>
      <w:del w:id="1396" w:author="SC9986" w:date="2022-08-04T11:44:00Z">
        <w:r w:rsidDel="00054417">
          <w:rPr>
            <w:w w:val="105"/>
            <w:sz w:val="20"/>
            <w:szCs w:val="20"/>
          </w:rPr>
          <w:delText xml:space="preserve"> </w:delText>
        </w:r>
      </w:del>
      <w:r>
        <w:rPr>
          <w:w w:val="105"/>
          <w:sz w:val="20"/>
          <w:szCs w:val="20"/>
        </w:rPr>
        <w:t xml:space="preserve"> </w:t>
      </w:r>
      <w:r>
        <w:rPr>
          <w:i/>
          <w:w w:val="105"/>
          <w:sz w:val="20"/>
          <w:szCs w:val="20"/>
        </w:rPr>
        <w:t>m</w:t>
      </w:r>
      <w:r>
        <w:rPr>
          <w:rFonts w:ascii="Bookman Old Style" w:eastAsia="Bookman Old Style" w:hAnsi="Bookman Old Style" w:cs="Bookman Old Style"/>
          <w:i/>
          <w:w w:val="105"/>
          <w:sz w:val="20"/>
          <w:szCs w:val="20"/>
          <w:vertAlign w:val="subscript"/>
        </w:rPr>
        <w:t>i</w:t>
      </w:r>
      <w:r>
        <w:rPr>
          <w:rFonts w:ascii="Bookman Old Style" w:eastAsia="Bookman Old Style" w:hAnsi="Bookman Old Style" w:cs="Bookman Old Style"/>
          <w:i/>
          <w:w w:val="105"/>
          <w:sz w:val="20"/>
          <w:szCs w:val="20"/>
        </w:rPr>
        <w:t xml:space="preserve"> </w:t>
      </w:r>
      <w:r>
        <w:rPr>
          <w:w w:val="105"/>
          <w:sz w:val="20"/>
          <w:szCs w:val="20"/>
        </w:rPr>
        <w:t>for</w:t>
      </w:r>
      <w:del w:id="1397" w:author="SC9986" w:date="2022-08-04T11:44:00Z">
        <w:r w:rsidDel="00054417">
          <w:rPr>
            <w:w w:val="105"/>
            <w:sz w:val="20"/>
            <w:szCs w:val="20"/>
          </w:rPr>
          <w:delText xml:space="preserve"> </w:delText>
        </w:r>
      </w:del>
      <w:r>
        <w:rPr>
          <w:w w:val="105"/>
          <w:sz w:val="20"/>
          <w:szCs w:val="20"/>
        </w:rPr>
        <w:t xml:space="preserve"> </w:t>
      </w:r>
      <w:proofErr w:type="spellStart"/>
      <w:r>
        <w:rPr>
          <w:i/>
          <w:w w:val="105"/>
          <w:sz w:val="20"/>
          <w:szCs w:val="20"/>
        </w:rPr>
        <w:t>i</w:t>
      </w:r>
      <w:proofErr w:type="spellEnd"/>
      <w:del w:id="1398" w:author="SC9986" w:date="2022-08-04T11:44:00Z">
        <w:r w:rsidDel="00054417">
          <w:rPr>
            <w:i/>
            <w:w w:val="105"/>
            <w:sz w:val="20"/>
            <w:szCs w:val="20"/>
          </w:rPr>
          <w:delText xml:space="preserve"> </w:delText>
        </w:r>
      </w:del>
      <w:r>
        <w:rPr>
          <w:i/>
          <w:w w:val="105"/>
          <w:sz w:val="20"/>
          <w:szCs w:val="20"/>
        </w:rPr>
        <w:t xml:space="preserve">  </w:t>
      </w:r>
      <w:r>
        <w:rPr>
          <w:rFonts w:ascii="Tahoma" w:eastAsia="Tahoma" w:hAnsi="Tahoma" w:cs="Tahoma"/>
          <w:w w:val="105"/>
          <w:sz w:val="20"/>
          <w:szCs w:val="20"/>
        </w:rPr>
        <w:t>[1</w:t>
      </w:r>
      <w:r>
        <w:rPr>
          <w:i/>
          <w:w w:val="105"/>
          <w:sz w:val="20"/>
          <w:szCs w:val="20"/>
        </w:rPr>
        <w:t>, k</w:t>
      </w:r>
      <w:r>
        <w:rPr>
          <w:rFonts w:ascii="Tahoma" w:eastAsia="Tahoma" w:hAnsi="Tahoma" w:cs="Tahoma"/>
          <w:w w:val="105"/>
          <w:sz w:val="20"/>
          <w:szCs w:val="20"/>
        </w:rPr>
        <w:t>]</w:t>
      </w:r>
      <w:r>
        <w:rPr>
          <w:w w:val="105"/>
          <w:sz w:val="20"/>
          <w:szCs w:val="20"/>
        </w:rPr>
        <w:t>,</w:t>
      </w:r>
      <w:del w:id="1399" w:author="SC9986" w:date="2022-08-04T11:44:00Z">
        <w:r w:rsidDel="00054417">
          <w:rPr>
            <w:w w:val="105"/>
            <w:sz w:val="20"/>
            <w:szCs w:val="20"/>
          </w:rPr>
          <w:delText xml:space="preserve"> </w:delText>
        </w:r>
      </w:del>
      <w:r>
        <w:rPr>
          <w:w w:val="105"/>
          <w:sz w:val="20"/>
          <w:szCs w:val="20"/>
        </w:rPr>
        <w:t xml:space="preserve"> such</w:t>
      </w:r>
      <w:del w:id="1400" w:author="SC9986" w:date="2022-08-04T11:44:00Z">
        <w:r w:rsidDel="00054417">
          <w:rPr>
            <w:w w:val="105"/>
            <w:sz w:val="20"/>
            <w:szCs w:val="20"/>
          </w:rPr>
          <w:delText xml:space="preserve"> </w:delText>
        </w:r>
      </w:del>
      <w:r>
        <w:rPr>
          <w:w w:val="105"/>
          <w:sz w:val="20"/>
          <w:szCs w:val="20"/>
        </w:rPr>
        <w:t xml:space="preserve"> that</w:t>
      </w:r>
      <w:del w:id="1401" w:author="SC9986" w:date="2022-08-04T11:44:00Z">
        <w:r w:rsidDel="00054417">
          <w:rPr>
            <w:w w:val="105"/>
            <w:sz w:val="20"/>
            <w:szCs w:val="20"/>
          </w:rPr>
          <w:delText xml:space="preserve"> </w:delText>
        </w:r>
      </w:del>
      <w:r>
        <w:rPr>
          <w:w w:val="105"/>
          <w:sz w:val="20"/>
          <w:szCs w:val="20"/>
        </w:rPr>
        <w:t xml:space="preserve"> </w:t>
      </w:r>
      <w:r>
        <w:rPr>
          <w:rFonts w:ascii="Tahoma" w:eastAsia="Tahoma" w:hAnsi="Tahoma" w:cs="Tahoma"/>
          <w:w w:val="105"/>
          <w:sz w:val="20"/>
          <w:szCs w:val="20"/>
        </w:rPr>
        <w:t>(</w:t>
      </w:r>
      <w:r>
        <w:rPr>
          <w:i/>
          <w:w w:val="105"/>
          <w:sz w:val="20"/>
          <w:szCs w:val="20"/>
        </w:rPr>
        <w:t xml:space="preserve">ϕ, </w:t>
      </w:r>
      <w:r>
        <w:rPr>
          <w:rFonts w:ascii="Monotype Corsiva" w:eastAsia="Monotype Corsiva" w:hAnsi="Monotype Corsiva" w:cs="Monotype Corsiva"/>
          <w:i/>
          <w:w w:val="105"/>
          <w:sz w:val="20"/>
          <w:szCs w:val="20"/>
        </w:rPr>
        <w:t xml:space="preserve">H </w:t>
      </w:r>
      <w:r>
        <w:rPr>
          <w:i/>
          <w:w w:val="105"/>
          <w:sz w:val="20"/>
          <w:szCs w:val="20"/>
        </w:rPr>
        <w:t>, e</w:t>
      </w:r>
      <w:r>
        <w:rPr>
          <w:rFonts w:ascii="Tahoma" w:eastAsia="Tahoma" w:hAnsi="Tahoma" w:cs="Tahoma"/>
          <w:w w:val="105"/>
          <w:sz w:val="20"/>
          <w:szCs w:val="20"/>
        </w:rPr>
        <w:t xml:space="preserve">)    </w:t>
      </w:r>
      <w:r>
        <w:rPr>
          <w:rFonts w:ascii="Bookman Old Style" w:eastAsia="Bookman Old Style" w:hAnsi="Bookman Old Style" w:cs="Bookman Old Style"/>
          <w:i/>
          <w:w w:val="105"/>
          <w:sz w:val="20"/>
          <w:szCs w:val="20"/>
          <w:vertAlign w:val="subscript"/>
        </w:rPr>
        <w:t>m</w:t>
      </w:r>
      <w:r>
        <w:rPr>
          <w:rFonts w:ascii="Arial Black" w:eastAsia="Arial Black" w:hAnsi="Arial Black" w:cs="Arial Black"/>
          <w:w w:val="105"/>
          <w:position w:val="-4"/>
          <w:sz w:val="10"/>
          <w:szCs w:val="10"/>
        </w:rPr>
        <w:t xml:space="preserve">1 </w:t>
      </w:r>
      <w:r>
        <w:rPr>
          <w:rFonts w:ascii="Tahoma" w:eastAsia="Tahoma" w:hAnsi="Tahoma" w:cs="Tahoma"/>
          <w:spacing w:val="2"/>
          <w:w w:val="105"/>
          <w:sz w:val="20"/>
          <w:szCs w:val="20"/>
        </w:rPr>
        <w:t>(</w:t>
      </w:r>
      <w:r>
        <w:rPr>
          <w:i/>
          <w:spacing w:val="2"/>
          <w:w w:val="105"/>
          <w:sz w:val="20"/>
          <w:szCs w:val="20"/>
        </w:rPr>
        <w:t>ϕ</w:t>
      </w:r>
      <w:r>
        <w:rPr>
          <w:rFonts w:ascii="Bookman Old Style" w:eastAsia="Bookman Old Style" w:hAnsi="Bookman Old Style" w:cs="Bookman Old Style"/>
          <w:spacing w:val="2"/>
          <w:w w:val="105"/>
          <w:sz w:val="20"/>
          <w:szCs w:val="20"/>
          <w:vertAlign w:val="subscript"/>
        </w:rPr>
        <w:t>1</w:t>
      </w:r>
      <w:r>
        <w:rPr>
          <w:i/>
          <w:spacing w:val="2"/>
          <w:w w:val="105"/>
          <w:sz w:val="20"/>
          <w:szCs w:val="20"/>
        </w:rPr>
        <w:t xml:space="preserve">, </w:t>
      </w:r>
      <w:r>
        <w:rPr>
          <w:rFonts w:ascii="Monotype Corsiva" w:eastAsia="Monotype Corsiva" w:hAnsi="Monotype Corsiva" w:cs="Monotype Corsiva"/>
          <w:i/>
          <w:spacing w:val="3"/>
          <w:w w:val="105"/>
          <w:sz w:val="20"/>
          <w:szCs w:val="20"/>
        </w:rPr>
        <w:t>H</w:t>
      </w:r>
      <w:r>
        <w:rPr>
          <w:rFonts w:ascii="Bookman Old Style" w:eastAsia="Bookman Old Style" w:hAnsi="Bookman Old Style" w:cs="Bookman Old Style"/>
          <w:spacing w:val="3"/>
          <w:w w:val="105"/>
          <w:sz w:val="20"/>
          <w:szCs w:val="20"/>
          <w:vertAlign w:val="subscript"/>
        </w:rPr>
        <w:t>1</w:t>
      </w:r>
      <w:r>
        <w:rPr>
          <w:i/>
          <w:spacing w:val="3"/>
          <w:w w:val="105"/>
          <w:sz w:val="20"/>
          <w:szCs w:val="20"/>
        </w:rPr>
        <w:t>, e</w:t>
      </w:r>
      <w:r>
        <w:rPr>
          <w:rFonts w:ascii="Bookman Old Style" w:eastAsia="Bookman Old Style" w:hAnsi="Bookman Old Style" w:cs="Bookman Old Style"/>
          <w:spacing w:val="3"/>
          <w:w w:val="105"/>
          <w:sz w:val="20"/>
          <w:szCs w:val="20"/>
          <w:vertAlign w:val="subscript"/>
        </w:rPr>
        <w:t>1</w:t>
      </w:r>
      <w:r>
        <w:rPr>
          <w:rFonts w:ascii="Tahoma" w:eastAsia="Tahoma" w:hAnsi="Tahoma" w:cs="Tahoma"/>
          <w:spacing w:val="3"/>
          <w:w w:val="105"/>
          <w:sz w:val="20"/>
          <w:szCs w:val="20"/>
        </w:rPr>
        <w:t xml:space="preserve">)    </w:t>
      </w:r>
      <w:r>
        <w:rPr>
          <w:rFonts w:ascii="Bookman Old Style" w:eastAsia="Bookman Old Style" w:hAnsi="Bookman Old Style" w:cs="Bookman Old Style"/>
          <w:i/>
          <w:w w:val="105"/>
          <w:sz w:val="20"/>
          <w:szCs w:val="20"/>
          <w:vertAlign w:val="subscript"/>
        </w:rPr>
        <w:t>m</w:t>
      </w:r>
      <w:r>
        <w:rPr>
          <w:rFonts w:ascii="Arial Black" w:eastAsia="Arial Black" w:hAnsi="Arial Black" w:cs="Arial Black"/>
          <w:w w:val="105"/>
          <w:position w:val="-4"/>
          <w:sz w:val="10"/>
          <w:szCs w:val="10"/>
        </w:rPr>
        <w:t xml:space="preserve">2   </w:t>
      </w:r>
      <w:r>
        <w:rPr>
          <w:i/>
          <w:w w:val="105"/>
          <w:sz w:val="20"/>
          <w:szCs w:val="20"/>
        </w:rPr>
        <w:t xml:space="preserve">...    </w:t>
      </w:r>
      <w:r>
        <w:rPr>
          <w:rFonts w:ascii="Bookman Old Style" w:eastAsia="Bookman Old Style" w:hAnsi="Bookman Old Style" w:cs="Bookman Old Style"/>
          <w:i/>
          <w:w w:val="105"/>
          <w:sz w:val="20"/>
          <w:szCs w:val="20"/>
          <w:vertAlign w:val="subscript"/>
        </w:rPr>
        <w:t>m</w:t>
      </w:r>
      <w:r>
        <w:rPr>
          <w:rFonts w:ascii="Arial" w:eastAsia="Arial" w:hAnsi="Arial" w:cs="Arial"/>
          <w:i/>
          <w:w w:val="105"/>
          <w:position w:val="-4"/>
          <w:sz w:val="10"/>
          <w:szCs w:val="10"/>
        </w:rPr>
        <w:t xml:space="preserve">k    </w:t>
      </w:r>
      <w:r>
        <w:rPr>
          <w:rFonts w:ascii="Tahoma" w:eastAsia="Tahoma" w:hAnsi="Tahoma" w:cs="Tahoma"/>
          <w:spacing w:val="3"/>
          <w:w w:val="105"/>
          <w:sz w:val="20"/>
          <w:szCs w:val="20"/>
        </w:rPr>
        <w:t>(</w:t>
      </w:r>
      <w:proofErr w:type="spellStart"/>
      <w:r>
        <w:rPr>
          <w:i/>
          <w:spacing w:val="3"/>
          <w:w w:val="105"/>
          <w:sz w:val="20"/>
          <w:szCs w:val="20"/>
        </w:rPr>
        <w:t>ϕ</w:t>
      </w:r>
      <w:r>
        <w:rPr>
          <w:rFonts w:ascii="Bookman Old Style" w:eastAsia="Bookman Old Style" w:hAnsi="Bookman Old Style" w:cs="Bookman Old Style"/>
          <w:i/>
          <w:spacing w:val="3"/>
          <w:w w:val="105"/>
          <w:sz w:val="20"/>
          <w:szCs w:val="20"/>
          <w:vertAlign w:val="subscript"/>
        </w:rPr>
        <w:t>k</w:t>
      </w:r>
      <w:proofErr w:type="spellEnd"/>
      <w:r>
        <w:rPr>
          <w:i/>
          <w:spacing w:val="3"/>
          <w:w w:val="105"/>
          <w:sz w:val="20"/>
          <w:szCs w:val="20"/>
        </w:rPr>
        <w:t xml:space="preserve">, </w:t>
      </w:r>
      <w:proofErr w:type="spellStart"/>
      <w:r>
        <w:rPr>
          <w:rFonts w:ascii="Monotype Corsiva" w:eastAsia="Monotype Corsiva" w:hAnsi="Monotype Corsiva" w:cs="Monotype Corsiva"/>
          <w:i/>
          <w:spacing w:val="4"/>
          <w:w w:val="105"/>
          <w:sz w:val="20"/>
          <w:szCs w:val="20"/>
        </w:rPr>
        <w:t>H</w:t>
      </w:r>
      <w:r>
        <w:rPr>
          <w:rFonts w:ascii="Bookman Old Style" w:eastAsia="Bookman Old Style" w:hAnsi="Bookman Old Style" w:cs="Bookman Old Style"/>
          <w:i/>
          <w:spacing w:val="4"/>
          <w:w w:val="105"/>
          <w:sz w:val="20"/>
          <w:szCs w:val="20"/>
          <w:vertAlign w:val="subscript"/>
        </w:rPr>
        <w:t>k</w:t>
      </w:r>
      <w:proofErr w:type="spellEnd"/>
      <w:r>
        <w:rPr>
          <w:i/>
          <w:spacing w:val="4"/>
          <w:w w:val="105"/>
          <w:sz w:val="20"/>
          <w:szCs w:val="20"/>
        </w:rPr>
        <w:t xml:space="preserve">, </w:t>
      </w:r>
      <w:r>
        <w:rPr>
          <w:i/>
          <w:w w:val="105"/>
          <w:sz w:val="20"/>
          <w:szCs w:val="20"/>
        </w:rPr>
        <w:t>r</w:t>
      </w:r>
      <w:r>
        <w:rPr>
          <w:rFonts w:ascii="Tahoma" w:eastAsia="Tahoma" w:hAnsi="Tahoma" w:cs="Tahoma"/>
          <w:w w:val="105"/>
          <w:sz w:val="20"/>
          <w:szCs w:val="20"/>
        </w:rPr>
        <w:t>)</w:t>
      </w:r>
      <w:r>
        <w:rPr>
          <w:w w:val="105"/>
          <w:sz w:val="20"/>
          <w:szCs w:val="20"/>
        </w:rPr>
        <w:t xml:space="preserve">, then </w:t>
      </w:r>
      <w:r>
        <w:rPr>
          <w:i/>
          <w:w w:val="105"/>
          <w:sz w:val="20"/>
          <w:szCs w:val="20"/>
        </w:rPr>
        <w:t xml:space="preserve">r </w:t>
      </w:r>
      <w:del w:id="1402" w:author="SC9986" w:date="2022-08-04T11:45:00Z">
        <w:r w:rsidDel="00054417">
          <w:rPr>
            <w:i/>
            <w:w w:val="105"/>
            <w:sz w:val="20"/>
            <w:szCs w:val="20"/>
          </w:rPr>
          <w:delText xml:space="preserve"> </w:delText>
        </w:r>
      </w:del>
      <w:r>
        <w:rPr>
          <w:w w:val="105"/>
          <w:sz w:val="20"/>
          <w:szCs w:val="20"/>
        </w:rPr>
        <w:t>can never be</w:t>
      </w:r>
      <w:r>
        <w:rPr>
          <w:spacing w:val="-21"/>
          <w:w w:val="105"/>
          <w:sz w:val="20"/>
          <w:szCs w:val="20"/>
        </w:rPr>
        <w:t xml:space="preserve"> </w:t>
      </w:r>
      <w:r>
        <w:rPr>
          <w:i/>
          <w:w w:val="105"/>
          <w:sz w:val="20"/>
          <w:szCs w:val="20"/>
        </w:rPr>
        <w:t>stuck</w:t>
      </w:r>
      <w:r>
        <w:rPr>
          <w:w w:val="105"/>
          <w:sz w:val="20"/>
          <w:szCs w:val="20"/>
        </w:rPr>
        <w:t>.</w:t>
      </w:r>
    </w:p>
    <w:p w14:paraId="0166B6A0" w14:textId="77777777" w:rsidR="00AF434A" w:rsidRDefault="00AF434A">
      <w:pPr>
        <w:pStyle w:val="BodyText"/>
        <w:spacing w:before="2"/>
        <w:rPr>
          <w:sz w:val="32"/>
        </w:rPr>
      </w:pPr>
    </w:p>
    <w:p w14:paraId="5C78CA67" w14:textId="77777777" w:rsidR="00AF434A" w:rsidRDefault="00000000">
      <w:pPr>
        <w:pStyle w:val="ListParagraph"/>
        <w:numPr>
          <w:ilvl w:val="0"/>
          <w:numId w:val="7"/>
        </w:numPr>
        <w:tabs>
          <w:tab w:val="left" w:pos="556"/>
        </w:tabs>
        <w:spacing w:line="232" w:lineRule="auto"/>
        <w:ind w:right="217" w:firstLine="160"/>
        <w:jc w:val="both"/>
        <w:rPr>
          <w:sz w:val="16"/>
        </w:rPr>
      </w:pPr>
      <w:r>
        <w:rPr>
          <w:sz w:val="16"/>
        </w:rPr>
        <w:t xml:space="preserve">Note that bounds and </w:t>
      </w:r>
      <w:r>
        <w:rPr>
          <w:w w:val="110"/>
          <w:sz w:val="16"/>
        </w:rPr>
        <w:t xml:space="preserve">null </w:t>
      </w:r>
      <w:r>
        <w:rPr>
          <w:sz w:val="16"/>
        </w:rPr>
        <w:t xml:space="preserve">are </w:t>
      </w:r>
      <w:r>
        <w:rPr>
          <w:i/>
          <w:sz w:val="16"/>
        </w:rPr>
        <w:t xml:space="preserve">not </w:t>
      </w:r>
      <w:r>
        <w:rPr>
          <w:sz w:val="16"/>
        </w:rPr>
        <w:t>stuck expressions—they represent</w:t>
      </w:r>
      <w:del w:id="1403" w:author="SC9986" w:date="2022-08-04T11:45:00Z">
        <w:r w:rsidDel="00054417">
          <w:rPr>
            <w:sz w:val="16"/>
          </w:rPr>
          <w:delText xml:space="preserve"> </w:delText>
        </w:r>
      </w:del>
      <w:r>
        <w:rPr>
          <w:sz w:val="16"/>
        </w:rPr>
        <w:t xml:space="preserve"> a program terminated by a failed run-time check. A program that tries to access </w:t>
      </w:r>
      <w:r>
        <w:rPr>
          <w:rFonts w:ascii="Monotype Corsiva" w:hAnsi="Monotype Corsiva"/>
          <w:i/>
          <w:sz w:val="16"/>
        </w:rPr>
        <w:t xml:space="preserve">H </w:t>
      </w:r>
      <w:r>
        <w:rPr>
          <w:rFonts w:ascii="Bookman Old Style" w:hAnsi="Bookman Old Style"/>
          <w:i/>
          <w:sz w:val="16"/>
        </w:rPr>
        <w:t xml:space="preserve">n </w:t>
      </w:r>
      <w:r>
        <w:rPr>
          <w:sz w:val="16"/>
        </w:rPr>
        <w:t xml:space="preserve">but </w:t>
      </w:r>
      <w:r>
        <w:rPr>
          <w:rFonts w:ascii="Monotype Corsiva" w:hAnsi="Monotype Corsiva"/>
          <w:i/>
          <w:sz w:val="16"/>
        </w:rPr>
        <w:t xml:space="preserve">H </w:t>
      </w:r>
      <w:r>
        <w:rPr>
          <w:sz w:val="16"/>
        </w:rPr>
        <w:t xml:space="preserve">is undefined at </w:t>
      </w:r>
      <w:r>
        <w:rPr>
          <w:rFonts w:ascii="Bookman Old Style" w:hAnsi="Bookman Old Style"/>
          <w:i/>
          <w:sz w:val="16"/>
        </w:rPr>
        <w:t xml:space="preserve">n </w:t>
      </w:r>
      <w:r>
        <w:rPr>
          <w:sz w:val="16"/>
        </w:rPr>
        <w:t>will be stuck, and violates spatial</w:t>
      </w:r>
      <w:r>
        <w:rPr>
          <w:spacing w:val="-28"/>
          <w:sz w:val="16"/>
        </w:rPr>
        <w:t xml:space="preserve"> </w:t>
      </w:r>
      <w:r>
        <w:rPr>
          <w:sz w:val="16"/>
        </w:rPr>
        <w:t>safety.</w:t>
      </w:r>
    </w:p>
    <w:p w14:paraId="20F9A6B1" w14:textId="77777777" w:rsidR="00AF434A" w:rsidRDefault="00AF434A">
      <w:pPr>
        <w:spacing w:line="232" w:lineRule="auto"/>
        <w:jc w:val="both"/>
        <w:rPr>
          <w:sz w:val="16"/>
        </w:rPr>
        <w:sectPr w:rsidR="00AF434A">
          <w:pgSz w:w="12240" w:h="15840"/>
          <w:pgMar w:top="1320" w:right="860" w:bottom="280" w:left="860" w:header="720" w:footer="720" w:gutter="0"/>
          <w:cols w:num="2" w:space="720" w:equalWidth="0">
            <w:col w:w="5121" w:space="99"/>
            <w:col w:w="5300"/>
          </w:cols>
        </w:sectPr>
      </w:pPr>
    </w:p>
    <w:p w14:paraId="247C8801" w14:textId="77777777" w:rsidR="00AF434A" w:rsidRDefault="00000000">
      <w:pPr>
        <w:pStyle w:val="BodyText"/>
        <w:spacing w:before="61" w:line="239" w:lineRule="exact"/>
        <w:ind w:left="5439"/>
      </w:pPr>
      <w:r>
        <w:lastRenderedPageBreak/>
        <w:pict w14:anchorId="3C11ABDD">
          <v:shape id="_x0000_s1191" type="#_x0000_t202" style="position:absolute;left:0;text-align:left;margin-left:51.35pt;margin-top:5.2pt;width:247.7pt;height:42pt;z-index:601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
                    <w:gridCol w:w="1337"/>
                    <w:gridCol w:w="1934"/>
                    <w:gridCol w:w="1337"/>
                  </w:tblGrid>
                  <w:tr w:rsidR="00AF434A" w14:paraId="24A9EA2C" w14:textId="77777777">
                    <w:trPr>
                      <w:trHeight w:val="197"/>
                    </w:trPr>
                    <w:tc>
                      <w:tcPr>
                        <w:tcW w:w="333" w:type="dxa"/>
                      </w:tcPr>
                      <w:p w14:paraId="106E7FBF" w14:textId="77777777" w:rsidR="00AF434A" w:rsidRDefault="00AF434A">
                        <w:pPr>
                          <w:pStyle w:val="TableParagraph"/>
                          <w:spacing w:line="240" w:lineRule="auto"/>
                          <w:ind w:left="0"/>
                          <w:rPr>
                            <w:sz w:val="12"/>
                          </w:rPr>
                        </w:pPr>
                      </w:p>
                    </w:tc>
                    <w:tc>
                      <w:tcPr>
                        <w:tcW w:w="1337" w:type="dxa"/>
                      </w:tcPr>
                      <w:p w14:paraId="7A277376" w14:textId="77777777" w:rsidR="00AF434A" w:rsidRDefault="00000000">
                        <w:pPr>
                          <w:pStyle w:val="TableParagraph"/>
                          <w:ind w:left="8"/>
                          <w:jc w:val="center"/>
                          <w:rPr>
                            <w:sz w:val="18"/>
                          </w:rPr>
                        </w:pPr>
                        <w:r>
                          <w:rPr>
                            <w:w w:val="117"/>
                            <w:sz w:val="18"/>
                          </w:rPr>
                          <w:t>c</w:t>
                        </w:r>
                      </w:p>
                    </w:tc>
                    <w:tc>
                      <w:tcPr>
                        <w:tcW w:w="1934" w:type="dxa"/>
                      </w:tcPr>
                      <w:p w14:paraId="56857518" w14:textId="77777777" w:rsidR="00AF434A" w:rsidRDefault="00000000">
                        <w:pPr>
                          <w:pStyle w:val="TableParagraph"/>
                          <w:ind w:left="8"/>
                          <w:jc w:val="center"/>
                          <w:rPr>
                            <w:sz w:val="18"/>
                          </w:rPr>
                        </w:pPr>
                        <w:r>
                          <w:rPr>
                            <w:w w:val="188"/>
                            <w:sz w:val="18"/>
                          </w:rPr>
                          <w:t>t</w:t>
                        </w:r>
                      </w:p>
                    </w:tc>
                    <w:tc>
                      <w:tcPr>
                        <w:tcW w:w="1337" w:type="dxa"/>
                      </w:tcPr>
                      <w:p w14:paraId="58EA040A" w14:textId="77777777" w:rsidR="00AF434A" w:rsidRDefault="00000000">
                        <w:pPr>
                          <w:pStyle w:val="TableParagraph"/>
                          <w:ind w:left="8"/>
                          <w:jc w:val="center"/>
                          <w:rPr>
                            <w:sz w:val="18"/>
                          </w:rPr>
                        </w:pPr>
                        <w:r>
                          <w:rPr>
                            <w:w w:val="104"/>
                            <w:sz w:val="18"/>
                          </w:rPr>
                          <w:t>u</w:t>
                        </w:r>
                      </w:p>
                    </w:tc>
                  </w:tr>
                  <w:tr w:rsidR="00AF434A" w14:paraId="33B02331" w14:textId="77777777">
                    <w:trPr>
                      <w:trHeight w:val="197"/>
                    </w:trPr>
                    <w:tc>
                      <w:tcPr>
                        <w:tcW w:w="333" w:type="dxa"/>
                      </w:tcPr>
                      <w:p w14:paraId="25895B19" w14:textId="77777777" w:rsidR="00AF434A" w:rsidRDefault="00AF434A">
                        <w:pPr>
                          <w:pStyle w:val="TableParagraph"/>
                          <w:spacing w:line="240" w:lineRule="auto"/>
                          <w:ind w:left="0"/>
                          <w:rPr>
                            <w:sz w:val="12"/>
                          </w:rPr>
                        </w:pPr>
                      </w:p>
                    </w:tc>
                    <w:tc>
                      <w:tcPr>
                        <w:tcW w:w="1337" w:type="dxa"/>
                      </w:tcPr>
                      <w:p w14:paraId="2178A201" w14:textId="77777777" w:rsidR="00AF434A" w:rsidRDefault="00000000">
                        <w:pPr>
                          <w:pStyle w:val="TableParagraph"/>
                          <w:ind w:left="161" w:right="153"/>
                          <w:jc w:val="center"/>
                          <w:rPr>
                            <w:sz w:val="14"/>
                          </w:rPr>
                        </w:pPr>
                        <w:proofErr w:type="spellStart"/>
                        <w:r>
                          <w:rPr>
                            <w:sz w:val="18"/>
                          </w:rPr>
                          <w:t>CB</w:t>
                        </w:r>
                        <w:r>
                          <w:rPr>
                            <w:sz w:val="14"/>
                          </w:rPr>
                          <w:t>OX</w:t>
                        </w:r>
                        <w:proofErr w:type="spellEnd"/>
                        <w:r>
                          <w:rPr>
                            <w:sz w:val="14"/>
                          </w:rPr>
                          <w:t xml:space="preserve"> </w:t>
                        </w:r>
                        <w:r>
                          <w:rPr>
                            <w:sz w:val="18"/>
                          </w:rPr>
                          <w:t>/ C</w:t>
                        </w:r>
                        <w:r>
                          <w:rPr>
                            <w:sz w:val="14"/>
                          </w:rPr>
                          <w:t>ORE</w:t>
                        </w:r>
                      </w:p>
                    </w:tc>
                    <w:tc>
                      <w:tcPr>
                        <w:tcW w:w="1934" w:type="dxa"/>
                      </w:tcPr>
                      <w:p w14:paraId="2BEBC4A0" w14:textId="77777777" w:rsidR="00AF434A" w:rsidRDefault="00000000">
                        <w:pPr>
                          <w:pStyle w:val="TableParagraph"/>
                          <w:ind w:left="108" w:right="100"/>
                          <w:jc w:val="center"/>
                          <w:rPr>
                            <w:sz w:val="14"/>
                          </w:rPr>
                        </w:pPr>
                        <w:proofErr w:type="spellStart"/>
                        <w:r>
                          <w:rPr>
                            <w:sz w:val="18"/>
                          </w:rPr>
                          <w:t>CB</w:t>
                        </w:r>
                        <w:r>
                          <w:rPr>
                            <w:sz w:val="14"/>
                          </w:rPr>
                          <w:t>OX</w:t>
                        </w:r>
                        <w:proofErr w:type="spellEnd"/>
                        <w:r>
                          <w:rPr>
                            <w:sz w:val="14"/>
                          </w:rPr>
                          <w:t xml:space="preserve"> </w:t>
                        </w:r>
                        <w:r>
                          <w:rPr>
                            <w:sz w:val="18"/>
                          </w:rPr>
                          <w:t>/ C</w:t>
                        </w:r>
                        <w:r>
                          <w:rPr>
                            <w:sz w:val="14"/>
                          </w:rPr>
                          <w:t>ORE</w:t>
                        </w:r>
                      </w:p>
                    </w:tc>
                    <w:tc>
                      <w:tcPr>
                        <w:tcW w:w="1337" w:type="dxa"/>
                      </w:tcPr>
                      <w:p w14:paraId="0EE2F3D0" w14:textId="77777777" w:rsidR="00AF434A" w:rsidRDefault="00000000">
                        <w:pPr>
                          <w:pStyle w:val="TableParagraph"/>
                          <w:ind w:left="161" w:right="153"/>
                          <w:jc w:val="center"/>
                          <w:rPr>
                            <w:sz w:val="14"/>
                          </w:rPr>
                        </w:pPr>
                        <w:proofErr w:type="spellStart"/>
                        <w:r>
                          <w:rPr>
                            <w:sz w:val="18"/>
                          </w:rPr>
                          <w:t>CB</w:t>
                        </w:r>
                        <w:r>
                          <w:rPr>
                            <w:sz w:val="14"/>
                          </w:rPr>
                          <w:t>OX</w:t>
                        </w:r>
                        <w:proofErr w:type="spellEnd"/>
                        <w:r>
                          <w:rPr>
                            <w:sz w:val="14"/>
                          </w:rPr>
                          <w:t xml:space="preserve"> </w:t>
                        </w:r>
                        <w:r>
                          <w:rPr>
                            <w:sz w:val="18"/>
                          </w:rPr>
                          <w:t>/ C</w:t>
                        </w:r>
                        <w:r>
                          <w:rPr>
                            <w:sz w:val="14"/>
                          </w:rPr>
                          <w:t>ORE</w:t>
                        </w:r>
                      </w:p>
                    </w:tc>
                  </w:tr>
                  <w:tr w:rsidR="00AF434A" w14:paraId="38FC95D2" w14:textId="77777777">
                    <w:trPr>
                      <w:trHeight w:val="197"/>
                    </w:trPr>
                    <w:tc>
                      <w:tcPr>
                        <w:tcW w:w="333" w:type="dxa"/>
                      </w:tcPr>
                      <w:p w14:paraId="0742E439" w14:textId="77777777" w:rsidR="00AF434A" w:rsidRDefault="00000000">
                        <w:pPr>
                          <w:pStyle w:val="TableParagraph"/>
                          <w:ind w:left="8"/>
                          <w:jc w:val="center"/>
                          <w:rPr>
                            <w:sz w:val="18"/>
                          </w:rPr>
                        </w:pPr>
                        <w:r>
                          <w:rPr>
                            <w:w w:val="117"/>
                            <w:sz w:val="18"/>
                          </w:rPr>
                          <w:t>c</w:t>
                        </w:r>
                      </w:p>
                    </w:tc>
                    <w:tc>
                      <w:tcPr>
                        <w:tcW w:w="1337" w:type="dxa"/>
                      </w:tcPr>
                      <w:p w14:paraId="2C3A14E2" w14:textId="77777777" w:rsidR="00AF434A" w:rsidRDefault="00000000">
                        <w:pPr>
                          <w:pStyle w:val="TableParagraph"/>
                          <w:ind w:left="161" w:right="153"/>
                          <w:jc w:val="center"/>
                          <w:rPr>
                            <w:rFonts w:ascii="Lucida Sans Unicode"/>
                            <w:sz w:val="18"/>
                          </w:rPr>
                        </w:pPr>
                        <w:r>
                          <w:rPr>
                            <w:w w:val="115"/>
                            <w:sz w:val="18"/>
                          </w:rPr>
                          <w:t xml:space="preserve">* </w:t>
                        </w:r>
                        <w:r>
                          <w:rPr>
                            <w:i/>
                            <w:w w:val="115"/>
                            <w:sz w:val="18"/>
                          </w:rPr>
                          <w:t xml:space="preserve">x </w:t>
                        </w:r>
                        <w:r>
                          <w:rPr>
                            <w:w w:val="115"/>
                            <w:sz w:val="18"/>
                          </w:rPr>
                          <w:t>/ *</w:t>
                        </w:r>
                        <w:r>
                          <w:rPr>
                            <w:rFonts w:ascii="Lucida Sans Unicode"/>
                            <w:w w:val="115"/>
                            <w:sz w:val="18"/>
                          </w:rPr>
                          <w:t>(</w:t>
                        </w:r>
                        <w:r>
                          <w:rPr>
                            <w:w w:val="115"/>
                            <w:sz w:val="18"/>
                          </w:rPr>
                          <w:t>c</w:t>
                        </w:r>
                        <w:r>
                          <w:rPr>
                            <w:i/>
                            <w:w w:val="115"/>
                            <w:sz w:val="18"/>
                          </w:rPr>
                          <w:t>, x</w:t>
                        </w:r>
                        <w:r>
                          <w:rPr>
                            <w:rFonts w:ascii="Lucida Sans Unicode"/>
                            <w:w w:val="115"/>
                            <w:sz w:val="18"/>
                          </w:rPr>
                          <w:t>)</w:t>
                        </w:r>
                      </w:p>
                    </w:tc>
                    <w:tc>
                      <w:tcPr>
                        <w:tcW w:w="1934" w:type="dxa"/>
                      </w:tcPr>
                      <w:p w14:paraId="4B3FE217" w14:textId="77777777" w:rsidR="00AF434A" w:rsidRDefault="00000000">
                        <w:pPr>
                          <w:pStyle w:val="TableParagraph"/>
                          <w:ind w:left="108" w:right="100"/>
                          <w:jc w:val="center"/>
                          <w:rPr>
                            <w:rFonts w:ascii="Lucida Sans Unicode"/>
                            <w:sz w:val="18"/>
                          </w:rPr>
                        </w:pPr>
                        <w:proofErr w:type="spellStart"/>
                        <w:r>
                          <w:rPr>
                            <w:w w:val="115"/>
                            <w:sz w:val="18"/>
                          </w:rPr>
                          <w:t>sand_get</w:t>
                        </w:r>
                        <w:proofErr w:type="spellEnd"/>
                        <w:r>
                          <w:rPr>
                            <w:rFonts w:ascii="Lucida Sans Unicode"/>
                            <w:w w:val="115"/>
                            <w:sz w:val="18"/>
                          </w:rPr>
                          <w:t>(</w:t>
                        </w:r>
                        <w:r>
                          <w:rPr>
                            <w:i/>
                            <w:w w:val="115"/>
                            <w:sz w:val="18"/>
                          </w:rPr>
                          <w:t>x</w:t>
                        </w:r>
                        <w:r>
                          <w:rPr>
                            <w:rFonts w:ascii="Lucida Sans Unicode"/>
                            <w:w w:val="115"/>
                            <w:sz w:val="18"/>
                          </w:rPr>
                          <w:t xml:space="preserve">) </w:t>
                        </w:r>
                        <w:r>
                          <w:rPr>
                            <w:w w:val="115"/>
                            <w:sz w:val="18"/>
                          </w:rPr>
                          <w:t>/ *</w:t>
                        </w:r>
                        <w:r>
                          <w:rPr>
                            <w:rFonts w:ascii="Lucida Sans Unicode"/>
                            <w:w w:val="115"/>
                            <w:sz w:val="18"/>
                          </w:rPr>
                          <w:t>(</w:t>
                        </w:r>
                        <w:r>
                          <w:rPr>
                            <w:w w:val="115"/>
                            <w:sz w:val="18"/>
                          </w:rPr>
                          <w:t>u</w:t>
                        </w:r>
                        <w:r>
                          <w:rPr>
                            <w:i/>
                            <w:w w:val="115"/>
                            <w:sz w:val="18"/>
                          </w:rPr>
                          <w:t>, x</w:t>
                        </w:r>
                        <w:r>
                          <w:rPr>
                            <w:rFonts w:ascii="Lucida Sans Unicode"/>
                            <w:w w:val="115"/>
                            <w:sz w:val="18"/>
                          </w:rPr>
                          <w:t>)</w:t>
                        </w:r>
                      </w:p>
                    </w:tc>
                    <w:tc>
                      <w:tcPr>
                        <w:tcW w:w="1337" w:type="dxa"/>
                      </w:tcPr>
                      <w:p w14:paraId="6CD16AD6" w14:textId="77777777" w:rsidR="00AF434A" w:rsidRDefault="00000000">
                        <w:pPr>
                          <w:pStyle w:val="TableParagraph"/>
                          <w:ind w:left="8"/>
                          <w:jc w:val="center"/>
                          <w:rPr>
                            <w:rFonts w:ascii="Lucida Sans Unicode" w:hAnsi="Lucida Sans Unicode"/>
                            <w:sz w:val="18"/>
                          </w:rPr>
                        </w:pPr>
                        <w:r>
                          <w:rPr>
                            <w:rFonts w:ascii="Lucida Sans Unicode" w:hAnsi="Lucida Sans Unicode"/>
                            <w:sz w:val="18"/>
                          </w:rPr>
                          <w:t>×</w:t>
                        </w:r>
                      </w:p>
                    </w:tc>
                  </w:tr>
                  <w:tr w:rsidR="00AF434A" w14:paraId="2E520C94" w14:textId="77777777">
                    <w:trPr>
                      <w:trHeight w:val="197"/>
                    </w:trPr>
                    <w:tc>
                      <w:tcPr>
                        <w:tcW w:w="333" w:type="dxa"/>
                      </w:tcPr>
                      <w:p w14:paraId="4D0C595A" w14:textId="77777777" w:rsidR="00AF434A" w:rsidRDefault="00000000">
                        <w:pPr>
                          <w:pStyle w:val="TableParagraph"/>
                          <w:ind w:left="8"/>
                          <w:jc w:val="center"/>
                          <w:rPr>
                            <w:sz w:val="18"/>
                          </w:rPr>
                        </w:pPr>
                        <w:r>
                          <w:rPr>
                            <w:w w:val="104"/>
                            <w:sz w:val="18"/>
                          </w:rPr>
                          <w:t>u</w:t>
                        </w:r>
                      </w:p>
                    </w:tc>
                    <w:tc>
                      <w:tcPr>
                        <w:tcW w:w="1337" w:type="dxa"/>
                      </w:tcPr>
                      <w:p w14:paraId="6DCCB725" w14:textId="77777777" w:rsidR="00AF434A" w:rsidRDefault="00000000">
                        <w:pPr>
                          <w:pStyle w:val="TableParagraph"/>
                          <w:ind w:left="8"/>
                          <w:jc w:val="center"/>
                          <w:rPr>
                            <w:rFonts w:ascii="Lucida Sans Unicode" w:hAnsi="Lucida Sans Unicode"/>
                            <w:sz w:val="18"/>
                          </w:rPr>
                        </w:pPr>
                        <w:r>
                          <w:rPr>
                            <w:rFonts w:ascii="Lucida Sans Unicode" w:hAnsi="Lucida Sans Unicode"/>
                            <w:sz w:val="18"/>
                          </w:rPr>
                          <w:t>×</w:t>
                        </w:r>
                      </w:p>
                    </w:tc>
                    <w:tc>
                      <w:tcPr>
                        <w:tcW w:w="1934" w:type="dxa"/>
                      </w:tcPr>
                      <w:p w14:paraId="619B0465" w14:textId="77777777" w:rsidR="00AF434A" w:rsidRDefault="00000000">
                        <w:pPr>
                          <w:pStyle w:val="TableParagraph"/>
                          <w:ind w:left="108" w:right="100"/>
                          <w:jc w:val="center"/>
                          <w:rPr>
                            <w:rFonts w:ascii="Lucida Sans Unicode"/>
                            <w:sz w:val="18"/>
                          </w:rPr>
                        </w:pPr>
                        <w:r>
                          <w:rPr>
                            <w:w w:val="115"/>
                            <w:sz w:val="18"/>
                          </w:rPr>
                          <w:t xml:space="preserve">* </w:t>
                        </w:r>
                        <w:r>
                          <w:rPr>
                            <w:i/>
                            <w:w w:val="115"/>
                            <w:sz w:val="18"/>
                          </w:rPr>
                          <w:t xml:space="preserve">x </w:t>
                        </w:r>
                        <w:r>
                          <w:rPr>
                            <w:w w:val="115"/>
                            <w:sz w:val="18"/>
                          </w:rPr>
                          <w:t>/ *</w:t>
                        </w:r>
                        <w:r>
                          <w:rPr>
                            <w:rFonts w:ascii="Lucida Sans Unicode"/>
                            <w:w w:val="115"/>
                            <w:sz w:val="18"/>
                          </w:rPr>
                          <w:t>(</w:t>
                        </w:r>
                        <w:r>
                          <w:rPr>
                            <w:w w:val="115"/>
                            <w:sz w:val="18"/>
                          </w:rPr>
                          <w:t>u</w:t>
                        </w:r>
                        <w:r>
                          <w:rPr>
                            <w:i/>
                            <w:w w:val="115"/>
                            <w:sz w:val="18"/>
                          </w:rPr>
                          <w:t>, x</w:t>
                        </w:r>
                        <w:r>
                          <w:rPr>
                            <w:rFonts w:ascii="Lucida Sans Unicode"/>
                            <w:w w:val="115"/>
                            <w:sz w:val="18"/>
                          </w:rPr>
                          <w:t>)</w:t>
                        </w:r>
                      </w:p>
                    </w:tc>
                    <w:tc>
                      <w:tcPr>
                        <w:tcW w:w="1337" w:type="dxa"/>
                      </w:tcPr>
                      <w:p w14:paraId="13047D92" w14:textId="77777777" w:rsidR="00AF434A" w:rsidRDefault="00000000">
                        <w:pPr>
                          <w:pStyle w:val="TableParagraph"/>
                          <w:ind w:left="161" w:right="153"/>
                          <w:jc w:val="center"/>
                          <w:rPr>
                            <w:rFonts w:ascii="Lucida Sans Unicode"/>
                            <w:sz w:val="18"/>
                          </w:rPr>
                        </w:pPr>
                        <w:r>
                          <w:rPr>
                            <w:w w:val="115"/>
                            <w:sz w:val="18"/>
                          </w:rPr>
                          <w:t xml:space="preserve">* </w:t>
                        </w:r>
                        <w:r>
                          <w:rPr>
                            <w:i/>
                            <w:w w:val="115"/>
                            <w:sz w:val="18"/>
                          </w:rPr>
                          <w:t xml:space="preserve">x </w:t>
                        </w:r>
                        <w:r>
                          <w:rPr>
                            <w:w w:val="115"/>
                            <w:sz w:val="18"/>
                          </w:rPr>
                          <w:t>/ *</w:t>
                        </w:r>
                        <w:r>
                          <w:rPr>
                            <w:rFonts w:ascii="Lucida Sans Unicode"/>
                            <w:w w:val="115"/>
                            <w:sz w:val="18"/>
                          </w:rPr>
                          <w:t>(</w:t>
                        </w:r>
                        <w:r>
                          <w:rPr>
                            <w:w w:val="115"/>
                            <w:sz w:val="18"/>
                          </w:rPr>
                          <w:t>u</w:t>
                        </w:r>
                        <w:r>
                          <w:rPr>
                            <w:i/>
                            <w:w w:val="115"/>
                            <w:sz w:val="18"/>
                          </w:rPr>
                          <w:t>, x</w:t>
                        </w:r>
                        <w:r>
                          <w:rPr>
                            <w:rFonts w:ascii="Lucida Sans Unicode"/>
                            <w:w w:val="115"/>
                            <w:sz w:val="18"/>
                          </w:rPr>
                          <w:t>)</w:t>
                        </w:r>
                      </w:p>
                    </w:tc>
                  </w:tr>
                </w:tbl>
                <w:p w14:paraId="1CB948A2" w14:textId="77777777" w:rsidR="00AF434A" w:rsidRDefault="00AF434A">
                  <w:pPr>
                    <w:pStyle w:val="BodyText"/>
                  </w:pPr>
                </w:p>
              </w:txbxContent>
            </v:textbox>
            <w10:wrap anchorx="page"/>
          </v:shape>
        </w:pict>
      </w:r>
      <w:r>
        <w:t>There</w:t>
      </w:r>
      <w:del w:id="1404" w:author="SC9986" w:date="2022-08-04T11:49:00Z">
        <w:r w:rsidDel="00054417">
          <w:delText xml:space="preserve"> </w:delText>
        </w:r>
      </w:del>
      <w:r>
        <w:rPr>
          <w:spacing w:val="-4"/>
        </w:rPr>
        <w:t xml:space="preserve"> </w:t>
      </w:r>
      <w:r>
        <w:t>is</w:t>
      </w:r>
      <w:del w:id="1405" w:author="SC9986" w:date="2022-08-04T11:49:00Z">
        <w:r w:rsidDel="00054417">
          <w:delText xml:space="preserve"> </w:delText>
        </w:r>
      </w:del>
      <w:r>
        <w:rPr>
          <w:spacing w:val="-4"/>
        </w:rPr>
        <w:t xml:space="preserve"> </w:t>
      </w:r>
      <w:r>
        <w:t>n</w:t>
      </w:r>
      <w:r>
        <w:rPr>
          <w:spacing w:val="-5"/>
        </w:rPr>
        <w:t>o</w:t>
      </w:r>
      <w:r>
        <w:rPr>
          <w:w w:val="99"/>
        </w:rPr>
        <w:t>w</w:t>
      </w:r>
      <w:del w:id="1406" w:author="SC9986" w:date="2022-08-04T11:49:00Z">
        <w:r w:rsidDel="00054417">
          <w:delText xml:space="preserve"> </w:delText>
        </w:r>
      </w:del>
      <w:r>
        <w:rPr>
          <w:spacing w:val="-4"/>
        </w:rPr>
        <w:t xml:space="preserve"> </w:t>
      </w:r>
      <w:r>
        <w:t>a</w:t>
      </w:r>
      <w:del w:id="1407" w:author="SC9986" w:date="2022-08-04T11:49:00Z">
        <w:r w:rsidDel="00054417">
          <w:delText xml:space="preserve"> </w:delText>
        </w:r>
      </w:del>
      <w:r>
        <w:rPr>
          <w:spacing w:val="1"/>
        </w:rPr>
        <w:t xml:space="preserve"> </w:t>
      </w:r>
      <w:proofErr w:type="spellStart"/>
      <w:r>
        <w:rPr>
          <w:spacing w:val="10"/>
        </w:rPr>
        <w:t>C</w:t>
      </w:r>
      <w:r>
        <w:rPr>
          <w:spacing w:val="9"/>
          <w:w w:val="99"/>
          <w:sz w:val="16"/>
        </w:rPr>
        <w:t>O</w:t>
      </w:r>
      <w:r>
        <w:rPr>
          <w:spacing w:val="9"/>
          <w:sz w:val="16"/>
        </w:rPr>
        <w:t>RE</w:t>
      </w:r>
      <w:r>
        <w:t>C</w:t>
      </w:r>
      <w:proofErr w:type="spellEnd"/>
      <w:del w:id="1408" w:author="SC9986" w:date="2022-08-04T11:49:00Z">
        <w:r w:rsidDel="00054417">
          <w:delText xml:space="preserve"> </w:delText>
        </w:r>
      </w:del>
      <w:r>
        <w:rPr>
          <w:spacing w:val="1"/>
        </w:rPr>
        <w:t xml:space="preserve"> </w:t>
      </w:r>
      <w:r>
        <w:t>output</w:t>
      </w:r>
      <w:del w:id="1409" w:author="SC9986" w:date="2022-08-04T11:49:00Z">
        <w:r w:rsidDel="00054417">
          <w:delText xml:space="preserve"> </w:delText>
        </w:r>
      </w:del>
      <w:r>
        <w:rPr>
          <w:spacing w:val="-4"/>
        </w:rPr>
        <w:t xml:space="preserve"> </w:t>
      </w:r>
      <w:r>
        <w:rPr>
          <w:i/>
          <w:spacing w:val="-63"/>
          <w:w w:val="104"/>
        </w:rPr>
        <w:t>e</w:t>
      </w:r>
      <w:r>
        <w:rPr>
          <w:rFonts w:ascii="Tahoma" w:hAnsi="Tahoma"/>
          <w:w w:val="50"/>
        </w:rPr>
        <w:t>˙</w:t>
      </w:r>
      <w:del w:id="1410" w:author="SC9986" w:date="2022-08-04T11:49:00Z">
        <w:r w:rsidDel="00054417">
          <w:rPr>
            <w:rFonts w:ascii="Tahoma" w:hAnsi="Tahoma"/>
          </w:rPr>
          <w:delText xml:space="preserve"> </w:delText>
        </w:r>
      </w:del>
      <w:r>
        <w:rPr>
          <w:rFonts w:ascii="Tahoma" w:hAnsi="Tahoma"/>
          <w:spacing w:val="-21"/>
        </w:rPr>
        <w:t xml:space="preserve"> </w:t>
      </w:r>
      <w:r>
        <w:t>and</w:t>
      </w:r>
      <w:del w:id="1411" w:author="SC9986" w:date="2022-08-04T11:49:00Z">
        <w:r w:rsidDel="00054417">
          <w:delText xml:space="preserve"> </w:delText>
        </w:r>
      </w:del>
      <w:r>
        <w:rPr>
          <w:spacing w:val="-4"/>
        </w:rPr>
        <w:t xml:space="preserve"> </w:t>
      </w:r>
      <w:r>
        <w:t>an</w:t>
      </w:r>
      <w:del w:id="1412" w:author="SC9986" w:date="2022-08-04T11:49:00Z">
        <w:r w:rsidDel="00054417">
          <w:delText xml:space="preserve"> </w:delText>
        </w:r>
      </w:del>
      <w:r>
        <w:rPr>
          <w:spacing w:val="-4"/>
        </w:rPr>
        <w:t xml:space="preserve"> </w:t>
      </w:r>
      <w:r>
        <w:t>input</w:t>
      </w:r>
      <w:del w:id="1413" w:author="SC9986" w:date="2022-08-04T11:49:00Z">
        <w:r w:rsidDel="00054417">
          <w:delText xml:space="preserve"> </w:delText>
        </w:r>
      </w:del>
      <w:r>
        <w:rPr>
          <w:spacing w:val="-4"/>
        </w:rPr>
        <w:t xml:space="preserve"> </w:t>
      </w:r>
      <w:r>
        <w:rPr>
          <w:i/>
          <w:w w:val="107"/>
        </w:rPr>
        <w:t>ρ</w:t>
      </w:r>
      <w:r>
        <w:t>,</w:t>
      </w:r>
      <w:del w:id="1414" w:author="SC9986" w:date="2022-08-04T11:49:00Z">
        <w:r w:rsidDel="00054417">
          <w:delText xml:space="preserve"> </w:delText>
        </w:r>
      </w:del>
      <w:r>
        <w:rPr>
          <w:spacing w:val="-4"/>
        </w:rPr>
        <w:t xml:space="preserve"> </w:t>
      </w:r>
      <w:r>
        <w:t>which</w:t>
      </w:r>
    </w:p>
    <w:p w14:paraId="587A4E93" w14:textId="77777777" w:rsidR="00AF434A" w:rsidRDefault="00AF434A">
      <w:pPr>
        <w:spacing w:line="239" w:lineRule="exact"/>
        <w:sectPr w:rsidR="00AF434A">
          <w:pgSz w:w="12240" w:h="15840"/>
          <w:pgMar w:top="1320" w:right="860" w:bottom="280" w:left="860" w:header="720" w:footer="720" w:gutter="0"/>
          <w:cols w:space="720"/>
        </w:sectPr>
      </w:pPr>
    </w:p>
    <w:p w14:paraId="672550CA" w14:textId="77777777" w:rsidR="00AF434A" w:rsidRDefault="00AF434A">
      <w:pPr>
        <w:pStyle w:val="BodyText"/>
        <w:rPr>
          <w:sz w:val="24"/>
        </w:rPr>
      </w:pPr>
    </w:p>
    <w:p w14:paraId="1D994B19" w14:textId="77777777" w:rsidR="00AF434A" w:rsidRDefault="00AF434A">
      <w:pPr>
        <w:pStyle w:val="BodyText"/>
        <w:rPr>
          <w:sz w:val="24"/>
        </w:rPr>
      </w:pPr>
    </w:p>
    <w:p w14:paraId="1CE2BF46" w14:textId="77777777" w:rsidR="00AF434A" w:rsidRDefault="00000000">
      <w:pPr>
        <w:pStyle w:val="BodyText"/>
        <w:spacing w:before="174"/>
        <w:ind w:left="796"/>
      </w:pPr>
      <w:r>
        <w:t>Figure 12: Compiled Targets for Dereference</w:t>
      </w:r>
    </w:p>
    <w:p w14:paraId="41D094F4" w14:textId="77777777" w:rsidR="00AF434A" w:rsidRDefault="00AF434A">
      <w:pPr>
        <w:pStyle w:val="BodyText"/>
        <w:rPr>
          <w:sz w:val="24"/>
        </w:rPr>
      </w:pPr>
    </w:p>
    <w:p w14:paraId="79EF3B24" w14:textId="77777777" w:rsidR="00AF434A" w:rsidRDefault="00000000">
      <w:pPr>
        <w:pStyle w:val="Heading1"/>
        <w:numPr>
          <w:ilvl w:val="0"/>
          <w:numId w:val="7"/>
        </w:numPr>
        <w:tabs>
          <w:tab w:val="left" w:pos="520"/>
        </w:tabs>
        <w:spacing w:before="146"/>
        <w:ind w:left="520" w:hanging="300"/>
        <w:jc w:val="left"/>
      </w:pPr>
      <w:r>
        <w:t>Compilation</w:t>
      </w:r>
    </w:p>
    <w:p w14:paraId="69BCC07F" w14:textId="77777777" w:rsidR="00AF434A" w:rsidRDefault="00AF434A">
      <w:pPr>
        <w:pStyle w:val="BodyText"/>
        <w:spacing w:before="1"/>
        <w:rPr>
          <w:b/>
          <w:sz w:val="26"/>
        </w:rPr>
      </w:pPr>
    </w:p>
    <w:p w14:paraId="0931C20C" w14:textId="55A187CF" w:rsidR="00AF434A" w:rsidRDefault="00000000">
      <w:pPr>
        <w:pStyle w:val="BodyText"/>
        <w:spacing w:line="232" w:lineRule="auto"/>
        <w:ind w:left="220" w:right="38" w:firstLine="300"/>
        <w:jc w:val="both"/>
      </w:pPr>
      <w:r>
        <w:t xml:space="preserve">The main subtlety of compiling Checked C to Clang/L- </w:t>
      </w:r>
      <w:proofErr w:type="spellStart"/>
      <w:r>
        <w:rPr>
          <w:spacing w:val="-7"/>
        </w:rPr>
        <w:t>LVM</w:t>
      </w:r>
      <w:proofErr w:type="spellEnd"/>
      <w:r>
        <w:rPr>
          <w:spacing w:val="-7"/>
        </w:rPr>
        <w:t xml:space="preserve"> </w:t>
      </w:r>
      <w:r>
        <w:t xml:space="preserve">is to capture the annotations on pointer literals that track array bound information, which is used in premises   of rules like </w:t>
      </w:r>
      <w:r>
        <w:rPr>
          <w:spacing w:val="5"/>
        </w:rPr>
        <w:t>S-</w:t>
      </w:r>
      <w:proofErr w:type="spellStart"/>
      <w:r>
        <w:rPr>
          <w:spacing w:val="5"/>
        </w:rPr>
        <w:t>D</w:t>
      </w:r>
      <w:r>
        <w:rPr>
          <w:spacing w:val="5"/>
          <w:sz w:val="16"/>
        </w:rPr>
        <w:t>EF</w:t>
      </w:r>
      <w:r>
        <w:rPr>
          <w:spacing w:val="5"/>
        </w:rPr>
        <w:t>A</w:t>
      </w:r>
      <w:r>
        <w:rPr>
          <w:spacing w:val="5"/>
          <w:sz w:val="16"/>
        </w:rPr>
        <w:t>RRAY</w:t>
      </w:r>
      <w:proofErr w:type="spellEnd"/>
      <w:r>
        <w:rPr>
          <w:spacing w:val="5"/>
          <w:sz w:val="16"/>
        </w:rPr>
        <w:t xml:space="preserve"> </w:t>
      </w:r>
      <w:r>
        <w:t xml:space="preserve">and </w:t>
      </w:r>
      <w:r>
        <w:rPr>
          <w:spacing w:val="7"/>
        </w:rPr>
        <w:t>S-</w:t>
      </w:r>
      <w:proofErr w:type="spellStart"/>
      <w:r>
        <w:rPr>
          <w:spacing w:val="7"/>
        </w:rPr>
        <w:t>A</w:t>
      </w:r>
      <w:r>
        <w:rPr>
          <w:spacing w:val="7"/>
          <w:sz w:val="16"/>
        </w:rPr>
        <w:t>SSIGN</w:t>
      </w:r>
      <w:r>
        <w:rPr>
          <w:spacing w:val="7"/>
        </w:rPr>
        <w:t>A</w:t>
      </w:r>
      <w:r>
        <w:rPr>
          <w:spacing w:val="7"/>
          <w:sz w:val="16"/>
        </w:rPr>
        <w:t>RR</w:t>
      </w:r>
      <w:proofErr w:type="spellEnd"/>
      <w:r>
        <w:rPr>
          <w:spacing w:val="7"/>
          <w:sz w:val="16"/>
        </w:rPr>
        <w:t xml:space="preserve"> </w:t>
      </w:r>
      <w:r>
        <w:t xml:space="preserve">to prevent spatial safety violations. The Checked C compiler [14] in- </w:t>
      </w:r>
      <w:proofErr w:type="spellStart"/>
      <w:r>
        <w:t>serted</w:t>
      </w:r>
      <w:proofErr w:type="spellEnd"/>
      <w:r>
        <w:t xml:space="preserve"> additional pointer checks for verifying pointers being not null and the bounds are within their limits. The latter is done by introducing additional shadow variables for storing (NT-)</w:t>
      </w:r>
      <w:ins w:id="1415" w:author="SC9986" w:date="2022-08-04T11:46:00Z">
        <w:r w:rsidR="00054417">
          <w:t xml:space="preserve"> </w:t>
        </w:r>
      </w:ins>
      <w:r>
        <w:t>array pointer bound</w:t>
      </w:r>
      <w:r>
        <w:rPr>
          <w:spacing w:val="7"/>
        </w:rPr>
        <w:t xml:space="preserve"> </w:t>
      </w:r>
      <w:r>
        <w:t>information.</w:t>
      </w:r>
    </w:p>
    <w:p w14:paraId="54EE0E24" w14:textId="77777777" w:rsidR="00AF434A" w:rsidRDefault="00000000">
      <w:pPr>
        <w:pStyle w:val="BodyText"/>
        <w:spacing w:before="29" w:line="232" w:lineRule="auto"/>
        <w:ind w:left="219" w:right="38" w:firstLine="300"/>
        <w:jc w:val="both"/>
      </w:pPr>
      <w:r>
        <w:t xml:space="preserve">In </w:t>
      </w:r>
      <w:proofErr w:type="spellStart"/>
      <w:r>
        <w:rPr>
          <w:spacing w:val="7"/>
        </w:rPr>
        <w:t>C</w:t>
      </w:r>
      <w:r>
        <w:rPr>
          <w:spacing w:val="7"/>
          <w:sz w:val="16"/>
        </w:rPr>
        <w:t>HECKED</w:t>
      </w:r>
      <w:r>
        <w:rPr>
          <w:spacing w:val="7"/>
        </w:rPr>
        <w:t>CB</w:t>
      </w:r>
      <w:r>
        <w:rPr>
          <w:spacing w:val="7"/>
          <w:sz w:val="16"/>
        </w:rPr>
        <w:t>OX</w:t>
      </w:r>
      <w:proofErr w:type="spellEnd"/>
      <w:r>
        <w:rPr>
          <w:spacing w:val="7"/>
        </w:rPr>
        <w:t xml:space="preserve">, </w:t>
      </w:r>
      <w:r>
        <w:t xml:space="preserve">context and pointer modes deter- mine the particular heap/function store that a pointer points to, i.e., c pointers point to checked regions, while </w:t>
      </w:r>
      <w:r>
        <w:rPr>
          <w:w w:val="160"/>
        </w:rPr>
        <w:t xml:space="preserve">t </w:t>
      </w:r>
      <w:r>
        <w:t>and u pointers point to unchecked regions. Unchecked regions are associated with a sandbox mechanism that permits</w:t>
      </w:r>
      <w:r>
        <w:rPr>
          <w:spacing w:val="-18"/>
        </w:rPr>
        <w:t xml:space="preserve"> </w:t>
      </w:r>
      <w:r>
        <w:t>exception</w:t>
      </w:r>
    </w:p>
    <w:p w14:paraId="4BA1555E" w14:textId="5ECA75E9" w:rsidR="00AF434A" w:rsidRPr="00D34C67" w:rsidRDefault="00000000">
      <w:pPr>
        <w:pStyle w:val="BodyText"/>
        <w:spacing w:before="7" w:line="228" w:lineRule="auto"/>
        <w:ind w:left="220" w:right="219"/>
        <w:jc w:val="both"/>
        <w:rPr>
          <w:sz w:val="14"/>
          <w:vertAlign w:val="subscript"/>
          <w:rPrChange w:id="1416" w:author="SC9986" w:date="2022-08-04T11:50:00Z">
            <w:rPr>
              <w:sz w:val="14"/>
            </w:rPr>
          </w:rPrChange>
        </w:rPr>
      </w:pPr>
      <w:r>
        <w:br w:type="column"/>
      </w:r>
      <w:r>
        <w:t>maps each (NT-)</w:t>
      </w:r>
      <w:ins w:id="1417" w:author="SC9986" w:date="2022-08-04T11:49:00Z">
        <w:r w:rsidR="00054417">
          <w:t xml:space="preserve"> </w:t>
        </w:r>
      </w:ins>
      <w:r>
        <w:t xml:space="preserve">array pointer variable to its mode and each variable </w:t>
      </w:r>
      <w:r>
        <w:rPr>
          <w:color w:val="0000CC"/>
        </w:rPr>
        <w:t xml:space="preserve">p </w:t>
      </w:r>
      <w:r>
        <w:t xml:space="preserve">to a pair of </w:t>
      </w:r>
      <w:r>
        <w:rPr>
          <w:i/>
        </w:rPr>
        <w:t xml:space="preserve">shadow variables </w:t>
      </w:r>
      <w:r>
        <w:t xml:space="preserve">that keep </w:t>
      </w:r>
      <w:r>
        <w:rPr>
          <w:color w:val="0000CC"/>
        </w:rPr>
        <w:t>p</w:t>
      </w:r>
      <w:r>
        <w:t>’s up- to-date upper and lower bounds</w:t>
      </w:r>
      <w:ins w:id="1418" w:author="SC9986" w:date="2022-08-04T11:49:00Z">
        <w:r w:rsidR="00D34C67">
          <w:t>.</w:t>
        </w:r>
      </w:ins>
      <w:del w:id="1419" w:author="SC9986" w:date="2022-08-04T11:49:00Z">
        <w:r w:rsidDel="00D34C67">
          <w:delText>;</w:delText>
        </w:r>
      </w:del>
      <w:r>
        <w:t xml:space="preserve"> </w:t>
      </w:r>
      <w:del w:id="1420" w:author="SC9986" w:date="2022-08-04T11:49:00Z">
        <w:r w:rsidDel="00D34C67">
          <w:delText xml:space="preserve">these </w:delText>
        </w:r>
      </w:del>
      <w:ins w:id="1421" w:author="SC9986" w:date="2022-08-04T11:49:00Z">
        <w:r w:rsidR="00D34C67">
          <w:t>T</w:t>
        </w:r>
        <w:r w:rsidR="00D34C67">
          <w:t xml:space="preserve">hese </w:t>
        </w:r>
      </w:ins>
      <w:r>
        <w:t xml:space="preserve">may differ from the bounds in </w:t>
      </w:r>
      <w:r>
        <w:rPr>
          <w:color w:val="0000CC"/>
        </w:rPr>
        <w:t>p</w:t>
      </w:r>
      <w:r>
        <w:t>’s type due to bounds widening</w:t>
      </w:r>
      <w:del w:id="1422" w:author="SC9986" w:date="2022-08-04T11:49:00Z">
        <w:r w:rsidDel="00D34C67">
          <w:delText>.</w:delText>
        </w:r>
      </w:del>
      <w:r>
        <w:rPr>
          <w:position w:val="7"/>
          <w:sz w:val="14"/>
        </w:rPr>
        <w:t>4</w:t>
      </w:r>
      <w:ins w:id="1423" w:author="SC9986" w:date="2022-08-04T11:50:00Z">
        <w:r w:rsidR="00D34C67">
          <w:rPr>
            <w:position w:val="7"/>
            <w:sz w:val="14"/>
            <w:vertAlign w:val="subscript"/>
          </w:rPr>
          <w:t>.</w:t>
        </w:r>
      </w:ins>
    </w:p>
    <w:p w14:paraId="0754CC45" w14:textId="77777777" w:rsidR="00AF434A" w:rsidRDefault="00000000">
      <w:pPr>
        <w:pStyle w:val="BodyText"/>
        <w:spacing w:before="9" w:line="230" w:lineRule="auto"/>
        <w:ind w:left="220" w:right="217" w:firstLine="300"/>
        <w:jc w:val="both"/>
      </w:pPr>
      <w:r>
        <w:rPr>
          <w:spacing w:val="-8"/>
        </w:rPr>
        <w:t xml:space="preserve">We </w:t>
      </w:r>
      <w:r>
        <w:t>formalize</w:t>
      </w:r>
      <w:del w:id="1424" w:author="SC9986" w:date="2022-08-04T11:50:00Z">
        <w:r w:rsidDel="00D34C67">
          <w:delText xml:space="preserve"> </w:delText>
        </w:r>
      </w:del>
      <w:r>
        <w:t xml:space="preserve"> rules</w:t>
      </w:r>
      <w:del w:id="1425" w:author="SC9986" w:date="2022-08-04T11:50:00Z">
        <w:r w:rsidDel="00D34C67">
          <w:delText xml:space="preserve"> </w:delText>
        </w:r>
      </w:del>
      <w:r>
        <w:t xml:space="preserve"> for</w:t>
      </w:r>
      <w:del w:id="1426" w:author="SC9986" w:date="2022-08-04T11:50:00Z">
        <w:r w:rsidDel="00D34C67">
          <w:delText xml:space="preserve"> </w:delText>
        </w:r>
      </w:del>
      <w:r>
        <w:t xml:space="preserve"> this</w:t>
      </w:r>
      <w:del w:id="1427" w:author="SC9986" w:date="2022-08-04T11:50:00Z">
        <w:r w:rsidDel="00D34C67">
          <w:delText xml:space="preserve"> </w:delText>
        </w:r>
      </w:del>
      <w:r>
        <w:t xml:space="preserve"> judgment</w:t>
      </w:r>
      <w:del w:id="1428" w:author="SC9986" w:date="2022-08-04T11:50:00Z">
        <w:r w:rsidDel="00D34C67">
          <w:delText xml:space="preserve"> </w:delText>
        </w:r>
      </w:del>
      <w:r>
        <w:t xml:space="preserve"> in</w:t>
      </w:r>
      <w:del w:id="1429" w:author="SC9986" w:date="2022-08-04T11:50:00Z">
        <w:r w:rsidDel="00D34C67">
          <w:delText xml:space="preserve"> </w:delText>
        </w:r>
      </w:del>
      <w:r>
        <w:t xml:space="preserve"> </w:t>
      </w:r>
      <w:proofErr w:type="spellStart"/>
      <w:r>
        <w:rPr>
          <w:spacing w:val="-7"/>
        </w:rPr>
        <w:t>PLT</w:t>
      </w:r>
      <w:proofErr w:type="spellEnd"/>
      <w:del w:id="1430" w:author="SC9986" w:date="2022-08-04T11:50:00Z">
        <w:r w:rsidDel="00D34C67">
          <w:rPr>
            <w:spacing w:val="-7"/>
          </w:rPr>
          <w:delText xml:space="preserve"> </w:delText>
        </w:r>
      </w:del>
      <w:r>
        <w:rPr>
          <w:spacing w:val="-7"/>
        </w:rPr>
        <w:t xml:space="preserve"> </w:t>
      </w:r>
      <w:r>
        <w:t>Re-</w:t>
      </w:r>
      <w:del w:id="1431" w:author="SC9986" w:date="2022-08-04T11:50:00Z">
        <w:r w:rsidDel="00D34C67">
          <w:delText xml:space="preserve"> </w:delText>
        </w:r>
      </w:del>
      <w:r>
        <w:t xml:space="preserve"> </w:t>
      </w:r>
      <w:proofErr w:type="spellStart"/>
      <w:r>
        <w:t>dex</w:t>
      </w:r>
      <w:proofErr w:type="spellEnd"/>
      <w:r>
        <w:t xml:space="preserve"> [7], following and extending</w:t>
      </w:r>
      <w:del w:id="1432" w:author="SC9986" w:date="2022-08-04T11:50:00Z">
        <w:r w:rsidDel="00D34C67">
          <w:delText xml:space="preserve"> </w:delText>
        </w:r>
      </w:del>
      <w:r>
        <w:t xml:space="preserve"> our</w:t>
      </w:r>
      <w:del w:id="1433" w:author="SC9986" w:date="2022-08-04T11:50:00Z">
        <w:r w:rsidDel="00D34C67">
          <w:delText xml:space="preserve"> </w:delText>
        </w:r>
      </w:del>
      <w:r>
        <w:t xml:space="preserve"> Coq</w:t>
      </w:r>
      <w:del w:id="1434" w:author="SC9986" w:date="2022-08-04T11:50:00Z">
        <w:r w:rsidDel="00D34C67">
          <w:delText xml:space="preserve"> </w:delText>
        </w:r>
      </w:del>
      <w:r>
        <w:t xml:space="preserve"> development</w:t>
      </w:r>
      <w:del w:id="1435" w:author="SC9986" w:date="2022-08-04T11:50:00Z">
        <w:r w:rsidDel="00D34C67">
          <w:delText xml:space="preserve"> </w:delText>
        </w:r>
      </w:del>
      <w:r>
        <w:t xml:space="preserve"> for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rPr>
        <w:t xml:space="preserve">. </w:t>
      </w:r>
      <w:r>
        <w:rPr>
          <w:spacing w:val="-8"/>
        </w:rPr>
        <w:t xml:space="preserve">To </w:t>
      </w:r>
      <w:r>
        <w:t>give confidence that compilation</w:t>
      </w:r>
      <w:del w:id="1436" w:author="SC9986" w:date="2022-08-04T11:50:00Z">
        <w:r w:rsidDel="00D34C67">
          <w:delText xml:space="preserve"> </w:delText>
        </w:r>
      </w:del>
      <w:r>
        <w:t xml:space="preserve"> is correct, we use </w:t>
      </w:r>
      <w:proofErr w:type="spellStart"/>
      <w:r>
        <w:t>Redex’s</w:t>
      </w:r>
      <w:proofErr w:type="spellEnd"/>
      <w:r>
        <w:t xml:space="preserve"> property-based random testing support</w:t>
      </w:r>
      <w:r>
        <w:rPr>
          <w:spacing w:val="20"/>
        </w:rPr>
        <w:t xml:space="preserve"> </w:t>
      </w:r>
      <w:r>
        <w:t>to</w:t>
      </w:r>
      <w:r>
        <w:rPr>
          <w:spacing w:val="20"/>
        </w:rPr>
        <w:t xml:space="preserve"> </w:t>
      </w:r>
      <w:r>
        <w:rPr>
          <w:w w:val="99"/>
        </w:rPr>
        <w:t>sh</w:t>
      </w:r>
      <w:r>
        <w:rPr>
          <w:spacing w:val="-5"/>
          <w:w w:val="99"/>
        </w:rPr>
        <w:t>o</w:t>
      </w:r>
      <w:r>
        <w:rPr>
          <w:w w:val="99"/>
        </w:rPr>
        <w:t>w</w:t>
      </w:r>
      <w:r>
        <w:rPr>
          <w:spacing w:val="20"/>
        </w:rPr>
        <w:t xml:space="preserve"> </w:t>
      </w:r>
      <w:r>
        <w:t>that</w:t>
      </w:r>
      <w:r>
        <w:rPr>
          <w:spacing w:val="20"/>
        </w:rPr>
        <w:t xml:space="preserve"> </w:t>
      </w:r>
      <w:r>
        <w:t>compiled-</w:t>
      </w:r>
      <w:proofErr w:type="spellStart"/>
      <w:r>
        <w:t>to</w:t>
      </w:r>
      <w:r>
        <w:rPr>
          <w:spacing w:val="19"/>
        </w:rPr>
        <w:t xml:space="preserve"> </w:t>
      </w:r>
      <w:r>
        <w:rPr>
          <w:i/>
          <w:spacing w:val="-63"/>
          <w:w w:val="104"/>
        </w:rPr>
        <w:t>e</w:t>
      </w:r>
      <w:proofErr w:type="spellEnd"/>
      <w:r>
        <w:rPr>
          <w:rFonts w:ascii="Tahoma" w:hAnsi="Tahoma"/>
          <w:w w:val="50"/>
        </w:rPr>
        <w:t>˙</w:t>
      </w:r>
      <w:r>
        <w:rPr>
          <w:rFonts w:ascii="Tahoma" w:hAnsi="Tahoma"/>
          <w:spacing w:val="15"/>
        </w:rPr>
        <w:t xml:space="preserve"> </w:t>
      </w:r>
      <w:r>
        <w:t>simulates</w:t>
      </w:r>
      <w:r>
        <w:rPr>
          <w:spacing w:val="19"/>
        </w:rPr>
        <w:t xml:space="preserve"> </w:t>
      </w:r>
      <w:r>
        <w:rPr>
          <w:i/>
          <w:w w:val="104"/>
        </w:rPr>
        <w:t>e</w:t>
      </w:r>
      <w:r>
        <w:t>,</w:t>
      </w:r>
      <w:r>
        <w:rPr>
          <w:spacing w:val="20"/>
        </w:rPr>
        <w:t xml:space="preserve"> </w:t>
      </w:r>
      <w:r>
        <w:t>for</w:t>
      </w:r>
      <w:r>
        <w:rPr>
          <w:spacing w:val="20"/>
        </w:rPr>
        <w:t xml:space="preserve"> </w:t>
      </w:r>
      <w:r>
        <w:t>all</w:t>
      </w:r>
      <w:r>
        <w:rPr>
          <w:spacing w:val="19"/>
        </w:rPr>
        <w:t xml:space="preserve"> </w:t>
      </w:r>
      <w:r>
        <w:rPr>
          <w:i/>
          <w:w w:val="104"/>
        </w:rPr>
        <w:t>e</w:t>
      </w:r>
      <w:r>
        <w:t>.</w:t>
      </w:r>
    </w:p>
    <w:p w14:paraId="5B2D33BA" w14:textId="77777777" w:rsidR="00AF434A" w:rsidRDefault="00AF434A">
      <w:pPr>
        <w:pStyle w:val="BodyText"/>
        <w:spacing w:before="4"/>
        <w:rPr>
          <w:sz w:val="22"/>
        </w:rPr>
      </w:pPr>
    </w:p>
    <w:p w14:paraId="70265D67" w14:textId="77777777" w:rsidR="00AF434A" w:rsidRDefault="00000000">
      <w:pPr>
        <w:pStyle w:val="Heading2"/>
        <w:numPr>
          <w:ilvl w:val="1"/>
          <w:numId w:val="7"/>
        </w:numPr>
        <w:tabs>
          <w:tab w:val="left" w:pos="660"/>
        </w:tabs>
        <w:spacing w:before="1"/>
        <w:jc w:val="left"/>
      </w:pPr>
      <w:r>
        <w:t>Approach</w:t>
      </w:r>
    </w:p>
    <w:p w14:paraId="0ADA3BC5" w14:textId="5D572066" w:rsidR="00AF434A" w:rsidRDefault="00000000">
      <w:pPr>
        <w:pStyle w:val="BodyText"/>
        <w:spacing w:before="229" w:line="232" w:lineRule="auto"/>
        <w:ind w:left="220" w:right="219" w:firstLine="300"/>
        <w:jc w:val="both"/>
      </w:pPr>
      <w:r>
        <w:t>Due to space constraints, we explain</w:t>
      </w:r>
      <w:ins w:id="1437" w:author="SC9986" w:date="2022-08-04T11:50:00Z">
        <w:r w:rsidR="00D34C67">
          <w:t>ed</w:t>
        </w:r>
      </w:ins>
      <w:r>
        <w:t xml:space="preserve"> the rules for com</w:t>
      </w:r>
      <w:del w:id="1438" w:author="SC9986" w:date="2022-08-04T11:51:00Z">
        <w:r w:rsidDel="00D34C67">
          <w:delText xml:space="preserve">- </w:delText>
        </w:r>
      </w:del>
      <w:r>
        <w:t xml:space="preserve">pilation by example, using a C-like syntax; the complete rules are given in Appendix G. Each rule performs up to three tasks: (a) conversion of </w:t>
      </w:r>
      <w:r>
        <w:rPr>
          <w:i/>
        </w:rPr>
        <w:t xml:space="preserve">e </w:t>
      </w:r>
      <w:r>
        <w:t>to A-normal form; (b) in</w:t>
      </w:r>
      <w:del w:id="1439" w:author="SC9986" w:date="2022-08-04T11:51:00Z">
        <w:r w:rsidDel="00D34C67">
          <w:delText xml:space="preserve">- </w:delText>
        </w:r>
      </w:del>
      <w:r>
        <w:t xml:space="preserve">sertion of dynamic checks and bound widening expressions; and (c) generate right pointer accessing expressions based on modes. A-normal form conversion is straightforward: compound expressions are </w:t>
      </w:r>
      <w:del w:id="1440" w:author="SC9986" w:date="2022-08-04T11:51:00Z">
        <w:r w:rsidDel="00D34C67">
          <w:delText>handled</w:delText>
        </w:r>
      </w:del>
      <w:ins w:id="1441" w:author="SC9986" w:date="2022-08-04T11:51:00Z">
        <w:r w:rsidR="00D34C67">
          <w:t>managed</w:t>
        </w:r>
      </w:ins>
      <w:r>
        <w:t xml:space="preserve"> by storing</w:t>
      </w:r>
      <w:r>
        <w:rPr>
          <w:spacing w:val="1"/>
        </w:rPr>
        <w:t xml:space="preserve"> </w:t>
      </w:r>
      <w:r>
        <w:t>results</w:t>
      </w:r>
      <w:r>
        <w:rPr>
          <w:spacing w:val="9"/>
        </w:rPr>
        <w:t xml:space="preserve"> </w:t>
      </w:r>
      <w:r>
        <w:t>of subexpressions into temporary variables, as in the following example.</w:t>
      </w:r>
    </w:p>
    <w:p w14:paraId="7133B813" w14:textId="77777777" w:rsidR="00AF434A" w:rsidRDefault="00000000">
      <w:pPr>
        <w:spacing w:line="115" w:lineRule="exact"/>
        <w:ind w:left="3334"/>
        <w:rPr>
          <w:sz w:val="18"/>
        </w:rPr>
      </w:pPr>
      <w:r>
        <w:pict w14:anchorId="0CFB176D">
          <v:group id="_x0000_s1187" style="position:absolute;left:0;text-align:left;margin-left:432.45pt;margin-top:10.35pt;width:26.65pt;height:8.65pt;z-index:5920;mso-position-horizontal-relative:page" coordorigin="8649,207" coordsize="533,173">
            <v:line id="_x0000_s1190" style="position:absolute" from="8649,368" to="8664,368" strokeweight=".14042mm"/>
            <v:line id="_x0000_s1189" style="position:absolute" from="8649,376" to="8664,376" strokeweight=".1404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8" type="#_x0000_t75" style="position:absolute;left:8676;top:207;width:505;height:150">
              <v:imagedata r:id="rId5" o:title=""/>
            </v:shape>
            <w10:wrap anchorx="page"/>
          </v:group>
        </w:pict>
      </w:r>
      <w:r>
        <w:rPr>
          <w:color w:val="006600"/>
          <w:w w:val="135"/>
          <w:sz w:val="18"/>
        </w:rPr>
        <w:t xml:space="preserve">let </w:t>
      </w:r>
      <w:r>
        <w:rPr>
          <w:color w:val="0000CC"/>
          <w:w w:val="130"/>
          <w:sz w:val="18"/>
        </w:rPr>
        <w:t>a</w:t>
      </w:r>
      <w:r>
        <w:rPr>
          <w:w w:val="130"/>
          <w:sz w:val="18"/>
        </w:rPr>
        <w:t>=</w:t>
      </w:r>
      <w:r>
        <w:rPr>
          <w:color w:val="0000CC"/>
          <w:w w:val="130"/>
          <w:sz w:val="18"/>
        </w:rPr>
        <w:t>x</w:t>
      </w:r>
      <w:r>
        <w:rPr>
          <w:w w:val="130"/>
          <w:sz w:val="18"/>
        </w:rPr>
        <w:t>+1;</w:t>
      </w:r>
    </w:p>
    <w:p w14:paraId="6829A3FD" w14:textId="77777777" w:rsidR="00AF434A" w:rsidRDefault="00AF434A">
      <w:pPr>
        <w:spacing w:line="115" w:lineRule="exact"/>
        <w:rPr>
          <w:sz w:val="18"/>
        </w:rPr>
        <w:sectPr w:rsidR="00AF434A">
          <w:type w:val="continuous"/>
          <w:pgSz w:w="12240" w:h="15840"/>
          <w:pgMar w:top="1500" w:right="860" w:bottom="280" w:left="860" w:header="720" w:footer="720" w:gutter="0"/>
          <w:cols w:num="2" w:space="720" w:equalWidth="0">
            <w:col w:w="5121" w:space="99"/>
            <w:col w:w="5300"/>
          </w:cols>
        </w:sectPr>
      </w:pPr>
    </w:p>
    <w:p w14:paraId="2085211D" w14:textId="77777777" w:rsidR="00AF434A" w:rsidRDefault="00000000">
      <w:pPr>
        <w:pStyle w:val="BodyText"/>
        <w:spacing w:before="4" w:line="232" w:lineRule="auto"/>
        <w:ind w:left="219"/>
      </w:pPr>
      <w:r>
        <w:t xml:space="preserve">handling of potential memory failures. In the compiled </w:t>
      </w:r>
      <w:proofErr w:type="spellStart"/>
      <w:r>
        <w:t>LLVM</w:t>
      </w:r>
      <w:proofErr w:type="spellEnd"/>
      <w:r>
        <w:t xml:space="preserve"> code, pointer access operations have different syntax</w:t>
      </w:r>
    </w:p>
    <w:p w14:paraId="2E542735" w14:textId="77777777" w:rsidR="00AF434A" w:rsidRDefault="00000000">
      <w:pPr>
        <w:spacing w:before="89"/>
        <w:ind w:left="219"/>
        <w:rPr>
          <w:sz w:val="18"/>
        </w:rPr>
      </w:pPr>
      <w:r>
        <w:br w:type="column"/>
      </w:r>
      <w:r>
        <w:rPr>
          <w:color w:val="006600"/>
          <w:w w:val="120"/>
          <w:sz w:val="18"/>
        </w:rPr>
        <w:t xml:space="preserve">let </w:t>
      </w:r>
      <w:r>
        <w:rPr>
          <w:color w:val="0000CC"/>
          <w:w w:val="120"/>
          <w:sz w:val="18"/>
        </w:rPr>
        <w:t>y</w:t>
      </w:r>
      <w:r>
        <w:rPr>
          <w:w w:val="120"/>
          <w:sz w:val="18"/>
        </w:rPr>
        <w:t>=(</w:t>
      </w:r>
      <w:r>
        <w:rPr>
          <w:color w:val="0000CC"/>
          <w:w w:val="120"/>
          <w:sz w:val="18"/>
        </w:rPr>
        <w:t>x</w:t>
      </w:r>
      <w:r>
        <w:rPr>
          <w:w w:val="120"/>
          <w:sz w:val="18"/>
        </w:rPr>
        <w:t>+1)+(6+1)</w:t>
      </w:r>
    </w:p>
    <w:p w14:paraId="6D70F5A4" w14:textId="77777777" w:rsidR="00AF434A" w:rsidRDefault="00000000">
      <w:pPr>
        <w:spacing w:before="89" w:line="232" w:lineRule="auto"/>
        <w:ind w:left="219" w:right="812"/>
        <w:rPr>
          <w:sz w:val="18"/>
        </w:rPr>
      </w:pPr>
      <w:r>
        <w:br w:type="column"/>
      </w:r>
      <w:r>
        <w:rPr>
          <w:color w:val="006600"/>
          <w:w w:val="135"/>
          <w:sz w:val="18"/>
        </w:rPr>
        <w:t xml:space="preserve">let </w:t>
      </w:r>
      <w:r>
        <w:rPr>
          <w:color w:val="0000CC"/>
          <w:w w:val="120"/>
          <w:sz w:val="18"/>
        </w:rPr>
        <w:t>b</w:t>
      </w:r>
      <w:r>
        <w:rPr>
          <w:w w:val="120"/>
          <w:sz w:val="18"/>
        </w:rPr>
        <w:t xml:space="preserve">=6+1; </w:t>
      </w:r>
      <w:r>
        <w:rPr>
          <w:color w:val="006600"/>
          <w:w w:val="135"/>
          <w:sz w:val="18"/>
        </w:rPr>
        <w:t xml:space="preserve">let </w:t>
      </w:r>
      <w:r>
        <w:rPr>
          <w:color w:val="0000CC"/>
          <w:w w:val="120"/>
          <w:sz w:val="18"/>
        </w:rPr>
        <w:t>y</w:t>
      </w:r>
      <w:r>
        <w:rPr>
          <w:w w:val="120"/>
          <w:sz w:val="18"/>
        </w:rPr>
        <w:t>=</w:t>
      </w:r>
      <w:proofErr w:type="spellStart"/>
      <w:r>
        <w:rPr>
          <w:color w:val="0000CC"/>
          <w:w w:val="120"/>
          <w:sz w:val="18"/>
        </w:rPr>
        <w:t>a</w:t>
      </w:r>
      <w:r>
        <w:rPr>
          <w:w w:val="120"/>
          <w:sz w:val="18"/>
        </w:rPr>
        <w:t>+</w:t>
      </w:r>
      <w:r>
        <w:rPr>
          <w:color w:val="0000CC"/>
          <w:w w:val="120"/>
          <w:sz w:val="18"/>
        </w:rPr>
        <w:t>b</w:t>
      </w:r>
      <w:proofErr w:type="spellEnd"/>
    </w:p>
    <w:p w14:paraId="218C892B" w14:textId="77777777" w:rsidR="00AF434A" w:rsidRDefault="00AF434A">
      <w:pPr>
        <w:spacing w:line="232" w:lineRule="auto"/>
        <w:rPr>
          <w:sz w:val="18"/>
        </w:rPr>
        <w:sectPr w:rsidR="00AF434A">
          <w:type w:val="continuous"/>
          <w:pgSz w:w="12240" w:h="15840"/>
          <w:pgMar w:top="1500" w:right="860" w:bottom="280" w:left="860" w:header="720" w:footer="720" w:gutter="0"/>
          <w:cols w:num="3" w:space="720" w:equalWidth="0">
            <w:col w:w="5121" w:space="842"/>
            <w:col w:w="1823" w:space="548"/>
            <w:col w:w="2186"/>
          </w:cols>
        </w:sectPr>
      </w:pPr>
    </w:p>
    <w:p w14:paraId="27770260" w14:textId="77777777" w:rsidR="00AF434A" w:rsidRDefault="00000000">
      <w:pPr>
        <w:pStyle w:val="BodyText"/>
        <w:spacing w:line="183" w:lineRule="exact"/>
        <w:ind w:left="219"/>
      </w:pPr>
      <w:r>
        <w:t>when the modes are different. Figure 12 lists the different</w:t>
      </w:r>
    </w:p>
    <w:p w14:paraId="1BA2E8DB" w14:textId="006A0C20" w:rsidR="00AF434A" w:rsidRDefault="00000000">
      <w:pPr>
        <w:pStyle w:val="BodyText"/>
        <w:spacing w:before="4" w:line="230" w:lineRule="auto"/>
        <w:ind w:left="219" w:right="38"/>
        <w:jc w:val="both"/>
      </w:pPr>
      <w:r>
        <w:t xml:space="preserve">compiled syntax for a deference operation (* </w:t>
      </w:r>
      <w:r>
        <w:rPr>
          <w:i/>
        </w:rPr>
        <w:t>x</w:t>
      </w:r>
      <w:r>
        <w:t xml:space="preserve">) for the com- piler implementation </w:t>
      </w:r>
      <w:r>
        <w:rPr>
          <w:spacing w:val="5"/>
        </w:rPr>
        <w:t>(</w:t>
      </w:r>
      <w:proofErr w:type="spellStart"/>
      <w:r>
        <w:rPr>
          <w:spacing w:val="5"/>
        </w:rPr>
        <w:t>CB</w:t>
      </w:r>
      <w:r>
        <w:rPr>
          <w:spacing w:val="5"/>
          <w:sz w:val="16"/>
        </w:rPr>
        <w:t>OX</w:t>
      </w:r>
      <w:proofErr w:type="spellEnd"/>
      <w:r>
        <w:rPr>
          <w:spacing w:val="5"/>
        </w:rPr>
        <w:t xml:space="preserve">, </w:t>
      </w:r>
      <w:r>
        <w:t xml:space="preserve">stands for </w:t>
      </w:r>
      <w:proofErr w:type="spellStart"/>
      <w:r>
        <w:rPr>
          <w:spacing w:val="7"/>
        </w:rPr>
        <w:t>C</w:t>
      </w:r>
      <w:r>
        <w:rPr>
          <w:spacing w:val="7"/>
          <w:sz w:val="16"/>
        </w:rPr>
        <w:t>HECKED</w:t>
      </w:r>
      <w:r>
        <w:rPr>
          <w:spacing w:val="7"/>
        </w:rPr>
        <w:t>CB</w:t>
      </w:r>
      <w:r>
        <w:rPr>
          <w:spacing w:val="7"/>
          <w:sz w:val="16"/>
        </w:rPr>
        <w:t>OX</w:t>
      </w:r>
      <w:proofErr w:type="spellEnd"/>
      <w:r>
        <w:rPr>
          <w:spacing w:val="7"/>
        </w:rPr>
        <w:t xml:space="preserve">) </w:t>
      </w:r>
      <w:r>
        <w:t xml:space="preserve">and formalism </w:t>
      </w:r>
      <w:r>
        <w:rPr>
          <w:spacing w:val="6"/>
        </w:rPr>
        <w:t>(C</w:t>
      </w:r>
      <w:r>
        <w:rPr>
          <w:spacing w:val="6"/>
          <w:sz w:val="16"/>
        </w:rPr>
        <w:t>ORE</w:t>
      </w:r>
      <w:r>
        <w:rPr>
          <w:spacing w:val="6"/>
        </w:rPr>
        <w:t xml:space="preserve">, </w:t>
      </w:r>
      <w:r>
        <w:t xml:space="preserve">stands for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rPr>
        <w:t xml:space="preserve">). </w:t>
      </w:r>
      <w:r>
        <w:t xml:space="preserve">The columns represent different pointer </w:t>
      </w:r>
      <w:del w:id="1442" w:author="SC9986" w:date="2022-08-04T11:46:00Z">
        <w:r w:rsidDel="00054417">
          <w:delText>modes</w:delText>
        </w:r>
      </w:del>
      <w:ins w:id="1443" w:author="SC9986" w:date="2022-08-04T11:46:00Z">
        <w:r w:rsidR="00054417">
          <w:t>modes,</w:t>
        </w:r>
      </w:ins>
      <w:r>
        <w:t xml:space="preserve"> and the rows represent context modes. For example, when we have a t-mode pointer in a c-mode region, we compile a def-</w:t>
      </w:r>
      <w:del w:id="1444" w:author="SC9986" w:date="2022-08-04T11:46:00Z">
        <w:r w:rsidDel="00054417">
          <w:delText xml:space="preserve"> </w:delText>
        </w:r>
      </w:del>
      <w:r>
        <w:t xml:space="preserve"> </w:t>
      </w:r>
      <w:proofErr w:type="spellStart"/>
      <w:r>
        <w:t>erence</w:t>
      </w:r>
      <w:proofErr w:type="spellEnd"/>
      <w:r>
        <w:t xml:space="preserve"> operation to the sandbox pointer access function (</w:t>
      </w:r>
      <w:proofErr w:type="spellStart"/>
      <w:r>
        <w:t>sand_get</w:t>
      </w:r>
      <w:proofErr w:type="spellEnd"/>
      <w:r>
        <w:rPr>
          <w:rFonts w:ascii="Tahoma"/>
        </w:rPr>
        <w:t>(</w:t>
      </w:r>
      <w:r>
        <w:rPr>
          <w:i/>
        </w:rPr>
        <w:t>x</w:t>
      </w:r>
      <w:r>
        <w:rPr>
          <w:rFonts w:ascii="Tahoma"/>
        </w:rPr>
        <w:t>)</w:t>
      </w:r>
      <w:r>
        <w:t xml:space="preserve">) accessing the data in the </w:t>
      </w:r>
      <w:proofErr w:type="spellStart"/>
      <w:r>
        <w:rPr>
          <w:spacing w:val="7"/>
        </w:rPr>
        <w:t>C</w:t>
      </w:r>
      <w:r>
        <w:rPr>
          <w:spacing w:val="7"/>
          <w:sz w:val="16"/>
        </w:rPr>
        <w:t>HECKED</w:t>
      </w:r>
      <w:r>
        <w:rPr>
          <w:spacing w:val="7"/>
        </w:rPr>
        <w:t>CB</w:t>
      </w:r>
      <w:r>
        <w:rPr>
          <w:spacing w:val="7"/>
          <w:sz w:val="16"/>
        </w:rPr>
        <w:t>OX</w:t>
      </w:r>
      <w:proofErr w:type="spellEnd"/>
      <w:r>
        <w:rPr>
          <w:spacing w:val="7"/>
          <w:sz w:val="16"/>
        </w:rPr>
        <w:t xml:space="preserve"> </w:t>
      </w:r>
      <w:r>
        <w:t xml:space="preserve">implementation. In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rPr>
        <w:t xml:space="preserve">, </w:t>
      </w:r>
      <w:r>
        <w:t xml:space="preserve">we create a new def- </w:t>
      </w:r>
      <w:proofErr w:type="spellStart"/>
      <w:r>
        <w:t>erence</w:t>
      </w:r>
      <w:proofErr w:type="spellEnd"/>
      <w:r>
        <w:t xml:space="preserve"> data-structure on top of the existing * </w:t>
      </w:r>
      <w:r>
        <w:rPr>
          <w:i/>
        </w:rPr>
        <w:t xml:space="preserve">x </w:t>
      </w:r>
      <w:r>
        <w:t xml:space="preserve">operation (in </w:t>
      </w:r>
      <w:proofErr w:type="spellStart"/>
      <w:r>
        <w:rPr>
          <w:spacing w:val="-4"/>
        </w:rPr>
        <w:t>LLVM</w:t>
      </w:r>
      <w:proofErr w:type="spellEnd"/>
      <w:r>
        <w:rPr>
          <w:spacing w:val="-4"/>
        </w:rPr>
        <w:t xml:space="preserve">): </w:t>
      </w:r>
      <w:r>
        <w:t>*</w:t>
      </w:r>
      <w:r>
        <w:rPr>
          <w:rFonts w:ascii="Tahoma"/>
        </w:rPr>
        <w:t>(</w:t>
      </w:r>
      <w:r>
        <w:rPr>
          <w:i/>
        </w:rPr>
        <w:t>m, x</w:t>
      </w:r>
      <w:r>
        <w:rPr>
          <w:rFonts w:ascii="Tahoma"/>
        </w:rPr>
        <w:t>)</w:t>
      </w:r>
      <w:r>
        <w:t xml:space="preserve">. </w:t>
      </w:r>
      <w:del w:id="1445" w:author="SC9986" w:date="2022-08-04T11:47:00Z">
        <w:r w:rsidDel="00054417">
          <w:delText xml:space="preserve">if </w:delText>
        </w:r>
      </w:del>
      <w:ins w:id="1446" w:author="SC9986" w:date="2022-08-04T11:47:00Z">
        <w:r w:rsidR="00054417">
          <w:t>I</w:t>
        </w:r>
        <w:r w:rsidR="00054417">
          <w:t xml:space="preserve">f </w:t>
        </w:r>
      </w:ins>
      <w:r>
        <w:t>the mode is c, it accesses the checked heap/function store; otherwise, it accesses the unchecked one.</w:t>
      </w:r>
    </w:p>
    <w:p w14:paraId="53CBD414" w14:textId="08068345" w:rsidR="00AF434A" w:rsidRDefault="00000000">
      <w:pPr>
        <w:pStyle w:val="BodyText"/>
        <w:spacing w:before="35" w:line="232" w:lineRule="auto"/>
        <w:ind w:left="219" w:right="38" w:firstLine="300"/>
        <w:jc w:val="both"/>
      </w:pPr>
      <w:r>
        <w:pict w14:anchorId="17BE77C8">
          <v:line id="_x0000_s1186" style="position:absolute;left:0;text-align:left;z-index:-53248;mso-position-horizontal-relative:page" from="165.45pt,117.1pt" to="170.1pt,117.1pt" strokeweight=".4pt">
            <w10:wrap anchorx="page"/>
          </v:line>
        </w:pict>
      </w:r>
      <w:r>
        <w:t xml:space="preserve">This section shows how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 xml:space="preserve">deals with pointer modes, mode switching and function pointer com- </w:t>
      </w:r>
      <w:proofErr w:type="spellStart"/>
      <w:r>
        <w:t>pilations</w:t>
      </w:r>
      <w:proofErr w:type="spellEnd"/>
      <w:r>
        <w:t xml:space="preserve">, with no loss of </w:t>
      </w:r>
      <w:del w:id="1447" w:author="SC9986" w:date="2022-08-04T11:48:00Z">
        <w:r w:rsidDel="00054417">
          <w:delText>expressiveness;</w:delText>
        </w:r>
      </w:del>
      <w:ins w:id="1448" w:author="SC9986" w:date="2022-08-04T11:48:00Z">
        <w:r w:rsidR="00054417">
          <w:t>expressiveness</w:t>
        </w:r>
      </w:ins>
      <w:r>
        <w:t xml:space="preserve"> as the Checked C contains the erase of annotations in [14] and Appendix G. For the compiler formalism, we present a compilation al- </w:t>
      </w:r>
      <w:proofErr w:type="spellStart"/>
      <w:r>
        <w:t>gorithm</w:t>
      </w:r>
      <w:proofErr w:type="spellEnd"/>
      <w:r>
        <w:t xml:space="preserve"> that converts from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del w:id="1449" w:author="SC9986" w:date="2022-08-04T11:47:00Z">
        <w:r w:rsidDel="00054417">
          <w:rPr>
            <w:spacing w:val="8"/>
            <w:sz w:val="16"/>
          </w:rPr>
          <w:delText xml:space="preserve"> </w:delText>
        </w:r>
      </w:del>
      <w:r>
        <w:rPr>
          <w:spacing w:val="8"/>
          <w:sz w:val="16"/>
        </w:rPr>
        <w:t xml:space="preserve"> </w:t>
      </w:r>
      <w:r>
        <w:t>to</w:t>
      </w:r>
      <w:del w:id="1450" w:author="SC9986" w:date="2022-08-04T11:47:00Z">
        <w:r w:rsidDel="00054417">
          <w:delText xml:space="preserve"> </w:delText>
        </w:r>
      </w:del>
      <w:r>
        <w:t xml:space="preserve"> </w:t>
      </w:r>
      <w:proofErr w:type="spellStart"/>
      <w:r>
        <w:rPr>
          <w:spacing w:val="7"/>
        </w:rPr>
        <w:t>C</w:t>
      </w:r>
      <w:r>
        <w:rPr>
          <w:spacing w:val="7"/>
          <w:sz w:val="16"/>
        </w:rPr>
        <w:t>ORE</w:t>
      </w:r>
      <w:r>
        <w:rPr>
          <w:spacing w:val="7"/>
        </w:rPr>
        <w:t>C</w:t>
      </w:r>
      <w:proofErr w:type="spellEnd"/>
      <w:r>
        <w:rPr>
          <w:spacing w:val="7"/>
        </w:rPr>
        <w:t xml:space="preserve">, </w:t>
      </w:r>
      <w:r>
        <w:t xml:space="preserve">an untyped language without metadata annotations, which represents an intermediate layer we build on </w:t>
      </w:r>
      <w:proofErr w:type="spellStart"/>
      <w:r>
        <w:rPr>
          <w:spacing w:val="-5"/>
        </w:rPr>
        <w:t>LLVM</w:t>
      </w:r>
      <w:proofErr w:type="spellEnd"/>
      <w:r>
        <w:rPr>
          <w:spacing w:val="-5"/>
        </w:rPr>
        <w:t xml:space="preserve"> </w:t>
      </w:r>
      <w:r>
        <w:t xml:space="preserve">for sim- </w:t>
      </w:r>
      <w:proofErr w:type="spellStart"/>
      <w:r>
        <w:t>plifying</w:t>
      </w:r>
      <w:proofErr w:type="spellEnd"/>
      <w:r>
        <w:t xml:space="preserve"> compilation. In </w:t>
      </w:r>
      <w:proofErr w:type="spellStart"/>
      <w:r>
        <w:rPr>
          <w:spacing w:val="7"/>
        </w:rPr>
        <w:t>C</w:t>
      </w:r>
      <w:r>
        <w:rPr>
          <w:spacing w:val="7"/>
          <w:sz w:val="16"/>
        </w:rPr>
        <w:t>ORE</w:t>
      </w:r>
      <w:r>
        <w:rPr>
          <w:spacing w:val="7"/>
        </w:rPr>
        <w:t>C</w:t>
      </w:r>
      <w:proofErr w:type="spellEnd"/>
      <w:r>
        <w:rPr>
          <w:spacing w:val="7"/>
        </w:rPr>
        <w:t xml:space="preserve">, </w:t>
      </w:r>
      <w:r>
        <w:t>the syntax for deference, assignment, malloc, function calls are: *</w:t>
      </w:r>
      <w:r>
        <w:rPr>
          <w:rFonts w:ascii="Tahoma" w:hAnsi="Tahoma"/>
        </w:rPr>
        <w:t>(</w:t>
      </w:r>
      <w:r>
        <w:rPr>
          <w:i/>
        </w:rPr>
        <w:t>m, e</w:t>
      </w:r>
      <w:r>
        <w:rPr>
          <w:rFonts w:ascii="Tahoma" w:hAnsi="Tahoma"/>
        </w:rPr>
        <w:t>)</w:t>
      </w:r>
      <w:r>
        <w:t>, *</w:t>
      </w:r>
      <w:r>
        <w:rPr>
          <w:rFonts w:ascii="Tahoma" w:hAnsi="Tahoma"/>
        </w:rPr>
        <w:t>(</w:t>
      </w:r>
      <w:r>
        <w:rPr>
          <w:i/>
        </w:rPr>
        <w:t>m, e</w:t>
      </w:r>
      <w:r>
        <w:rPr>
          <w:rFonts w:ascii="Tahoma" w:hAnsi="Tahoma"/>
        </w:rPr>
        <w:t xml:space="preserve">) </w:t>
      </w:r>
      <w:r>
        <w:t xml:space="preserve">= </w:t>
      </w:r>
      <w:r>
        <w:rPr>
          <w:i/>
        </w:rPr>
        <w:t>e</w:t>
      </w:r>
      <w:r>
        <w:t>, malloc</w:t>
      </w:r>
      <w:r>
        <w:rPr>
          <w:rFonts w:ascii="Tahoma" w:hAnsi="Tahoma"/>
        </w:rPr>
        <w:t>(</w:t>
      </w:r>
      <w:r>
        <w:rPr>
          <w:i/>
        </w:rPr>
        <w:t xml:space="preserve">m, </w:t>
      </w:r>
      <w:r>
        <w:rPr>
          <w:i/>
          <w:spacing w:val="2"/>
        </w:rPr>
        <w:t>ω</w:t>
      </w:r>
      <w:r>
        <w:rPr>
          <w:rFonts w:ascii="Tahoma" w:hAnsi="Tahoma"/>
          <w:spacing w:val="2"/>
        </w:rPr>
        <w:t>)</w:t>
      </w:r>
      <w:r>
        <w:rPr>
          <w:spacing w:val="2"/>
        </w:rPr>
        <w:t xml:space="preserve">, </w:t>
      </w:r>
      <w:r>
        <w:t xml:space="preserve">and </w:t>
      </w:r>
      <w:r>
        <w:rPr>
          <w:rFonts w:ascii="Tahoma" w:hAnsi="Tahoma"/>
        </w:rPr>
        <w:t>(</w:t>
      </w:r>
      <w:r>
        <w:rPr>
          <w:i/>
        </w:rPr>
        <w:t>m, e</w:t>
      </w:r>
      <w:r>
        <w:rPr>
          <w:rFonts w:ascii="Tahoma" w:hAnsi="Tahoma"/>
        </w:rPr>
        <w:t>)(</w:t>
      </w:r>
      <w:r>
        <w:rPr>
          <w:i/>
        </w:rPr>
        <w:t>e</w:t>
      </w:r>
      <w:r>
        <w:rPr>
          <w:rFonts w:ascii="Tahoma" w:hAnsi="Tahoma"/>
        </w:rPr>
        <w:t>)</w:t>
      </w:r>
      <w:r>
        <w:t xml:space="preserve">. The algorithm sheds light on how compilation can be implemented in the real Checked C compiler, while eschewing many </w:t>
      </w:r>
      <w:del w:id="1451" w:author="SC9986" w:date="2022-08-04T11:48:00Z">
        <w:r w:rsidDel="00054417">
          <w:delText>important details</w:delText>
        </w:r>
      </w:del>
      <w:ins w:id="1452" w:author="SC9986" w:date="2022-08-04T11:48:00Z">
        <w:r w:rsidR="00054417">
          <w:t>vital details</w:t>
        </w:r>
      </w:ins>
      <w:r>
        <w:t xml:space="preserve"> </w:t>
      </w:r>
      <w:r>
        <w:rPr>
          <w:spacing w:val="7"/>
        </w:rPr>
        <w:t>(</w:t>
      </w:r>
      <w:proofErr w:type="spellStart"/>
      <w:r>
        <w:rPr>
          <w:spacing w:val="7"/>
        </w:rPr>
        <w:t>C</w:t>
      </w:r>
      <w:r>
        <w:rPr>
          <w:spacing w:val="7"/>
          <w:sz w:val="16"/>
        </w:rPr>
        <w:t>ORE</w:t>
      </w:r>
      <w:r>
        <w:rPr>
          <w:spacing w:val="7"/>
        </w:rPr>
        <w:t>C</w:t>
      </w:r>
      <w:proofErr w:type="spellEnd"/>
      <w:r>
        <w:rPr>
          <w:spacing w:val="7"/>
        </w:rPr>
        <w:t xml:space="preserve"> </w:t>
      </w:r>
      <w:r>
        <w:t>has many differences with</w:t>
      </w:r>
      <w:r>
        <w:rPr>
          <w:spacing w:val="8"/>
        </w:rPr>
        <w:t xml:space="preserve"> </w:t>
      </w:r>
      <w:proofErr w:type="spellStart"/>
      <w:r>
        <w:rPr>
          <w:spacing w:val="-5"/>
        </w:rPr>
        <w:t>LLVM</w:t>
      </w:r>
      <w:proofErr w:type="spellEnd"/>
      <w:r>
        <w:rPr>
          <w:spacing w:val="-5"/>
        </w:rPr>
        <w:t xml:space="preserve"> </w:t>
      </w:r>
      <w:r>
        <w:t>IR).</w:t>
      </w:r>
    </w:p>
    <w:p w14:paraId="4D93D7C9" w14:textId="30454798" w:rsidR="00AF434A" w:rsidRDefault="00000000">
      <w:pPr>
        <w:pStyle w:val="BodyText"/>
        <w:spacing w:before="8" w:line="232" w:lineRule="auto"/>
        <w:ind w:left="219" w:right="38" w:firstLine="300"/>
        <w:jc w:val="both"/>
      </w:pPr>
      <w:r>
        <w:t>Compilation is defined by extending C</w:t>
      </w:r>
      <w:r>
        <w:rPr>
          <w:sz w:val="16"/>
        </w:rPr>
        <w:t>ORE</w:t>
      </w:r>
      <w:r>
        <w:t>C</w:t>
      </w:r>
      <w:r>
        <w:rPr>
          <w:sz w:val="16"/>
        </w:rPr>
        <w:t>HK</w:t>
      </w:r>
      <w:r>
        <w:t>CB</w:t>
      </w:r>
      <w:r>
        <w:rPr>
          <w:sz w:val="16"/>
        </w:rPr>
        <w:t>OX</w:t>
      </w:r>
      <w:r>
        <w:t xml:space="preserve">’s typing judgment </w:t>
      </w:r>
      <w:del w:id="1453" w:author="SC9986" w:date="2022-08-04T11:48:00Z">
        <w:r w:rsidDel="00054417">
          <w:delText>thusly</w:delText>
        </w:r>
      </w:del>
      <w:ins w:id="1454" w:author="SC9986" w:date="2022-08-04T11:48:00Z">
        <w:r w:rsidR="00054417">
          <w:t>as follows</w:t>
        </w:r>
      </w:ins>
      <w:r>
        <w:t>:</w:t>
      </w:r>
    </w:p>
    <w:p w14:paraId="3BCA0FAA" w14:textId="77777777" w:rsidR="00AF434A" w:rsidRDefault="00000000">
      <w:pPr>
        <w:spacing w:before="190"/>
        <w:ind w:left="1622" w:right="1465"/>
        <w:jc w:val="center"/>
        <w:rPr>
          <w:i/>
          <w:sz w:val="20"/>
        </w:rPr>
      </w:pPr>
      <w:r>
        <w:rPr>
          <w:rFonts w:ascii="Tahoma" w:hAnsi="Tahoma"/>
          <w:w w:val="104"/>
          <w:sz w:val="20"/>
        </w:rPr>
        <w:t>Γ;</w:t>
      </w:r>
      <w:r>
        <w:rPr>
          <w:rFonts w:ascii="Tahoma" w:hAnsi="Tahoma"/>
          <w:spacing w:val="-30"/>
          <w:sz w:val="20"/>
        </w:rPr>
        <w:t xml:space="preserve"> </w:t>
      </w:r>
      <w:r>
        <w:rPr>
          <w:rFonts w:ascii="Tahoma" w:hAnsi="Tahoma"/>
          <w:w w:val="98"/>
          <w:sz w:val="20"/>
        </w:rPr>
        <w:t>Θ;</w:t>
      </w:r>
      <w:r>
        <w:rPr>
          <w:rFonts w:ascii="Tahoma" w:hAnsi="Tahoma"/>
          <w:spacing w:val="-30"/>
          <w:sz w:val="20"/>
        </w:rPr>
        <w:t xml:space="preserve"> </w:t>
      </w:r>
      <w:r>
        <w:rPr>
          <w:i/>
          <w:w w:val="107"/>
          <w:sz w:val="20"/>
        </w:rPr>
        <w:t>ρ</w:t>
      </w:r>
      <w:r>
        <w:rPr>
          <w:i/>
          <w:spacing w:val="5"/>
          <w:sz w:val="20"/>
        </w:rPr>
        <w:t xml:space="preserve"> </w:t>
      </w:r>
      <w:r>
        <w:rPr>
          <w:rFonts w:ascii="Lucida Sans Unicode" w:hAnsi="Lucida Sans Unicode"/>
          <w:w w:val="96"/>
          <w:sz w:val="20"/>
        </w:rPr>
        <w:t>€</w:t>
      </w:r>
      <w:r>
        <w:rPr>
          <w:rFonts w:ascii="Bookman Old Style" w:hAnsi="Bookman Old Style"/>
          <w:i/>
          <w:w w:val="105"/>
          <w:sz w:val="20"/>
          <w:vertAlign w:val="subscript"/>
        </w:rPr>
        <w:t>m</w:t>
      </w:r>
      <w:r>
        <w:rPr>
          <w:rFonts w:ascii="Bookman Old Style" w:hAnsi="Bookman Old Style"/>
          <w:i/>
          <w:spacing w:val="5"/>
          <w:sz w:val="20"/>
        </w:rPr>
        <w:t xml:space="preserve"> </w:t>
      </w:r>
      <w:r>
        <w:rPr>
          <w:i/>
          <w:w w:val="104"/>
          <w:sz w:val="20"/>
        </w:rPr>
        <w:t>e</w:t>
      </w:r>
      <w:r>
        <w:rPr>
          <w:i/>
          <w:spacing w:val="5"/>
          <w:sz w:val="20"/>
        </w:rPr>
        <w:t xml:space="preserve"> </w:t>
      </w:r>
      <w:r>
        <w:rPr>
          <w:rFonts w:ascii="Lucida Sans Unicode" w:hAnsi="Lucida Sans Unicode"/>
          <w:w w:val="314"/>
          <w:sz w:val="20"/>
        </w:rPr>
        <w:t xml:space="preserve"> </w:t>
      </w:r>
      <w:r>
        <w:rPr>
          <w:rFonts w:ascii="Lucida Sans Unicode" w:hAnsi="Lucida Sans Unicode"/>
          <w:spacing w:val="-8"/>
          <w:sz w:val="20"/>
        </w:rPr>
        <w:t xml:space="preserve"> </w:t>
      </w:r>
      <w:proofErr w:type="spellStart"/>
      <w:r>
        <w:rPr>
          <w:i/>
          <w:spacing w:val="-63"/>
          <w:w w:val="104"/>
          <w:sz w:val="20"/>
        </w:rPr>
        <w:t>e</w:t>
      </w:r>
      <w:proofErr w:type="spellEnd"/>
      <w:r>
        <w:rPr>
          <w:rFonts w:ascii="Tahoma" w:hAnsi="Tahoma"/>
          <w:w w:val="50"/>
          <w:sz w:val="20"/>
        </w:rPr>
        <w:t>˙</w:t>
      </w:r>
      <w:r>
        <w:rPr>
          <w:rFonts w:ascii="Tahoma" w:hAnsi="Tahoma"/>
          <w:sz w:val="20"/>
        </w:rPr>
        <w:t xml:space="preserve"> </w:t>
      </w:r>
      <w:r>
        <w:rPr>
          <w:rFonts w:ascii="Tahoma" w:hAnsi="Tahoma"/>
          <w:w w:val="78"/>
          <w:sz w:val="20"/>
        </w:rPr>
        <w:t>:</w:t>
      </w:r>
      <w:r>
        <w:rPr>
          <w:rFonts w:ascii="Tahoma" w:hAnsi="Tahoma"/>
          <w:spacing w:val="-8"/>
          <w:sz w:val="20"/>
        </w:rPr>
        <w:t xml:space="preserve"> </w:t>
      </w:r>
      <w:r>
        <w:rPr>
          <w:i/>
          <w:w w:val="121"/>
          <w:sz w:val="20"/>
        </w:rPr>
        <w:t>τ</w:t>
      </w:r>
    </w:p>
    <w:p w14:paraId="51C7B7D6" w14:textId="77777777" w:rsidR="00AF434A" w:rsidRDefault="00000000">
      <w:pPr>
        <w:pStyle w:val="BodyText"/>
        <w:spacing w:before="91" w:line="232" w:lineRule="auto"/>
        <w:ind w:left="219" w:right="219" w:firstLine="300"/>
        <w:jc w:val="both"/>
      </w:pPr>
      <w:r>
        <w:br w:type="column"/>
      </w:r>
      <w:r>
        <w:t xml:space="preserve">This simplifies the management of effects from </w:t>
      </w:r>
      <w:proofErr w:type="spellStart"/>
      <w:r>
        <w:t>subex</w:t>
      </w:r>
      <w:proofErr w:type="spellEnd"/>
      <w:r>
        <w:t xml:space="preserve">- pressions. The next two steps of compilation are more inter- </w:t>
      </w:r>
      <w:proofErr w:type="spellStart"/>
      <w:r>
        <w:t>esting</w:t>
      </w:r>
      <w:proofErr w:type="spellEnd"/>
      <w:r>
        <w:t xml:space="preserve">. We state them based on different </w:t>
      </w:r>
      <w:proofErr w:type="spellStart"/>
      <w:r>
        <w:t>C</w:t>
      </w:r>
      <w:r>
        <w:rPr>
          <w:sz w:val="16"/>
        </w:rPr>
        <w:t>ORE</w:t>
      </w:r>
      <w:r>
        <w:t>C</w:t>
      </w:r>
      <w:r>
        <w:rPr>
          <w:sz w:val="16"/>
        </w:rPr>
        <w:t>HK</w:t>
      </w:r>
      <w:r>
        <w:t>CB</w:t>
      </w:r>
      <w:r>
        <w:rPr>
          <w:sz w:val="16"/>
        </w:rPr>
        <w:t>OX</w:t>
      </w:r>
      <w:proofErr w:type="spellEnd"/>
      <w:r>
        <w:rPr>
          <w:sz w:val="16"/>
        </w:rPr>
        <w:t xml:space="preserve"> </w:t>
      </w:r>
      <w:r>
        <w:t>operations.</w:t>
      </w:r>
    </w:p>
    <w:p w14:paraId="75E466BA" w14:textId="4717D3BF" w:rsidR="00AF434A" w:rsidRDefault="00000000">
      <w:pPr>
        <w:pStyle w:val="BodyText"/>
        <w:spacing w:before="6" w:line="232" w:lineRule="auto"/>
        <w:ind w:left="219" w:right="217"/>
        <w:jc w:val="both"/>
      </w:pPr>
      <w:r>
        <w:pict w14:anchorId="0105FC91">
          <v:shape id="_x0000_s1185" type="#_x0000_t202" style="position:absolute;left:0;text-align:left;margin-left:398.25pt;margin-top:236.85pt;width:6.65pt;height:17.3pt;z-index:-53200;mso-position-horizontal-relative:page" filled="f" stroked="f">
            <v:textbox inset="0,0,0,0">
              <w:txbxContent>
                <w:p w14:paraId="068D47F0"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pict w14:anchorId="5DB6F009">
          <v:shape id="_x0000_s1184" type="#_x0000_t202" style="position:absolute;left:0;text-align:left;margin-left:365.4pt;margin-top:225.65pt;width:6.65pt;height:17.3pt;z-index:-53176;mso-position-horizontal-relative:page" filled="f" stroked="f">
            <v:textbox inset="0,0,0,0">
              <w:txbxContent>
                <w:p w14:paraId="21732068"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pict w14:anchorId="4E236D4D">
          <v:shape id="_x0000_s1183" type="#_x0000_t202" style="position:absolute;left:0;text-align:left;margin-left:460.3pt;margin-top:214.45pt;width:6.65pt;height:17.3pt;z-index:-53152;mso-position-horizontal-relative:page" filled="f" stroked="f">
            <v:textbox inset="0,0,0,0">
              <w:txbxContent>
                <w:p w14:paraId="49375AA6"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rPr>
          <w:b/>
          <w:w w:val="105"/>
        </w:rPr>
        <w:t>Pointer</w:t>
      </w:r>
      <w:r>
        <w:rPr>
          <w:b/>
          <w:spacing w:val="-5"/>
          <w:w w:val="105"/>
        </w:rPr>
        <w:t xml:space="preserve"> </w:t>
      </w:r>
      <w:r>
        <w:rPr>
          <w:b/>
          <w:w w:val="105"/>
        </w:rPr>
        <w:t>Accesses</w:t>
      </w:r>
      <w:r>
        <w:rPr>
          <w:b/>
          <w:spacing w:val="-5"/>
          <w:w w:val="105"/>
        </w:rPr>
        <w:t xml:space="preserve"> </w:t>
      </w:r>
      <w:r>
        <w:rPr>
          <w:b/>
          <w:w w:val="105"/>
        </w:rPr>
        <w:t>and</w:t>
      </w:r>
      <w:r>
        <w:rPr>
          <w:b/>
          <w:spacing w:val="-5"/>
          <w:w w:val="105"/>
        </w:rPr>
        <w:t xml:space="preserve"> </w:t>
      </w:r>
      <w:r>
        <w:rPr>
          <w:b/>
          <w:w w:val="105"/>
        </w:rPr>
        <w:t>Modes</w:t>
      </w:r>
      <w:r>
        <w:rPr>
          <w:w w:val="105"/>
        </w:rPr>
        <w:t>.</w:t>
      </w:r>
      <w:r>
        <w:rPr>
          <w:spacing w:val="-8"/>
          <w:w w:val="105"/>
        </w:rPr>
        <w:t xml:space="preserve"> </w:t>
      </w:r>
      <w:r>
        <w:rPr>
          <w:w w:val="105"/>
        </w:rPr>
        <w:t>In</w:t>
      </w:r>
      <w:r>
        <w:rPr>
          <w:spacing w:val="-9"/>
          <w:w w:val="105"/>
        </w:rPr>
        <w:t xml:space="preserve"> </w:t>
      </w:r>
      <w:r>
        <w:rPr>
          <w:w w:val="105"/>
        </w:rPr>
        <w:t>every</w:t>
      </w:r>
      <w:r>
        <w:rPr>
          <w:spacing w:val="-8"/>
          <w:w w:val="105"/>
        </w:rPr>
        <w:t xml:space="preserve"> </w:t>
      </w:r>
      <w:r>
        <w:rPr>
          <w:w w:val="105"/>
        </w:rPr>
        <w:t>declaration</w:t>
      </w:r>
      <w:r>
        <w:rPr>
          <w:spacing w:val="-9"/>
          <w:w w:val="105"/>
        </w:rPr>
        <w:t xml:space="preserve"> </w:t>
      </w:r>
      <w:r>
        <w:rPr>
          <w:w w:val="105"/>
        </w:rPr>
        <w:t>(or</w:t>
      </w:r>
      <w:r>
        <w:rPr>
          <w:spacing w:val="-8"/>
          <w:w w:val="105"/>
        </w:rPr>
        <w:t xml:space="preserve"> </w:t>
      </w:r>
      <w:r>
        <w:rPr>
          <w:w w:val="105"/>
        </w:rPr>
        <w:t>the beginning</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function</w:t>
      </w:r>
      <w:r>
        <w:rPr>
          <w:spacing w:val="-5"/>
          <w:w w:val="105"/>
        </w:rPr>
        <w:t xml:space="preserve"> </w:t>
      </w:r>
      <w:r>
        <w:rPr>
          <w:w w:val="105"/>
        </w:rPr>
        <w:t>body)</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pointer,</w:t>
      </w:r>
      <w:r>
        <w:rPr>
          <w:spacing w:val="-5"/>
          <w:w w:val="105"/>
        </w:rPr>
        <w:t xml:space="preserve"> </w:t>
      </w:r>
      <w:r>
        <w:rPr>
          <w:w w:val="105"/>
        </w:rPr>
        <w:t>if</w:t>
      </w:r>
      <w:r>
        <w:rPr>
          <w:spacing w:val="-5"/>
          <w:w w:val="105"/>
        </w:rPr>
        <w:t xml:space="preserve"> </w:t>
      </w:r>
      <w:r>
        <w:rPr>
          <w:w w:val="105"/>
        </w:rPr>
        <w:t>the</w:t>
      </w:r>
      <w:r>
        <w:rPr>
          <w:spacing w:val="-5"/>
          <w:w w:val="105"/>
        </w:rPr>
        <w:t xml:space="preserve"> </w:t>
      </w:r>
      <w:proofErr w:type="spellStart"/>
      <w:r>
        <w:rPr>
          <w:w w:val="105"/>
        </w:rPr>
        <w:t>poniter</w:t>
      </w:r>
      <w:proofErr w:type="spellEnd"/>
      <w:r>
        <w:rPr>
          <w:spacing w:val="-5"/>
          <w:w w:val="105"/>
        </w:rPr>
        <w:t xml:space="preserve"> </w:t>
      </w:r>
      <w:r>
        <w:rPr>
          <w:w w:val="105"/>
        </w:rPr>
        <w:t>is an</w:t>
      </w:r>
      <w:r>
        <w:rPr>
          <w:spacing w:val="-12"/>
          <w:w w:val="105"/>
        </w:rPr>
        <w:t xml:space="preserve"> </w:t>
      </w:r>
      <w:r>
        <w:rPr>
          <w:w w:val="105"/>
        </w:rPr>
        <w:t>(NT-)</w:t>
      </w:r>
      <w:ins w:id="1455" w:author="SC9986" w:date="2022-08-04T11:51:00Z">
        <w:r w:rsidR="00D34C67">
          <w:rPr>
            <w:w w:val="105"/>
          </w:rPr>
          <w:t xml:space="preserve"> </w:t>
        </w:r>
      </w:ins>
      <w:r>
        <w:rPr>
          <w:w w:val="105"/>
        </w:rPr>
        <w:t>array</w:t>
      </w:r>
      <w:r>
        <w:rPr>
          <w:spacing w:val="-11"/>
          <w:w w:val="105"/>
        </w:rPr>
        <w:t xml:space="preserve"> </w:t>
      </w:r>
      <w:r>
        <w:rPr>
          <w:w w:val="105"/>
        </w:rPr>
        <w:t>one,</w:t>
      </w:r>
      <w:r>
        <w:rPr>
          <w:spacing w:val="-11"/>
          <w:w w:val="105"/>
        </w:rPr>
        <w:t xml:space="preserve"> </w:t>
      </w:r>
      <w:r>
        <w:rPr>
          <w:w w:val="105"/>
        </w:rPr>
        <w:t>we</w:t>
      </w:r>
      <w:r>
        <w:rPr>
          <w:spacing w:val="-11"/>
          <w:w w:val="105"/>
        </w:rPr>
        <w:t xml:space="preserve"> </w:t>
      </w:r>
      <w:r>
        <w:rPr>
          <w:w w:val="105"/>
        </w:rPr>
        <w:t>first</w:t>
      </w:r>
      <w:r>
        <w:rPr>
          <w:spacing w:val="-12"/>
          <w:w w:val="105"/>
        </w:rPr>
        <w:t xml:space="preserve"> </w:t>
      </w:r>
      <w:r>
        <w:rPr>
          <w:w w:val="105"/>
        </w:rPr>
        <w:t>allocate</w:t>
      </w:r>
      <w:del w:id="1456" w:author="SC9986" w:date="2022-08-04T11:51:00Z">
        <w:r w:rsidDel="00D34C67">
          <w:rPr>
            <w:w w:val="105"/>
          </w:rPr>
          <w:delText>s</w:delText>
        </w:r>
      </w:del>
      <w:r>
        <w:rPr>
          <w:spacing w:val="-11"/>
          <w:w w:val="105"/>
        </w:rPr>
        <w:t xml:space="preserve"> </w:t>
      </w:r>
      <w:r>
        <w:rPr>
          <w:w w:val="105"/>
        </w:rPr>
        <w:t>two</w:t>
      </w:r>
      <w:r>
        <w:rPr>
          <w:spacing w:val="-11"/>
          <w:w w:val="105"/>
        </w:rPr>
        <w:t xml:space="preserve"> </w:t>
      </w:r>
      <w:r>
        <w:rPr>
          <w:i/>
          <w:w w:val="105"/>
        </w:rPr>
        <w:t>shadow</w:t>
      </w:r>
      <w:r>
        <w:rPr>
          <w:i/>
          <w:spacing w:val="-12"/>
          <w:w w:val="105"/>
        </w:rPr>
        <w:t xml:space="preserve"> </w:t>
      </w:r>
      <w:r>
        <w:rPr>
          <w:i/>
          <w:w w:val="105"/>
        </w:rPr>
        <w:t xml:space="preserve">variables </w:t>
      </w:r>
      <w:r>
        <w:rPr>
          <w:w w:val="105"/>
        </w:rPr>
        <w:t>to</w:t>
      </w:r>
      <w:r>
        <w:rPr>
          <w:spacing w:val="-18"/>
          <w:w w:val="105"/>
        </w:rPr>
        <w:t xml:space="preserve"> </w:t>
      </w:r>
      <w:r>
        <w:rPr>
          <w:w w:val="105"/>
        </w:rPr>
        <w:t>track</w:t>
      </w:r>
      <w:r>
        <w:rPr>
          <w:spacing w:val="-18"/>
          <w:w w:val="105"/>
        </w:rPr>
        <w:t xml:space="preserve"> </w:t>
      </w:r>
      <w:r>
        <w:rPr>
          <w:w w:val="105"/>
        </w:rPr>
        <w:t>the</w:t>
      </w:r>
      <w:r>
        <w:rPr>
          <w:spacing w:val="-18"/>
          <w:w w:val="105"/>
        </w:rPr>
        <w:t xml:space="preserve"> </w:t>
      </w:r>
      <w:r>
        <w:rPr>
          <w:w w:val="105"/>
        </w:rPr>
        <w:t>lower</w:t>
      </w:r>
      <w:r>
        <w:rPr>
          <w:spacing w:val="-18"/>
          <w:w w:val="105"/>
        </w:rPr>
        <w:t xml:space="preserve"> </w:t>
      </w:r>
      <w:r>
        <w:rPr>
          <w:w w:val="105"/>
        </w:rPr>
        <w:t>and</w:t>
      </w:r>
      <w:r>
        <w:rPr>
          <w:spacing w:val="-17"/>
          <w:w w:val="105"/>
        </w:rPr>
        <w:t xml:space="preserve"> </w:t>
      </w:r>
      <w:r>
        <w:rPr>
          <w:w w:val="105"/>
        </w:rPr>
        <w:t>upper</w:t>
      </w:r>
      <w:r>
        <w:rPr>
          <w:spacing w:val="-18"/>
          <w:w w:val="105"/>
        </w:rPr>
        <w:t xml:space="preserve"> </w:t>
      </w:r>
      <w:r>
        <w:rPr>
          <w:w w:val="105"/>
        </w:rPr>
        <w:t>bounds</w:t>
      </w:r>
      <w:r>
        <w:rPr>
          <w:spacing w:val="-18"/>
          <w:w w:val="105"/>
        </w:rPr>
        <w:t xml:space="preserve"> </w:t>
      </w:r>
      <w:r>
        <w:rPr>
          <w:w w:val="105"/>
        </w:rPr>
        <w:t>potentially</w:t>
      </w:r>
      <w:r>
        <w:rPr>
          <w:spacing w:val="-18"/>
          <w:w w:val="105"/>
        </w:rPr>
        <w:t xml:space="preserve"> </w:t>
      </w:r>
      <w:r>
        <w:rPr>
          <w:w w:val="105"/>
        </w:rPr>
        <w:t>changed</w:t>
      </w:r>
      <w:r>
        <w:rPr>
          <w:spacing w:val="-18"/>
          <w:w w:val="105"/>
        </w:rPr>
        <w:t xml:space="preserve"> </w:t>
      </w:r>
      <w:r>
        <w:rPr>
          <w:w w:val="105"/>
        </w:rPr>
        <w:t xml:space="preserve">for pointer arithmetic and </w:t>
      </w:r>
      <w:r>
        <w:rPr>
          <w:spacing w:val="-3"/>
          <w:w w:val="105"/>
        </w:rPr>
        <w:t xml:space="preserve">NT-array </w:t>
      </w:r>
      <w:r>
        <w:rPr>
          <w:w w:val="105"/>
        </w:rPr>
        <w:t xml:space="preserve">bound widening. </w:t>
      </w:r>
      <w:ins w:id="1457" w:author="SC9986" w:date="2022-08-04T11:52:00Z">
        <w:r w:rsidR="00D34C67" w:rsidRPr="00D34C67">
          <w:rPr>
            <w:spacing w:val="-8"/>
            <w:w w:val="105"/>
          </w:rPr>
          <w:t>We additionally paired each c-mode pointer variable with its type.</w:t>
        </w:r>
      </w:ins>
      <w:del w:id="1458" w:author="SC9986" w:date="2022-08-04T11:52:00Z">
        <w:r w:rsidDel="00D34C67">
          <w:rPr>
            <w:spacing w:val="-8"/>
            <w:w w:val="105"/>
          </w:rPr>
          <w:delText xml:space="preserve">We </w:delText>
        </w:r>
        <w:r w:rsidDel="00D34C67">
          <w:rPr>
            <w:w w:val="105"/>
          </w:rPr>
          <w:delText>also associated</w:delText>
        </w:r>
        <w:r w:rsidDel="00D34C67">
          <w:rPr>
            <w:spacing w:val="-15"/>
            <w:w w:val="105"/>
          </w:rPr>
          <w:delText xml:space="preserve"> </w:delText>
        </w:r>
        <w:r w:rsidDel="00D34C67">
          <w:rPr>
            <w:w w:val="105"/>
          </w:rPr>
          <w:delText>with</w:delText>
        </w:r>
        <w:r w:rsidDel="00D34C67">
          <w:rPr>
            <w:spacing w:val="-15"/>
            <w:w w:val="105"/>
          </w:rPr>
          <w:delText xml:space="preserve"> </w:delText>
        </w:r>
        <w:r w:rsidDel="00D34C67">
          <w:rPr>
            <w:w w:val="105"/>
          </w:rPr>
          <w:delText>every</w:delText>
        </w:r>
        <w:r w:rsidDel="00D34C67">
          <w:rPr>
            <w:spacing w:val="-15"/>
            <w:w w:val="105"/>
          </w:rPr>
          <w:delText xml:space="preserve"> </w:delText>
        </w:r>
        <w:r w:rsidDel="00D34C67">
          <w:rPr>
            <w:w w:val="105"/>
          </w:rPr>
          <w:delText>c-mode</w:delText>
        </w:r>
        <w:r w:rsidDel="00D34C67">
          <w:rPr>
            <w:spacing w:val="-14"/>
            <w:w w:val="105"/>
          </w:rPr>
          <w:delText xml:space="preserve"> </w:delText>
        </w:r>
        <w:r w:rsidDel="00D34C67">
          <w:rPr>
            <w:w w:val="105"/>
          </w:rPr>
          <w:delText>pointer</w:delText>
        </w:r>
        <w:r w:rsidDel="00D34C67">
          <w:rPr>
            <w:spacing w:val="-15"/>
            <w:w w:val="105"/>
          </w:rPr>
          <w:delText xml:space="preserve"> </w:delText>
        </w:r>
        <w:r w:rsidDel="00D34C67">
          <w:rPr>
            <w:w w:val="105"/>
          </w:rPr>
          <w:delText>variable</w:delText>
        </w:r>
        <w:r w:rsidDel="00D34C67">
          <w:rPr>
            <w:spacing w:val="-15"/>
            <w:w w:val="105"/>
          </w:rPr>
          <w:delText xml:space="preserve"> </w:delText>
        </w:r>
        <w:r w:rsidDel="00D34C67">
          <w:rPr>
            <w:w w:val="105"/>
          </w:rPr>
          <w:delText>according</w:delText>
        </w:r>
        <w:r w:rsidDel="00D34C67">
          <w:rPr>
            <w:spacing w:val="-14"/>
            <w:w w:val="105"/>
          </w:rPr>
          <w:delText xml:space="preserve"> </w:delText>
        </w:r>
        <w:r w:rsidDel="00D34C67">
          <w:rPr>
            <w:w w:val="105"/>
          </w:rPr>
          <w:delText>to its type;</w:delText>
        </w:r>
      </w:del>
      <w:r>
        <w:rPr>
          <w:w w:val="105"/>
        </w:rPr>
        <w:t xml:space="preserve"> </w:t>
      </w:r>
      <w:del w:id="1459" w:author="SC9986" w:date="2022-08-04T11:52:00Z">
        <w:r w:rsidDel="00D34C67">
          <w:rPr>
            <w:w w:val="105"/>
          </w:rPr>
          <w:delText xml:space="preserve">we </w:delText>
        </w:r>
      </w:del>
      <w:ins w:id="1460" w:author="SC9986" w:date="2022-08-04T11:52:00Z">
        <w:r w:rsidR="00D34C67">
          <w:rPr>
            <w:w w:val="105"/>
          </w:rPr>
          <w:t>W</w:t>
        </w:r>
        <w:r w:rsidR="00D34C67">
          <w:rPr>
            <w:w w:val="105"/>
          </w:rPr>
          <w:t xml:space="preserve">e </w:t>
        </w:r>
      </w:ins>
      <w:r>
        <w:rPr>
          <w:w w:val="105"/>
        </w:rPr>
        <w:t>place</w:t>
      </w:r>
      <w:ins w:id="1461" w:author="SC9986" w:date="2022-08-04T11:52:00Z">
        <w:r w:rsidR="00D34C67">
          <w:rPr>
            <w:w w:val="105"/>
          </w:rPr>
          <w:t>d</w:t>
        </w:r>
      </w:ins>
      <w:r>
        <w:rPr>
          <w:w w:val="105"/>
        </w:rPr>
        <w:t xml:space="preserve"> bounds and null-pointer checks, such</w:t>
      </w:r>
      <w:r>
        <w:rPr>
          <w:spacing w:val="-5"/>
          <w:w w:val="105"/>
        </w:rPr>
        <w:t xml:space="preserve"> </w:t>
      </w:r>
      <w:r>
        <w:rPr>
          <w:w w:val="105"/>
        </w:rPr>
        <w:t>as the</w:t>
      </w:r>
      <w:r>
        <w:rPr>
          <w:spacing w:val="-8"/>
          <w:w w:val="105"/>
        </w:rPr>
        <w:t xml:space="preserve"> </w:t>
      </w:r>
      <w:r>
        <w:rPr>
          <w:w w:val="105"/>
        </w:rPr>
        <w:t>line</w:t>
      </w:r>
      <w:r>
        <w:rPr>
          <w:spacing w:val="-6"/>
          <w:w w:val="105"/>
        </w:rPr>
        <w:t xml:space="preserve"> </w:t>
      </w:r>
      <w:r>
        <w:rPr>
          <w:w w:val="105"/>
        </w:rPr>
        <w:t>6</w:t>
      </w:r>
      <w:r>
        <w:rPr>
          <w:spacing w:val="-7"/>
          <w:w w:val="105"/>
        </w:rPr>
        <w:t xml:space="preserve"> </w:t>
      </w:r>
      <w:r>
        <w:rPr>
          <w:w w:val="105"/>
        </w:rPr>
        <w:t>and</w:t>
      </w:r>
      <w:r>
        <w:rPr>
          <w:spacing w:val="-7"/>
          <w:w w:val="105"/>
        </w:rPr>
        <w:t xml:space="preserve"> </w:t>
      </w:r>
      <w:r>
        <w:rPr>
          <w:w w:val="105"/>
        </w:rPr>
        <w:t>7</w:t>
      </w:r>
      <w:r>
        <w:rPr>
          <w:spacing w:val="-7"/>
          <w:w w:val="105"/>
        </w:rPr>
        <w:t xml:space="preserve"> </w:t>
      </w:r>
      <w:r>
        <w:rPr>
          <w:w w:val="105"/>
        </w:rPr>
        <w:t>in</w:t>
      </w:r>
      <w:r>
        <w:rPr>
          <w:spacing w:val="-7"/>
          <w:w w:val="105"/>
        </w:rPr>
        <w:t xml:space="preserve"> </w:t>
      </w:r>
      <w:r>
        <w:rPr>
          <w:w w:val="105"/>
        </w:rPr>
        <w:t>Figure</w:t>
      </w:r>
      <w:r>
        <w:rPr>
          <w:spacing w:val="-7"/>
          <w:w w:val="105"/>
        </w:rPr>
        <w:t xml:space="preserve"> </w:t>
      </w:r>
      <w:r>
        <w:rPr>
          <w:w w:val="105"/>
        </w:rPr>
        <w:t>13.</w:t>
      </w:r>
      <w:r>
        <w:rPr>
          <w:spacing w:val="-7"/>
          <w:w w:val="105"/>
        </w:rPr>
        <w:t xml:space="preserve"> </w:t>
      </w:r>
      <w:r>
        <w:rPr>
          <w:w w:val="105"/>
        </w:rPr>
        <w:t>In</w:t>
      </w:r>
      <w:r>
        <w:rPr>
          <w:spacing w:val="-7"/>
          <w:w w:val="105"/>
        </w:rPr>
        <w:t xml:space="preserve"> </w:t>
      </w:r>
      <w:r>
        <w:rPr>
          <w:w w:val="105"/>
        </w:rPr>
        <w:t>addition,</w:t>
      </w:r>
      <w:r>
        <w:rPr>
          <w:spacing w:val="-7"/>
          <w:w w:val="105"/>
        </w:rPr>
        <w:t xml:space="preserve"> </w:t>
      </w:r>
      <w:r>
        <w:rPr>
          <w:w w:val="105"/>
        </w:rPr>
        <w:t>in</w:t>
      </w:r>
      <w:r>
        <w:rPr>
          <w:spacing w:val="-6"/>
          <w:w w:val="105"/>
        </w:rPr>
        <w:t xml:space="preserve"> </w:t>
      </w:r>
      <w:r>
        <w:rPr>
          <w:w w:val="105"/>
        </w:rPr>
        <w:t>the</w:t>
      </w:r>
      <w:r>
        <w:rPr>
          <w:spacing w:val="-8"/>
          <w:w w:val="105"/>
        </w:rPr>
        <w:t xml:space="preserve"> </w:t>
      </w:r>
      <w:r>
        <w:rPr>
          <w:w w:val="105"/>
        </w:rPr>
        <w:t>formalism, before every use of a tainted pointer (Figure 13</w:t>
      </w:r>
      <w:ins w:id="1462" w:author="SC9986" w:date="2022-08-04T11:53:00Z">
        <w:r w:rsidR="00D34C67">
          <w:rPr>
            <w:w w:val="105"/>
          </w:rPr>
          <w:t>,</w:t>
        </w:r>
      </w:ins>
      <w:r>
        <w:rPr>
          <w:w w:val="105"/>
        </w:rPr>
        <w:t xml:space="preserve"> line 9</w:t>
      </w:r>
      <w:del w:id="1463" w:author="SC9986" w:date="2022-08-04T11:52:00Z">
        <w:r w:rsidDel="00D34C67">
          <w:rPr>
            <w:w w:val="105"/>
          </w:rPr>
          <w:delText xml:space="preserve"> </w:delText>
        </w:r>
      </w:del>
      <w:r>
        <w:rPr>
          <w:w w:val="105"/>
        </w:rPr>
        <w:t xml:space="preserve"> and 10), there is an inserted verification step similar to Figure 11, which checks </w:t>
      </w:r>
      <w:ins w:id="1464" w:author="SC9986" w:date="2022-08-04T11:52:00Z">
        <w:r w:rsidR="00D34C67">
          <w:rPr>
            <w:w w:val="105"/>
          </w:rPr>
          <w:t xml:space="preserve">if </w:t>
        </w:r>
      </w:ins>
      <w:r>
        <w:rPr>
          <w:w w:val="105"/>
        </w:rPr>
        <w:t>a pointer is well defined in the heap (</w:t>
      </w:r>
      <w:proofErr w:type="spellStart"/>
      <w:r>
        <w:rPr>
          <w:color w:val="0000CC"/>
          <w:w w:val="105"/>
        </w:rPr>
        <w:t>not_null</w:t>
      </w:r>
      <w:proofErr w:type="spellEnd"/>
      <w:r>
        <w:rPr>
          <w:w w:val="105"/>
        </w:rPr>
        <w:t xml:space="preserve">) and </w:t>
      </w:r>
      <w:del w:id="1465" w:author="SC9986" w:date="2022-08-04T11:52:00Z">
        <w:r w:rsidDel="00D34C67">
          <w:rPr>
            <w:w w:val="105"/>
          </w:rPr>
          <w:delText xml:space="preserve">the </w:delText>
        </w:r>
      </w:del>
      <w:ins w:id="1466" w:author="SC9986" w:date="2022-08-04T11:52:00Z">
        <w:r w:rsidR="00D34C67">
          <w:rPr>
            <w:w w:val="105"/>
          </w:rPr>
          <w:t>its</w:t>
        </w:r>
        <w:r w:rsidR="00D34C67">
          <w:rPr>
            <w:w w:val="105"/>
          </w:rPr>
          <w:t xml:space="preserve"> </w:t>
        </w:r>
      </w:ins>
      <w:r>
        <w:rPr>
          <w:w w:val="105"/>
        </w:rPr>
        <w:t xml:space="preserve">spatial safety. </w:t>
      </w:r>
      <w:ins w:id="1467" w:author="SC9986" w:date="2022-08-04T11:53:00Z">
        <w:r w:rsidR="00D34C67">
          <w:rPr>
            <w:w w:val="105"/>
          </w:rPr>
          <w:t xml:space="preserve">It </w:t>
        </w:r>
      </w:ins>
      <w:del w:id="1468" w:author="SC9986" w:date="2022-08-04T11:53:00Z">
        <w:r w:rsidDel="00D34C67">
          <w:rPr>
            <w:w w:val="105"/>
          </w:rPr>
          <w:delText>P</w:delText>
        </w:r>
      </w:del>
      <w:ins w:id="1469" w:author="SC9986" w:date="2022-08-04T11:53:00Z">
        <w:r w:rsidR="00D34C67">
          <w:rPr>
            <w:w w:val="105"/>
          </w:rPr>
          <w:t>p</w:t>
        </w:r>
      </w:ins>
      <w:r>
        <w:rPr>
          <w:w w:val="105"/>
        </w:rPr>
        <w:t>redicate</w:t>
      </w:r>
      <w:ins w:id="1470" w:author="SC9986" w:date="2022-08-04T11:53:00Z">
        <w:r w:rsidR="00D34C67">
          <w:rPr>
            <w:w w:val="105"/>
          </w:rPr>
          <w:t>s</w:t>
        </w:r>
      </w:ins>
      <w:r>
        <w:rPr>
          <w:w w:val="105"/>
        </w:rPr>
        <w:t xml:space="preserve"> </w:t>
      </w:r>
      <w:proofErr w:type="spellStart"/>
      <w:r>
        <w:rPr>
          <w:color w:val="0000CC"/>
          <w:w w:val="105"/>
        </w:rPr>
        <w:t>not_null</w:t>
      </w:r>
      <w:proofErr w:type="spellEnd"/>
      <w:r>
        <w:rPr>
          <w:color w:val="0000CC"/>
          <w:w w:val="105"/>
        </w:rPr>
        <w:t xml:space="preserve"> </w:t>
      </w:r>
      <w:r>
        <w:rPr>
          <w:w w:val="105"/>
        </w:rPr>
        <w:t>checks that every element in the pointer’s range (</w:t>
      </w:r>
      <w:proofErr w:type="spellStart"/>
      <w:r>
        <w:rPr>
          <w:color w:val="0000CC"/>
          <w:w w:val="105"/>
        </w:rPr>
        <w:t>p_lo</w:t>
      </w:r>
      <w:proofErr w:type="spellEnd"/>
      <w:r>
        <w:rPr>
          <w:color w:val="0000CC"/>
          <w:spacing w:val="-14"/>
          <w:w w:val="105"/>
        </w:rPr>
        <w:t xml:space="preserve"> </w:t>
      </w:r>
      <w:r>
        <w:rPr>
          <w:w w:val="105"/>
        </w:rPr>
        <w:t xml:space="preserve">and </w:t>
      </w:r>
      <w:proofErr w:type="spellStart"/>
      <w:r>
        <w:rPr>
          <w:color w:val="0000CC"/>
          <w:w w:val="105"/>
        </w:rPr>
        <w:t>p_hi</w:t>
      </w:r>
      <w:proofErr w:type="spellEnd"/>
      <w:r>
        <w:rPr>
          <w:w w:val="105"/>
        </w:rPr>
        <w:t>) is well defined in the heap. In implementation, we actually</w:t>
      </w:r>
      <w:r>
        <w:rPr>
          <w:spacing w:val="-29"/>
          <w:w w:val="105"/>
        </w:rPr>
        <w:t xml:space="preserve"> </w:t>
      </w:r>
      <w:r>
        <w:rPr>
          <w:w w:val="105"/>
        </w:rPr>
        <w:t>optimize</w:t>
      </w:r>
      <w:r>
        <w:rPr>
          <w:spacing w:val="-28"/>
          <w:w w:val="105"/>
        </w:rPr>
        <w:t xml:space="preserve"> </w:t>
      </w:r>
      <w:r>
        <w:rPr>
          <w:w w:val="105"/>
        </w:rPr>
        <w:t>the</w:t>
      </w:r>
      <w:r>
        <w:rPr>
          <w:spacing w:val="-28"/>
          <w:w w:val="105"/>
        </w:rPr>
        <w:t xml:space="preserve"> </w:t>
      </w:r>
      <w:r>
        <w:rPr>
          <w:w w:val="105"/>
        </w:rPr>
        <w:t>verification</w:t>
      </w:r>
      <w:r>
        <w:rPr>
          <w:spacing w:val="-28"/>
          <w:w w:val="105"/>
        </w:rPr>
        <w:t xml:space="preserve"> </w:t>
      </w:r>
      <w:r>
        <w:rPr>
          <w:w w:val="105"/>
        </w:rPr>
        <w:t>away</w:t>
      </w:r>
      <w:r>
        <w:rPr>
          <w:spacing w:val="-28"/>
          <w:w w:val="105"/>
        </w:rPr>
        <w:t xml:space="preserve"> </w:t>
      </w:r>
      <w:r>
        <w:rPr>
          <w:w w:val="105"/>
        </w:rPr>
        <w:t>and</w:t>
      </w:r>
      <w:r>
        <w:rPr>
          <w:spacing w:val="-28"/>
          <w:w w:val="105"/>
        </w:rPr>
        <w:t xml:space="preserve"> </w:t>
      </w:r>
      <w:r>
        <w:rPr>
          <w:w w:val="105"/>
        </w:rPr>
        <w:t>substitute</w:t>
      </w:r>
      <w:r>
        <w:rPr>
          <w:spacing w:val="-28"/>
          <w:w w:val="105"/>
        </w:rPr>
        <w:t xml:space="preserve"> </w:t>
      </w:r>
      <w:r>
        <w:rPr>
          <w:w w:val="105"/>
        </w:rPr>
        <w:t>it</w:t>
      </w:r>
      <w:r>
        <w:rPr>
          <w:spacing w:val="-28"/>
          <w:w w:val="105"/>
        </w:rPr>
        <w:t xml:space="preserve"> </w:t>
      </w:r>
      <w:r>
        <w:rPr>
          <w:w w:val="105"/>
        </w:rPr>
        <w:t>with the</w:t>
      </w:r>
      <w:r>
        <w:rPr>
          <w:spacing w:val="-23"/>
          <w:w w:val="105"/>
        </w:rPr>
        <w:t xml:space="preserve"> </w:t>
      </w:r>
      <w:r>
        <w:rPr>
          <w:w w:val="105"/>
        </w:rPr>
        <w:t>bounds</w:t>
      </w:r>
      <w:r>
        <w:rPr>
          <w:spacing w:val="-22"/>
          <w:w w:val="105"/>
        </w:rPr>
        <w:t xml:space="preserve"> </w:t>
      </w:r>
      <w:r>
        <w:rPr>
          <w:w w:val="105"/>
        </w:rPr>
        <w:t>and</w:t>
      </w:r>
      <w:r>
        <w:rPr>
          <w:spacing w:val="-22"/>
          <w:w w:val="105"/>
        </w:rPr>
        <w:t xml:space="preserve"> </w:t>
      </w:r>
      <w:r>
        <w:rPr>
          <w:w w:val="105"/>
        </w:rPr>
        <w:t>null-pointer</w:t>
      </w:r>
      <w:r>
        <w:rPr>
          <w:spacing w:val="-22"/>
          <w:w w:val="105"/>
        </w:rPr>
        <w:t xml:space="preserve"> </w:t>
      </w:r>
      <w:r>
        <w:rPr>
          <w:w w:val="105"/>
        </w:rPr>
        <w:t>checks.</w:t>
      </w:r>
      <w:r>
        <w:rPr>
          <w:spacing w:val="-22"/>
          <w:w w:val="105"/>
        </w:rPr>
        <w:t xml:space="preserve"> </w:t>
      </w:r>
      <w:ins w:id="1471" w:author="SC9986" w:date="2022-08-04T11:53:00Z">
        <w:r w:rsidR="00D34C67" w:rsidRPr="00D34C67">
          <w:rPr>
            <w:w w:val="105"/>
          </w:rPr>
          <w:t>Since a tainted pointer is checked every time it is used, we simply need to check that the top pointer is well defined in a nested pointer instance without recursively looking at the sub-terms.</w:t>
        </w:r>
      </w:ins>
      <w:del w:id="1472" w:author="SC9986" w:date="2022-08-04T11:53:00Z">
        <w:r w:rsidDel="00D34C67">
          <w:rPr>
            <w:w w:val="105"/>
          </w:rPr>
          <w:delText>Because</w:delText>
        </w:r>
        <w:r w:rsidDel="00D34C67">
          <w:rPr>
            <w:spacing w:val="-22"/>
            <w:w w:val="105"/>
          </w:rPr>
          <w:delText xml:space="preserve"> </w:delText>
        </w:r>
        <w:r w:rsidDel="00D34C67">
          <w:rPr>
            <w:w w:val="105"/>
          </w:rPr>
          <w:delText>tainted</w:delText>
        </w:r>
        <w:r w:rsidDel="00D34C67">
          <w:rPr>
            <w:spacing w:val="-23"/>
            <w:w w:val="105"/>
          </w:rPr>
          <w:delText xml:space="preserve"> </w:delText>
        </w:r>
        <w:r w:rsidDel="00D34C67">
          <w:rPr>
            <w:w w:val="105"/>
          </w:rPr>
          <w:delText>pointer is</w:delText>
        </w:r>
        <w:r w:rsidDel="00D34C67">
          <w:rPr>
            <w:spacing w:val="-16"/>
            <w:w w:val="105"/>
          </w:rPr>
          <w:delText xml:space="preserve"> </w:delText>
        </w:r>
        <w:r w:rsidDel="00D34C67">
          <w:rPr>
            <w:w w:val="105"/>
          </w:rPr>
          <w:delText>checked</w:delText>
        </w:r>
        <w:r w:rsidDel="00D34C67">
          <w:rPr>
            <w:spacing w:val="-16"/>
            <w:w w:val="105"/>
          </w:rPr>
          <w:delText xml:space="preserve"> </w:delText>
        </w:r>
        <w:r w:rsidDel="00D34C67">
          <w:rPr>
            <w:w w:val="105"/>
          </w:rPr>
          <w:delText>every</w:delText>
        </w:r>
        <w:r w:rsidDel="00D34C67">
          <w:rPr>
            <w:spacing w:val="-15"/>
            <w:w w:val="105"/>
          </w:rPr>
          <w:delText xml:space="preserve"> </w:delText>
        </w:r>
        <w:r w:rsidDel="00D34C67">
          <w:rPr>
            <w:w w:val="105"/>
          </w:rPr>
          <w:delText>time</w:delText>
        </w:r>
        <w:r w:rsidDel="00D34C67">
          <w:rPr>
            <w:spacing w:val="-16"/>
            <w:w w:val="105"/>
          </w:rPr>
          <w:delText xml:space="preserve"> </w:delText>
        </w:r>
        <w:r w:rsidDel="00D34C67">
          <w:rPr>
            <w:w w:val="105"/>
          </w:rPr>
          <w:delText>before</w:delText>
        </w:r>
        <w:r w:rsidDel="00D34C67">
          <w:rPr>
            <w:spacing w:val="-15"/>
            <w:w w:val="105"/>
          </w:rPr>
          <w:delText xml:space="preserve"> </w:delText>
        </w:r>
        <w:r w:rsidDel="00D34C67">
          <w:rPr>
            <w:w w:val="105"/>
          </w:rPr>
          <w:delText>it</w:delText>
        </w:r>
        <w:r w:rsidDel="00D34C67">
          <w:rPr>
            <w:spacing w:val="-16"/>
            <w:w w:val="105"/>
          </w:rPr>
          <w:delText xml:space="preserve"> </w:delText>
        </w:r>
        <w:r w:rsidDel="00D34C67">
          <w:rPr>
            <w:w w:val="105"/>
          </w:rPr>
          <w:delText>is</w:delText>
        </w:r>
        <w:r w:rsidDel="00D34C67">
          <w:rPr>
            <w:spacing w:val="-15"/>
            <w:w w:val="105"/>
          </w:rPr>
          <w:delText xml:space="preserve"> </w:delText>
        </w:r>
        <w:r w:rsidDel="00D34C67">
          <w:rPr>
            <w:w w:val="105"/>
          </w:rPr>
          <w:delText>used,</w:delText>
        </w:r>
        <w:r w:rsidDel="00D34C67">
          <w:rPr>
            <w:spacing w:val="-16"/>
            <w:w w:val="105"/>
          </w:rPr>
          <w:delText xml:space="preserve"> </w:delText>
        </w:r>
        <w:r w:rsidDel="00D34C67">
          <w:rPr>
            <w:w w:val="105"/>
          </w:rPr>
          <w:delText>so</w:delText>
        </w:r>
        <w:r w:rsidDel="00D34C67">
          <w:rPr>
            <w:spacing w:val="-15"/>
            <w:w w:val="105"/>
          </w:rPr>
          <w:delText xml:space="preserve"> </w:delText>
        </w:r>
        <w:r w:rsidDel="00D34C67">
          <w:rPr>
            <w:w w:val="105"/>
          </w:rPr>
          <w:delText>that</w:delText>
        </w:r>
        <w:r w:rsidDel="00D34C67">
          <w:rPr>
            <w:spacing w:val="-16"/>
            <w:w w:val="105"/>
          </w:rPr>
          <w:delText xml:space="preserve"> </w:delText>
        </w:r>
        <w:r w:rsidDel="00D34C67">
          <w:rPr>
            <w:w w:val="105"/>
          </w:rPr>
          <w:delText>we</w:delText>
        </w:r>
        <w:r w:rsidDel="00D34C67">
          <w:rPr>
            <w:spacing w:val="-15"/>
            <w:w w:val="105"/>
          </w:rPr>
          <w:delText xml:space="preserve"> </w:delText>
        </w:r>
        <w:r w:rsidDel="00D34C67">
          <w:rPr>
            <w:w w:val="105"/>
          </w:rPr>
          <w:delText>only</w:delText>
        </w:r>
        <w:r w:rsidDel="00D34C67">
          <w:rPr>
            <w:spacing w:val="-16"/>
            <w:w w:val="105"/>
          </w:rPr>
          <w:delText xml:space="preserve"> </w:delText>
        </w:r>
        <w:r w:rsidDel="00D34C67">
          <w:rPr>
            <w:w w:val="105"/>
          </w:rPr>
          <w:delText>need to</w:delText>
        </w:r>
        <w:r w:rsidDel="00D34C67">
          <w:rPr>
            <w:spacing w:val="-11"/>
            <w:w w:val="105"/>
          </w:rPr>
          <w:delText xml:space="preserve"> </w:delText>
        </w:r>
        <w:r w:rsidDel="00D34C67">
          <w:rPr>
            <w:w w:val="105"/>
          </w:rPr>
          <w:delText>check</w:delText>
        </w:r>
        <w:r w:rsidDel="00D34C67">
          <w:rPr>
            <w:spacing w:val="-10"/>
            <w:w w:val="105"/>
          </w:rPr>
          <w:delText xml:space="preserve"> </w:delText>
        </w:r>
        <w:r w:rsidDel="00D34C67">
          <w:rPr>
            <w:w w:val="105"/>
          </w:rPr>
          <w:delText>the</w:delText>
        </w:r>
        <w:r w:rsidDel="00D34C67">
          <w:rPr>
            <w:spacing w:val="-10"/>
            <w:w w:val="105"/>
          </w:rPr>
          <w:delText xml:space="preserve"> </w:delText>
        </w:r>
        <w:r w:rsidDel="00D34C67">
          <w:rPr>
            <w:w w:val="105"/>
          </w:rPr>
          <w:delText>top</w:delText>
        </w:r>
        <w:r w:rsidDel="00D34C67">
          <w:rPr>
            <w:spacing w:val="-10"/>
            <w:w w:val="105"/>
          </w:rPr>
          <w:delText xml:space="preserve"> </w:delText>
        </w:r>
        <w:r w:rsidDel="00D34C67">
          <w:rPr>
            <w:w w:val="105"/>
          </w:rPr>
          <w:delText>pointer</w:delText>
        </w:r>
        <w:r w:rsidDel="00D34C67">
          <w:rPr>
            <w:spacing w:val="-10"/>
            <w:w w:val="105"/>
          </w:rPr>
          <w:delText xml:space="preserve"> </w:delText>
        </w:r>
        <w:r w:rsidDel="00D34C67">
          <w:rPr>
            <w:w w:val="105"/>
          </w:rPr>
          <w:delText>is</w:delText>
        </w:r>
        <w:r w:rsidDel="00D34C67">
          <w:rPr>
            <w:spacing w:val="-10"/>
            <w:w w:val="105"/>
          </w:rPr>
          <w:delText xml:space="preserve"> </w:delText>
        </w:r>
        <w:r w:rsidDel="00D34C67">
          <w:rPr>
            <w:w w:val="105"/>
          </w:rPr>
          <w:delText>well</w:delText>
        </w:r>
        <w:r w:rsidDel="00D34C67">
          <w:rPr>
            <w:spacing w:val="-10"/>
            <w:w w:val="105"/>
          </w:rPr>
          <w:delText xml:space="preserve"> </w:delText>
        </w:r>
        <w:r w:rsidDel="00D34C67">
          <w:rPr>
            <w:w w:val="105"/>
          </w:rPr>
          <w:delText>defined</w:delText>
        </w:r>
        <w:r w:rsidDel="00D34C67">
          <w:rPr>
            <w:spacing w:val="-10"/>
            <w:w w:val="105"/>
          </w:rPr>
          <w:delText xml:space="preserve"> </w:delText>
        </w:r>
        <w:r w:rsidDel="00D34C67">
          <w:rPr>
            <w:w w:val="105"/>
          </w:rPr>
          <w:delText>without</w:delText>
        </w:r>
        <w:r w:rsidDel="00D34C67">
          <w:rPr>
            <w:spacing w:val="-10"/>
            <w:w w:val="105"/>
          </w:rPr>
          <w:delText xml:space="preserve"> </w:delText>
        </w:r>
        <w:r w:rsidDel="00D34C67">
          <w:rPr>
            <w:w w:val="105"/>
          </w:rPr>
          <w:delText>recursively looking</w:delText>
        </w:r>
        <w:r w:rsidDel="00D34C67">
          <w:rPr>
            <w:spacing w:val="-22"/>
            <w:w w:val="105"/>
          </w:rPr>
          <w:delText xml:space="preserve"> </w:delText>
        </w:r>
        <w:r w:rsidDel="00D34C67">
          <w:rPr>
            <w:w w:val="105"/>
          </w:rPr>
          <w:delText>at</w:delText>
        </w:r>
        <w:r w:rsidDel="00D34C67">
          <w:rPr>
            <w:spacing w:val="-22"/>
            <w:w w:val="105"/>
          </w:rPr>
          <w:delText xml:space="preserve"> </w:delText>
        </w:r>
        <w:r w:rsidDel="00D34C67">
          <w:rPr>
            <w:w w:val="105"/>
          </w:rPr>
          <w:delText>the</w:delText>
        </w:r>
        <w:r w:rsidDel="00D34C67">
          <w:rPr>
            <w:spacing w:val="-22"/>
            <w:w w:val="105"/>
          </w:rPr>
          <w:delText xml:space="preserve"> </w:delText>
        </w:r>
        <w:r w:rsidDel="00D34C67">
          <w:rPr>
            <w:w w:val="105"/>
          </w:rPr>
          <w:delText>sub-terms</w:delText>
        </w:r>
        <w:r w:rsidDel="00D34C67">
          <w:rPr>
            <w:spacing w:val="-22"/>
            <w:w w:val="105"/>
          </w:rPr>
          <w:delText xml:space="preserve"> </w:delText>
        </w:r>
        <w:r w:rsidDel="00D34C67">
          <w:rPr>
            <w:w w:val="105"/>
          </w:rPr>
          <w:delText>in</w:delText>
        </w:r>
        <w:r w:rsidDel="00D34C67">
          <w:rPr>
            <w:spacing w:val="-22"/>
            <w:w w:val="105"/>
          </w:rPr>
          <w:delText xml:space="preserve"> </w:delText>
        </w:r>
        <w:r w:rsidDel="00D34C67">
          <w:rPr>
            <w:w w:val="105"/>
          </w:rPr>
          <w:delText>a</w:delText>
        </w:r>
        <w:r w:rsidDel="00D34C67">
          <w:rPr>
            <w:spacing w:val="-22"/>
            <w:w w:val="105"/>
          </w:rPr>
          <w:delText xml:space="preserve"> </w:delText>
        </w:r>
        <w:r w:rsidDel="00D34C67">
          <w:rPr>
            <w:w w:val="105"/>
          </w:rPr>
          <w:delText>nested</w:delText>
        </w:r>
        <w:r w:rsidDel="00D34C67">
          <w:rPr>
            <w:spacing w:val="-22"/>
            <w:w w:val="105"/>
          </w:rPr>
          <w:delText xml:space="preserve"> </w:delText>
        </w:r>
        <w:r w:rsidDel="00D34C67">
          <w:rPr>
            <w:w w:val="105"/>
          </w:rPr>
          <w:delText>pointer</w:delText>
        </w:r>
        <w:r w:rsidDel="00D34C67">
          <w:rPr>
            <w:spacing w:val="-22"/>
            <w:w w:val="105"/>
          </w:rPr>
          <w:delText xml:space="preserve"> </w:delText>
        </w:r>
        <w:r w:rsidDel="00D34C67">
          <w:rPr>
            <w:w w:val="105"/>
          </w:rPr>
          <w:delText>case.</w:delText>
        </w:r>
      </w:del>
      <w:r>
        <w:rPr>
          <w:spacing w:val="-22"/>
          <w:w w:val="105"/>
        </w:rPr>
        <w:t xml:space="preserve"> </w:t>
      </w:r>
      <w:r>
        <w:rPr>
          <w:w w:val="105"/>
        </w:rPr>
        <w:t>The</w:t>
      </w:r>
      <w:r>
        <w:rPr>
          <w:spacing w:val="-21"/>
          <w:w w:val="105"/>
        </w:rPr>
        <w:t xml:space="preserve"> </w:t>
      </w:r>
      <w:r>
        <w:rPr>
          <w:w w:val="105"/>
        </w:rPr>
        <w:t xml:space="preserve">modes </w:t>
      </w:r>
      <w:r>
        <w:t>in</w:t>
      </w:r>
      <w:r>
        <w:rPr>
          <w:spacing w:val="23"/>
        </w:rPr>
        <w:t xml:space="preserve"> </w:t>
      </w:r>
      <w:r>
        <w:t>compiled</w:t>
      </w:r>
      <w:r>
        <w:rPr>
          <w:spacing w:val="23"/>
        </w:rPr>
        <w:t xml:space="preserve"> </w:t>
      </w:r>
      <w:r>
        <w:t>deference</w:t>
      </w:r>
      <w:r>
        <w:rPr>
          <w:spacing w:val="23"/>
        </w:rPr>
        <w:t xml:space="preserve"> </w:t>
      </w:r>
      <w:r>
        <w:t>(</w:t>
      </w:r>
      <w:r>
        <w:rPr>
          <w:w w:val="125"/>
        </w:rPr>
        <w:t>*(</w:t>
      </w:r>
      <w:r>
        <w:rPr>
          <w:color w:val="0000CC"/>
          <w:w w:val="94"/>
        </w:rPr>
        <w:t>mode</w:t>
      </w:r>
      <w:r>
        <w:rPr>
          <w:w w:val="157"/>
        </w:rPr>
        <w:t>(</w:t>
      </w:r>
      <w:r>
        <w:rPr>
          <w:color w:val="0000CC"/>
          <w:w w:val="104"/>
        </w:rPr>
        <w:t>p</w:t>
      </w:r>
      <w:r>
        <w:rPr>
          <w:w w:val="157"/>
        </w:rPr>
        <w:t>)</w:t>
      </w:r>
      <w:r>
        <w:t xml:space="preserve">  </w:t>
      </w:r>
      <w:r>
        <w:rPr>
          <w:spacing w:val="-18"/>
        </w:rPr>
        <w:t xml:space="preserve"> </w:t>
      </w:r>
      <w:proofErr w:type="spellStart"/>
      <w:r>
        <w:rPr>
          <w:color w:val="0000CC"/>
          <w:w w:val="67"/>
        </w:rPr>
        <w:t>m</w:t>
      </w:r>
      <w:r>
        <w:rPr>
          <w:w w:val="209"/>
        </w:rPr>
        <w:t>,</w:t>
      </w:r>
      <w:r>
        <w:rPr>
          <w:color w:val="0000CC"/>
          <w:w w:val="104"/>
        </w:rPr>
        <w:t>p</w:t>
      </w:r>
      <w:proofErr w:type="spellEnd"/>
      <w:r>
        <w:rPr>
          <w:w w:val="157"/>
        </w:rPr>
        <w:t>)</w:t>
      </w:r>
      <w:r>
        <w:rPr>
          <w:w w:val="99"/>
        </w:rPr>
        <w:t>)</w:t>
      </w:r>
      <w:r>
        <w:rPr>
          <w:spacing w:val="23"/>
          <w:w w:val="99"/>
        </w:rPr>
        <w:t xml:space="preserve"> </w:t>
      </w:r>
      <w:r>
        <w:t>and</w:t>
      </w:r>
      <w:r>
        <w:rPr>
          <w:spacing w:val="23"/>
        </w:rPr>
        <w:t xml:space="preserve"> </w:t>
      </w:r>
      <w:r>
        <w:t xml:space="preserve">assignment </w:t>
      </w:r>
      <w:r>
        <w:rPr>
          <w:w w:val="99"/>
        </w:rPr>
        <w:t>(</w:t>
      </w:r>
      <w:r>
        <w:rPr>
          <w:w w:val="125"/>
        </w:rPr>
        <w:t>*(</w:t>
      </w:r>
      <w:r>
        <w:rPr>
          <w:color w:val="0000CC"/>
          <w:w w:val="94"/>
        </w:rPr>
        <w:t>mode</w:t>
      </w:r>
      <w:r>
        <w:rPr>
          <w:w w:val="157"/>
        </w:rPr>
        <w:t>(</w:t>
      </w:r>
      <w:r>
        <w:rPr>
          <w:color w:val="0000CC"/>
          <w:w w:val="104"/>
        </w:rPr>
        <w:t>q</w:t>
      </w:r>
      <w:r>
        <w:rPr>
          <w:w w:val="157"/>
        </w:rPr>
        <w:t>)</w:t>
      </w:r>
      <w:r>
        <w:t xml:space="preserve">  </w:t>
      </w:r>
      <w:r>
        <w:rPr>
          <w:spacing w:val="-18"/>
        </w:rPr>
        <w:t xml:space="preserve"> </w:t>
      </w:r>
      <w:proofErr w:type="spellStart"/>
      <w:r>
        <w:rPr>
          <w:color w:val="0000CC"/>
          <w:w w:val="67"/>
        </w:rPr>
        <w:t>m</w:t>
      </w:r>
      <w:r>
        <w:rPr>
          <w:w w:val="209"/>
        </w:rPr>
        <w:t>,</w:t>
      </w:r>
      <w:r>
        <w:rPr>
          <w:color w:val="0000CC"/>
          <w:w w:val="104"/>
        </w:rPr>
        <w:t>q</w:t>
      </w:r>
      <w:proofErr w:type="spellEnd"/>
      <w:r>
        <w:rPr>
          <w:w w:val="112"/>
        </w:rPr>
        <w:t>)=1</w:t>
      </w:r>
      <w:r>
        <w:rPr>
          <w:w w:val="99"/>
        </w:rPr>
        <w:t xml:space="preserve">)  </w:t>
      </w:r>
      <w:r>
        <w:t>operations</w:t>
      </w:r>
      <w:del w:id="1473" w:author="SC9986" w:date="2022-08-04T11:54:00Z">
        <w:r w:rsidDel="00D34C67">
          <w:delText xml:space="preserve"> </w:delText>
        </w:r>
      </w:del>
      <w:r>
        <w:t xml:space="preserve"> are</w:t>
      </w:r>
      <w:del w:id="1474" w:author="SC9986" w:date="2022-08-04T11:54:00Z">
        <w:r w:rsidDel="00D34C67">
          <w:delText xml:space="preserve"> </w:delText>
        </w:r>
      </w:del>
      <w:r>
        <w:t xml:space="preserve"> computed</w:t>
      </w:r>
      <w:del w:id="1475" w:author="SC9986" w:date="2022-08-04T11:54:00Z">
        <w:r w:rsidDel="00D34C67">
          <w:delText xml:space="preserve"> </w:delText>
        </w:r>
      </w:del>
      <w:r>
        <w:t xml:space="preserve"> based</w:t>
      </w:r>
      <w:del w:id="1476" w:author="SC9986" w:date="2022-08-04T11:54:00Z">
        <w:r w:rsidDel="00D34C67">
          <w:delText xml:space="preserve"> </w:delText>
        </w:r>
      </w:del>
      <w:r>
        <w:t xml:space="preserve"> on </w:t>
      </w:r>
      <w:r>
        <w:rPr>
          <w:w w:val="105"/>
        </w:rPr>
        <w:t xml:space="preserve">the meet operation ( ) of the pointer mode (e.g. </w:t>
      </w:r>
      <w:r>
        <w:rPr>
          <w:color w:val="0000CC"/>
          <w:w w:val="105"/>
        </w:rPr>
        <w:t>mode</w:t>
      </w:r>
      <w:r>
        <w:rPr>
          <w:w w:val="105"/>
        </w:rPr>
        <w:t>(</w:t>
      </w:r>
      <w:r>
        <w:rPr>
          <w:color w:val="0000CC"/>
          <w:w w:val="105"/>
        </w:rPr>
        <w:t>p</w:t>
      </w:r>
      <w:r>
        <w:rPr>
          <w:w w:val="105"/>
        </w:rPr>
        <w:t>)) and the current context mode</w:t>
      </w:r>
      <w:r>
        <w:rPr>
          <w:spacing w:val="9"/>
          <w:w w:val="105"/>
        </w:rPr>
        <w:t xml:space="preserve"> </w:t>
      </w:r>
      <w:r>
        <w:rPr>
          <w:w w:val="105"/>
        </w:rPr>
        <w:t>(</w:t>
      </w:r>
      <w:r>
        <w:rPr>
          <w:color w:val="0000CC"/>
          <w:w w:val="105"/>
        </w:rPr>
        <w:t>m</w:t>
      </w:r>
      <w:r>
        <w:rPr>
          <w:w w:val="105"/>
        </w:rPr>
        <w:t>).</w:t>
      </w:r>
    </w:p>
    <w:p w14:paraId="5645F38B" w14:textId="77777777" w:rsidR="00AF434A" w:rsidRDefault="00000000">
      <w:pPr>
        <w:spacing w:before="24" w:line="232" w:lineRule="auto"/>
        <w:ind w:left="225" w:right="219" w:hanging="5"/>
        <w:jc w:val="both"/>
        <w:rPr>
          <w:sz w:val="20"/>
        </w:rPr>
      </w:pPr>
      <w:r>
        <w:rPr>
          <w:b/>
          <w:sz w:val="20"/>
        </w:rPr>
        <w:t>Checked and Unchecked Blocks</w:t>
      </w:r>
      <w:r>
        <w:rPr>
          <w:sz w:val="20"/>
        </w:rPr>
        <w:t>. In the</w:t>
      </w:r>
      <w:del w:id="1477" w:author="SC9986" w:date="2022-08-04T11:54:00Z">
        <w:r w:rsidDel="00D34C67">
          <w:rPr>
            <w:sz w:val="20"/>
          </w:rPr>
          <w:delText xml:space="preserve"> </w:delText>
        </w:r>
      </w:del>
      <w:r>
        <w:rPr>
          <w:sz w:val="20"/>
        </w:rPr>
        <w:t xml:space="preserve"> </w:t>
      </w:r>
      <w:r>
        <w:rPr>
          <w:spacing w:val="8"/>
          <w:sz w:val="20"/>
        </w:rPr>
        <w:t>C</w:t>
      </w:r>
      <w:r>
        <w:rPr>
          <w:spacing w:val="8"/>
          <w:sz w:val="16"/>
        </w:rPr>
        <w:t>HECKED</w:t>
      </w:r>
      <w:r>
        <w:rPr>
          <w:spacing w:val="8"/>
          <w:sz w:val="20"/>
        </w:rPr>
        <w:t xml:space="preserve">- </w:t>
      </w:r>
      <w:proofErr w:type="spellStart"/>
      <w:r>
        <w:rPr>
          <w:spacing w:val="5"/>
          <w:sz w:val="20"/>
        </w:rPr>
        <w:t>CB</w:t>
      </w:r>
      <w:r>
        <w:rPr>
          <w:spacing w:val="5"/>
          <w:sz w:val="16"/>
        </w:rPr>
        <w:t>OX</w:t>
      </w:r>
      <w:proofErr w:type="spellEnd"/>
      <w:r>
        <w:rPr>
          <w:spacing w:val="5"/>
          <w:sz w:val="16"/>
        </w:rPr>
        <w:t xml:space="preserve"> </w:t>
      </w:r>
      <w:r>
        <w:rPr>
          <w:sz w:val="20"/>
        </w:rPr>
        <w:t>implementation, unchecked and checked</w:t>
      </w:r>
      <w:r>
        <w:rPr>
          <w:spacing w:val="20"/>
          <w:sz w:val="20"/>
        </w:rPr>
        <w:t xml:space="preserve"> </w:t>
      </w:r>
      <w:r>
        <w:rPr>
          <w:sz w:val="20"/>
        </w:rPr>
        <w:t>blocks</w:t>
      </w:r>
    </w:p>
    <w:p w14:paraId="549CECA4" w14:textId="77777777" w:rsidR="00AF434A" w:rsidRDefault="00000000">
      <w:pPr>
        <w:spacing w:before="214" w:line="235" w:lineRule="auto"/>
        <w:ind w:left="220" w:right="203" w:firstLine="160"/>
        <w:rPr>
          <w:sz w:val="16"/>
        </w:rPr>
      </w:pPr>
      <w:r>
        <w:rPr>
          <w:sz w:val="16"/>
        </w:rPr>
        <w:t xml:space="preserve">4. Since lower bounds are never widened, the lower-bound shadow </w:t>
      </w:r>
      <w:r>
        <w:rPr>
          <w:sz w:val="16"/>
        </w:rPr>
        <w:lastRenderedPageBreak/>
        <w:t>variable is unnecessary; we include it for uniformity.</w:t>
      </w:r>
    </w:p>
    <w:p w14:paraId="232F44EB" w14:textId="77777777" w:rsidR="00AF434A" w:rsidRDefault="00AF434A">
      <w:pPr>
        <w:spacing w:line="235" w:lineRule="auto"/>
        <w:rPr>
          <w:sz w:val="16"/>
        </w:rPr>
        <w:sectPr w:rsidR="00AF434A">
          <w:type w:val="continuous"/>
          <w:pgSz w:w="12240" w:h="15840"/>
          <w:pgMar w:top="1500" w:right="860" w:bottom="280" w:left="860" w:header="720" w:footer="720" w:gutter="0"/>
          <w:cols w:num="2" w:space="720" w:equalWidth="0">
            <w:col w:w="5121" w:space="99"/>
            <w:col w:w="5300"/>
          </w:cols>
        </w:sectPr>
      </w:pPr>
    </w:p>
    <w:p w14:paraId="6773B014" w14:textId="77777777" w:rsidR="00AF434A" w:rsidRDefault="00AF434A">
      <w:pPr>
        <w:pStyle w:val="BodyText"/>
        <w:rPr>
          <w:sz w:val="17"/>
        </w:rPr>
      </w:pPr>
    </w:p>
    <w:p w14:paraId="5C36DEC2" w14:textId="77777777" w:rsidR="00AF434A" w:rsidRDefault="00000000">
      <w:pPr>
        <w:spacing w:line="189" w:lineRule="exact"/>
        <w:ind w:left="197"/>
        <w:rPr>
          <w:sz w:val="18"/>
        </w:rPr>
      </w:pPr>
      <w:r>
        <w:rPr>
          <w:w w:val="130"/>
          <w:sz w:val="10"/>
        </w:rPr>
        <w:t xml:space="preserve">1 </w:t>
      </w:r>
      <w:r>
        <w:rPr>
          <w:color w:val="006600"/>
          <w:w w:val="135"/>
          <w:sz w:val="18"/>
        </w:rPr>
        <w:t xml:space="preserve">int </w:t>
      </w:r>
      <w:proofErr w:type="spellStart"/>
      <w:r>
        <w:rPr>
          <w:color w:val="0000CC"/>
          <w:w w:val="135"/>
          <w:sz w:val="18"/>
        </w:rPr>
        <w:t>deref_array</w:t>
      </w:r>
      <w:proofErr w:type="spellEnd"/>
      <w:r>
        <w:rPr>
          <w:w w:val="135"/>
          <w:sz w:val="18"/>
        </w:rPr>
        <w:t>(</w:t>
      </w:r>
      <w:r>
        <w:rPr>
          <w:color w:val="0000CC"/>
          <w:w w:val="135"/>
          <w:sz w:val="18"/>
        </w:rPr>
        <w:t xml:space="preserve">n </w:t>
      </w:r>
      <w:r>
        <w:rPr>
          <w:w w:val="160"/>
          <w:sz w:val="18"/>
        </w:rPr>
        <w:t xml:space="preserve">: </w:t>
      </w:r>
      <w:r>
        <w:rPr>
          <w:color w:val="006600"/>
          <w:w w:val="160"/>
          <w:sz w:val="18"/>
        </w:rPr>
        <w:t>int</w:t>
      </w:r>
      <w:r>
        <w:rPr>
          <w:w w:val="160"/>
          <w:sz w:val="18"/>
        </w:rPr>
        <w:t>,</w:t>
      </w:r>
    </w:p>
    <w:p w14:paraId="400C9D1B" w14:textId="77777777" w:rsidR="00AF434A" w:rsidRDefault="00000000">
      <w:pPr>
        <w:tabs>
          <w:tab w:val="left" w:pos="870"/>
        </w:tabs>
        <w:spacing w:line="221" w:lineRule="exact"/>
        <w:ind w:left="197"/>
        <w:rPr>
          <w:sz w:val="18"/>
        </w:rPr>
      </w:pPr>
      <w:r>
        <w:rPr>
          <w:position w:val="2"/>
          <w:sz w:val="10"/>
        </w:rPr>
        <w:t>2</w:t>
      </w:r>
      <w:r>
        <w:rPr>
          <w:position w:val="2"/>
          <w:sz w:val="10"/>
        </w:rPr>
        <w:tab/>
      </w:r>
      <w:r>
        <w:rPr>
          <w:color w:val="0000CC"/>
          <w:w w:val="104"/>
          <w:position w:val="2"/>
          <w:sz w:val="18"/>
        </w:rPr>
        <w:t>p</w:t>
      </w:r>
      <w:r>
        <w:rPr>
          <w:color w:val="0000CC"/>
          <w:position w:val="2"/>
          <w:sz w:val="18"/>
        </w:rPr>
        <w:t xml:space="preserve"> </w:t>
      </w:r>
      <w:r>
        <w:rPr>
          <w:color w:val="0000CC"/>
          <w:spacing w:val="4"/>
          <w:position w:val="2"/>
          <w:sz w:val="18"/>
        </w:rPr>
        <w:t xml:space="preserve"> </w:t>
      </w:r>
      <w:r>
        <w:rPr>
          <w:w w:val="188"/>
          <w:position w:val="2"/>
          <w:sz w:val="18"/>
        </w:rPr>
        <w:t>:</w:t>
      </w:r>
      <w:r>
        <w:rPr>
          <w:position w:val="2"/>
          <w:sz w:val="18"/>
        </w:rPr>
        <w:t xml:space="preserve">  </w:t>
      </w:r>
      <w:r>
        <w:rPr>
          <w:spacing w:val="6"/>
          <w:position w:val="2"/>
          <w:sz w:val="18"/>
        </w:rPr>
        <w:t xml:space="preserve"> </w:t>
      </w:r>
      <w:proofErr w:type="spellStart"/>
      <w:r>
        <w:rPr>
          <w:color w:val="006600"/>
          <w:w w:val="141"/>
          <w:position w:val="2"/>
          <w:sz w:val="18"/>
        </w:rPr>
        <w:t>ptr</w:t>
      </w:r>
      <w:r>
        <w:rPr>
          <w:color w:val="006600"/>
          <w:w w:val="116"/>
          <w:position w:val="2"/>
          <w:sz w:val="18"/>
          <w:vertAlign w:val="superscript"/>
        </w:rPr>
        <w:t>c</w:t>
      </w:r>
      <w:proofErr w:type="spellEnd"/>
      <w:r>
        <w:rPr>
          <w:color w:val="006600"/>
          <w:position w:val="2"/>
          <w:sz w:val="18"/>
        </w:rPr>
        <w:t xml:space="preserve"> </w:t>
      </w:r>
      <w:r>
        <w:rPr>
          <w:color w:val="006600"/>
          <w:spacing w:val="14"/>
          <w:position w:val="2"/>
          <w:sz w:val="18"/>
        </w:rPr>
        <w:t xml:space="preserve"> </w:t>
      </w:r>
      <w:r>
        <w:rPr>
          <w:rFonts w:ascii="Lucida Sans Unicode"/>
          <w:color w:val="006600"/>
          <w:w w:val="92"/>
          <w:position w:val="2"/>
          <w:sz w:val="18"/>
        </w:rPr>
        <w:t>[(0</w:t>
      </w:r>
      <w:r>
        <w:rPr>
          <w:i/>
          <w:color w:val="006600"/>
          <w:w w:val="113"/>
          <w:position w:val="2"/>
          <w:sz w:val="18"/>
        </w:rPr>
        <w:t>,</w:t>
      </w:r>
      <w:r>
        <w:rPr>
          <w:i/>
          <w:color w:val="006600"/>
          <w:spacing w:val="-15"/>
          <w:position w:val="2"/>
          <w:sz w:val="18"/>
        </w:rPr>
        <w:t xml:space="preserve"> </w:t>
      </w:r>
      <w:r>
        <w:rPr>
          <w:i/>
          <w:color w:val="006600"/>
          <w:w w:val="123"/>
          <w:position w:val="2"/>
          <w:sz w:val="18"/>
        </w:rPr>
        <w:t>n</w:t>
      </w:r>
      <w:r>
        <w:rPr>
          <w:rFonts w:ascii="Lucida Sans Unicode"/>
          <w:color w:val="006600"/>
          <w:w w:val="122"/>
          <w:position w:val="2"/>
          <w:sz w:val="18"/>
        </w:rPr>
        <w:t>)</w:t>
      </w:r>
      <w:r>
        <w:rPr>
          <w:rFonts w:ascii="Lucida Sans Unicode"/>
          <w:color w:val="006600"/>
          <w:position w:val="2"/>
          <w:sz w:val="18"/>
        </w:rPr>
        <w:t xml:space="preserve"> </w:t>
      </w:r>
      <w:r>
        <w:rPr>
          <w:rFonts w:ascii="Lucida Sans Unicode"/>
          <w:color w:val="006600"/>
          <w:spacing w:val="-20"/>
          <w:position w:val="2"/>
          <w:sz w:val="18"/>
        </w:rPr>
        <w:t xml:space="preserve"> </w:t>
      </w:r>
      <w:r>
        <w:rPr>
          <w:color w:val="006600"/>
          <w:w w:val="148"/>
          <w:position w:val="2"/>
          <w:sz w:val="18"/>
        </w:rPr>
        <w:t>int</w:t>
      </w:r>
      <w:r>
        <w:rPr>
          <w:rFonts w:ascii="Lucida Sans Unicode"/>
          <w:color w:val="006600"/>
          <w:w w:val="87"/>
          <w:position w:val="2"/>
          <w:sz w:val="18"/>
        </w:rPr>
        <w:t>]</w:t>
      </w:r>
      <w:proofErr w:type="spellStart"/>
      <w:r>
        <w:rPr>
          <w:rFonts w:ascii="Arial"/>
          <w:i/>
          <w:color w:val="006600"/>
          <w:w w:val="148"/>
          <w:sz w:val="12"/>
        </w:rPr>
        <w:t>n</w:t>
      </w:r>
      <w:r>
        <w:rPr>
          <w:rFonts w:ascii="Arial"/>
          <w:i/>
          <w:color w:val="006600"/>
          <w:spacing w:val="10"/>
          <w:w w:val="148"/>
          <w:sz w:val="12"/>
        </w:rPr>
        <w:t>t</w:t>
      </w:r>
      <w:proofErr w:type="spellEnd"/>
      <w:r>
        <w:rPr>
          <w:w w:val="209"/>
          <w:position w:val="2"/>
          <w:sz w:val="18"/>
        </w:rPr>
        <w:t>,</w:t>
      </w:r>
    </w:p>
    <w:p w14:paraId="3EF3EC7A" w14:textId="77777777" w:rsidR="00AF434A" w:rsidRDefault="00000000">
      <w:pPr>
        <w:tabs>
          <w:tab w:val="left" w:pos="870"/>
        </w:tabs>
        <w:spacing w:line="216" w:lineRule="exact"/>
        <w:ind w:left="197"/>
        <w:rPr>
          <w:sz w:val="18"/>
        </w:rPr>
      </w:pPr>
      <w:r>
        <w:rPr>
          <w:w w:val="120"/>
          <w:position w:val="2"/>
          <w:sz w:val="10"/>
        </w:rPr>
        <w:t>3</w:t>
      </w:r>
      <w:r>
        <w:rPr>
          <w:w w:val="120"/>
          <w:position w:val="2"/>
          <w:sz w:val="10"/>
        </w:rPr>
        <w:tab/>
      </w:r>
      <w:r>
        <w:rPr>
          <w:color w:val="0000CC"/>
          <w:w w:val="120"/>
          <w:position w:val="2"/>
          <w:sz w:val="18"/>
        </w:rPr>
        <w:t xml:space="preserve">q  </w:t>
      </w:r>
      <w:r>
        <w:rPr>
          <w:w w:val="160"/>
          <w:position w:val="2"/>
          <w:sz w:val="18"/>
        </w:rPr>
        <w:t xml:space="preserve">: </w:t>
      </w:r>
      <w:proofErr w:type="spellStart"/>
      <w:r>
        <w:rPr>
          <w:color w:val="006600"/>
          <w:w w:val="135"/>
          <w:position w:val="2"/>
          <w:sz w:val="18"/>
        </w:rPr>
        <w:t>ptr</w:t>
      </w:r>
      <w:r>
        <w:rPr>
          <w:color w:val="006600"/>
          <w:w w:val="135"/>
          <w:position w:val="2"/>
          <w:sz w:val="18"/>
          <w:vertAlign w:val="superscript"/>
        </w:rPr>
        <w:t>t</w:t>
      </w:r>
      <w:proofErr w:type="spellEnd"/>
      <w:r>
        <w:rPr>
          <w:color w:val="006600"/>
          <w:w w:val="135"/>
          <w:position w:val="2"/>
          <w:sz w:val="18"/>
        </w:rPr>
        <w:t xml:space="preserve">  </w:t>
      </w:r>
      <w:r>
        <w:rPr>
          <w:rFonts w:ascii="Lucida Sans Unicode"/>
          <w:color w:val="006600"/>
          <w:w w:val="120"/>
          <w:position w:val="2"/>
          <w:sz w:val="18"/>
        </w:rPr>
        <w:t>[(0</w:t>
      </w:r>
      <w:r>
        <w:rPr>
          <w:i/>
          <w:color w:val="006600"/>
          <w:w w:val="120"/>
          <w:position w:val="2"/>
          <w:sz w:val="18"/>
        </w:rPr>
        <w:t xml:space="preserve">, </w:t>
      </w:r>
      <w:r>
        <w:rPr>
          <w:i/>
          <w:color w:val="006600"/>
          <w:w w:val="135"/>
          <w:position w:val="2"/>
          <w:sz w:val="18"/>
        </w:rPr>
        <w:t>n</w:t>
      </w:r>
      <w:r>
        <w:rPr>
          <w:rFonts w:ascii="Lucida Sans Unicode"/>
          <w:color w:val="006600"/>
          <w:w w:val="135"/>
          <w:position w:val="2"/>
          <w:sz w:val="18"/>
        </w:rPr>
        <w:t xml:space="preserve">) </w:t>
      </w:r>
      <w:r>
        <w:rPr>
          <w:color w:val="006600"/>
          <w:w w:val="135"/>
          <w:position w:val="2"/>
          <w:sz w:val="18"/>
        </w:rPr>
        <w:t>int</w:t>
      </w:r>
      <w:r>
        <w:rPr>
          <w:rFonts w:ascii="Lucida Sans Unicode"/>
          <w:color w:val="006600"/>
          <w:w w:val="135"/>
          <w:position w:val="2"/>
          <w:sz w:val="18"/>
        </w:rPr>
        <w:t>]</w:t>
      </w:r>
      <w:proofErr w:type="spellStart"/>
      <w:r>
        <w:rPr>
          <w:rFonts w:ascii="Arial"/>
          <w:i/>
          <w:color w:val="006600"/>
          <w:w w:val="135"/>
          <w:sz w:val="12"/>
        </w:rPr>
        <w:t>nt</w:t>
      </w:r>
      <w:proofErr w:type="spellEnd"/>
      <w:r>
        <w:rPr>
          <w:w w:val="135"/>
          <w:position w:val="2"/>
          <w:sz w:val="18"/>
        </w:rPr>
        <w:t>)</w:t>
      </w:r>
      <w:r>
        <w:rPr>
          <w:spacing w:val="-13"/>
          <w:w w:val="135"/>
          <w:position w:val="2"/>
          <w:sz w:val="18"/>
        </w:rPr>
        <w:t xml:space="preserve"> </w:t>
      </w:r>
      <w:r>
        <w:rPr>
          <w:w w:val="120"/>
          <w:position w:val="2"/>
          <w:sz w:val="18"/>
        </w:rPr>
        <w:t>{</w:t>
      </w:r>
    </w:p>
    <w:p w14:paraId="2EC3CBBA" w14:textId="77777777" w:rsidR="00AF434A" w:rsidRDefault="00000000">
      <w:pPr>
        <w:tabs>
          <w:tab w:val="left" w:pos="616"/>
        </w:tabs>
        <w:spacing w:line="180" w:lineRule="exact"/>
        <w:ind w:left="197"/>
        <w:rPr>
          <w:sz w:val="18"/>
        </w:rPr>
      </w:pPr>
      <w:r>
        <w:rPr>
          <w:sz w:val="10"/>
        </w:rPr>
        <w:t>4</w:t>
      </w:r>
      <w:r>
        <w:rPr>
          <w:sz w:val="10"/>
        </w:rPr>
        <w:tab/>
      </w:r>
      <w:r>
        <w:rPr>
          <w:color w:val="4C0019"/>
          <w:w w:val="134"/>
          <w:sz w:val="18"/>
        </w:rPr>
        <w:t>/*</w:t>
      </w:r>
      <w:r>
        <w:rPr>
          <w:color w:val="4C0019"/>
          <w:sz w:val="18"/>
        </w:rPr>
        <w:t xml:space="preserve"> </w:t>
      </w:r>
      <w:r>
        <w:rPr>
          <w:color w:val="4C0019"/>
          <w:spacing w:val="4"/>
          <w:sz w:val="18"/>
        </w:rPr>
        <w:t xml:space="preserve"> </w:t>
      </w:r>
      <w:r>
        <w:rPr>
          <w:i/>
          <w:color w:val="4C0019"/>
          <w:w w:val="109"/>
          <w:sz w:val="18"/>
        </w:rPr>
        <w:t>ρ</w:t>
      </w:r>
      <w:r>
        <w:rPr>
          <w:color w:val="4C0019"/>
          <w:w w:val="157"/>
          <w:sz w:val="18"/>
        </w:rPr>
        <w:t>(</w:t>
      </w:r>
      <w:r>
        <w:rPr>
          <w:color w:val="4C0019"/>
          <w:w w:val="104"/>
          <w:sz w:val="18"/>
        </w:rPr>
        <w:t>p</w:t>
      </w:r>
      <w:r>
        <w:rPr>
          <w:color w:val="4C0019"/>
          <w:w w:val="157"/>
          <w:sz w:val="18"/>
        </w:rPr>
        <w:t>)</w:t>
      </w:r>
      <w:r>
        <w:rPr>
          <w:color w:val="4C0019"/>
          <w:sz w:val="18"/>
        </w:rPr>
        <w:t xml:space="preserve"> </w:t>
      </w:r>
      <w:r>
        <w:rPr>
          <w:color w:val="4C0019"/>
          <w:spacing w:val="4"/>
          <w:sz w:val="18"/>
        </w:rPr>
        <w:t xml:space="preserve"> </w:t>
      </w:r>
      <w:r>
        <w:rPr>
          <w:color w:val="4C0019"/>
          <w:w w:val="92"/>
          <w:sz w:val="18"/>
        </w:rPr>
        <w:t>=</w:t>
      </w:r>
      <w:r>
        <w:rPr>
          <w:color w:val="4C0019"/>
          <w:sz w:val="18"/>
        </w:rPr>
        <w:t xml:space="preserve"> </w:t>
      </w:r>
      <w:r>
        <w:rPr>
          <w:color w:val="4C0019"/>
          <w:spacing w:val="4"/>
          <w:sz w:val="18"/>
        </w:rPr>
        <w:t xml:space="preserve"> </w:t>
      </w:r>
      <w:proofErr w:type="spellStart"/>
      <w:r>
        <w:rPr>
          <w:color w:val="4C0019"/>
          <w:w w:val="117"/>
          <w:sz w:val="18"/>
        </w:rPr>
        <w:t>p_lo</w:t>
      </w:r>
      <w:r>
        <w:rPr>
          <w:color w:val="4C0019"/>
          <w:w w:val="209"/>
          <w:sz w:val="18"/>
        </w:rPr>
        <w:t>,</w:t>
      </w:r>
      <w:r>
        <w:rPr>
          <w:color w:val="4C0019"/>
          <w:w w:val="117"/>
          <w:sz w:val="18"/>
        </w:rPr>
        <w:t>p_hi</w:t>
      </w:r>
      <w:r>
        <w:rPr>
          <w:color w:val="4C0019"/>
          <w:w w:val="209"/>
          <w:sz w:val="18"/>
        </w:rPr>
        <w:t>,</w:t>
      </w:r>
      <w:r>
        <w:rPr>
          <w:color w:val="4C0019"/>
          <w:w w:val="88"/>
          <w:sz w:val="18"/>
        </w:rPr>
        <w:t>p_m</w:t>
      </w:r>
      <w:proofErr w:type="spellEnd"/>
      <w:r>
        <w:rPr>
          <w:color w:val="4C0019"/>
          <w:sz w:val="18"/>
        </w:rPr>
        <w:t xml:space="preserve"> </w:t>
      </w:r>
      <w:r>
        <w:rPr>
          <w:color w:val="4C0019"/>
          <w:spacing w:val="4"/>
          <w:sz w:val="18"/>
        </w:rPr>
        <w:t xml:space="preserve"> </w:t>
      </w:r>
      <w:r>
        <w:rPr>
          <w:color w:val="4C0019"/>
          <w:w w:val="134"/>
          <w:sz w:val="18"/>
        </w:rPr>
        <w:t>*/</w:t>
      </w:r>
    </w:p>
    <w:p w14:paraId="286B7C62" w14:textId="77777777" w:rsidR="00AF434A" w:rsidRDefault="00000000">
      <w:pPr>
        <w:tabs>
          <w:tab w:val="left" w:pos="616"/>
        </w:tabs>
        <w:spacing w:line="200" w:lineRule="exact"/>
        <w:ind w:left="197"/>
        <w:rPr>
          <w:sz w:val="18"/>
        </w:rPr>
      </w:pPr>
      <w:r>
        <w:rPr>
          <w:sz w:val="10"/>
        </w:rPr>
        <w:t>5</w:t>
      </w:r>
      <w:r>
        <w:rPr>
          <w:sz w:val="10"/>
        </w:rPr>
        <w:tab/>
      </w:r>
      <w:r>
        <w:rPr>
          <w:color w:val="4C0019"/>
          <w:w w:val="134"/>
          <w:sz w:val="18"/>
        </w:rPr>
        <w:t>/*</w:t>
      </w:r>
      <w:r>
        <w:rPr>
          <w:color w:val="4C0019"/>
          <w:sz w:val="18"/>
        </w:rPr>
        <w:t xml:space="preserve"> </w:t>
      </w:r>
      <w:r>
        <w:rPr>
          <w:color w:val="4C0019"/>
          <w:spacing w:val="4"/>
          <w:sz w:val="18"/>
        </w:rPr>
        <w:t xml:space="preserve"> </w:t>
      </w:r>
      <w:r>
        <w:rPr>
          <w:i/>
          <w:color w:val="4C0019"/>
          <w:w w:val="109"/>
          <w:sz w:val="18"/>
        </w:rPr>
        <w:t>ρ</w:t>
      </w:r>
      <w:r>
        <w:rPr>
          <w:color w:val="4C0019"/>
          <w:w w:val="157"/>
          <w:sz w:val="18"/>
        </w:rPr>
        <w:t>(</w:t>
      </w:r>
      <w:r>
        <w:rPr>
          <w:color w:val="4C0019"/>
          <w:w w:val="104"/>
          <w:sz w:val="18"/>
        </w:rPr>
        <w:t>q</w:t>
      </w:r>
      <w:r>
        <w:rPr>
          <w:color w:val="4C0019"/>
          <w:w w:val="157"/>
          <w:sz w:val="18"/>
        </w:rPr>
        <w:t>)</w:t>
      </w:r>
      <w:r>
        <w:rPr>
          <w:color w:val="4C0019"/>
          <w:sz w:val="18"/>
        </w:rPr>
        <w:t xml:space="preserve"> </w:t>
      </w:r>
      <w:r>
        <w:rPr>
          <w:color w:val="4C0019"/>
          <w:spacing w:val="4"/>
          <w:sz w:val="18"/>
        </w:rPr>
        <w:t xml:space="preserve"> </w:t>
      </w:r>
      <w:r>
        <w:rPr>
          <w:color w:val="4C0019"/>
          <w:w w:val="92"/>
          <w:sz w:val="18"/>
        </w:rPr>
        <w:t>=</w:t>
      </w:r>
      <w:r>
        <w:rPr>
          <w:color w:val="4C0019"/>
          <w:sz w:val="18"/>
        </w:rPr>
        <w:t xml:space="preserve"> </w:t>
      </w:r>
      <w:r>
        <w:rPr>
          <w:color w:val="4C0019"/>
          <w:spacing w:val="4"/>
          <w:sz w:val="18"/>
        </w:rPr>
        <w:t xml:space="preserve"> </w:t>
      </w:r>
      <w:proofErr w:type="spellStart"/>
      <w:r>
        <w:rPr>
          <w:color w:val="4C0019"/>
          <w:w w:val="117"/>
          <w:sz w:val="18"/>
        </w:rPr>
        <w:t>q_lo</w:t>
      </w:r>
      <w:r>
        <w:rPr>
          <w:color w:val="4C0019"/>
          <w:w w:val="209"/>
          <w:sz w:val="18"/>
        </w:rPr>
        <w:t>,</w:t>
      </w:r>
      <w:r>
        <w:rPr>
          <w:color w:val="4C0019"/>
          <w:w w:val="117"/>
          <w:sz w:val="18"/>
        </w:rPr>
        <w:t>q_hi</w:t>
      </w:r>
      <w:r>
        <w:rPr>
          <w:color w:val="4C0019"/>
          <w:w w:val="209"/>
          <w:sz w:val="18"/>
        </w:rPr>
        <w:t>,</w:t>
      </w:r>
      <w:r>
        <w:rPr>
          <w:color w:val="4C0019"/>
          <w:w w:val="88"/>
          <w:sz w:val="18"/>
        </w:rPr>
        <w:t>q_m</w:t>
      </w:r>
      <w:proofErr w:type="spellEnd"/>
      <w:r>
        <w:rPr>
          <w:color w:val="4C0019"/>
          <w:sz w:val="18"/>
        </w:rPr>
        <w:t xml:space="preserve"> </w:t>
      </w:r>
      <w:r>
        <w:rPr>
          <w:color w:val="4C0019"/>
          <w:spacing w:val="4"/>
          <w:sz w:val="18"/>
        </w:rPr>
        <w:t xml:space="preserve"> </w:t>
      </w:r>
      <w:r>
        <w:rPr>
          <w:color w:val="4C0019"/>
          <w:w w:val="134"/>
          <w:sz w:val="18"/>
        </w:rPr>
        <w:t>*/</w:t>
      </w:r>
    </w:p>
    <w:p w14:paraId="3E8F7EF6" w14:textId="77777777" w:rsidR="00AF434A" w:rsidRDefault="00000000">
      <w:pPr>
        <w:tabs>
          <w:tab w:val="left" w:pos="785"/>
        </w:tabs>
        <w:spacing w:line="200" w:lineRule="exact"/>
        <w:ind w:left="197"/>
        <w:rPr>
          <w:sz w:val="18"/>
        </w:rPr>
      </w:pPr>
      <w:r>
        <w:rPr>
          <w:w w:val="120"/>
          <w:sz w:val="10"/>
        </w:rPr>
        <w:t>6</w:t>
      </w:r>
      <w:r>
        <w:rPr>
          <w:w w:val="120"/>
          <w:sz w:val="10"/>
        </w:rPr>
        <w:tab/>
      </w:r>
      <w:r>
        <w:rPr>
          <w:w w:val="120"/>
          <w:sz w:val="18"/>
        </w:rPr>
        <w:t>*</w:t>
      </w:r>
      <w:r>
        <w:rPr>
          <w:spacing w:val="39"/>
          <w:w w:val="120"/>
          <w:sz w:val="18"/>
        </w:rPr>
        <w:t xml:space="preserve"> </w:t>
      </w:r>
      <w:r>
        <w:rPr>
          <w:color w:val="0000CC"/>
          <w:w w:val="130"/>
          <w:sz w:val="18"/>
        </w:rPr>
        <w:t>p</w:t>
      </w:r>
      <w:r>
        <w:rPr>
          <w:w w:val="130"/>
          <w:sz w:val="18"/>
        </w:rPr>
        <w:t>;</w:t>
      </w:r>
    </w:p>
    <w:p w14:paraId="22068886" w14:textId="77777777" w:rsidR="00AF434A" w:rsidRDefault="00000000">
      <w:pPr>
        <w:tabs>
          <w:tab w:val="left" w:pos="785"/>
        </w:tabs>
        <w:spacing w:line="200" w:lineRule="exact"/>
        <w:ind w:left="197"/>
        <w:rPr>
          <w:sz w:val="18"/>
        </w:rPr>
      </w:pPr>
      <w:r>
        <w:rPr>
          <w:w w:val="115"/>
          <w:sz w:val="10"/>
        </w:rPr>
        <w:t>7</w:t>
      </w:r>
      <w:r>
        <w:rPr>
          <w:w w:val="115"/>
          <w:sz w:val="10"/>
        </w:rPr>
        <w:tab/>
      </w:r>
      <w:r>
        <w:rPr>
          <w:w w:val="115"/>
          <w:sz w:val="18"/>
        </w:rPr>
        <w:t xml:space="preserve">* </w:t>
      </w:r>
      <w:r>
        <w:rPr>
          <w:color w:val="0000CC"/>
          <w:w w:val="115"/>
          <w:sz w:val="18"/>
        </w:rPr>
        <w:t xml:space="preserve">q </w:t>
      </w:r>
      <w:r>
        <w:rPr>
          <w:w w:val="110"/>
          <w:sz w:val="18"/>
        </w:rPr>
        <w:t>=</w:t>
      </w:r>
      <w:r>
        <w:rPr>
          <w:spacing w:val="24"/>
          <w:w w:val="110"/>
          <w:sz w:val="18"/>
        </w:rPr>
        <w:t xml:space="preserve"> </w:t>
      </w:r>
      <w:r>
        <w:rPr>
          <w:w w:val="115"/>
          <w:sz w:val="18"/>
        </w:rPr>
        <w:t>1;</w:t>
      </w:r>
    </w:p>
    <w:p w14:paraId="6FB03865" w14:textId="77777777" w:rsidR="00AF434A" w:rsidRDefault="00000000">
      <w:pPr>
        <w:spacing w:line="200" w:lineRule="exact"/>
        <w:ind w:left="197"/>
        <w:rPr>
          <w:sz w:val="18"/>
        </w:rPr>
      </w:pPr>
      <w:r>
        <w:rPr>
          <w:w w:val="105"/>
          <w:sz w:val="10"/>
        </w:rPr>
        <w:t xml:space="preserve">8 </w:t>
      </w:r>
      <w:r>
        <w:rPr>
          <w:w w:val="105"/>
          <w:sz w:val="18"/>
        </w:rPr>
        <w:t>}</w:t>
      </w:r>
    </w:p>
    <w:p w14:paraId="567071FA" w14:textId="77777777" w:rsidR="00AF434A" w:rsidRDefault="00000000">
      <w:pPr>
        <w:spacing w:line="185" w:lineRule="exact"/>
        <w:ind w:left="197"/>
        <w:rPr>
          <w:sz w:val="18"/>
        </w:rPr>
      </w:pPr>
      <w:r>
        <w:rPr>
          <w:w w:val="130"/>
          <w:sz w:val="10"/>
        </w:rPr>
        <w:t xml:space="preserve">9 </w:t>
      </w:r>
      <w:r>
        <w:rPr>
          <w:w w:val="190"/>
          <w:sz w:val="18"/>
        </w:rPr>
        <w:t>...</w:t>
      </w:r>
    </w:p>
    <w:p w14:paraId="32D16441" w14:textId="77777777" w:rsidR="00AF434A" w:rsidRDefault="00000000">
      <w:pPr>
        <w:spacing w:line="221" w:lineRule="exact"/>
        <w:ind w:left="147"/>
        <w:rPr>
          <w:sz w:val="18"/>
        </w:rPr>
      </w:pPr>
      <w:r>
        <w:rPr>
          <w:w w:val="115"/>
          <w:position w:val="2"/>
          <w:sz w:val="10"/>
        </w:rPr>
        <w:t xml:space="preserve">10       </w:t>
      </w:r>
      <w:r>
        <w:rPr>
          <w:color w:val="4C0019"/>
          <w:w w:val="130"/>
          <w:position w:val="2"/>
          <w:sz w:val="18"/>
        </w:rPr>
        <w:t xml:space="preserve">/*  </w:t>
      </w:r>
      <w:r>
        <w:rPr>
          <w:color w:val="4C0019"/>
          <w:w w:val="115"/>
          <w:position w:val="2"/>
          <w:sz w:val="18"/>
        </w:rPr>
        <w:t xml:space="preserve">p0  </w:t>
      </w:r>
      <w:r>
        <w:rPr>
          <w:color w:val="4C0019"/>
          <w:w w:val="160"/>
          <w:position w:val="2"/>
          <w:sz w:val="18"/>
        </w:rPr>
        <w:t xml:space="preserve">: </w:t>
      </w:r>
      <w:proofErr w:type="spellStart"/>
      <w:r>
        <w:rPr>
          <w:color w:val="4C0019"/>
          <w:w w:val="130"/>
          <w:position w:val="2"/>
          <w:sz w:val="18"/>
        </w:rPr>
        <w:t>ptr</w:t>
      </w:r>
      <w:r>
        <w:rPr>
          <w:color w:val="4C0019"/>
          <w:w w:val="130"/>
          <w:position w:val="2"/>
          <w:sz w:val="18"/>
          <w:vertAlign w:val="superscript"/>
        </w:rPr>
        <w:t>c</w:t>
      </w:r>
      <w:proofErr w:type="spellEnd"/>
      <w:r>
        <w:rPr>
          <w:color w:val="4C0019"/>
          <w:w w:val="130"/>
          <w:position w:val="2"/>
          <w:sz w:val="18"/>
        </w:rPr>
        <w:t xml:space="preserve">  </w:t>
      </w:r>
      <w:r>
        <w:rPr>
          <w:rFonts w:ascii="Lucida Sans Unicode"/>
          <w:color w:val="4C0019"/>
          <w:w w:val="115"/>
          <w:position w:val="2"/>
          <w:sz w:val="18"/>
        </w:rPr>
        <w:t>[(0</w:t>
      </w:r>
      <w:r>
        <w:rPr>
          <w:i/>
          <w:color w:val="4C0019"/>
          <w:w w:val="115"/>
          <w:position w:val="2"/>
          <w:sz w:val="18"/>
        </w:rPr>
        <w:t xml:space="preserve">, </w:t>
      </w:r>
      <w:r>
        <w:rPr>
          <w:rFonts w:ascii="Lucida Sans Unicode"/>
          <w:color w:val="4C0019"/>
          <w:w w:val="115"/>
          <w:position w:val="2"/>
          <w:sz w:val="18"/>
        </w:rPr>
        <w:t xml:space="preserve">5) </w:t>
      </w:r>
      <w:r>
        <w:rPr>
          <w:color w:val="4C0019"/>
          <w:w w:val="130"/>
          <w:position w:val="2"/>
          <w:sz w:val="18"/>
        </w:rPr>
        <w:t>int</w:t>
      </w:r>
      <w:r>
        <w:rPr>
          <w:rFonts w:ascii="Lucida Sans Unicode"/>
          <w:color w:val="4C0019"/>
          <w:w w:val="130"/>
          <w:position w:val="2"/>
          <w:sz w:val="18"/>
        </w:rPr>
        <w:t>]</w:t>
      </w:r>
      <w:proofErr w:type="spellStart"/>
      <w:r>
        <w:rPr>
          <w:rFonts w:ascii="Arial"/>
          <w:i/>
          <w:color w:val="4C0019"/>
          <w:w w:val="130"/>
          <w:sz w:val="12"/>
        </w:rPr>
        <w:t>nt</w:t>
      </w:r>
      <w:proofErr w:type="spellEnd"/>
      <w:r>
        <w:rPr>
          <w:rFonts w:ascii="Arial"/>
          <w:i/>
          <w:color w:val="4C0019"/>
          <w:spacing w:val="-8"/>
          <w:w w:val="130"/>
          <w:sz w:val="12"/>
        </w:rPr>
        <w:t xml:space="preserve"> </w:t>
      </w:r>
      <w:r>
        <w:rPr>
          <w:color w:val="4C0019"/>
          <w:w w:val="130"/>
          <w:position w:val="2"/>
          <w:sz w:val="18"/>
        </w:rPr>
        <w:t>*/</w:t>
      </w:r>
    </w:p>
    <w:p w14:paraId="25FFE2B0" w14:textId="77777777" w:rsidR="00AF434A" w:rsidRDefault="00000000">
      <w:pPr>
        <w:spacing w:line="216" w:lineRule="exact"/>
        <w:ind w:left="147"/>
        <w:rPr>
          <w:sz w:val="18"/>
        </w:rPr>
      </w:pPr>
      <w:r>
        <w:rPr>
          <w:w w:val="115"/>
          <w:position w:val="2"/>
          <w:sz w:val="10"/>
        </w:rPr>
        <w:t xml:space="preserve">11      </w:t>
      </w:r>
      <w:r>
        <w:rPr>
          <w:color w:val="4C0019"/>
          <w:w w:val="135"/>
          <w:position w:val="2"/>
          <w:sz w:val="18"/>
        </w:rPr>
        <w:t xml:space="preserve">/*  </w:t>
      </w:r>
      <w:r>
        <w:rPr>
          <w:color w:val="4C0019"/>
          <w:w w:val="115"/>
          <w:position w:val="2"/>
          <w:sz w:val="18"/>
        </w:rPr>
        <w:t xml:space="preserve">q0  </w:t>
      </w:r>
      <w:r>
        <w:rPr>
          <w:color w:val="4C0019"/>
          <w:w w:val="160"/>
          <w:position w:val="2"/>
          <w:sz w:val="18"/>
        </w:rPr>
        <w:t xml:space="preserve">: </w:t>
      </w:r>
      <w:proofErr w:type="spellStart"/>
      <w:r>
        <w:rPr>
          <w:color w:val="4C0019"/>
          <w:w w:val="135"/>
          <w:position w:val="2"/>
          <w:sz w:val="18"/>
        </w:rPr>
        <w:t>ptr</w:t>
      </w:r>
      <w:r>
        <w:rPr>
          <w:color w:val="4C0019"/>
          <w:w w:val="135"/>
          <w:position w:val="2"/>
          <w:sz w:val="18"/>
          <w:vertAlign w:val="superscript"/>
        </w:rPr>
        <w:t>t</w:t>
      </w:r>
      <w:proofErr w:type="spellEnd"/>
      <w:r>
        <w:rPr>
          <w:color w:val="4C0019"/>
          <w:w w:val="135"/>
          <w:position w:val="2"/>
          <w:sz w:val="18"/>
        </w:rPr>
        <w:t xml:space="preserve">  </w:t>
      </w:r>
      <w:r>
        <w:rPr>
          <w:rFonts w:ascii="Lucida Sans Unicode"/>
          <w:color w:val="4C0019"/>
          <w:w w:val="115"/>
          <w:position w:val="2"/>
          <w:sz w:val="18"/>
        </w:rPr>
        <w:t>[(0</w:t>
      </w:r>
      <w:r>
        <w:rPr>
          <w:i/>
          <w:color w:val="4C0019"/>
          <w:w w:val="115"/>
          <w:position w:val="2"/>
          <w:sz w:val="18"/>
        </w:rPr>
        <w:t xml:space="preserve">, </w:t>
      </w:r>
      <w:r>
        <w:rPr>
          <w:rFonts w:ascii="Lucida Sans Unicode"/>
          <w:color w:val="4C0019"/>
          <w:w w:val="115"/>
          <w:position w:val="2"/>
          <w:sz w:val="18"/>
        </w:rPr>
        <w:t xml:space="preserve">5) </w:t>
      </w:r>
      <w:r>
        <w:rPr>
          <w:color w:val="4C0019"/>
          <w:w w:val="135"/>
          <w:position w:val="2"/>
          <w:sz w:val="18"/>
        </w:rPr>
        <w:t>int</w:t>
      </w:r>
      <w:r>
        <w:rPr>
          <w:rFonts w:ascii="Lucida Sans Unicode"/>
          <w:color w:val="4C0019"/>
          <w:w w:val="135"/>
          <w:position w:val="2"/>
          <w:sz w:val="18"/>
        </w:rPr>
        <w:t>]</w:t>
      </w:r>
      <w:proofErr w:type="spellStart"/>
      <w:r>
        <w:rPr>
          <w:rFonts w:ascii="Arial"/>
          <w:i/>
          <w:color w:val="4C0019"/>
          <w:w w:val="135"/>
          <w:sz w:val="12"/>
        </w:rPr>
        <w:t>nt</w:t>
      </w:r>
      <w:proofErr w:type="spellEnd"/>
      <w:r>
        <w:rPr>
          <w:rFonts w:ascii="Arial"/>
          <w:i/>
          <w:color w:val="4C0019"/>
          <w:spacing w:val="-8"/>
          <w:w w:val="135"/>
          <w:sz w:val="12"/>
        </w:rPr>
        <w:t xml:space="preserve"> </w:t>
      </w:r>
      <w:r>
        <w:rPr>
          <w:color w:val="4C0019"/>
          <w:w w:val="135"/>
          <w:position w:val="2"/>
          <w:sz w:val="18"/>
        </w:rPr>
        <w:t>*/</w:t>
      </w:r>
    </w:p>
    <w:p w14:paraId="64A841F1" w14:textId="77777777" w:rsidR="00AF434A" w:rsidRDefault="00000000">
      <w:pPr>
        <w:spacing w:line="183" w:lineRule="exact"/>
        <w:ind w:left="147"/>
        <w:rPr>
          <w:sz w:val="18"/>
        </w:rPr>
      </w:pPr>
      <w:r>
        <w:rPr>
          <w:w w:val="130"/>
          <w:sz w:val="10"/>
        </w:rPr>
        <w:t xml:space="preserve">12 </w:t>
      </w:r>
      <w:proofErr w:type="spellStart"/>
      <w:r>
        <w:rPr>
          <w:color w:val="0000CC"/>
          <w:w w:val="130"/>
          <w:sz w:val="18"/>
        </w:rPr>
        <w:t>deref_array</w:t>
      </w:r>
      <w:proofErr w:type="spellEnd"/>
      <w:r>
        <w:rPr>
          <w:w w:val="130"/>
          <w:sz w:val="18"/>
        </w:rPr>
        <w:t xml:space="preserve">(5, </w:t>
      </w:r>
      <w:r>
        <w:rPr>
          <w:color w:val="0000CC"/>
          <w:w w:val="130"/>
          <w:sz w:val="18"/>
        </w:rPr>
        <w:t>p0</w:t>
      </w:r>
      <w:r>
        <w:rPr>
          <w:w w:val="130"/>
          <w:sz w:val="18"/>
        </w:rPr>
        <w:t xml:space="preserve">, </w:t>
      </w:r>
      <w:r>
        <w:rPr>
          <w:color w:val="0000CC"/>
          <w:w w:val="130"/>
          <w:sz w:val="18"/>
        </w:rPr>
        <w:t>q0</w:t>
      </w:r>
      <w:r>
        <w:rPr>
          <w:w w:val="130"/>
          <w:sz w:val="18"/>
        </w:rPr>
        <w:t>);</w:t>
      </w:r>
    </w:p>
    <w:p w14:paraId="25F6A9BF" w14:textId="77777777" w:rsidR="00AF434A" w:rsidRDefault="00AF434A">
      <w:pPr>
        <w:pStyle w:val="BodyText"/>
        <w:spacing w:before="9"/>
        <w:rPr>
          <w:sz w:val="11"/>
        </w:rPr>
      </w:pPr>
    </w:p>
    <w:p w14:paraId="02DACD25" w14:textId="77777777" w:rsidR="00AF434A" w:rsidRDefault="00000000">
      <w:pPr>
        <w:pStyle w:val="BodyText"/>
        <w:spacing w:line="192" w:lineRule="exact"/>
        <w:ind w:left="208"/>
        <w:rPr>
          <w:sz w:val="19"/>
        </w:rPr>
      </w:pPr>
      <w:r>
        <w:rPr>
          <w:position w:val="-3"/>
          <w:sz w:val="19"/>
        </w:rPr>
      </w:r>
      <w:r>
        <w:rPr>
          <w:position w:val="-3"/>
          <w:sz w:val="19"/>
        </w:rPr>
        <w:pict w14:anchorId="64CD1733">
          <v:group id="_x0000_s1179" style="width:26.65pt;height:8.65pt;mso-position-horizontal-relative:char;mso-position-vertical-relative:line" coordsize="533,173">
            <v:line id="_x0000_s1182" style="position:absolute" from="0,161" to="16,161" strokeweight=".14042mm"/>
            <v:line id="_x0000_s1181" style="position:absolute" from="0,169" to="16,169" strokeweight=".14042mm"/>
            <v:shape id="_x0000_s1180" type="#_x0000_t75" style="position:absolute;left:27;width:505;height:150">
              <v:imagedata r:id="rId6" o:title=""/>
            </v:shape>
            <w10:anchorlock/>
          </v:group>
        </w:pict>
      </w:r>
    </w:p>
    <w:p w14:paraId="1EFCC63B" w14:textId="77777777" w:rsidR="00AF434A" w:rsidRDefault="00000000">
      <w:pPr>
        <w:spacing w:before="144" w:line="203" w:lineRule="exact"/>
        <w:ind w:left="197"/>
        <w:rPr>
          <w:sz w:val="18"/>
        </w:rPr>
      </w:pPr>
      <w:r>
        <w:rPr>
          <w:w w:val="130"/>
          <w:sz w:val="10"/>
        </w:rPr>
        <w:t xml:space="preserve">1 </w:t>
      </w:r>
      <w:proofErr w:type="spellStart"/>
      <w:r>
        <w:rPr>
          <w:color w:val="0000CC"/>
          <w:w w:val="130"/>
          <w:sz w:val="18"/>
        </w:rPr>
        <w:t>deref_array</w:t>
      </w:r>
      <w:proofErr w:type="spellEnd"/>
      <w:r>
        <w:rPr>
          <w:w w:val="130"/>
          <w:sz w:val="18"/>
        </w:rPr>
        <w:t>(</w:t>
      </w:r>
      <w:r>
        <w:rPr>
          <w:color w:val="006600"/>
          <w:w w:val="130"/>
          <w:sz w:val="18"/>
        </w:rPr>
        <w:t xml:space="preserve">int </w:t>
      </w:r>
      <w:r>
        <w:rPr>
          <w:color w:val="0000CC"/>
          <w:w w:val="130"/>
          <w:sz w:val="18"/>
        </w:rPr>
        <w:t>n</w:t>
      </w:r>
      <w:r>
        <w:rPr>
          <w:w w:val="130"/>
          <w:sz w:val="18"/>
        </w:rPr>
        <w:t xml:space="preserve">, </w:t>
      </w:r>
      <w:r>
        <w:rPr>
          <w:color w:val="006600"/>
          <w:w w:val="130"/>
          <w:sz w:val="18"/>
        </w:rPr>
        <w:t>int</w:t>
      </w:r>
      <w:r>
        <w:rPr>
          <w:w w:val="130"/>
          <w:sz w:val="18"/>
        </w:rPr>
        <w:t xml:space="preserve">* </w:t>
      </w:r>
      <w:r>
        <w:rPr>
          <w:color w:val="0000CC"/>
          <w:w w:val="130"/>
          <w:sz w:val="18"/>
        </w:rPr>
        <w:t>p</w:t>
      </w:r>
      <w:r>
        <w:rPr>
          <w:w w:val="130"/>
          <w:sz w:val="18"/>
        </w:rPr>
        <w:t xml:space="preserve">, </w:t>
      </w:r>
      <w:r>
        <w:rPr>
          <w:color w:val="006600"/>
          <w:w w:val="130"/>
          <w:sz w:val="18"/>
        </w:rPr>
        <w:t xml:space="preserve">int </w:t>
      </w:r>
      <w:r>
        <w:rPr>
          <w:w w:val="130"/>
          <w:sz w:val="18"/>
        </w:rPr>
        <w:t xml:space="preserve">* </w:t>
      </w:r>
      <w:r>
        <w:rPr>
          <w:color w:val="0000CC"/>
          <w:w w:val="130"/>
          <w:sz w:val="18"/>
        </w:rPr>
        <w:t>q</w:t>
      </w:r>
      <w:r>
        <w:rPr>
          <w:w w:val="130"/>
          <w:sz w:val="18"/>
        </w:rPr>
        <w:t>) {</w:t>
      </w:r>
    </w:p>
    <w:p w14:paraId="624D8B58" w14:textId="77777777" w:rsidR="00AF434A" w:rsidRDefault="00000000">
      <w:pPr>
        <w:tabs>
          <w:tab w:val="left" w:pos="616"/>
        </w:tabs>
        <w:spacing w:line="200" w:lineRule="exact"/>
        <w:ind w:left="197"/>
        <w:rPr>
          <w:sz w:val="18"/>
        </w:rPr>
      </w:pPr>
      <w:r>
        <w:rPr>
          <w:sz w:val="10"/>
        </w:rPr>
        <w:t>2</w:t>
      </w:r>
      <w:r>
        <w:rPr>
          <w:sz w:val="10"/>
        </w:rPr>
        <w:tab/>
      </w:r>
      <w:r>
        <w:rPr>
          <w:color w:val="4C0019"/>
          <w:w w:val="188"/>
          <w:sz w:val="18"/>
        </w:rPr>
        <w:t>//</w:t>
      </w:r>
      <w:r>
        <w:rPr>
          <w:color w:val="4C0019"/>
          <w:w w:val="67"/>
          <w:sz w:val="18"/>
        </w:rPr>
        <w:t>m</w:t>
      </w:r>
      <w:r>
        <w:rPr>
          <w:color w:val="4C0019"/>
          <w:sz w:val="18"/>
        </w:rPr>
        <w:t xml:space="preserve"> </w:t>
      </w:r>
      <w:r>
        <w:rPr>
          <w:color w:val="4C0019"/>
          <w:spacing w:val="4"/>
          <w:sz w:val="18"/>
        </w:rPr>
        <w:t xml:space="preserve"> </w:t>
      </w:r>
      <w:r>
        <w:rPr>
          <w:color w:val="4C0019"/>
          <w:w w:val="156"/>
          <w:sz w:val="18"/>
        </w:rPr>
        <w:t>is</w:t>
      </w:r>
      <w:r>
        <w:rPr>
          <w:color w:val="4C0019"/>
          <w:sz w:val="18"/>
        </w:rPr>
        <w:t xml:space="preserve"> </w:t>
      </w:r>
      <w:r>
        <w:rPr>
          <w:color w:val="4C0019"/>
          <w:spacing w:val="4"/>
          <w:sz w:val="18"/>
        </w:rPr>
        <w:t xml:space="preserve"> </w:t>
      </w:r>
      <w:r>
        <w:rPr>
          <w:color w:val="4C0019"/>
          <w:w w:val="128"/>
          <w:sz w:val="18"/>
        </w:rPr>
        <w:t>the</w:t>
      </w:r>
      <w:r>
        <w:rPr>
          <w:color w:val="4C0019"/>
          <w:sz w:val="18"/>
        </w:rPr>
        <w:t xml:space="preserve"> </w:t>
      </w:r>
      <w:r>
        <w:rPr>
          <w:color w:val="4C0019"/>
          <w:spacing w:val="4"/>
          <w:sz w:val="18"/>
        </w:rPr>
        <w:t xml:space="preserve"> </w:t>
      </w:r>
      <w:r>
        <w:rPr>
          <w:color w:val="4C0019"/>
          <w:w w:val="129"/>
          <w:sz w:val="18"/>
        </w:rPr>
        <w:t>current</w:t>
      </w:r>
      <w:r>
        <w:rPr>
          <w:color w:val="4C0019"/>
          <w:sz w:val="18"/>
        </w:rPr>
        <w:t xml:space="preserve"> </w:t>
      </w:r>
      <w:r>
        <w:rPr>
          <w:color w:val="4C0019"/>
          <w:spacing w:val="4"/>
          <w:sz w:val="18"/>
        </w:rPr>
        <w:t xml:space="preserve"> </w:t>
      </w:r>
      <w:r>
        <w:rPr>
          <w:color w:val="4C0019"/>
          <w:w w:val="124"/>
          <w:sz w:val="18"/>
        </w:rPr>
        <w:t>context</w:t>
      </w:r>
      <w:r>
        <w:rPr>
          <w:color w:val="4C0019"/>
          <w:sz w:val="18"/>
        </w:rPr>
        <w:t xml:space="preserve"> </w:t>
      </w:r>
      <w:r>
        <w:rPr>
          <w:color w:val="4C0019"/>
          <w:spacing w:val="4"/>
          <w:sz w:val="18"/>
        </w:rPr>
        <w:t xml:space="preserve"> </w:t>
      </w:r>
      <w:r>
        <w:rPr>
          <w:color w:val="4C0019"/>
          <w:w w:val="94"/>
          <w:sz w:val="18"/>
        </w:rPr>
        <w:t>mode</w:t>
      </w:r>
    </w:p>
    <w:p w14:paraId="53E78B81" w14:textId="77777777" w:rsidR="00AF434A" w:rsidRDefault="00000000">
      <w:pPr>
        <w:tabs>
          <w:tab w:val="left" w:pos="616"/>
        </w:tabs>
        <w:spacing w:line="200" w:lineRule="exact"/>
        <w:ind w:left="197"/>
        <w:rPr>
          <w:sz w:val="18"/>
        </w:rPr>
      </w:pPr>
      <w:r>
        <w:rPr>
          <w:w w:val="120"/>
          <w:sz w:val="10"/>
        </w:rPr>
        <w:t>3</w:t>
      </w:r>
      <w:r>
        <w:rPr>
          <w:w w:val="120"/>
          <w:sz w:val="10"/>
        </w:rPr>
        <w:tab/>
      </w:r>
      <w:r>
        <w:rPr>
          <w:color w:val="006600"/>
          <w:w w:val="135"/>
          <w:sz w:val="18"/>
        </w:rPr>
        <w:t xml:space="preserve">let </w:t>
      </w:r>
      <w:proofErr w:type="spellStart"/>
      <w:r>
        <w:rPr>
          <w:color w:val="0000CC"/>
          <w:w w:val="125"/>
          <w:sz w:val="18"/>
        </w:rPr>
        <w:t>p_lo</w:t>
      </w:r>
      <w:proofErr w:type="spellEnd"/>
      <w:r>
        <w:rPr>
          <w:color w:val="0000CC"/>
          <w:w w:val="125"/>
          <w:sz w:val="18"/>
        </w:rPr>
        <w:t xml:space="preserve">  </w:t>
      </w:r>
      <w:r>
        <w:rPr>
          <w:w w:val="120"/>
          <w:sz w:val="18"/>
        </w:rPr>
        <w:t xml:space="preserve">=  </w:t>
      </w:r>
      <w:r>
        <w:rPr>
          <w:w w:val="125"/>
          <w:sz w:val="18"/>
        </w:rPr>
        <w:t xml:space="preserve">0;  </w:t>
      </w:r>
      <w:r>
        <w:rPr>
          <w:color w:val="006600"/>
          <w:w w:val="135"/>
          <w:sz w:val="18"/>
        </w:rPr>
        <w:t xml:space="preserve">let </w:t>
      </w:r>
      <w:proofErr w:type="spellStart"/>
      <w:r>
        <w:rPr>
          <w:color w:val="0000CC"/>
          <w:w w:val="125"/>
          <w:sz w:val="18"/>
        </w:rPr>
        <w:t>p_hi</w:t>
      </w:r>
      <w:proofErr w:type="spellEnd"/>
      <w:r>
        <w:rPr>
          <w:color w:val="0000CC"/>
          <w:w w:val="125"/>
          <w:sz w:val="18"/>
        </w:rPr>
        <w:t xml:space="preserve">  </w:t>
      </w:r>
      <w:r>
        <w:rPr>
          <w:w w:val="120"/>
          <w:sz w:val="18"/>
        </w:rPr>
        <w:t>=</w:t>
      </w:r>
      <w:r>
        <w:rPr>
          <w:spacing w:val="40"/>
          <w:w w:val="120"/>
          <w:sz w:val="18"/>
        </w:rPr>
        <w:t xml:space="preserve"> </w:t>
      </w:r>
      <w:r>
        <w:rPr>
          <w:color w:val="0000CC"/>
          <w:w w:val="125"/>
          <w:sz w:val="18"/>
        </w:rPr>
        <w:t>n</w:t>
      </w:r>
      <w:r>
        <w:rPr>
          <w:w w:val="125"/>
          <w:sz w:val="18"/>
        </w:rPr>
        <w:t>;</w:t>
      </w:r>
    </w:p>
    <w:p w14:paraId="74DFBA36" w14:textId="77777777" w:rsidR="00AF434A" w:rsidRDefault="00000000">
      <w:pPr>
        <w:tabs>
          <w:tab w:val="left" w:pos="616"/>
        </w:tabs>
        <w:spacing w:line="200" w:lineRule="exact"/>
        <w:ind w:left="197"/>
        <w:rPr>
          <w:sz w:val="18"/>
        </w:rPr>
      </w:pPr>
      <w:r>
        <w:rPr>
          <w:w w:val="120"/>
          <w:sz w:val="10"/>
        </w:rPr>
        <w:t>4</w:t>
      </w:r>
      <w:r>
        <w:rPr>
          <w:w w:val="120"/>
          <w:sz w:val="10"/>
        </w:rPr>
        <w:tab/>
      </w:r>
      <w:r>
        <w:rPr>
          <w:color w:val="006600"/>
          <w:w w:val="135"/>
          <w:sz w:val="18"/>
        </w:rPr>
        <w:t xml:space="preserve">let </w:t>
      </w:r>
      <w:proofErr w:type="spellStart"/>
      <w:r>
        <w:rPr>
          <w:color w:val="0000CC"/>
          <w:w w:val="125"/>
          <w:sz w:val="18"/>
        </w:rPr>
        <w:t>q_lo</w:t>
      </w:r>
      <w:proofErr w:type="spellEnd"/>
      <w:r>
        <w:rPr>
          <w:color w:val="0000CC"/>
          <w:w w:val="125"/>
          <w:sz w:val="18"/>
        </w:rPr>
        <w:t xml:space="preserve">  </w:t>
      </w:r>
      <w:r>
        <w:rPr>
          <w:w w:val="120"/>
          <w:sz w:val="18"/>
        </w:rPr>
        <w:t xml:space="preserve">=  </w:t>
      </w:r>
      <w:r>
        <w:rPr>
          <w:w w:val="125"/>
          <w:sz w:val="18"/>
        </w:rPr>
        <w:t xml:space="preserve">0;  </w:t>
      </w:r>
      <w:r>
        <w:rPr>
          <w:color w:val="006600"/>
          <w:w w:val="135"/>
          <w:sz w:val="18"/>
        </w:rPr>
        <w:t xml:space="preserve">let </w:t>
      </w:r>
      <w:proofErr w:type="spellStart"/>
      <w:r>
        <w:rPr>
          <w:color w:val="0000CC"/>
          <w:w w:val="125"/>
          <w:sz w:val="18"/>
        </w:rPr>
        <w:t>q_hi</w:t>
      </w:r>
      <w:proofErr w:type="spellEnd"/>
      <w:r>
        <w:rPr>
          <w:color w:val="0000CC"/>
          <w:w w:val="125"/>
          <w:sz w:val="18"/>
        </w:rPr>
        <w:t xml:space="preserve">  </w:t>
      </w:r>
      <w:r>
        <w:rPr>
          <w:w w:val="120"/>
          <w:sz w:val="18"/>
        </w:rPr>
        <w:t>=</w:t>
      </w:r>
      <w:r>
        <w:rPr>
          <w:spacing w:val="40"/>
          <w:w w:val="120"/>
          <w:sz w:val="18"/>
        </w:rPr>
        <w:t xml:space="preserve"> </w:t>
      </w:r>
      <w:r>
        <w:rPr>
          <w:color w:val="0000CC"/>
          <w:w w:val="125"/>
          <w:sz w:val="18"/>
        </w:rPr>
        <w:t>n</w:t>
      </w:r>
      <w:r>
        <w:rPr>
          <w:w w:val="125"/>
          <w:sz w:val="18"/>
        </w:rPr>
        <w:t>;</w:t>
      </w:r>
    </w:p>
    <w:p w14:paraId="45F7AE77" w14:textId="77777777" w:rsidR="00AF434A" w:rsidRDefault="00000000">
      <w:pPr>
        <w:tabs>
          <w:tab w:val="left" w:pos="616"/>
        </w:tabs>
        <w:spacing w:line="200" w:lineRule="exact"/>
        <w:ind w:left="197"/>
        <w:rPr>
          <w:sz w:val="18"/>
        </w:rPr>
      </w:pPr>
      <w:r>
        <w:rPr>
          <w:w w:val="120"/>
          <w:sz w:val="10"/>
        </w:rPr>
        <w:t>5</w:t>
      </w:r>
      <w:r>
        <w:rPr>
          <w:w w:val="120"/>
          <w:sz w:val="10"/>
        </w:rPr>
        <w:tab/>
      </w:r>
      <w:r>
        <w:rPr>
          <w:color w:val="4C0019"/>
          <w:w w:val="120"/>
          <w:sz w:val="18"/>
        </w:rPr>
        <w:t>/* runtime checks</w:t>
      </w:r>
      <w:r>
        <w:rPr>
          <w:color w:val="4C0019"/>
          <w:spacing w:val="12"/>
          <w:w w:val="120"/>
          <w:sz w:val="18"/>
        </w:rPr>
        <w:t xml:space="preserve"> </w:t>
      </w:r>
      <w:r>
        <w:rPr>
          <w:color w:val="4C0019"/>
          <w:w w:val="120"/>
          <w:sz w:val="18"/>
        </w:rPr>
        <w:t>*/</w:t>
      </w:r>
    </w:p>
    <w:p w14:paraId="49ECE704" w14:textId="77777777" w:rsidR="00AF434A" w:rsidRDefault="00000000">
      <w:pPr>
        <w:tabs>
          <w:tab w:val="left" w:pos="616"/>
          <w:tab w:val="left" w:pos="1919"/>
          <w:tab w:val="left" w:pos="2753"/>
        </w:tabs>
        <w:spacing w:line="200" w:lineRule="exact"/>
        <w:ind w:left="197"/>
        <w:rPr>
          <w:sz w:val="18"/>
        </w:rPr>
      </w:pPr>
      <w:r>
        <w:pict w14:anchorId="2AFFEFFF">
          <v:shape id="_x0000_s1178" type="#_x0000_t202" style="position:absolute;left:0;text-align:left;margin-left:130.3pt;margin-top:1.25pt;width:48.85pt;height:15.6pt;z-index:-52888;mso-position-horizontal-relative:page" filled="f" stroked="f">
            <v:textbox inset="0,0,0,0">
              <w:txbxContent>
                <w:p w14:paraId="113959E4" w14:textId="77777777" w:rsidR="00AF434A" w:rsidRDefault="00000000">
                  <w:pPr>
                    <w:tabs>
                      <w:tab w:val="left" w:pos="833"/>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p>
              </w:txbxContent>
            </v:textbox>
            <w10:wrap anchorx="page"/>
          </v:shape>
        </w:pict>
      </w:r>
      <w:r>
        <w:rPr>
          <w:w w:val="120"/>
          <w:sz w:val="10"/>
        </w:rPr>
        <w:t>6</w:t>
      </w:r>
      <w:r>
        <w:rPr>
          <w:w w:val="120"/>
          <w:sz w:val="10"/>
        </w:rPr>
        <w:tab/>
      </w:r>
      <w:r>
        <w:rPr>
          <w:color w:val="006600"/>
          <w:w w:val="120"/>
          <w:sz w:val="18"/>
        </w:rPr>
        <w:t>assert</w:t>
      </w:r>
      <w:r>
        <w:rPr>
          <w:w w:val="120"/>
          <w:sz w:val="18"/>
        </w:rPr>
        <w:t>(</w:t>
      </w:r>
      <w:proofErr w:type="spellStart"/>
      <w:r>
        <w:rPr>
          <w:color w:val="0000CC"/>
          <w:w w:val="120"/>
          <w:sz w:val="18"/>
        </w:rPr>
        <w:t>p_lo</w:t>
      </w:r>
      <w:proofErr w:type="spellEnd"/>
      <w:r>
        <w:rPr>
          <w:color w:val="0000CC"/>
          <w:w w:val="120"/>
          <w:sz w:val="18"/>
        </w:rPr>
        <w:tab/>
      </w:r>
      <w:r>
        <w:rPr>
          <w:w w:val="120"/>
          <w:sz w:val="18"/>
        </w:rPr>
        <w:t>0</w:t>
      </w:r>
      <w:r>
        <w:rPr>
          <w:spacing w:val="1"/>
          <w:w w:val="120"/>
          <w:sz w:val="18"/>
        </w:rPr>
        <w:t xml:space="preserve"> </w:t>
      </w:r>
      <w:r>
        <w:rPr>
          <w:sz w:val="18"/>
        </w:rPr>
        <w:t>&amp;&amp;</w:t>
      </w:r>
      <w:r>
        <w:rPr>
          <w:spacing w:val="10"/>
          <w:sz w:val="18"/>
        </w:rPr>
        <w:t xml:space="preserve"> </w:t>
      </w:r>
      <w:r>
        <w:rPr>
          <w:w w:val="120"/>
          <w:sz w:val="18"/>
        </w:rPr>
        <w:t>0</w:t>
      </w:r>
      <w:r>
        <w:rPr>
          <w:w w:val="120"/>
          <w:sz w:val="18"/>
        </w:rPr>
        <w:tab/>
      </w:r>
      <w:proofErr w:type="spellStart"/>
      <w:r>
        <w:rPr>
          <w:color w:val="0000CC"/>
          <w:w w:val="120"/>
          <w:sz w:val="18"/>
        </w:rPr>
        <w:t>p_hi</w:t>
      </w:r>
      <w:proofErr w:type="spellEnd"/>
      <w:r>
        <w:rPr>
          <w:w w:val="120"/>
          <w:sz w:val="18"/>
        </w:rPr>
        <w:t>);</w:t>
      </w:r>
    </w:p>
    <w:p w14:paraId="206771DA" w14:textId="77777777" w:rsidR="00AF434A" w:rsidRDefault="00000000">
      <w:pPr>
        <w:tabs>
          <w:tab w:val="left" w:pos="616"/>
        </w:tabs>
        <w:spacing w:line="200" w:lineRule="exact"/>
        <w:ind w:left="197"/>
        <w:rPr>
          <w:sz w:val="18"/>
        </w:rPr>
      </w:pPr>
      <w:r>
        <w:rPr>
          <w:w w:val="125"/>
          <w:sz w:val="10"/>
        </w:rPr>
        <w:t>7</w:t>
      </w:r>
      <w:r>
        <w:rPr>
          <w:w w:val="125"/>
          <w:sz w:val="10"/>
        </w:rPr>
        <w:tab/>
      </w:r>
      <w:r>
        <w:rPr>
          <w:color w:val="006600"/>
          <w:w w:val="125"/>
          <w:sz w:val="18"/>
        </w:rPr>
        <w:t>assert</w:t>
      </w:r>
      <w:r>
        <w:rPr>
          <w:w w:val="125"/>
          <w:sz w:val="18"/>
        </w:rPr>
        <w:t>(</w:t>
      </w:r>
      <w:r>
        <w:rPr>
          <w:color w:val="0000CC"/>
          <w:w w:val="125"/>
          <w:sz w:val="18"/>
        </w:rPr>
        <w:t xml:space="preserve">p </w:t>
      </w:r>
      <w:r>
        <w:rPr>
          <w:w w:val="125"/>
          <w:sz w:val="18"/>
        </w:rPr>
        <w:t>!=</w:t>
      </w:r>
      <w:r>
        <w:rPr>
          <w:spacing w:val="25"/>
          <w:w w:val="125"/>
          <w:sz w:val="18"/>
        </w:rPr>
        <w:t xml:space="preserve"> </w:t>
      </w:r>
      <w:r>
        <w:rPr>
          <w:w w:val="125"/>
          <w:sz w:val="18"/>
        </w:rPr>
        <w:t>0);</w:t>
      </w:r>
    </w:p>
    <w:p w14:paraId="3B87732A" w14:textId="77777777" w:rsidR="00AF434A" w:rsidRDefault="00000000">
      <w:pPr>
        <w:tabs>
          <w:tab w:val="left" w:pos="616"/>
          <w:tab w:val="left" w:pos="1774"/>
        </w:tabs>
        <w:spacing w:line="200" w:lineRule="exact"/>
        <w:ind w:left="197"/>
        <w:rPr>
          <w:sz w:val="18"/>
        </w:rPr>
      </w:pPr>
      <w:r>
        <w:pict w14:anchorId="37A6D5C4">
          <v:shape id="_x0000_s1177" type="#_x0000_t202" style="position:absolute;left:0;text-align:left;margin-left:120.9pt;margin-top:1.25pt;width:6.15pt;height:15.6pt;z-index:-52936;mso-position-horizontal-relative:page" filled="f" stroked="f">
            <v:textbox inset="0,0,0,0">
              <w:txbxContent>
                <w:p w14:paraId="37725F1B" w14:textId="77777777" w:rsidR="00AF434A" w:rsidRDefault="00000000">
                  <w:pPr>
                    <w:spacing w:line="219" w:lineRule="exact"/>
                    <w:rPr>
                      <w:rFonts w:ascii="Lucida Sans Unicode" w:hAnsi="Lucida Sans Unicode"/>
                      <w:sz w:val="18"/>
                    </w:rPr>
                  </w:pPr>
                  <w:r>
                    <w:rPr>
                      <w:rFonts w:ascii="Lucida Sans Unicode" w:hAnsi="Lucida Sans Unicode"/>
                      <w:w w:val="85"/>
                      <w:sz w:val="18"/>
                    </w:rPr>
                    <w:t>∧</w:t>
                  </w:r>
                </w:p>
              </w:txbxContent>
            </v:textbox>
            <w10:wrap anchorx="page"/>
          </v:shape>
        </w:pict>
      </w:r>
      <w:r>
        <w:rPr>
          <w:sz w:val="10"/>
        </w:rPr>
        <w:t>8</w:t>
      </w:r>
      <w:r>
        <w:rPr>
          <w:sz w:val="10"/>
        </w:rPr>
        <w:tab/>
      </w:r>
      <w:r>
        <w:rPr>
          <w:w w:val="125"/>
          <w:sz w:val="18"/>
        </w:rPr>
        <w:t>*(</w:t>
      </w:r>
      <w:r>
        <w:rPr>
          <w:color w:val="0000CC"/>
          <w:w w:val="94"/>
          <w:sz w:val="18"/>
        </w:rPr>
        <w:t>mode</w:t>
      </w:r>
      <w:r>
        <w:rPr>
          <w:w w:val="157"/>
          <w:sz w:val="18"/>
        </w:rPr>
        <w:t>(</w:t>
      </w:r>
      <w:r>
        <w:rPr>
          <w:color w:val="0000CC"/>
          <w:w w:val="104"/>
          <w:sz w:val="18"/>
        </w:rPr>
        <w:t>p</w:t>
      </w:r>
      <w:r>
        <w:rPr>
          <w:w w:val="157"/>
          <w:sz w:val="18"/>
        </w:rPr>
        <w:t>)</w:t>
      </w:r>
      <w:r>
        <w:rPr>
          <w:sz w:val="18"/>
        </w:rPr>
        <w:tab/>
      </w:r>
      <w:proofErr w:type="spellStart"/>
      <w:r>
        <w:rPr>
          <w:color w:val="0000CC"/>
          <w:w w:val="67"/>
          <w:sz w:val="18"/>
        </w:rPr>
        <w:t>m</w:t>
      </w:r>
      <w:r>
        <w:rPr>
          <w:w w:val="209"/>
          <w:sz w:val="18"/>
        </w:rPr>
        <w:t>,</w:t>
      </w:r>
      <w:r>
        <w:rPr>
          <w:color w:val="0000CC"/>
          <w:w w:val="104"/>
          <w:sz w:val="18"/>
        </w:rPr>
        <w:t>p</w:t>
      </w:r>
      <w:proofErr w:type="spellEnd"/>
      <w:r>
        <w:rPr>
          <w:w w:val="171"/>
          <w:sz w:val="18"/>
        </w:rPr>
        <w:t>);</w:t>
      </w:r>
    </w:p>
    <w:p w14:paraId="5659EA39" w14:textId="77777777" w:rsidR="00AF434A" w:rsidRDefault="00000000">
      <w:pPr>
        <w:tabs>
          <w:tab w:val="left" w:pos="616"/>
        </w:tabs>
        <w:spacing w:line="200" w:lineRule="exact"/>
        <w:ind w:left="197"/>
        <w:rPr>
          <w:sz w:val="18"/>
        </w:rPr>
      </w:pPr>
      <w:r>
        <w:rPr>
          <w:sz w:val="10"/>
        </w:rPr>
        <w:t>9</w:t>
      </w:r>
      <w:r>
        <w:rPr>
          <w:sz w:val="10"/>
        </w:rPr>
        <w:tab/>
      </w:r>
      <w:r>
        <w:rPr>
          <w:color w:val="0000CC"/>
          <w:w w:val="131"/>
          <w:sz w:val="18"/>
        </w:rPr>
        <w:t>verify</w:t>
      </w:r>
      <w:r>
        <w:rPr>
          <w:w w:val="157"/>
          <w:sz w:val="18"/>
        </w:rPr>
        <w:t>(</w:t>
      </w:r>
      <w:r>
        <w:rPr>
          <w:color w:val="0000CC"/>
          <w:w w:val="104"/>
          <w:sz w:val="18"/>
        </w:rPr>
        <w:t>q</w:t>
      </w:r>
      <w:r>
        <w:rPr>
          <w:w w:val="209"/>
          <w:sz w:val="18"/>
        </w:rPr>
        <w:t>,</w:t>
      </w:r>
      <w:r>
        <w:rPr>
          <w:sz w:val="18"/>
        </w:rPr>
        <w:t xml:space="preserve"> </w:t>
      </w:r>
      <w:r>
        <w:rPr>
          <w:spacing w:val="4"/>
          <w:sz w:val="18"/>
        </w:rPr>
        <w:t xml:space="preserve"> </w:t>
      </w:r>
      <w:proofErr w:type="spellStart"/>
      <w:r>
        <w:rPr>
          <w:color w:val="0000CC"/>
          <w:w w:val="125"/>
          <w:sz w:val="18"/>
        </w:rPr>
        <w:t>not_null</w:t>
      </w:r>
      <w:proofErr w:type="spellEnd"/>
      <w:r>
        <w:rPr>
          <w:w w:val="157"/>
          <w:sz w:val="18"/>
        </w:rPr>
        <w:t>(</w:t>
      </w:r>
      <w:r>
        <w:rPr>
          <w:color w:val="0000CC"/>
          <w:w w:val="67"/>
          <w:sz w:val="18"/>
        </w:rPr>
        <w:t>m</w:t>
      </w:r>
      <w:r>
        <w:rPr>
          <w:w w:val="209"/>
          <w:sz w:val="18"/>
        </w:rPr>
        <w:t>,</w:t>
      </w:r>
      <w:r>
        <w:rPr>
          <w:sz w:val="18"/>
        </w:rPr>
        <w:t xml:space="preserve"> </w:t>
      </w:r>
      <w:r>
        <w:rPr>
          <w:spacing w:val="4"/>
          <w:sz w:val="18"/>
        </w:rPr>
        <w:t xml:space="preserve"> </w:t>
      </w:r>
      <w:proofErr w:type="spellStart"/>
      <w:r>
        <w:rPr>
          <w:color w:val="0000CC"/>
          <w:w w:val="117"/>
          <w:sz w:val="18"/>
        </w:rPr>
        <w:t>q_lo</w:t>
      </w:r>
      <w:proofErr w:type="spellEnd"/>
      <w:r>
        <w:rPr>
          <w:w w:val="209"/>
          <w:sz w:val="18"/>
        </w:rPr>
        <w:t>,</w:t>
      </w:r>
      <w:r>
        <w:rPr>
          <w:sz w:val="18"/>
        </w:rPr>
        <w:t xml:space="preserve"> </w:t>
      </w:r>
      <w:r>
        <w:rPr>
          <w:spacing w:val="4"/>
          <w:sz w:val="18"/>
        </w:rPr>
        <w:t xml:space="preserve"> </w:t>
      </w:r>
      <w:proofErr w:type="spellStart"/>
      <w:r>
        <w:rPr>
          <w:color w:val="0000CC"/>
          <w:w w:val="117"/>
          <w:sz w:val="18"/>
        </w:rPr>
        <w:t>q_hi</w:t>
      </w:r>
      <w:proofErr w:type="spellEnd"/>
      <w:r>
        <w:rPr>
          <w:w w:val="157"/>
          <w:sz w:val="18"/>
        </w:rPr>
        <w:t>)</w:t>
      </w:r>
    </w:p>
    <w:p w14:paraId="527B6FFC" w14:textId="77777777" w:rsidR="00AF434A" w:rsidRDefault="00000000">
      <w:pPr>
        <w:tabs>
          <w:tab w:val="left" w:pos="1548"/>
          <w:tab w:val="left" w:pos="2480"/>
          <w:tab w:val="left" w:pos="3327"/>
        </w:tabs>
        <w:spacing w:line="200" w:lineRule="exact"/>
        <w:ind w:left="147"/>
        <w:rPr>
          <w:sz w:val="18"/>
        </w:rPr>
      </w:pPr>
      <w:r>
        <w:pict w14:anchorId="166388A9">
          <v:shape id="_x0000_s1176" type="#_x0000_t202" style="position:absolute;left:0;text-align:left;margin-left:158.05pt;margin-top:1.25pt;width:49.1pt;height:15.6pt;z-index:-52864;mso-position-horizontal-relative:page" filled="f" stroked="f">
            <v:textbox inset="0,0,0,0">
              <w:txbxContent>
                <w:p w14:paraId="4D44ADD2" w14:textId="77777777" w:rsidR="00AF434A" w:rsidRDefault="00000000">
                  <w:pPr>
                    <w:tabs>
                      <w:tab w:val="left" w:pos="837"/>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p>
              </w:txbxContent>
            </v:textbox>
            <w10:wrap anchorx="page"/>
          </v:shape>
        </w:pict>
      </w:r>
      <w:r>
        <w:rPr>
          <w:sz w:val="10"/>
        </w:rPr>
        <w:t>10</w:t>
      </w:r>
      <w:r>
        <w:rPr>
          <w:sz w:val="10"/>
        </w:rPr>
        <w:tab/>
      </w:r>
      <w:r>
        <w:rPr>
          <w:sz w:val="18"/>
        </w:rPr>
        <w:t>&amp;&amp;</w:t>
      </w:r>
      <w:r>
        <w:rPr>
          <w:spacing w:val="9"/>
          <w:sz w:val="18"/>
        </w:rPr>
        <w:t xml:space="preserve"> </w:t>
      </w:r>
      <w:proofErr w:type="spellStart"/>
      <w:r>
        <w:rPr>
          <w:color w:val="0000CC"/>
          <w:w w:val="115"/>
          <w:sz w:val="18"/>
        </w:rPr>
        <w:t>q_lo</w:t>
      </w:r>
      <w:proofErr w:type="spellEnd"/>
      <w:r>
        <w:rPr>
          <w:color w:val="0000CC"/>
          <w:w w:val="115"/>
          <w:sz w:val="18"/>
        </w:rPr>
        <w:tab/>
      </w:r>
      <w:r>
        <w:rPr>
          <w:sz w:val="18"/>
        </w:rPr>
        <w:t>0</w:t>
      </w:r>
      <w:r>
        <w:rPr>
          <w:spacing w:val="22"/>
          <w:sz w:val="18"/>
        </w:rPr>
        <w:t xml:space="preserve"> </w:t>
      </w:r>
      <w:r>
        <w:rPr>
          <w:sz w:val="18"/>
        </w:rPr>
        <w:t>&amp;&amp;</w:t>
      </w:r>
      <w:r>
        <w:rPr>
          <w:spacing w:val="22"/>
          <w:sz w:val="18"/>
        </w:rPr>
        <w:t xml:space="preserve"> </w:t>
      </w:r>
      <w:r>
        <w:rPr>
          <w:sz w:val="18"/>
        </w:rPr>
        <w:t>0</w:t>
      </w:r>
      <w:r>
        <w:rPr>
          <w:sz w:val="18"/>
        </w:rPr>
        <w:tab/>
      </w:r>
      <w:proofErr w:type="spellStart"/>
      <w:r>
        <w:rPr>
          <w:color w:val="0000CC"/>
          <w:w w:val="115"/>
          <w:sz w:val="18"/>
        </w:rPr>
        <w:t>q_hi</w:t>
      </w:r>
      <w:proofErr w:type="spellEnd"/>
      <w:r>
        <w:rPr>
          <w:w w:val="115"/>
          <w:sz w:val="18"/>
        </w:rPr>
        <w:t>);</w:t>
      </w:r>
    </w:p>
    <w:p w14:paraId="64840A3C" w14:textId="77777777" w:rsidR="00AF434A" w:rsidRDefault="00000000">
      <w:pPr>
        <w:tabs>
          <w:tab w:val="left" w:pos="616"/>
          <w:tab w:val="left" w:pos="1774"/>
        </w:tabs>
        <w:spacing w:line="200" w:lineRule="exact"/>
        <w:ind w:left="147"/>
        <w:rPr>
          <w:sz w:val="18"/>
        </w:rPr>
      </w:pPr>
      <w:r>
        <w:pict w14:anchorId="037E87AD">
          <v:shape id="_x0000_s1175" type="#_x0000_t202" style="position:absolute;left:0;text-align:left;margin-left:120.9pt;margin-top:1.25pt;width:6.15pt;height:15.6pt;z-index:-52912;mso-position-horizontal-relative:page" filled="f" stroked="f">
            <v:textbox inset="0,0,0,0">
              <w:txbxContent>
                <w:p w14:paraId="7F5B69E6" w14:textId="77777777" w:rsidR="00AF434A" w:rsidRDefault="00000000">
                  <w:pPr>
                    <w:spacing w:line="219" w:lineRule="exact"/>
                    <w:rPr>
                      <w:rFonts w:ascii="Lucida Sans Unicode" w:hAnsi="Lucida Sans Unicode"/>
                      <w:sz w:val="18"/>
                    </w:rPr>
                  </w:pPr>
                  <w:r>
                    <w:rPr>
                      <w:rFonts w:ascii="Lucida Sans Unicode" w:hAnsi="Lucida Sans Unicode"/>
                      <w:w w:val="85"/>
                      <w:sz w:val="18"/>
                    </w:rPr>
                    <w:t>∧</w:t>
                  </w:r>
                </w:p>
              </w:txbxContent>
            </v:textbox>
            <w10:wrap anchorx="page"/>
          </v:shape>
        </w:pict>
      </w:r>
      <w:r>
        <w:rPr>
          <w:sz w:val="10"/>
        </w:rPr>
        <w:t>11</w:t>
      </w:r>
      <w:r>
        <w:rPr>
          <w:sz w:val="10"/>
        </w:rPr>
        <w:tab/>
      </w:r>
      <w:r>
        <w:rPr>
          <w:w w:val="125"/>
          <w:sz w:val="18"/>
        </w:rPr>
        <w:t>*(</w:t>
      </w:r>
      <w:r>
        <w:rPr>
          <w:color w:val="0000CC"/>
          <w:w w:val="94"/>
          <w:sz w:val="18"/>
        </w:rPr>
        <w:t>mode</w:t>
      </w:r>
      <w:r>
        <w:rPr>
          <w:w w:val="157"/>
          <w:sz w:val="18"/>
        </w:rPr>
        <w:t>(</w:t>
      </w:r>
      <w:r>
        <w:rPr>
          <w:color w:val="0000CC"/>
          <w:w w:val="104"/>
          <w:sz w:val="18"/>
        </w:rPr>
        <w:t>q</w:t>
      </w:r>
      <w:r>
        <w:rPr>
          <w:w w:val="157"/>
          <w:sz w:val="18"/>
        </w:rPr>
        <w:t>)</w:t>
      </w:r>
      <w:r>
        <w:rPr>
          <w:sz w:val="18"/>
        </w:rPr>
        <w:tab/>
      </w:r>
      <w:proofErr w:type="spellStart"/>
      <w:r>
        <w:rPr>
          <w:color w:val="0000CC"/>
          <w:w w:val="67"/>
          <w:sz w:val="18"/>
        </w:rPr>
        <w:t>m</w:t>
      </w:r>
      <w:r>
        <w:rPr>
          <w:w w:val="209"/>
          <w:sz w:val="18"/>
        </w:rPr>
        <w:t>,</w:t>
      </w:r>
      <w:r>
        <w:rPr>
          <w:color w:val="0000CC"/>
          <w:w w:val="104"/>
          <w:sz w:val="18"/>
        </w:rPr>
        <w:t>q</w:t>
      </w:r>
      <w:proofErr w:type="spellEnd"/>
      <w:r>
        <w:rPr>
          <w:w w:val="124"/>
          <w:sz w:val="18"/>
        </w:rPr>
        <w:t>)=1;</w:t>
      </w:r>
    </w:p>
    <w:p w14:paraId="38898B05" w14:textId="77777777" w:rsidR="00AF434A" w:rsidRDefault="00000000">
      <w:pPr>
        <w:spacing w:line="200" w:lineRule="exact"/>
        <w:ind w:left="147"/>
        <w:rPr>
          <w:sz w:val="18"/>
        </w:rPr>
      </w:pPr>
      <w:r>
        <w:rPr>
          <w:w w:val="105"/>
          <w:sz w:val="10"/>
        </w:rPr>
        <w:t xml:space="preserve">12 </w:t>
      </w:r>
      <w:r>
        <w:rPr>
          <w:w w:val="105"/>
          <w:sz w:val="18"/>
        </w:rPr>
        <w:t>}</w:t>
      </w:r>
    </w:p>
    <w:p w14:paraId="0FA715E3" w14:textId="77777777" w:rsidR="00AF434A" w:rsidRDefault="00000000">
      <w:pPr>
        <w:spacing w:line="200" w:lineRule="exact"/>
        <w:ind w:left="147"/>
        <w:rPr>
          <w:sz w:val="18"/>
        </w:rPr>
      </w:pPr>
      <w:r>
        <w:rPr>
          <w:w w:val="120"/>
          <w:sz w:val="10"/>
        </w:rPr>
        <w:t xml:space="preserve">13 </w:t>
      </w:r>
      <w:r>
        <w:rPr>
          <w:w w:val="190"/>
          <w:sz w:val="18"/>
        </w:rPr>
        <w:t>...</w:t>
      </w:r>
    </w:p>
    <w:p w14:paraId="17FF5B7E" w14:textId="77777777" w:rsidR="00AF434A" w:rsidRDefault="00000000">
      <w:pPr>
        <w:spacing w:line="154" w:lineRule="exact"/>
        <w:ind w:left="147"/>
        <w:rPr>
          <w:sz w:val="18"/>
        </w:rPr>
      </w:pPr>
      <w:r>
        <w:rPr>
          <w:w w:val="130"/>
          <w:sz w:val="10"/>
        </w:rPr>
        <w:t xml:space="preserve">14 </w:t>
      </w:r>
      <w:proofErr w:type="spellStart"/>
      <w:r>
        <w:rPr>
          <w:color w:val="0000CC"/>
          <w:w w:val="130"/>
          <w:sz w:val="18"/>
        </w:rPr>
        <w:t>deref_array</w:t>
      </w:r>
      <w:proofErr w:type="spellEnd"/>
      <w:r>
        <w:rPr>
          <w:w w:val="130"/>
          <w:sz w:val="18"/>
        </w:rPr>
        <w:t xml:space="preserve">(5, </w:t>
      </w:r>
      <w:r>
        <w:rPr>
          <w:color w:val="0000CC"/>
          <w:w w:val="130"/>
          <w:sz w:val="18"/>
        </w:rPr>
        <w:t>p0</w:t>
      </w:r>
      <w:r>
        <w:rPr>
          <w:w w:val="130"/>
          <w:sz w:val="18"/>
        </w:rPr>
        <w:t xml:space="preserve">, </w:t>
      </w:r>
      <w:r>
        <w:rPr>
          <w:color w:val="0000CC"/>
          <w:w w:val="130"/>
          <w:sz w:val="18"/>
        </w:rPr>
        <w:t>q0</w:t>
      </w:r>
      <w:r>
        <w:rPr>
          <w:w w:val="130"/>
          <w:sz w:val="18"/>
        </w:rPr>
        <w:t>);</w:t>
      </w:r>
    </w:p>
    <w:p w14:paraId="3A65A2D4" w14:textId="7D58016D" w:rsidR="00AF434A" w:rsidRDefault="00000000">
      <w:pPr>
        <w:pStyle w:val="BodyText"/>
        <w:spacing w:before="82" w:line="230" w:lineRule="auto"/>
        <w:ind w:left="147" w:right="217"/>
        <w:jc w:val="both"/>
      </w:pPr>
      <w:r>
        <w:br w:type="column"/>
      </w:r>
      <w:r>
        <w:rPr>
          <w:color w:val="0000CC"/>
        </w:rPr>
        <w:t xml:space="preserve">p </w:t>
      </w:r>
      <w:del w:id="1478" w:author="SC9986" w:date="2022-08-04T11:58:00Z">
        <w:r w:rsidDel="005E1746">
          <w:delText>are</w:delText>
        </w:r>
      </w:del>
      <w:ins w:id="1479" w:author="SC9986" w:date="2022-08-04T11:58:00Z">
        <w:r w:rsidR="005E1746">
          <w:t>is</w:t>
        </w:r>
      </w:ins>
      <w:r>
        <w:t xml:space="preserve"> not passed as arguments. Instead, </w:t>
      </w:r>
      <w:del w:id="1480" w:author="SC9986" w:date="2022-08-04T11:58:00Z">
        <w:r w:rsidDel="005E1746">
          <w:delText>they  are</w:delText>
        </w:r>
      </w:del>
      <w:ins w:id="1481" w:author="SC9986" w:date="2022-08-04T11:58:00Z">
        <w:r w:rsidR="005E1746">
          <w:t>they are</w:t>
        </w:r>
      </w:ins>
      <w:del w:id="1482" w:author="SC9986" w:date="2022-08-04T11:58:00Z">
        <w:r w:rsidDel="005E1746">
          <w:delText xml:space="preserve"> </w:delText>
        </w:r>
      </w:del>
      <w:r>
        <w:t xml:space="preserve"> initial</w:t>
      </w:r>
      <w:del w:id="1483" w:author="SC9986" w:date="2022-08-04T11:58:00Z">
        <w:r w:rsidDel="005E1746">
          <w:delText xml:space="preserve">- </w:delText>
        </w:r>
      </w:del>
      <w:r>
        <w:t xml:space="preserve">ized according to </w:t>
      </w:r>
      <w:r>
        <w:rPr>
          <w:color w:val="0000CC"/>
          <w:spacing w:val="-4"/>
        </w:rPr>
        <w:t>p</w:t>
      </w:r>
      <w:r>
        <w:rPr>
          <w:spacing w:val="-4"/>
        </w:rPr>
        <w:t xml:space="preserve">’s </w:t>
      </w:r>
      <w:r>
        <w:t xml:space="preserve">type—see line 4 of the original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 xml:space="preserve">program at the top of the figure. Line </w:t>
      </w:r>
      <w:r>
        <w:rPr>
          <w:rFonts w:ascii="Tahoma" w:hAnsi="Tahoma"/>
        </w:rPr>
        <w:t xml:space="preserve">3 </w:t>
      </w:r>
      <w:r>
        <w:t>of the generated code sets the lower bound to 0 and the upper bound to</w:t>
      </w:r>
      <w:r>
        <w:rPr>
          <w:spacing w:val="-10"/>
        </w:rPr>
        <w:t xml:space="preserve"> </w:t>
      </w:r>
      <w:r>
        <w:rPr>
          <w:color w:val="0000CC"/>
        </w:rPr>
        <w:t>n</w:t>
      </w:r>
      <w:r>
        <w:t>.</w:t>
      </w:r>
    </w:p>
    <w:p w14:paraId="68245F60" w14:textId="77777777" w:rsidR="00AF434A" w:rsidRDefault="00AF434A">
      <w:pPr>
        <w:pStyle w:val="BodyText"/>
        <w:spacing w:before="9"/>
        <w:rPr>
          <w:sz w:val="22"/>
        </w:rPr>
      </w:pPr>
    </w:p>
    <w:p w14:paraId="566BE733" w14:textId="77777777" w:rsidR="00AF434A" w:rsidRDefault="00000000">
      <w:pPr>
        <w:pStyle w:val="Heading2"/>
        <w:numPr>
          <w:ilvl w:val="1"/>
          <w:numId w:val="7"/>
        </w:numPr>
        <w:tabs>
          <w:tab w:val="left" w:pos="588"/>
        </w:tabs>
        <w:ind w:left="587"/>
        <w:jc w:val="left"/>
      </w:pPr>
      <w:r>
        <w:t>Metatheory</w:t>
      </w:r>
    </w:p>
    <w:p w14:paraId="04917D00" w14:textId="01CFC22C" w:rsidR="00AF434A" w:rsidRDefault="00000000">
      <w:pPr>
        <w:pStyle w:val="BodyText"/>
        <w:spacing w:before="235" w:line="232" w:lineRule="auto"/>
        <w:ind w:left="147" w:right="217" w:firstLine="300"/>
        <w:jc w:val="both"/>
      </w:pPr>
      <w:r>
        <w:rPr>
          <w:spacing w:val="-8"/>
        </w:rPr>
        <w:t xml:space="preserve">We </w:t>
      </w:r>
      <w:r>
        <w:t>formalize</w:t>
      </w:r>
      <w:ins w:id="1484" w:author="SC9986" w:date="2022-08-04T11:59:00Z">
        <w:r w:rsidR="005E1746">
          <w:t>d</w:t>
        </w:r>
      </w:ins>
      <w:r>
        <w:t xml:space="preserve"> both the compilation procedure and the simulation theorem in the </w:t>
      </w:r>
      <w:proofErr w:type="spellStart"/>
      <w:r>
        <w:rPr>
          <w:spacing w:val="-7"/>
        </w:rPr>
        <w:t>PLT</w:t>
      </w:r>
      <w:proofErr w:type="spellEnd"/>
      <w:r>
        <w:rPr>
          <w:spacing w:val="-7"/>
        </w:rPr>
        <w:t xml:space="preserve"> </w:t>
      </w:r>
      <w:r>
        <w:t xml:space="preserve">Redex model we developed for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(see Sec. 3.1), and then attempt</w:t>
      </w:r>
      <w:ins w:id="1485" w:author="SC9986" w:date="2022-08-04T11:59:00Z">
        <w:r w:rsidR="005E1746">
          <w:t>ed</w:t>
        </w:r>
      </w:ins>
      <w:r>
        <w:t xml:space="preserve"> to falsify it via </w:t>
      </w:r>
      <w:proofErr w:type="spellStart"/>
      <w:r>
        <w:t>Redex’s</w:t>
      </w:r>
      <w:proofErr w:type="spellEnd"/>
      <w:r>
        <w:t xml:space="preserve"> support for random testing. Redex allows us to specify compilation as logical rules (</w:t>
      </w:r>
      <w:del w:id="1486" w:author="SC9986" w:date="2022-08-04T11:59:00Z">
        <w:r w:rsidDel="005E1746">
          <w:delText>essentially, an</w:delText>
        </w:r>
      </w:del>
      <w:ins w:id="1487" w:author="SC9986" w:date="2022-08-04T11:59:00Z">
        <w:r w:rsidR="005E1746">
          <w:t>an</w:t>
        </w:r>
      </w:ins>
      <w:r>
        <w:t xml:space="preserve"> extension of typing), but then execute it algorithmically to automatically </w:t>
      </w:r>
      <w:del w:id="1488" w:author="SC9986" w:date="2022-08-04T11:59:00Z">
        <w:r w:rsidDel="005E1746">
          <w:delText>test</w:delText>
        </w:r>
      </w:del>
      <w:ins w:id="1489" w:author="SC9986" w:date="2022-08-04T11:59:00Z">
        <w:r w:rsidR="005E1746">
          <w:t>evaluate</w:t>
        </w:r>
      </w:ins>
      <w:r>
        <w:t xml:space="preserve"> whether simulation holds. This process revealed several bugs in compilation and the theorem state</w:t>
      </w:r>
      <w:del w:id="1490" w:author="SC9986" w:date="2022-08-04T11:59:00Z">
        <w:r w:rsidDel="005E1746">
          <w:delText xml:space="preserve">- </w:delText>
        </w:r>
      </w:del>
      <w:r>
        <w:t xml:space="preserve">ment. </w:t>
      </w:r>
      <w:r>
        <w:rPr>
          <w:spacing w:val="-8"/>
        </w:rPr>
        <w:t xml:space="preserve">We </w:t>
      </w:r>
      <w:r>
        <w:t>ultimately plan to prove simulation in the Coq model.</w:t>
      </w:r>
    </w:p>
    <w:p w14:paraId="5C752AEF" w14:textId="77777777" w:rsidR="00AF434A" w:rsidRDefault="00000000">
      <w:pPr>
        <w:pStyle w:val="BodyText"/>
        <w:spacing w:before="13" w:line="232" w:lineRule="auto"/>
        <w:ind w:left="147" w:right="217" w:firstLine="300"/>
        <w:jc w:val="both"/>
      </w:pPr>
      <w:r>
        <w:pict w14:anchorId="2827A7E1">
          <v:shape id="_x0000_s1174" type="#_x0000_t202" style="position:absolute;left:0;text-align:left;margin-left:415.85pt;margin-top:2pt;width:10pt;height:17.3pt;z-index:-52840;mso-position-horizontal-relative:page" filled="f" stroked="f">
            <v:textbox inset="0,0,0,0">
              <w:txbxContent>
                <w:p w14:paraId="59624FF7" w14:textId="77777777" w:rsidR="00AF434A" w:rsidRDefault="00000000">
                  <w:pPr>
                    <w:pStyle w:val="BodyText"/>
                    <w:spacing w:line="242" w:lineRule="exact"/>
                    <w:rPr>
                      <w:rFonts w:ascii="Lucida Sans Unicode"/>
                    </w:rPr>
                  </w:pPr>
                  <w:r>
                    <w:rPr>
                      <w:rFonts w:ascii="Lucida Sans Unicode"/>
                      <w:w w:val="314"/>
                    </w:rPr>
                    <w:t xml:space="preserve"> </w:t>
                  </w:r>
                </w:p>
              </w:txbxContent>
            </v:textbox>
            <w10:wrap anchorx="page"/>
          </v:shape>
        </w:pict>
      </w:r>
      <w:r>
        <w:rPr>
          <w:spacing w:val="-8"/>
        </w:rPr>
        <w:t>We</w:t>
      </w:r>
      <w:del w:id="1491" w:author="SC9986" w:date="2022-08-04T11:59:00Z">
        <w:r w:rsidDel="005E1746">
          <w:rPr>
            <w:spacing w:val="-8"/>
          </w:rPr>
          <w:delText xml:space="preserve"> </w:delText>
        </w:r>
      </w:del>
      <w:r>
        <w:rPr>
          <w:spacing w:val="-8"/>
        </w:rPr>
        <w:t xml:space="preserve"> </w:t>
      </w:r>
      <w:r>
        <w:t>use the notation</w:t>
      </w:r>
      <w:del w:id="1492" w:author="SC9986" w:date="2022-08-04T11:59:00Z">
        <w:r w:rsidDel="005E1746">
          <w:delText xml:space="preserve"> </w:delText>
        </w:r>
      </w:del>
      <w:r>
        <w:t xml:space="preserve"> to indicate the </w:t>
      </w:r>
      <w:r>
        <w:rPr>
          <w:i/>
        </w:rPr>
        <w:t xml:space="preserve">erasure </w:t>
      </w:r>
      <w:r>
        <w:t>of stack</w:t>
      </w:r>
      <w:del w:id="1493" w:author="SC9986" w:date="2022-08-04T11:59:00Z">
        <w:r w:rsidDel="005E1746">
          <w:delText xml:space="preserve"> </w:delText>
        </w:r>
      </w:del>
      <w:r>
        <w:t xml:space="preserve"> and heap—the </w:t>
      </w:r>
      <w:proofErr w:type="spellStart"/>
      <w:r>
        <w:t>rhs</w:t>
      </w:r>
      <w:proofErr w:type="spellEnd"/>
      <w:r>
        <w:t xml:space="preserve"> is the same as the </w:t>
      </w:r>
      <w:proofErr w:type="spellStart"/>
      <w:r>
        <w:t>lhs</w:t>
      </w:r>
      <w:proofErr w:type="spellEnd"/>
      <w:r>
        <w:t xml:space="preserve"> but with type annotations</w:t>
      </w:r>
      <w:r>
        <w:rPr>
          <w:spacing w:val="19"/>
        </w:rPr>
        <w:t xml:space="preserve"> </w:t>
      </w:r>
      <w:r>
        <w:t>removed:</w:t>
      </w:r>
    </w:p>
    <w:p w14:paraId="15FD0D09" w14:textId="77777777" w:rsidR="00AF434A" w:rsidRDefault="00000000">
      <w:pPr>
        <w:spacing w:before="43"/>
        <w:ind w:left="2256" w:right="2386"/>
        <w:jc w:val="center"/>
        <w:rPr>
          <w:rFonts w:ascii="Tahoma" w:hAnsi="Tahoma"/>
          <w:sz w:val="20"/>
        </w:rPr>
      </w:pPr>
      <w:r>
        <w:rPr>
          <w:rFonts w:ascii="Monotype Corsiva" w:hAnsi="Monotype Corsiva"/>
          <w:i/>
          <w:sz w:val="20"/>
        </w:rPr>
        <w:t xml:space="preserve">H    </w:t>
      </w:r>
      <w:r>
        <w:rPr>
          <w:rFonts w:ascii="Monotype Corsiva" w:hAnsi="Monotype Corsiva"/>
          <w:i/>
          <w:spacing w:val="20"/>
          <w:sz w:val="20"/>
        </w:rPr>
        <w:t xml:space="preserve"> </w:t>
      </w:r>
      <w:proofErr w:type="spellStart"/>
      <w:r>
        <w:rPr>
          <w:rFonts w:ascii="Monotype Corsiva" w:hAnsi="Monotype Corsiva"/>
          <w:i/>
          <w:spacing w:val="-38"/>
          <w:sz w:val="20"/>
        </w:rPr>
        <w:t>H</w:t>
      </w:r>
      <w:proofErr w:type="spellEnd"/>
      <w:r>
        <w:rPr>
          <w:rFonts w:ascii="Tahoma" w:hAnsi="Tahoma"/>
          <w:spacing w:val="-38"/>
          <w:position w:val="6"/>
          <w:sz w:val="20"/>
        </w:rPr>
        <w:t>˙</w:t>
      </w:r>
    </w:p>
    <w:p w14:paraId="27E9CF90" w14:textId="77777777" w:rsidR="00AF434A" w:rsidRDefault="00000000">
      <w:pPr>
        <w:spacing w:before="19"/>
        <w:ind w:left="2256" w:right="2347"/>
        <w:jc w:val="center"/>
        <w:rPr>
          <w:rFonts w:ascii="Tahoma" w:eastAsia="Tahoma" w:hAnsi="Tahoma" w:cs="Tahoma"/>
          <w:sz w:val="20"/>
          <w:szCs w:val="20"/>
        </w:rPr>
      </w:pPr>
      <w:r>
        <w:rPr>
          <w:i/>
          <w:w w:val="125"/>
          <w:sz w:val="20"/>
          <w:szCs w:val="20"/>
        </w:rPr>
        <w:t>ϕ</w:t>
      </w:r>
      <w:r>
        <w:rPr>
          <w:i/>
          <w:spacing w:val="5"/>
          <w:sz w:val="20"/>
          <w:szCs w:val="20"/>
        </w:rPr>
        <w:t xml:space="preserve"> </w:t>
      </w:r>
      <w:r>
        <w:rPr>
          <w:rFonts w:ascii="Lucida Sans Unicode" w:eastAsia="Lucida Sans Unicode" w:hAnsi="Lucida Sans Unicode" w:cs="Lucida Sans Unicode"/>
          <w:w w:val="314"/>
          <w:sz w:val="20"/>
          <w:szCs w:val="20"/>
        </w:rPr>
        <w:t xml:space="preserve"> </w:t>
      </w:r>
      <w:proofErr w:type="spellStart"/>
      <w:r>
        <w:rPr>
          <w:i/>
          <w:spacing w:val="-77"/>
          <w:w w:val="125"/>
          <w:sz w:val="20"/>
          <w:szCs w:val="20"/>
        </w:rPr>
        <w:t>ϕ</w:t>
      </w:r>
      <w:proofErr w:type="spellEnd"/>
      <w:r>
        <w:rPr>
          <w:rFonts w:ascii="Tahoma" w:eastAsia="Tahoma" w:hAnsi="Tahoma" w:cs="Tahoma"/>
          <w:w w:val="50"/>
          <w:sz w:val="20"/>
          <w:szCs w:val="20"/>
        </w:rPr>
        <w:t>˙</w:t>
      </w:r>
    </w:p>
    <w:p w14:paraId="4FCC911E" w14:textId="77777777" w:rsidR="00AF434A" w:rsidRDefault="00000000">
      <w:pPr>
        <w:pStyle w:val="BodyText"/>
        <w:spacing w:before="192" w:line="24" w:lineRule="auto"/>
        <w:ind w:left="147"/>
        <w:jc w:val="both"/>
      </w:pPr>
      <w:r>
        <w:rPr>
          <w:w w:val="99"/>
        </w:rPr>
        <w:t>In</w:t>
      </w:r>
      <w:del w:id="1494" w:author="SC9986" w:date="2022-08-04T11:59:00Z">
        <w:r w:rsidDel="0098474B">
          <w:rPr>
            <w:w w:val="99"/>
          </w:rPr>
          <w:delText xml:space="preserve"> </w:delText>
        </w:r>
      </w:del>
      <w:r>
        <w:rPr>
          <w:spacing w:val="12"/>
          <w:w w:val="99"/>
        </w:rPr>
        <w:t xml:space="preserve"> </w:t>
      </w:r>
      <w:r>
        <w:t xml:space="preserve">addition, </w:t>
      </w:r>
      <w:del w:id="1495" w:author="SC9986" w:date="2022-08-04T11:59:00Z">
        <w:r w:rsidDel="0098474B">
          <w:rPr>
            <w:spacing w:val="12"/>
          </w:rPr>
          <w:delText xml:space="preserve"> </w:delText>
        </w:r>
      </w:del>
      <w:r>
        <w:t>when</w:t>
      </w:r>
      <w:del w:id="1496" w:author="SC9986" w:date="2022-08-04T11:59:00Z">
        <w:r w:rsidDel="0098474B">
          <w:delText xml:space="preserve"> </w:delText>
        </w:r>
      </w:del>
      <w:r>
        <w:rPr>
          <w:spacing w:val="12"/>
        </w:rPr>
        <w:t xml:space="preserve"> </w:t>
      </w:r>
      <w:r>
        <w:rPr>
          <w:rFonts w:ascii="Tahoma" w:eastAsia="Tahoma" w:hAnsi="Tahoma" w:cs="Tahoma"/>
          <w:w w:val="104"/>
        </w:rPr>
        <w:t>Γ;</w:t>
      </w:r>
      <w:r>
        <w:rPr>
          <w:rFonts w:ascii="Tahoma" w:eastAsia="Tahoma" w:hAnsi="Tahoma" w:cs="Tahoma"/>
          <w:spacing w:val="-30"/>
        </w:rPr>
        <w:t xml:space="preserve"> </w:t>
      </w:r>
      <w:r>
        <w:rPr>
          <w:rFonts w:ascii="Lucida Sans Unicode" w:eastAsia="Lucida Sans Unicode" w:hAnsi="Lucida Sans Unicode" w:cs="Lucida Sans Unicode"/>
          <w:w w:val="51"/>
        </w:rPr>
        <w:t>∅</w:t>
      </w:r>
      <w:r>
        <w:rPr>
          <w:rFonts w:ascii="Lucida Sans Unicode" w:eastAsia="Lucida Sans Unicode" w:hAnsi="Lucida Sans Unicode" w:cs="Lucida Sans Unicode"/>
        </w:rPr>
        <w:t xml:space="preserve"> </w:t>
      </w:r>
      <w:r>
        <w:rPr>
          <w:rFonts w:ascii="Lucida Sans Unicode" w:eastAsia="Lucida Sans Unicode" w:hAnsi="Lucida Sans Unicode" w:cs="Lucida Sans Unicode"/>
          <w:spacing w:val="6"/>
        </w:rPr>
        <w:t xml:space="preserve"> </w:t>
      </w:r>
      <w:r>
        <w:rPr>
          <w:rFonts w:ascii="Lucida Sans Unicode" w:eastAsia="Lucida Sans Unicode" w:hAnsi="Lucida Sans Unicode" w:cs="Lucida Sans Unicode"/>
          <w:spacing w:val="-121"/>
          <w:w w:val="96"/>
        </w:rPr>
        <w:t>€</w:t>
      </w:r>
      <w:r>
        <w:rPr>
          <w:rFonts w:ascii="Tahoma" w:eastAsia="Tahoma" w:hAnsi="Tahoma" w:cs="Tahoma"/>
          <w:w w:val="50"/>
          <w:position w:val="-16"/>
        </w:rPr>
        <w:t>˙</w:t>
      </w:r>
      <w:r>
        <w:rPr>
          <w:rFonts w:ascii="Tahoma" w:eastAsia="Tahoma" w:hAnsi="Tahoma" w:cs="Tahoma"/>
          <w:position w:val="-16"/>
        </w:rPr>
        <w:t xml:space="preserve">  </w:t>
      </w:r>
      <w:r>
        <w:rPr>
          <w:rFonts w:ascii="Tahoma" w:eastAsia="Tahoma" w:hAnsi="Tahoma" w:cs="Tahoma"/>
          <w:spacing w:val="11"/>
          <w:position w:val="-16"/>
        </w:rPr>
        <w:t xml:space="preserve"> </w:t>
      </w:r>
      <w:r>
        <w:rPr>
          <w:i/>
          <w:w w:val="125"/>
        </w:rPr>
        <w:t>ϕ</w:t>
      </w:r>
      <w:del w:id="1497" w:author="SC9986" w:date="2022-08-04T12:00:00Z">
        <w:r w:rsidDel="0098474B">
          <w:rPr>
            <w:i/>
          </w:rPr>
          <w:delText xml:space="preserve"> </w:delText>
        </w:r>
      </w:del>
      <w:r>
        <w:rPr>
          <w:i/>
          <w:spacing w:val="12"/>
        </w:rPr>
        <w:t xml:space="preserve"> </w:t>
      </w:r>
      <w:r>
        <w:t>and</w:t>
      </w:r>
      <w:del w:id="1498" w:author="SC9986" w:date="2022-08-04T12:00:00Z">
        <w:r w:rsidDel="0098474B">
          <w:delText xml:space="preserve"> </w:delText>
        </w:r>
      </w:del>
      <w:r>
        <w:rPr>
          <w:spacing w:val="12"/>
        </w:rPr>
        <w:t xml:space="preserve"> </w:t>
      </w:r>
      <w:r>
        <w:rPr>
          <w:i/>
          <w:w w:val="125"/>
        </w:rPr>
        <w:t>ϕ</w:t>
      </w:r>
      <w:del w:id="1499" w:author="SC9986" w:date="2022-08-04T12:00:00Z">
        <w:r w:rsidDel="0098474B">
          <w:rPr>
            <w:i/>
          </w:rPr>
          <w:delText xml:space="preserve"> </w:delText>
        </w:r>
      </w:del>
      <w:r>
        <w:rPr>
          <w:i/>
          <w:spacing w:val="12"/>
        </w:rPr>
        <w:t xml:space="preserve"> </w:t>
      </w:r>
      <w:r>
        <w:t>is</w:t>
      </w:r>
      <w:del w:id="1500" w:author="SC9986" w:date="2022-08-04T12:00:00Z">
        <w:r w:rsidDel="0098474B">
          <w:delText xml:space="preserve"> </w:delText>
        </w:r>
      </w:del>
      <w:r>
        <w:rPr>
          <w:spacing w:val="12"/>
        </w:rPr>
        <w:t xml:space="preserve"> </w:t>
      </w:r>
      <w:r>
        <w:t>well-formed,</w:t>
      </w:r>
      <w:del w:id="1501" w:author="SC9986" w:date="2022-08-04T12:00:00Z">
        <w:r w:rsidDel="0098474B">
          <w:delText xml:space="preserve"> </w:delText>
        </w:r>
      </w:del>
      <w:r>
        <w:rPr>
          <w:spacing w:val="12"/>
        </w:rPr>
        <w:t xml:space="preserve"> </w:t>
      </w:r>
      <w:r>
        <w:t>we</w:t>
      </w:r>
    </w:p>
    <w:p w14:paraId="75E80283" w14:textId="77777777" w:rsidR="00AF434A" w:rsidRDefault="00AF434A">
      <w:pPr>
        <w:spacing w:line="24" w:lineRule="auto"/>
        <w:jc w:val="both"/>
        <w:sectPr w:rsidR="00AF434A">
          <w:pgSz w:w="12240" w:h="15840"/>
          <w:pgMar w:top="1320" w:right="860" w:bottom="280" w:left="860" w:header="720" w:footer="720" w:gutter="0"/>
          <w:cols w:num="2" w:space="720" w:equalWidth="0">
            <w:col w:w="3971" w:space="1322"/>
            <w:col w:w="5227"/>
          </w:cols>
        </w:sectPr>
      </w:pPr>
    </w:p>
    <w:p w14:paraId="60B55AE4" w14:textId="3ED9A66D" w:rsidR="00AF434A" w:rsidRDefault="00000000">
      <w:pPr>
        <w:spacing w:line="243" w:lineRule="exact"/>
        <w:ind w:left="5440"/>
        <w:rPr>
          <w:rFonts w:ascii="Tahoma" w:eastAsia="Tahoma" w:hAnsi="Tahoma" w:cs="Tahoma"/>
          <w:sz w:val="20"/>
          <w:szCs w:val="20"/>
        </w:rPr>
      </w:pPr>
      <w:r>
        <w:rPr>
          <w:sz w:val="20"/>
          <w:szCs w:val="20"/>
        </w:rPr>
        <w:t xml:space="preserve">write </w:t>
      </w:r>
      <w:del w:id="1502" w:author="SC9986" w:date="2022-08-04T12:00:00Z">
        <w:r w:rsidDel="0098474B">
          <w:rPr>
            <w:spacing w:val="-18"/>
            <w:sz w:val="20"/>
            <w:szCs w:val="20"/>
          </w:rPr>
          <w:delText xml:space="preserve"> </w:delText>
        </w:r>
      </w:del>
      <w:r>
        <w:rPr>
          <w:rFonts w:ascii="Tahoma" w:eastAsia="Tahoma" w:hAnsi="Tahoma" w:cs="Tahoma"/>
          <w:sz w:val="20"/>
          <w:szCs w:val="20"/>
        </w:rPr>
        <w:t>(</w:t>
      </w:r>
      <w:r>
        <w:rPr>
          <w:i/>
          <w:w w:val="120"/>
          <w:sz w:val="20"/>
          <w:szCs w:val="20"/>
        </w:rPr>
        <w:t>ϕ,</w:t>
      </w:r>
      <w:r>
        <w:rPr>
          <w:i/>
          <w:spacing w:val="-17"/>
          <w:sz w:val="20"/>
          <w:szCs w:val="20"/>
        </w:rPr>
        <w:t xml:space="preserve"> </w:t>
      </w:r>
      <w:r>
        <w:rPr>
          <w:rFonts w:ascii="Monotype Corsiva" w:eastAsia="Monotype Corsiva" w:hAnsi="Monotype Corsiva" w:cs="Monotype Corsiva"/>
          <w:i/>
          <w:w w:val="99"/>
          <w:sz w:val="20"/>
          <w:szCs w:val="20"/>
        </w:rPr>
        <w:t>H</w:t>
      </w:r>
      <w:r>
        <w:rPr>
          <w:rFonts w:ascii="Monotype Corsiva" w:eastAsia="Monotype Corsiva" w:hAnsi="Monotype Corsiva" w:cs="Monotype Corsiva"/>
          <w:i/>
          <w:spacing w:val="-5"/>
          <w:sz w:val="20"/>
          <w:szCs w:val="20"/>
        </w:rPr>
        <w:t xml:space="preserve"> </w:t>
      </w:r>
      <w:r>
        <w:rPr>
          <w:i/>
          <w:w w:val="110"/>
          <w:sz w:val="20"/>
          <w:szCs w:val="20"/>
        </w:rPr>
        <w:t>,</w:t>
      </w:r>
      <w:r>
        <w:rPr>
          <w:i/>
          <w:spacing w:val="-17"/>
          <w:sz w:val="20"/>
          <w:szCs w:val="20"/>
        </w:rPr>
        <w:t xml:space="preserve"> </w:t>
      </w:r>
      <w:r>
        <w:rPr>
          <w:i/>
          <w:w w:val="104"/>
          <w:sz w:val="20"/>
          <w:szCs w:val="20"/>
        </w:rPr>
        <w:t>e</w:t>
      </w:r>
      <w:r>
        <w:rPr>
          <w:rFonts w:ascii="Tahoma" w:eastAsia="Tahoma" w:hAnsi="Tahoma" w:cs="Tahoma"/>
          <w:sz w:val="20"/>
          <w:szCs w:val="20"/>
        </w:rPr>
        <w:t>)</w:t>
      </w:r>
      <w:r>
        <w:rPr>
          <w:rFonts w:ascii="Tahoma" w:eastAsia="Tahoma" w:hAnsi="Tahoma" w:cs="Tahoma"/>
          <w:spacing w:val="16"/>
          <w:sz w:val="20"/>
          <w:szCs w:val="20"/>
        </w:rPr>
        <w:t xml:space="preserve"> </w:t>
      </w:r>
      <w:r>
        <w:rPr>
          <w:rFonts w:ascii="Lucida Sans Unicode" w:eastAsia="Lucida Sans Unicode" w:hAnsi="Lucida Sans Unicode" w:cs="Lucida Sans Unicode"/>
          <w:spacing w:val="-1"/>
          <w:w w:val="314"/>
          <w:sz w:val="20"/>
          <w:szCs w:val="20"/>
        </w:rPr>
        <w:t xml:space="preserve"> </w:t>
      </w:r>
      <w:r>
        <w:rPr>
          <w:rFonts w:ascii="Bookman Old Style" w:eastAsia="Bookman Old Style" w:hAnsi="Bookman Old Style" w:cs="Bookman Old Style"/>
          <w:i/>
          <w:w w:val="105"/>
          <w:sz w:val="20"/>
          <w:szCs w:val="20"/>
          <w:vertAlign w:val="subscript"/>
        </w:rPr>
        <w:t>m</w:t>
      </w:r>
      <w:r>
        <w:rPr>
          <w:rFonts w:ascii="Bookman Old Style" w:eastAsia="Bookman Old Style" w:hAnsi="Bookman Old Style" w:cs="Bookman Old Style"/>
          <w:i/>
          <w:spacing w:val="29"/>
          <w:sz w:val="20"/>
          <w:szCs w:val="20"/>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i/>
          <w:w w:val="110"/>
          <w:sz w:val="20"/>
          <w:szCs w:val="20"/>
        </w:rPr>
        <w:t>,</w:t>
      </w:r>
      <w:r>
        <w:rPr>
          <w:i/>
          <w:spacing w:val="-17"/>
          <w:sz w:val="20"/>
          <w:szCs w:val="20"/>
        </w:rPr>
        <w:t xml:space="preserve"> </w:t>
      </w:r>
      <w:r>
        <w:rPr>
          <w:rFonts w:ascii="Monotype Corsiva" w:eastAsia="Monotype Corsiva" w:hAnsi="Monotype Corsiva" w:cs="Monotype Corsiva"/>
          <w:i/>
          <w:w w:val="99"/>
          <w:sz w:val="20"/>
          <w:szCs w:val="20"/>
        </w:rPr>
        <w:t>H</w:t>
      </w:r>
      <w:r>
        <w:rPr>
          <w:rFonts w:ascii="Monotype Corsiva" w:eastAsia="Monotype Corsiva" w:hAnsi="Monotype Corsiva" w:cs="Monotype Corsiva"/>
          <w:i/>
          <w:spacing w:val="-5"/>
          <w:sz w:val="20"/>
          <w:szCs w:val="20"/>
        </w:rPr>
        <w:t xml:space="preserve"> </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Tahoma" w:eastAsia="Tahoma" w:hAnsi="Tahoma" w:cs="Tahoma"/>
          <w:sz w:val="20"/>
          <w:szCs w:val="20"/>
        </w:rPr>
        <w:t>)</w:t>
      </w:r>
      <w:r>
        <w:rPr>
          <w:rFonts w:ascii="Tahoma" w:eastAsia="Tahoma" w:hAnsi="Tahoma" w:cs="Tahoma"/>
          <w:spacing w:val="20"/>
          <w:sz w:val="20"/>
          <w:szCs w:val="20"/>
        </w:rPr>
        <w:t xml:space="preserve"> </w:t>
      </w:r>
      <w:r>
        <w:rPr>
          <w:sz w:val="20"/>
          <w:szCs w:val="20"/>
        </w:rPr>
        <w:t>to</w:t>
      </w:r>
      <w:del w:id="1503" w:author="SC9986" w:date="2022-08-04T12:00:00Z">
        <w:r w:rsidDel="0098474B">
          <w:rPr>
            <w:sz w:val="20"/>
            <w:szCs w:val="20"/>
          </w:rPr>
          <w:delText xml:space="preserve"> </w:delText>
        </w:r>
      </w:del>
      <w:r>
        <w:rPr>
          <w:spacing w:val="-18"/>
          <w:sz w:val="20"/>
          <w:szCs w:val="20"/>
        </w:rPr>
        <w:t xml:space="preserve"> </w:t>
      </w:r>
      <w:r>
        <w:rPr>
          <w:sz w:val="20"/>
          <w:szCs w:val="20"/>
        </w:rPr>
        <w:t>denote</w:t>
      </w:r>
      <w:del w:id="1504" w:author="SC9986" w:date="2022-08-04T12:00:00Z">
        <w:r w:rsidDel="0098474B">
          <w:rPr>
            <w:sz w:val="20"/>
            <w:szCs w:val="20"/>
          </w:rPr>
          <w:delText xml:space="preserve"> </w:delText>
        </w:r>
      </w:del>
      <w:r>
        <w:rPr>
          <w:spacing w:val="-18"/>
          <w:sz w:val="20"/>
          <w:szCs w:val="20"/>
        </w:rPr>
        <w:t xml:space="preserve"> </w:t>
      </w:r>
      <w:r>
        <w:rPr>
          <w:i/>
          <w:w w:val="125"/>
          <w:sz w:val="20"/>
          <w:szCs w:val="20"/>
        </w:rPr>
        <w:t>ϕ</w:t>
      </w:r>
      <w:del w:id="1505" w:author="SC9986" w:date="2022-08-04T12:00:00Z">
        <w:r w:rsidDel="0098474B">
          <w:rPr>
            <w:i/>
            <w:sz w:val="20"/>
            <w:szCs w:val="20"/>
          </w:rPr>
          <w:delText xml:space="preserve"> </w:delText>
        </w:r>
      </w:del>
      <w:r>
        <w:rPr>
          <w:i/>
          <w:spacing w:val="-22"/>
          <w:sz w:val="20"/>
          <w:szCs w:val="20"/>
        </w:rPr>
        <w:t xml:space="preserve"> </w:t>
      </w:r>
      <w:r>
        <w:rPr>
          <w:rFonts w:ascii="Lucida Sans Unicode" w:eastAsia="Lucida Sans Unicode" w:hAnsi="Lucida Sans Unicode" w:cs="Lucida Sans Unicode"/>
          <w:w w:val="314"/>
          <w:sz w:val="20"/>
          <w:szCs w:val="20"/>
        </w:rPr>
        <w:t xml:space="preserve"> </w:t>
      </w:r>
      <w:r>
        <w:rPr>
          <w:rFonts w:ascii="Lucida Sans Unicode" w:eastAsia="Lucida Sans Unicode" w:hAnsi="Lucida Sans Unicode" w:cs="Lucida Sans Unicode"/>
          <w:spacing w:val="15"/>
          <w:sz w:val="20"/>
          <w:szCs w:val="20"/>
        </w:rPr>
        <w:t xml:space="preserve"> </w:t>
      </w:r>
      <w:proofErr w:type="spellStart"/>
      <w:r>
        <w:rPr>
          <w:i/>
          <w:spacing w:val="-77"/>
          <w:w w:val="125"/>
          <w:sz w:val="20"/>
          <w:szCs w:val="20"/>
        </w:rPr>
        <w:t>ϕ</w:t>
      </w:r>
      <w:proofErr w:type="spellEnd"/>
      <w:r>
        <w:rPr>
          <w:rFonts w:ascii="Tahoma" w:eastAsia="Tahoma" w:hAnsi="Tahoma" w:cs="Tahoma"/>
          <w:spacing w:val="21"/>
          <w:w w:val="50"/>
          <w:sz w:val="20"/>
          <w:szCs w:val="20"/>
        </w:rPr>
        <w:t>˙</w:t>
      </w:r>
      <w:r>
        <w:rPr>
          <w:sz w:val="20"/>
          <w:szCs w:val="20"/>
        </w:rPr>
        <w:t>,</w:t>
      </w:r>
      <w:del w:id="1506" w:author="SC9986" w:date="2022-08-04T12:00:00Z">
        <w:r w:rsidDel="0098474B">
          <w:rPr>
            <w:sz w:val="20"/>
            <w:szCs w:val="20"/>
          </w:rPr>
          <w:delText xml:space="preserve"> </w:delText>
        </w:r>
      </w:del>
      <w:r>
        <w:rPr>
          <w:spacing w:val="-18"/>
          <w:sz w:val="20"/>
          <w:szCs w:val="20"/>
        </w:rPr>
        <w:t xml:space="preserve"> </w:t>
      </w:r>
      <w:r>
        <w:rPr>
          <w:rFonts w:ascii="Monotype Corsiva" w:eastAsia="Monotype Corsiva" w:hAnsi="Monotype Corsiva" w:cs="Monotype Corsiva"/>
          <w:i/>
          <w:w w:val="99"/>
          <w:sz w:val="20"/>
          <w:szCs w:val="20"/>
        </w:rPr>
        <w:t>H</w:t>
      </w:r>
      <w:r>
        <w:rPr>
          <w:rFonts w:ascii="Monotype Corsiva" w:eastAsia="Monotype Corsiva" w:hAnsi="Monotype Corsiva" w:cs="Monotype Corsiva"/>
          <w:i/>
          <w:sz w:val="20"/>
          <w:szCs w:val="20"/>
        </w:rPr>
        <w:t xml:space="preserve">  </w:t>
      </w:r>
      <w:del w:id="1507" w:author="SC9986" w:date="2022-08-04T12:00:00Z">
        <w:r w:rsidDel="0098474B">
          <w:rPr>
            <w:rFonts w:ascii="Monotype Corsiva" w:eastAsia="Monotype Corsiva" w:hAnsi="Monotype Corsiva" w:cs="Monotype Corsiva"/>
            <w:i/>
            <w:spacing w:val="-14"/>
            <w:sz w:val="20"/>
            <w:szCs w:val="20"/>
          </w:rPr>
          <w:delText xml:space="preserve"> </w:delText>
        </w:r>
        <w:r w:rsidDel="0098474B">
          <w:rPr>
            <w:rFonts w:ascii="Lucida Sans Unicode" w:eastAsia="Lucida Sans Unicode" w:hAnsi="Lucida Sans Unicode" w:cs="Lucida Sans Unicode"/>
            <w:w w:val="314"/>
            <w:sz w:val="20"/>
            <w:szCs w:val="20"/>
          </w:rPr>
          <w:delText xml:space="preserve"> </w:delText>
        </w:r>
      </w:del>
      <w:r>
        <w:rPr>
          <w:rFonts w:ascii="Lucida Sans Unicode" w:eastAsia="Lucida Sans Unicode" w:hAnsi="Lucida Sans Unicode" w:cs="Lucida Sans Unicode"/>
          <w:spacing w:val="15"/>
          <w:sz w:val="20"/>
          <w:szCs w:val="20"/>
        </w:rPr>
        <w:t xml:space="preserve"> </w:t>
      </w:r>
      <w:proofErr w:type="spellStart"/>
      <w:r>
        <w:rPr>
          <w:rFonts w:ascii="Monotype Corsiva" w:eastAsia="Monotype Corsiva" w:hAnsi="Monotype Corsiva" w:cs="Monotype Corsiva"/>
          <w:i/>
          <w:spacing w:val="-76"/>
          <w:w w:val="99"/>
          <w:sz w:val="20"/>
          <w:szCs w:val="20"/>
        </w:rPr>
        <w:t>H</w:t>
      </w:r>
      <w:proofErr w:type="spellEnd"/>
      <w:r>
        <w:rPr>
          <w:rFonts w:ascii="Tahoma" w:eastAsia="Tahoma" w:hAnsi="Tahoma" w:cs="Tahoma"/>
          <w:w w:val="50"/>
          <w:position w:val="6"/>
          <w:sz w:val="20"/>
          <w:szCs w:val="20"/>
        </w:rPr>
        <w:t>˙</w:t>
      </w:r>
    </w:p>
    <w:p w14:paraId="286CCE0C" w14:textId="77777777" w:rsidR="00AF434A" w:rsidRDefault="00AF434A">
      <w:pPr>
        <w:spacing w:line="243" w:lineRule="exact"/>
        <w:rPr>
          <w:rFonts w:ascii="Tahoma" w:eastAsia="Tahoma" w:hAnsi="Tahoma" w:cs="Tahoma"/>
          <w:sz w:val="20"/>
          <w:szCs w:val="20"/>
        </w:rPr>
        <w:sectPr w:rsidR="00AF434A">
          <w:type w:val="continuous"/>
          <w:pgSz w:w="12240" w:h="15840"/>
          <w:pgMar w:top="1500" w:right="860" w:bottom="280" w:left="860" w:header="720" w:footer="720" w:gutter="0"/>
          <w:cols w:space="720"/>
        </w:sectPr>
      </w:pPr>
    </w:p>
    <w:p w14:paraId="71296771" w14:textId="77777777" w:rsidR="00AF434A" w:rsidRDefault="00000000">
      <w:pPr>
        <w:pStyle w:val="BodyText"/>
        <w:spacing w:before="28"/>
        <w:ind w:left="251"/>
      </w:pPr>
      <w:r>
        <w:pict w14:anchorId="146026C7">
          <v:shape id="_x0000_s1173" type="#_x0000_t202" style="position:absolute;left:0;text-align:left;margin-left:358.1pt;margin-top:1.5pt;width:54.45pt;height:17.3pt;z-index:-52648;mso-position-horizontal-relative:page" filled="f" stroked="f">
            <v:textbox inset="0,0,0,0">
              <w:txbxContent>
                <w:p w14:paraId="1651C58F" w14:textId="77777777" w:rsidR="00AF434A" w:rsidRDefault="00000000">
                  <w:pPr>
                    <w:pStyle w:val="BodyText"/>
                    <w:tabs>
                      <w:tab w:val="left" w:pos="889"/>
                    </w:tabs>
                    <w:spacing w:line="242" w:lineRule="exact"/>
                    <w:rPr>
                      <w:rFonts w:ascii="Lucida Sans Unicode" w:hAnsi="Lucida Sans Unicode"/>
                    </w:rPr>
                  </w:pPr>
                  <w:r>
                    <w:rPr>
                      <w:rFonts w:ascii="Lucida Sans Unicode" w:hAnsi="Lucida Sans Unicode"/>
                      <w:w w:val="80"/>
                    </w:rPr>
                    <w:t>∅</w:t>
                  </w:r>
                  <w:r>
                    <w:rPr>
                      <w:rFonts w:ascii="Lucida Sans Unicode" w:hAnsi="Lucida Sans Unicode"/>
                      <w:spacing w:val="41"/>
                      <w:w w:val="80"/>
                    </w:rPr>
                    <w:t xml:space="preserve"> </w:t>
                  </w:r>
                  <w:r>
                    <w:rPr>
                      <w:rFonts w:ascii="Lucida Sans Unicode" w:hAnsi="Lucida Sans Unicode"/>
                      <w:w w:val="90"/>
                    </w:rPr>
                    <w:t>€</w:t>
                  </w:r>
                  <w:r>
                    <w:rPr>
                      <w:rFonts w:ascii="Lucida Sans Unicode" w:hAnsi="Lucida Sans Unicode"/>
                    </w:rPr>
                    <w:tab/>
                  </w:r>
                  <w:r>
                    <w:rPr>
                      <w:rFonts w:ascii="Lucida Sans Unicode" w:hAnsi="Lucida Sans Unicode"/>
                      <w:w w:val="314"/>
                    </w:rPr>
                    <w:t xml:space="preserve"> </w:t>
                  </w:r>
                </w:p>
              </w:txbxContent>
            </v:textbox>
            <w10:wrap anchorx="page"/>
          </v:shape>
        </w:pict>
      </w:r>
      <w:r>
        <w:t>Figure 13: Compilation Example for Dependent Functions</w:t>
      </w:r>
    </w:p>
    <w:p w14:paraId="5C724605" w14:textId="77777777" w:rsidR="00AF434A" w:rsidRDefault="00AF434A">
      <w:pPr>
        <w:pStyle w:val="BodyText"/>
        <w:rPr>
          <w:sz w:val="24"/>
        </w:rPr>
      </w:pPr>
    </w:p>
    <w:p w14:paraId="26F52448" w14:textId="2A036C7E" w:rsidR="00AF434A" w:rsidRDefault="00000000">
      <w:pPr>
        <w:pStyle w:val="BodyText"/>
        <w:spacing w:before="181" w:line="228" w:lineRule="auto"/>
        <w:ind w:left="219" w:right="38"/>
        <w:jc w:val="both"/>
      </w:pPr>
      <w:r>
        <w:pict w14:anchorId="47BC5112">
          <v:line id="_x0000_s1172" style="position:absolute;left:0;text-align:left;z-index:-53080;mso-position-horizontal-relative:page" from="209.85pt,23.45pt" to="215.55pt,23.45pt" strokeweight=".4pt">
            <w10:wrap anchorx="page"/>
          </v:line>
        </w:pict>
      </w:r>
      <w:r>
        <w:pict w14:anchorId="1E7F02E5">
          <v:line id="_x0000_s1171" style="position:absolute;left:0;text-align:left;z-index:-53056;mso-position-horizontal-relative:page" from="120.65pt,34.65pt" to="126.35pt,34.65pt" strokeweight=".4pt">
            <w10:wrap anchorx="page"/>
          </v:line>
        </w:pict>
      </w:r>
      <w:r>
        <w:pict w14:anchorId="099EDF7D">
          <v:line id="_x0000_s1170" style="position:absolute;left:0;text-align:left;z-index:-53032;mso-position-horizontal-relative:page" from="187.85pt,45.85pt" to="193.55pt,45.85pt" strokeweight=".4pt">
            <w10:wrap anchorx="page"/>
          </v:line>
        </w:pict>
      </w:r>
      <w:r>
        <w:pict w14:anchorId="2EF07F26">
          <v:line id="_x0000_s1169" style="position:absolute;left:0;text-align:left;z-index:-53008;mso-position-horizontal-relative:page" from="239.55pt,45.85pt" to="245.25pt,45.85pt" strokeweight=".4pt">
            <w10:wrap anchorx="page"/>
          </v:line>
        </w:pict>
      </w:r>
      <w:r>
        <w:pict w14:anchorId="5B4AAC3F">
          <v:line id="_x0000_s1168" style="position:absolute;left:0;text-align:left;z-index:-52984;mso-position-horizontal-relative:page" from="132.3pt,57.05pt" to="138pt,57.05pt" strokeweight=".4pt">
            <w10:wrap anchorx="page"/>
          </v:line>
        </w:pict>
      </w:r>
      <w:r>
        <w:pict w14:anchorId="5ABEC5C0">
          <v:shape id="_x0000_s1167" type="#_x0000_t202" style="position:absolute;left:0;text-align:left;margin-left:219.4pt;margin-top:21.4pt;width:14.65pt;height:17.3pt;z-index:-52816;mso-position-horizontal-relative:page" filled="f" stroked="f">
            <v:textbox inset="0,0,0,0">
              <w:txbxContent>
                <w:p w14:paraId="691339FD"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pict w14:anchorId="63B540EC">
          <v:shape id="_x0000_s1166" type="#_x0000_t202" style="position:absolute;left:0;text-align:left;margin-left:249.15pt;margin-top:43.8pt;width:14.65pt;height:17.3pt;z-index:-52792;mso-position-horizontal-relative:page" filled="f" stroked="f">
            <v:textbox inset="0,0,0,0">
              <w:txbxContent>
                <w:p w14:paraId="4179443A"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rPr>
          <w:w w:val="110"/>
        </w:rPr>
        <w:t>are</w:t>
      </w:r>
      <w:r>
        <w:rPr>
          <w:spacing w:val="-17"/>
          <w:w w:val="110"/>
        </w:rPr>
        <w:t xml:space="preserve"> </w:t>
      </w:r>
      <w:r>
        <w:rPr>
          <w:w w:val="110"/>
        </w:rPr>
        <w:t>compiled</w:t>
      </w:r>
      <w:r>
        <w:rPr>
          <w:spacing w:val="-17"/>
          <w:w w:val="110"/>
        </w:rPr>
        <w:t xml:space="preserve"> </w:t>
      </w:r>
      <w:r>
        <w:rPr>
          <w:w w:val="110"/>
        </w:rPr>
        <w:t>as</w:t>
      </w:r>
      <w:r>
        <w:rPr>
          <w:spacing w:val="-17"/>
          <w:w w:val="110"/>
        </w:rPr>
        <w:t xml:space="preserve"> </w:t>
      </w:r>
      <w:r>
        <w:rPr>
          <w:w w:val="110"/>
        </w:rPr>
        <w:t>context</w:t>
      </w:r>
      <w:r>
        <w:rPr>
          <w:spacing w:val="-17"/>
          <w:w w:val="110"/>
        </w:rPr>
        <w:t xml:space="preserve"> </w:t>
      </w:r>
      <w:r>
        <w:rPr>
          <w:w w:val="110"/>
        </w:rPr>
        <w:t>switching</w:t>
      </w:r>
      <w:r>
        <w:rPr>
          <w:spacing w:val="-17"/>
          <w:w w:val="110"/>
        </w:rPr>
        <w:t xml:space="preserve"> </w:t>
      </w:r>
      <w:r>
        <w:rPr>
          <w:w w:val="110"/>
        </w:rPr>
        <w:t>functions</w:t>
      </w:r>
      <w:r>
        <w:rPr>
          <w:spacing w:val="-17"/>
          <w:w w:val="110"/>
        </w:rPr>
        <w:t xml:space="preserve"> </w:t>
      </w:r>
      <w:r>
        <w:rPr>
          <w:w w:val="110"/>
        </w:rPr>
        <w:t>provided</w:t>
      </w:r>
      <w:r>
        <w:rPr>
          <w:spacing w:val="-17"/>
          <w:w w:val="110"/>
        </w:rPr>
        <w:t xml:space="preserve"> </w:t>
      </w:r>
      <w:r>
        <w:rPr>
          <w:w w:val="110"/>
        </w:rPr>
        <w:t xml:space="preserve">by the sandbox mechanism. </w:t>
      </w:r>
      <w:del w:id="1508" w:author="SC9986" w:date="2022-08-04T11:54:00Z">
        <w:r w:rsidDel="005E1746">
          <w:rPr>
            <w:w w:val="110"/>
          </w:rPr>
          <w:delText>unchecked</w:delText>
        </w:r>
      </w:del>
      <w:ins w:id="1509" w:author="SC9986" w:date="2022-08-04T11:54:00Z">
        <w:r w:rsidR="005E1746">
          <w:rPr>
            <w:w w:val="110"/>
          </w:rPr>
          <w:t>U</w:t>
        </w:r>
        <w:r w:rsidR="005E1746">
          <w:rPr>
            <w:w w:val="110"/>
          </w:rPr>
          <w:t>nchecked</w:t>
        </w:r>
      </w:ins>
      <w:r>
        <w:rPr>
          <w:rFonts w:ascii="Tahoma"/>
          <w:w w:val="110"/>
        </w:rPr>
        <w:t>(</w:t>
      </w:r>
      <w:r>
        <w:rPr>
          <w:i/>
          <w:w w:val="110"/>
        </w:rPr>
        <w:t>x</w:t>
      </w:r>
      <w:r>
        <w:rPr>
          <w:rFonts w:ascii="Tahoma"/>
          <w:w w:val="110"/>
        </w:rPr>
        <w:t xml:space="preserve">) </w:t>
      </w:r>
      <w:r>
        <w:rPr>
          <w:i/>
          <w:w w:val="110"/>
        </w:rPr>
        <w:t xml:space="preserve">e </w:t>
      </w:r>
      <w:r>
        <w:rPr>
          <w:w w:val="110"/>
        </w:rPr>
        <w:t>is compiled</w:t>
      </w:r>
      <w:r>
        <w:rPr>
          <w:spacing w:val="-39"/>
          <w:w w:val="110"/>
        </w:rPr>
        <w:t xml:space="preserve"> </w:t>
      </w:r>
      <w:r>
        <w:rPr>
          <w:w w:val="110"/>
        </w:rPr>
        <w:t xml:space="preserve">to </w:t>
      </w:r>
      <w:proofErr w:type="spellStart"/>
      <w:r>
        <w:rPr>
          <w:w w:val="110"/>
        </w:rPr>
        <w:t>sandbox_call</w:t>
      </w:r>
      <w:proofErr w:type="spellEnd"/>
      <w:r>
        <w:rPr>
          <w:rFonts w:ascii="Tahoma"/>
          <w:w w:val="110"/>
        </w:rPr>
        <w:t>(</w:t>
      </w:r>
      <w:r>
        <w:rPr>
          <w:i/>
          <w:w w:val="110"/>
        </w:rPr>
        <w:t>x,</w:t>
      </w:r>
      <w:r>
        <w:rPr>
          <w:i/>
          <w:spacing w:val="-36"/>
          <w:w w:val="110"/>
        </w:rPr>
        <w:t xml:space="preserve"> </w:t>
      </w:r>
      <w:r>
        <w:rPr>
          <w:i/>
          <w:w w:val="110"/>
        </w:rPr>
        <w:t>e</w:t>
      </w:r>
      <w:r>
        <w:rPr>
          <w:rFonts w:ascii="Tahoma"/>
          <w:w w:val="110"/>
        </w:rPr>
        <w:t>)</w:t>
      </w:r>
      <w:r>
        <w:rPr>
          <w:w w:val="110"/>
        </w:rPr>
        <w:t>,</w:t>
      </w:r>
      <w:r>
        <w:rPr>
          <w:spacing w:val="-19"/>
          <w:w w:val="110"/>
        </w:rPr>
        <w:t xml:space="preserve"> </w:t>
      </w:r>
      <w:r>
        <w:rPr>
          <w:w w:val="110"/>
        </w:rPr>
        <w:t>where</w:t>
      </w:r>
      <w:r>
        <w:rPr>
          <w:spacing w:val="-20"/>
          <w:w w:val="110"/>
        </w:rPr>
        <w:t xml:space="preserve"> </w:t>
      </w:r>
      <w:r>
        <w:rPr>
          <w:w w:val="110"/>
        </w:rPr>
        <w:t>we</w:t>
      </w:r>
      <w:r>
        <w:rPr>
          <w:spacing w:val="-19"/>
          <w:w w:val="110"/>
        </w:rPr>
        <w:t xml:space="preserve"> </w:t>
      </w:r>
      <w:r>
        <w:rPr>
          <w:w w:val="110"/>
        </w:rPr>
        <w:t>call</w:t>
      </w:r>
      <w:r>
        <w:rPr>
          <w:spacing w:val="-20"/>
          <w:w w:val="110"/>
        </w:rPr>
        <w:t xml:space="preserve"> </w:t>
      </w:r>
      <w:r>
        <w:rPr>
          <w:w w:val="110"/>
        </w:rPr>
        <w:t>the</w:t>
      </w:r>
      <w:r>
        <w:rPr>
          <w:spacing w:val="-19"/>
          <w:w w:val="110"/>
        </w:rPr>
        <w:t xml:space="preserve"> </w:t>
      </w:r>
      <w:r>
        <w:rPr>
          <w:w w:val="110"/>
        </w:rPr>
        <w:t>sandbox</w:t>
      </w:r>
      <w:r>
        <w:rPr>
          <w:spacing w:val="-20"/>
          <w:w w:val="110"/>
        </w:rPr>
        <w:t xml:space="preserve"> </w:t>
      </w:r>
      <w:r>
        <w:rPr>
          <w:w w:val="110"/>
        </w:rPr>
        <w:t>to</w:t>
      </w:r>
      <w:r>
        <w:rPr>
          <w:spacing w:val="-19"/>
          <w:w w:val="110"/>
        </w:rPr>
        <w:t xml:space="preserve"> </w:t>
      </w:r>
      <w:r>
        <w:rPr>
          <w:w w:val="110"/>
        </w:rPr>
        <w:t>execute expression</w:t>
      </w:r>
      <w:r>
        <w:rPr>
          <w:spacing w:val="-20"/>
          <w:w w:val="110"/>
        </w:rPr>
        <w:t xml:space="preserve"> </w:t>
      </w:r>
      <w:r>
        <w:rPr>
          <w:i/>
          <w:w w:val="110"/>
        </w:rPr>
        <w:t>e</w:t>
      </w:r>
      <w:r>
        <w:rPr>
          <w:i/>
          <w:spacing w:val="-19"/>
          <w:w w:val="110"/>
        </w:rPr>
        <w:t xml:space="preserve"> </w:t>
      </w:r>
      <w:r>
        <w:rPr>
          <w:w w:val="110"/>
        </w:rPr>
        <w:t>with</w:t>
      </w:r>
      <w:r>
        <w:rPr>
          <w:spacing w:val="-19"/>
          <w:w w:val="110"/>
        </w:rPr>
        <w:t xml:space="preserve"> </w:t>
      </w:r>
      <w:r>
        <w:rPr>
          <w:w w:val="110"/>
        </w:rPr>
        <w:t>the</w:t>
      </w:r>
      <w:r>
        <w:rPr>
          <w:spacing w:val="-19"/>
          <w:w w:val="110"/>
        </w:rPr>
        <w:t xml:space="preserve"> </w:t>
      </w:r>
      <w:r>
        <w:rPr>
          <w:w w:val="110"/>
        </w:rPr>
        <w:t>arguments</w:t>
      </w:r>
      <w:r>
        <w:rPr>
          <w:spacing w:val="-19"/>
          <w:w w:val="110"/>
        </w:rPr>
        <w:t xml:space="preserve"> </w:t>
      </w:r>
      <w:r>
        <w:rPr>
          <w:i/>
          <w:w w:val="110"/>
        </w:rPr>
        <w:t>x</w:t>
      </w:r>
      <w:r>
        <w:rPr>
          <w:w w:val="110"/>
        </w:rPr>
        <w:t>.</w:t>
      </w:r>
      <w:r>
        <w:rPr>
          <w:spacing w:val="-19"/>
          <w:w w:val="110"/>
        </w:rPr>
        <w:t xml:space="preserve"> </w:t>
      </w:r>
      <w:r>
        <w:rPr>
          <w:w w:val="110"/>
        </w:rPr>
        <w:t>checked</w:t>
      </w:r>
      <w:r>
        <w:rPr>
          <w:rFonts w:ascii="Tahoma"/>
          <w:w w:val="110"/>
        </w:rPr>
        <w:t>(</w:t>
      </w:r>
      <w:r>
        <w:rPr>
          <w:i/>
          <w:w w:val="110"/>
        </w:rPr>
        <w:t>x</w:t>
      </w:r>
      <w:r>
        <w:rPr>
          <w:rFonts w:ascii="Tahoma"/>
          <w:w w:val="110"/>
        </w:rPr>
        <w:t>)</w:t>
      </w:r>
      <w:r>
        <w:rPr>
          <w:rFonts w:ascii="Tahoma"/>
          <w:spacing w:val="-9"/>
          <w:w w:val="110"/>
        </w:rPr>
        <w:t xml:space="preserve"> </w:t>
      </w:r>
      <w:r>
        <w:rPr>
          <w:i/>
          <w:w w:val="110"/>
        </w:rPr>
        <w:t>e</w:t>
      </w:r>
      <w:r>
        <w:rPr>
          <w:i/>
          <w:spacing w:val="41"/>
          <w:w w:val="110"/>
        </w:rPr>
        <w:t xml:space="preserve"> </w:t>
      </w:r>
      <w:r>
        <w:rPr>
          <w:w w:val="110"/>
        </w:rPr>
        <w:t>is</w:t>
      </w:r>
      <w:r>
        <w:rPr>
          <w:spacing w:val="-19"/>
          <w:w w:val="110"/>
        </w:rPr>
        <w:t xml:space="preserve"> </w:t>
      </w:r>
      <w:r>
        <w:rPr>
          <w:w w:val="110"/>
        </w:rPr>
        <w:t>com</w:t>
      </w:r>
      <w:del w:id="1510" w:author="SC9986" w:date="2022-08-04T11:55:00Z">
        <w:r w:rsidDel="005E1746">
          <w:rPr>
            <w:w w:val="110"/>
          </w:rPr>
          <w:delText xml:space="preserve">- </w:delText>
        </w:r>
      </w:del>
      <w:r>
        <w:rPr>
          <w:w w:val="110"/>
        </w:rPr>
        <w:t>piled</w:t>
      </w:r>
      <w:r>
        <w:rPr>
          <w:spacing w:val="-10"/>
          <w:w w:val="110"/>
        </w:rPr>
        <w:t xml:space="preserve"> </w:t>
      </w:r>
      <w:r>
        <w:rPr>
          <w:w w:val="110"/>
        </w:rPr>
        <w:t>to</w:t>
      </w:r>
      <w:r>
        <w:rPr>
          <w:spacing w:val="-10"/>
          <w:w w:val="110"/>
        </w:rPr>
        <w:t xml:space="preserve"> </w:t>
      </w:r>
      <w:r>
        <w:rPr>
          <w:w w:val="110"/>
        </w:rPr>
        <w:t>callback</w:t>
      </w:r>
      <w:r>
        <w:rPr>
          <w:rFonts w:ascii="Tahoma"/>
          <w:w w:val="110"/>
        </w:rPr>
        <w:t>(</w:t>
      </w:r>
      <w:r>
        <w:rPr>
          <w:i/>
          <w:w w:val="110"/>
        </w:rPr>
        <w:t>x,</w:t>
      </w:r>
      <w:r>
        <w:rPr>
          <w:i/>
          <w:spacing w:val="-24"/>
          <w:w w:val="110"/>
        </w:rPr>
        <w:t xml:space="preserve"> </w:t>
      </w:r>
      <w:r>
        <w:rPr>
          <w:i/>
          <w:w w:val="110"/>
        </w:rPr>
        <w:t>e</w:t>
      </w:r>
      <w:r>
        <w:rPr>
          <w:rFonts w:ascii="Tahoma"/>
          <w:w w:val="110"/>
        </w:rPr>
        <w:t>)</w:t>
      </w:r>
      <w:r>
        <w:rPr>
          <w:w w:val="110"/>
        </w:rPr>
        <w:t>,</w:t>
      </w:r>
      <w:r>
        <w:rPr>
          <w:spacing w:val="-10"/>
          <w:w w:val="110"/>
        </w:rPr>
        <w:t xml:space="preserve"> </w:t>
      </w:r>
      <w:r>
        <w:rPr>
          <w:w w:val="110"/>
        </w:rPr>
        <w:t>where</w:t>
      </w:r>
      <w:r>
        <w:rPr>
          <w:spacing w:val="-10"/>
          <w:w w:val="110"/>
        </w:rPr>
        <w:t xml:space="preserve"> </w:t>
      </w:r>
      <w:r>
        <w:rPr>
          <w:w w:val="110"/>
        </w:rPr>
        <w:t>we</w:t>
      </w:r>
      <w:r>
        <w:rPr>
          <w:spacing w:val="-10"/>
          <w:w w:val="110"/>
        </w:rPr>
        <w:t xml:space="preserve"> </w:t>
      </w:r>
      <w:r>
        <w:rPr>
          <w:w w:val="110"/>
        </w:rPr>
        <w:t>perform</w:t>
      </w:r>
      <w:r>
        <w:rPr>
          <w:spacing w:val="-10"/>
          <w:w w:val="110"/>
        </w:rPr>
        <w:t xml:space="preserve"> </w:t>
      </w:r>
      <w:r>
        <w:rPr>
          <w:w w:val="110"/>
        </w:rPr>
        <w:t>a</w:t>
      </w:r>
      <w:r>
        <w:rPr>
          <w:spacing w:val="-10"/>
          <w:w w:val="110"/>
        </w:rPr>
        <w:t xml:space="preserve"> </w:t>
      </w:r>
      <w:r>
        <w:rPr>
          <w:w w:val="110"/>
        </w:rPr>
        <w:t>callback</w:t>
      </w:r>
      <w:r>
        <w:rPr>
          <w:spacing w:val="-10"/>
          <w:w w:val="110"/>
        </w:rPr>
        <w:t xml:space="preserve"> </w:t>
      </w:r>
      <w:r>
        <w:rPr>
          <w:w w:val="110"/>
        </w:rPr>
        <w:t>to</w:t>
      </w:r>
      <w:r>
        <w:rPr>
          <w:spacing w:val="-10"/>
          <w:w w:val="110"/>
        </w:rPr>
        <w:t xml:space="preserve"> </w:t>
      </w:r>
      <w:r>
        <w:rPr>
          <w:w w:val="110"/>
        </w:rPr>
        <w:t xml:space="preserve">a </w:t>
      </w:r>
      <w:r>
        <w:rPr>
          <w:w w:val="105"/>
        </w:rPr>
        <w:t>checked</w:t>
      </w:r>
      <w:r>
        <w:rPr>
          <w:spacing w:val="-27"/>
          <w:w w:val="105"/>
        </w:rPr>
        <w:t xml:space="preserve"> </w:t>
      </w:r>
      <w:r>
        <w:rPr>
          <w:w w:val="105"/>
        </w:rPr>
        <w:t>block</w:t>
      </w:r>
      <w:r>
        <w:rPr>
          <w:spacing w:val="-26"/>
          <w:w w:val="105"/>
        </w:rPr>
        <w:t xml:space="preserve"> </w:t>
      </w:r>
      <w:r>
        <w:rPr>
          <w:w w:val="105"/>
        </w:rPr>
        <w:t>code</w:t>
      </w:r>
      <w:r>
        <w:rPr>
          <w:spacing w:val="-27"/>
          <w:w w:val="105"/>
        </w:rPr>
        <w:t xml:space="preserve"> </w:t>
      </w:r>
      <w:r>
        <w:rPr>
          <w:i/>
          <w:w w:val="105"/>
        </w:rPr>
        <w:t>e</w:t>
      </w:r>
      <w:r>
        <w:rPr>
          <w:i/>
          <w:spacing w:val="-26"/>
          <w:w w:val="105"/>
        </w:rPr>
        <w:t xml:space="preserve"> </w:t>
      </w:r>
      <w:r>
        <w:rPr>
          <w:w w:val="105"/>
        </w:rPr>
        <w:t>inside</w:t>
      </w:r>
      <w:r>
        <w:rPr>
          <w:spacing w:val="-27"/>
          <w:w w:val="105"/>
        </w:rPr>
        <w:t xml:space="preserve"> </w:t>
      </w:r>
      <w:r>
        <w:rPr>
          <w:w w:val="105"/>
        </w:rPr>
        <w:t>a</w:t>
      </w:r>
      <w:r>
        <w:rPr>
          <w:spacing w:val="-26"/>
          <w:w w:val="105"/>
        </w:rPr>
        <w:t xml:space="preserve"> </w:t>
      </w:r>
      <w:r>
        <w:rPr>
          <w:w w:val="105"/>
        </w:rPr>
        <w:t>sandbox.</w:t>
      </w:r>
      <w:r>
        <w:rPr>
          <w:spacing w:val="-27"/>
          <w:w w:val="105"/>
        </w:rPr>
        <w:t xml:space="preserve"> </w:t>
      </w:r>
      <w:r>
        <w:rPr>
          <w:w w:val="105"/>
        </w:rPr>
        <w:t>In</w:t>
      </w:r>
      <w:r>
        <w:rPr>
          <w:spacing w:val="-24"/>
          <w:w w:val="105"/>
        </w:rPr>
        <w:t xml:space="preserve"> </w:t>
      </w:r>
      <w:proofErr w:type="spellStart"/>
      <w:r>
        <w:rPr>
          <w:spacing w:val="7"/>
          <w:w w:val="105"/>
        </w:rPr>
        <w:t>C</w:t>
      </w:r>
      <w:r>
        <w:rPr>
          <w:spacing w:val="7"/>
          <w:w w:val="105"/>
          <w:sz w:val="16"/>
        </w:rPr>
        <w:t>HECKED</w:t>
      </w:r>
      <w:r>
        <w:rPr>
          <w:spacing w:val="7"/>
          <w:w w:val="105"/>
        </w:rPr>
        <w:t>CB</w:t>
      </w:r>
      <w:r>
        <w:rPr>
          <w:spacing w:val="7"/>
          <w:w w:val="105"/>
          <w:sz w:val="16"/>
        </w:rPr>
        <w:t>OX</w:t>
      </w:r>
      <w:proofErr w:type="spellEnd"/>
      <w:r>
        <w:rPr>
          <w:spacing w:val="7"/>
          <w:w w:val="105"/>
        </w:rPr>
        <w:t xml:space="preserve">, </w:t>
      </w:r>
      <w:del w:id="1511" w:author="SC9986" w:date="2022-08-04T11:55:00Z">
        <w:r w:rsidDel="005E1746">
          <w:rPr>
            <w:spacing w:val="-8"/>
            <w:w w:val="105"/>
          </w:rPr>
          <w:delText>We</w:delText>
        </w:r>
        <w:r w:rsidDel="005E1746">
          <w:rPr>
            <w:spacing w:val="-36"/>
            <w:w w:val="105"/>
          </w:rPr>
          <w:delText xml:space="preserve"> </w:delText>
        </w:r>
      </w:del>
      <w:ins w:id="1512" w:author="SC9986" w:date="2022-08-04T11:55:00Z">
        <w:r w:rsidR="005E1746">
          <w:rPr>
            <w:spacing w:val="-8"/>
            <w:w w:val="105"/>
          </w:rPr>
          <w:t>w</w:t>
        </w:r>
        <w:r w:rsidR="005E1746">
          <w:rPr>
            <w:spacing w:val="-8"/>
            <w:w w:val="105"/>
          </w:rPr>
          <w:t>e</w:t>
        </w:r>
        <w:r w:rsidR="005E1746">
          <w:rPr>
            <w:spacing w:val="-36"/>
            <w:w w:val="105"/>
          </w:rPr>
          <w:t xml:space="preserve"> </w:t>
        </w:r>
      </w:ins>
      <w:r>
        <w:rPr>
          <w:w w:val="105"/>
        </w:rPr>
        <w:t>adopt</w:t>
      </w:r>
      <w:r>
        <w:rPr>
          <w:spacing w:val="-36"/>
          <w:w w:val="105"/>
        </w:rPr>
        <w:t xml:space="preserve"> </w:t>
      </w:r>
      <w:r>
        <w:rPr>
          <w:w w:val="105"/>
        </w:rPr>
        <w:t>an</w:t>
      </w:r>
      <w:r>
        <w:rPr>
          <w:spacing w:val="-37"/>
          <w:w w:val="105"/>
        </w:rPr>
        <w:t xml:space="preserve"> </w:t>
      </w:r>
      <w:r>
        <w:rPr>
          <w:w w:val="105"/>
        </w:rPr>
        <w:t>aggressive</w:t>
      </w:r>
      <w:r>
        <w:rPr>
          <w:spacing w:val="-36"/>
          <w:w w:val="105"/>
        </w:rPr>
        <w:t xml:space="preserve"> </w:t>
      </w:r>
      <w:r>
        <w:rPr>
          <w:w w:val="105"/>
        </w:rPr>
        <w:t>execution</w:t>
      </w:r>
      <w:r>
        <w:rPr>
          <w:spacing w:val="-36"/>
          <w:w w:val="105"/>
        </w:rPr>
        <w:t xml:space="preserve"> </w:t>
      </w:r>
      <w:r>
        <w:rPr>
          <w:w w:val="105"/>
        </w:rPr>
        <w:t>scheme</w:t>
      </w:r>
      <w:r>
        <w:rPr>
          <w:spacing w:val="-36"/>
          <w:w w:val="105"/>
        </w:rPr>
        <w:t xml:space="preserve"> </w:t>
      </w:r>
      <w:r>
        <w:rPr>
          <w:w w:val="105"/>
        </w:rPr>
        <w:t>that</w:t>
      </w:r>
      <w:r>
        <w:rPr>
          <w:spacing w:val="-36"/>
          <w:w w:val="105"/>
        </w:rPr>
        <w:t xml:space="preserve"> </w:t>
      </w:r>
      <w:r>
        <w:rPr>
          <w:w w:val="105"/>
        </w:rPr>
        <w:t>directly</w:t>
      </w:r>
      <w:r>
        <w:rPr>
          <w:spacing w:val="-36"/>
          <w:w w:val="105"/>
        </w:rPr>
        <w:t xml:space="preserve"> </w:t>
      </w:r>
      <w:r>
        <w:rPr>
          <w:w w:val="105"/>
        </w:rPr>
        <w:t>learns</w:t>
      </w:r>
      <w:r>
        <w:t xml:space="preserve"> </w:t>
      </w:r>
      <w:r>
        <w:rPr>
          <w:w w:val="110"/>
        </w:rPr>
        <w:t xml:space="preserve">pointer addresses from compiled assembly to make the callback happen. In the formalism, we rely on the type </w:t>
      </w:r>
      <w:r>
        <w:rPr>
          <w:w w:val="105"/>
        </w:rPr>
        <w:t>system</w:t>
      </w:r>
      <w:r>
        <w:rPr>
          <w:spacing w:val="-12"/>
          <w:w w:val="105"/>
        </w:rPr>
        <w:t xml:space="preserve"> </w:t>
      </w:r>
      <w:r>
        <w:rPr>
          <w:w w:val="105"/>
        </w:rPr>
        <w:t>to</w:t>
      </w:r>
      <w:r>
        <w:rPr>
          <w:spacing w:val="-12"/>
          <w:w w:val="105"/>
        </w:rPr>
        <w:t xml:space="preserve"> </w:t>
      </w:r>
      <w:r>
        <w:rPr>
          <w:w w:val="105"/>
        </w:rPr>
        <w:t>guarantee</w:t>
      </w:r>
      <w:r>
        <w:rPr>
          <w:spacing w:val="-11"/>
          <w:w w:val="105"/>
        </w:rPr>
        <w:t xml:space="preserve"> </w:t>
      </w:r>
      <w:r>
        <w:rPr>
          <w:w w:val="105"/>
        </w:rPr>
        <w:t>the</w:t>
      </w:r>
      <w:r>
        <w:rPr>
          <w:spacing w:val="-12"/>
          <w:w w:val="105"/>
        </w:rPr>
        <w:t xml:space="preserve"> </w:t>
      </w:r>
      <w:r>
        <w:rPr>
          <w:w w:val="105"/>
        </w:rPr>
        <w:t>context</w:t>
      </w:r>
      <w:r>
        <w:rPr>
          <w:spacing w:val="-11"/>
          <w:w w:val="105"/>
        </w:rPr>
        <w:t xml:space="preserve"> </w:t>
      </w:r>
      <w:r>
        <w:rPr>
          <w:w w:val="105"/>
        </w:rPr>
        <w:t>switching</w:t>
      </w:r>
      <w:r>
        <w:rPr>
          <w:spacing w:val="-12"/>
          <w:w w:val="105"/>
        </w:rPr>
        <w:t xml:space="preserve"> </w:t>
      </w:r>
      <w:r>
        <w:rPr>
          <w:w w:val="105"/>
        </w:rPr>
        <w:t>without</w:t>
      </w:r>
      <w:r>
        <w:rPr>
          <w:spacing w:val="-11"/>
          <w:w w:val="105"/>
        </w:rPr>
        <w:t xml:space="preserve"> </w:t>
      </w:r>
      <w:r>
        <w:rPr>
          <w:w w:val="105"/>
        </w:rPr>
        <w:t xml:space="preserve">creating </w:t>
      </w:r>
      <w:r>
        <w:rPr>
          <w:w w:val="110"/>
        </w:rPr>
        <w:t>the extra function calls for</w:t>
      </w:r>
      <w:r>
        <w:rPr>
          <w:spacing w:val="26"/>
          <w:w w:val="110"/>
        </w:rPr>
        <w:t xml:space="preserve"> </w:t>
      </w:r>
      <w:r>
        <w:rPr>
          <w:w w:val="110"/>
        </w:rPr>
        <w:t>simplicity.</w:t>
      </w:r>
    </w:p>
    <w:p w14:paraId="257D984D" w14:textId="3161370B" w:rsidR="00AF434A" w:rsidRDefault="00000000">
      <w:pPr>
        <w:spacing w:before="16" w:line="226" w:lineRule="exact"/>
        <w:ind w:left="220"/>
        <w:jc w:val="both"/>
        <w:rPr>
          <w:sz w:val="20"/>
        </w:rPr>
      </w:pPr>
      <w:r>
        <w:rPr>
          <w:b/>
          <w:sz w:val="20"/>
        </w:rPr>
        <w:t>Function Pointers and Calls</w:t>
      </w:r>
      <w:r>
        <w:rPr>
          <w:sz w:val="20"/>
        </w:rPr>
        <w:t>. Function pointers are dealt</w:t>
      </w:r>
      <w:ins w:id="1513" w:author="SC9986" w:date="2022-08-04T11:56:00Z">
        <w:r w:rsidR="005E1746">
          <w:rPr>
            <w:sz w:val="20"/>
          </w:rPr>
          <w:t xml:space="preserve"> </w:t>
        </w:r>
      </w:ins>
    </w:p>
    <w:p w14:paraId="5E489A03" w14:textId="377370F1" w:rsidR="00AF434A" w:rsidRDefault="00000000">
      <w:pPr>
        <w:pStyle w:val="BodyText"/>
        <w:spacing w:line="220" w:lineRule="auto"/>
        <w:ind w:left="220" w:right="217"/>
        <w:jc w:val="both"/>
      </w:pPr>
      <w:r>
        <w:br w:type="column"/>
      </w:r>
      <w:r>
        <w:t>and</w:t>
      </w:r>
      <w:del w:id="1514" w:author="SC9986" w:date="2022-08-04T12:00:00Z">
        <w:r w:rsidDel="0098474B">
          <w:delText xml:space="preserve"> </w:delText>
        </w:r>
      </w:del>
      <w:r>
        <w:rPr>
          <w:spacing w:val="16"/>
        </w:rPr>
        <w:t xml:space="preserve"> </w:t>
      </w:r>
      <w:r>
        <w:rPr>
          <w:rFonts w:ascii="Tahoma" w:eastAsia="Tahoma" w:hAnsi="Tahoma" w:cs="Tahoma"/>
          <w:w w:val="104"/>
        </w:rPr>
        <w:t>Γ;</w:t>
      </w:r>
      <w:r>
        <w:rPr>
          <w:rFonts w:ascii="Tahoma" w:eastAsia="Tahoma" w:hAnsi="Tahoma" w:cs="Tahoma"/>
          <w:spacing w:val="-30"/>
        </w:rPr>
        <w:t xml:space="preserve"> </w:t>
      </w:r>
      <w:r>
        <w:rPr>
          <w:rFonts w:ascii="Tahoma" w:eastAsia="Tahoma" w:hAnsi="Tahoma" w:cs="Tahoma"/>
          <w:w w:val="98"/>
        </w:rPr>
        <w:t>Θ;</w:t>
      </w:r>
      <w:r>
        <w:rPr>
          <w:rFonts w:ascii="Tahoma" w:eastAsia="Tahoma" w:hAnsi="Tahoma" w:cs="Tahoma"/>
        </w:rPr>
        <w:t xml:space="preserve">     </w:t>
      </w:r>
      <w:r>
        <w:rPr>
          <w:rFonts w:ascii="Tahoma" w:eastAsia="Tahoma" w:hAnsi="Tahoma" w:cs="Tahoma"/>
          <w:spacing w:val="21"/>
        </w:rPr>
        <w:t xml:space="preserve"> </w:t>
      </w:r>
      <w:r>
        <w:rPr>
          <w:rFonts w:ascii="Bookman Old Style" w:eastAsia="Bookman Old Style" w:hAnsi="Bookman Old Style" w:cs="Bookman Old Style"/>
          <w:i/>
          <w:w w:val="105"/>
          <w:vertAlign w:val="subscript"/>
        </w:rPr>
        <w:t>m</w:t>
      </w:r>
      <w:r>
        <w:rPr>
          <w:rFonts w:ascii="Bookman Old Style" w:eastAsia="Bookman Old Style" w:hAnsi="Bookman Old Style" w:cs="Bookman Old Style"/>
          <w:i/>
        </w:rPr>
        <w:t xml:space="preserve">  </w:t>
      </w:r>
      <w:r>
        <w:rPr>
          <w:rFonts w:ascii="Bookman Old Style" w:eastAsia="Bookman Old Style" w:hAnsi="Bookman Old Style" w:cs="Bookman Old Style"/>
          <w:i/>
          <w:spacing w:val="-29"/>
        </w:rPr>
        <w:t xml:space="preserve"> </w:t>
      </w:r>
      <w:r>
        <w:rPr>
          <w:i/>
          <w:w w:val="104"/>
        </w:rPr>
        <w:t>e</w:t>
      </w:r>
      <w:r>
        <w:rPr>
          <w:i/>
        </w:rPr>
        <w:t xml:space="preserve">         </w:t>
      </w:r>
      <w:r>
        <w:rPr>
          <w:i/>
          <w:spacing w:val="-18"/>
        </w:rPr>
        <w:t xml:space="preserve"> </w:t>
      </w:r>
      <w:proofErr w:type="spellStart"/>
      <w:r>
        <w:rPr>
          <w:i/>
          <w:spacing w:val="-63"/>
          <w:w w:val="104"/>
        </w:rPr>
        <w:t>e</w:t>
      </w:r>
      <w:proofErr w:type="spellEnd"/>
      <w:r>
        <w:rPr>
          <w:rFonts w:ascii="Tahoma" w:eastAsia="Tahoma" w:hAnsi="Tahoma" w:cs="Tahoma"/>
          <w:w w:val="50"/>
        </w:rPr>
        <w:t>˙</w:t>
      </w:r>
      <w:r>
        <w:rPr>
          <w:rFonts w:ascii="Tahoma" w:eastAsia="Tahoma" w:hAnsi="Tahoma" w:cs="Tahoma"/>
        </w:rPr>
        <w:t xml:space="preserve"> </w:t>
      </w:r>
      <w:r>
        <w:rPr>
          <w:rFonts w:ascii="Tahoma" w:eastAsia="Tahoma" w:hAnsi="Tahoma" w:cs="Tahoma"/>
          <w:spacing w:val="24"/>
        </w:rPr>
        <w:t xml:space="preserve"> </w:t>
      </w:r>
      <w:r>
        <w:rPr>
          <w:rFonts w:ascii="Tahoma" w:eastAsia="Tahoma" w:hAnsi="Tahoma" w:cs="Tahoma"/>
          <w:w w:val="78"/>
        </w:rPr>
        <w:t>:</w:t>
      </w:r>
      <w:r>
        <w:rPr>
          <w:rFonts w:ascii="Tahoma" w:eastAsia="Tahoma" w:hAnsi="Tahoma" w:cs="Tahoma"/>
        </w:rPr>
        <w:t xml:space="preserve"> </w:t>
      </w:r>
      <w:r>
        <w:rPr>
          <w:rFonts w:ascii="Tahoma" w:eastAsia="Tahoma" w:hAnsi="Tahoma" w:cs="Tahoma"/>
          <w:spacing w:val="16"/>
        </w:rPr>
        <w:t xml:space="preserve"> </w:t>
      </w:r>
      <w:r>
        <w:rPr>
          <w:i/>
          <w:w w:val="121"/>
        </w:rPr>
        <w:t>τ</w:t>
      </w:r>
      <w:r>
        <w:rPr>
          <w:i/>
        </w:rPr>
        <w:t xml:space="preserve"> </w:t>
      </w:r>
      <w:del w:id="1515" w:author="SC9986" w:date="2022-08-04T12:00:00Z">
        <w:r w:rsidDel="0098474B">
          <w:rPr>
            <w:i/>
          </w:rPr>
          <w:delText xml:space="preserve"> </w:delText>
        </w:r>
        <w:r w:rsidDel="0098474B">
          <w:rPr>
            <w:i/>
            <w:spacing w:val="-11"/>
          </w:rPr>
          <w:delText xml:space="preserve"> </w:delText>
        </w:r>
      </w:del>
      <w:r>
        <w:t>for</w:t>
      </w:r>
      <w:del w:id="1516" w:author="SC9986" w:date="2022-08-04T12:00:00Z">
        <w:r w:rsidDel="0098474B">
          <w:delText xml:space="preserve"> </w:delText>
        </w:r>
      </w:del>
      <w:r>
        <w:rPr>
          <w:spacing w:val="16"/>
        </w:rPr>
        <w:t xml:space="preserve"> </w:t>
      </w:r>
      <w:r>
        <w:t>some</w:t>
      </w:r>
      <w:del w:id="1517" w:author="SC9986" w:date="2022-08-04T12:00:00Z">
        <w:r w:rsidDel="0098474B">
          <w:delText xml:space="preserve"> </w:delText>
        </w:r>
      </w:del>
      <w:r>
        <w:rPr>
          <w:spacing w:val="16"/>
        </w:rPr>
        <w:t xml:space="preserve"> </w:t>
      </w:r>
      <w:r>
        <w:rPr>
          <w:i/>
          <w:w w:val="121"/>
        </w:rPr>
        <w:t>τ</w:t>
      </w:r>
      <w:ins w:id="1518" w:author="SC9986" w:date="2022-08-04T12:00:00Z">
        <w:r w:rsidR="0098474B">
          <w:rPr>
            <w:i/>
            <w:w w:val="121"/>
          </w:rPr>
          <w:t>,</w:t>
        </w:r>
      </w:ins>
      <w:r>
        <w:rPr>
          <w:i/>
        </w:rPr>
        <w:t xml:space="preserve"> </w:t>
      </w:r>
      <w:del w:id="1519" w:author="SC9986" w:date="2022-08-04T12:00:00Z">
        <w:r w:rsidDel="0098474B">
          <w:rPr>
            <w:i/>
          </w:rPr>
          <w:delText xml:space="preserve"> </w:delText>
        </w:r>
        <w:r w:rsidDel="0098474B">
          <w:rPr>
            <w:i/>
            <w:spacing w:val="-11"/>
          </w:rPr>
          <w:delText xml:space="preserve"> </w:delText>
        </w:r>
      </w:del>
      <w:r>
        <w:t>respect</w:t>
      </w:r>
      <w:r>
        <w:rPr>
          <w:spacing w:val="-5"/>
        </w:rPr>
        <w:t>i</w:t>
      </w:r>
      <w:r>
        <w:rPr>
          <w:spacing w:val="-3"/>
        </w:rPr>
        <w:t>v</w:t>
      </w:r>
      <w:r>
        <w:t>el</w:t>
      </w:r>
      <w:r>
        <w:rPr>
          <w:spacing w:val="-13"/>
        </w:rPr>
        <w:t>y</w:t>
      </w:r>
      <w:r>
        <w:t xml:space="preserve">. </w:t>
      </w:r>
      <w:r>
        <w:rPr>
          <w:rFonts w:ascii="Tahoma" w:eastAsia="Tahoma" w:hAnsi="Tahoma" w:cs="Tahoma"/>
        </w:rPr>
        <w:t xml:space="preserve">Γ </w:t>
      </w:r>
      <w:r>
        <w:t xml:space="preserve">is omitted from the notation since the well-formedness </w:t>
      </w:r>
      <w:del w:id="1520" w:author="SC9986" w:date="2022-08-04T12:00:00Z">
        <w:r w:rsidDel="0098474B">
          <w:delText xml:space="preserve">   </w:delText>
        </w:r>
      </w:del>
      <w:r>
        <w:t xml:space="preserve">of </w:t>
      </w:r>
      <w:r>
        <w:rPr>
          <w:i/>
        </w:rPr>
        <w:t xml:space="preserve">ϕ </w:t>
      </w:r>
      <w:r>
        <w:t xml:space="preserve">and its consistency with respect to </w:t>
      </w:r>
      <w:r>
        <w:rPr>
          <w:rFonts w:ascii="Tahoma" w:eastAsia="Tahoma" w:hAnsi="Tahoma" w:cs="Tahoma"/>
        </w:rPr>
        <w:t xml:space="preserve">Γ </w:t>
      </w:r>
      <w:del w:id="1521" w:author="SC9986" w:date="2022-08-04T12:01:00Z">
        <w:r w:rsidDel="0098474B">
          <w:rPr>
            <w:rFonts w:ascii="Tahoma" w:eastAsia="Tahoma" w:hAnsi="Tahoma" w:cs="Tahoma"/>
          </w:rPr>
          <w:delText xml:space="preserve"> </w:delText>
        </w:r>
      </w:del>
      <w:r>
        <w:t xml:space="preserve">imply </w:t>
      </w:r>
      <w:del w:id="1522" w:author="SC9986" w:date="2022-08-04T12:00:00Z">
        <w:r w:rsidDel="0098474B">
          <w:delText xml:space="preserve"> </w:delText>
        </w:r>
      </w:del>
      <w:r>
        <w:t xml:space="preserve">that </w:t>
      </w:r>
      <w:del w:id="1523" w:author="SC9986" w:date="2022-08-04T12:00:00Z">
        <w:r w:rsidDel="0098474B">
          <w:delText xml:space="preserve"> </w:delText>
        </w:r>
      </w:del>
      <w:proofErr w:type="spellStart"/>
      <w:r>
        <w:rPr>
          <w:i/>
        </w:rPr>
        <w:t>e</w:t>
      </w:r>
      <w:proofErr w:type="spellEnd"/>
      <w:r>
        <w:rPr>
          <w:i/>
        </w:rPr>
        <w:t xml:space="preserve"> </w:t>
      </w:r>
      <w:r>
        <w:t>must</w:t>
      </w:r>
      <w:r>
        <w:rPr>
          <w:spacing w:val="30"/>
        </w:rPr>
        <w:t xml:space="preserve"> </w:t>
      </w:r>
      <w:r>
        <w:t>be</w:t>
      </w:r>
      <w:r>
        <w:rPr>
          <w:spacing w:val="30"/>
        </w:rPr>
        <w:t xml:space="preserve"> </w:t>
      </w:r>
      <w:r>
        <w:t>closed</w:t>
      </w:r>
      <w:r>
        <w:rPr>
          <w:spacing w:val="30"/>
        </w:rPr>
        <w:t xml:space="preserve"> </w:t>
      </w:r>
      <w:r>
        <w:t>under</w:t>
      </w:r>
      <w:r>
        <w:rPr>
          <w:spacing w:val="30"/>
        </w:rPr>
        <w:t xml:space="preserve"> </w:t>
      </w:r>
      <w:r>
        <w:rPr>
          <w:i/>
        </w:rPr>
        <w:t>ϕ</w:t>
      </w:r>
      <w:r>
        <w:t>,</w:t>
      </w:r>
      <w:r>
        <w:rPr>
          <w:spacing w:val="30"/>
        </w:rPr>
        <w:t xml:space="preserve"> </w:t>
      </w:r>
      <w:r>
        <w:t>allowing</w:t>
      </w:r>
      <w:r>
        <w:rPr>
          <w:spacing w:val="29"/>
        </w:rPr>
        <w:t xml:space="preserve"> </w:t>
      </w:r>
      <w:r>
        <w:t>us</w:t>
      </w:r>
      <w:r>
        <w:rPr>
          <w:spacing w:val="30"/>
        </w:rPr>
        <w:t xml:space="preserve"> </w:t>
      </w:r>
      <w:r>
        <w:t>to</w:t>
      </w:r>
      <w:r>
        <w:rPr>
          <w:spacing w:val="30"/>
        </w:rPr>
        <w:t xml:space="preserve"> </w:t>
      </w:r>
      <w:r>
        <w:t>recover</w:t>
      </w:r>
      <w:r>
        <w:rPr>
          <w:spacing w:val="30"/>
        </w:rPr>
        <w:t xml:space="preserve"> </w:t>
      </w:r>
      <w:r>
        <w:rPr>
          <w:rFonts w:ascii="Tahoma" w:eastAsia="Tahoma" w:hAnsi="Tahoma" w:cs="Tahoma"/>
        </w:rPr>
        <w:t>Γ</w:t>
      </w:r>
      <w:r>
        <w:rPr>
          <w:rFonts w:ascii="Tahoma" w:eastAsia="Tahoma" w:hAnsi="Tahoma" w:cs="Tahoma"/>
          <w:spacing w:val="19"/>
        </w:rPr>
        <w:t xml:space="preserve"> </w:t>
      </w:r>
      <w:r>
        <w:t>from</w:t>
      </w:r>
      <w:r>
        <w:rPr>
          <w:spacing w:val="30"/>
        </w:rPr>
        <w:t xml:space="preserve"> </w:t>
      </w:r>
      <w:r>
        <w:rPr>
          <w:i/>
        </w:rPr>
        <w:t>ϕ</w:t>
      </w:r>
      <w:r>
        <w:t>.</w:t>
      </w:r>
    </w:p>
    <w:p w14:paraId="22494F57" w14:textId="34A4B45C" w:rsidR="00AF434A" w:rsidRDefault="00000000">
      <w:pPr>
        <w:pStyle w:val="BodyText"/>
        <w:spacing w:line="257" w:lineRule="exact"/>
        <w:ind w:left="220"/>
      </w:pPr>
      <w:r>
        <w:pict w14:anchorId="3B888656">
          <v:shape id="_x0000_s1165" type="#_x0000_t202" style="position:absolute;left:0;text-align:left;margin-left:382.3pt;margin-top:3pt;width:3.15pt;height:17.3pt;z-index:-52768;mso-position-horizontal-relative:page" filled="f" stroked="f">
            <v:textbox inset="0,0,0,0">
              <w:txbxContent>
                <w:p w14:paraId="508A3B13" w14:textId="77777777" w:rsidR="00AF434A" w:rsidRDefault="00000000">
                  <w:pPr>
                    <w:pStyle w:val="BodyText"/>
                    <w:spacing w:line="242" w:lineRule="exact"/>
                    <w:rPr>
                      <w:rFonts w:ascii="Lucida Sans Unicode" w:hAnsi="Lucida Sans Unicode"/>
                    </w:rPr>
                  </w:pPr>
                  <w:r>
                    <w:rPr>
                      <w:rFonts w:ascii="Lucida Sans Unicode" w:hAnsi="Lucida Sans Unicode"/>
                      <w:spacing w:val="-200"/>
                      <w:w w:val="106"/>
                    </w:rPr>
                    <w:t>→</w:t>
                  </w:r>
                  <w:r>
                    <w:rPr>
                      <w:rFonts w:ascii="Lucida Sans Unicode" w:hAnsi="Lucida Sans Unicode"/>
                      <w:spacing w:val="-93"/>
                      <w:w w:val="97"/>
                    </w:rPr>
                    <w:t>−</w:t>
                  </w:r>
                </w:p>
              </w:txbxContent>
            </v:textbox>
            <w10:wrap anchorx="page"/>
          </v:shape>
        </w:pict>
      </w:r>
      <w:r>
        <w:t>Finally,</w:t>
      </w:r>
      <w:r>
        <w:rPr>
          <w:spacing w:val="27"/>
        </w:rPr>
        <w:t xml:space="preserve"> </w:t>
      </w:r>
      <w:r>
        <w:t>we</w:t>
      </w:r>
      <w:r>
        <w:rPr>
          <w:spacing w:val="28"/>
        </w:rPr>
        <w:t xml:space="preserve"> </w:t>
      </w:r>
      <w:r>
        <w:t>use</w:t>
      </w:r>
      <w:ins w:id="1524" w:author="SC9986" w:date="2022-08-04T12:00:00Z">
        <w:r w:rsidR="0098474B">
          <w:t>d</w:t>
        </w:r>
      </w:ins>
      <w:del w:id="1525" w:author="SC9986" w:date="2022-08-04T12:01:00Z">
        <w:r w:rsidDel="0098474B">
          <w:delText xml:space="preserve"> </w:delText>
        </w:r>
      </w:del>
      <w:r>
        <w:rPr>
          <w:spacing w:val="38"/>
        </w:rPr>
        <w:t xml:space="preserve"> </w:t>
      </w:r>
      <w:r>
        <w:rPr>
          <w:rFonts w:ascii="Swis721 Blk BT" w:hAnsi="Swis721 Blk BT"/>
          <w:i/>
          <w:vertAlign w:val="superscript"/>
        </w:rPr>
        <w:t>·</w:t>
      </w:r>
      <w:r>
        <w:rPr>
          <w:rFonts w:ascii="Swis721 Blk BT" w:hAnsi="Swis721 Blk BT"/>
          <w:i/>
          <w:spacing w:val="21"/>
        </w:rPr>
        <w:t xml:space="preserve"> </w:t>
      </w:r>
      <w:r>
        <w:rPr>
          <w:rFonts w:ascii="Swis721 Blk BT" w:hAnsi="Swis721 Blk BT"/>
          <w:i/>
          <w:position w:val="15"/>
          <w:sz w:val="14"/>
        </w:rPr>
        <w:t>∗</w:t>
      </w:r>
      <w:r>
        <w:rPr>
          <w:rFonts w:ascii="Swis721 Blk BT" w:hAnsi="Swis721 Blk BT"/>
          <w:i/>
          <w:spacing w:val="41"/>
          <w:position w:val="15"/>
          <w:sz w:val="14"/>
        </w:rPr>
        <w:t xml:space="preserve"> </w:t>
      </w:r>
      <w:r>
        <w:t>to</w:t>
      </w:r>
      <w:r>
        <w:rPr>
          <w:spacing w:val="28"/>
        </w:rPr>
        <w:t xml:space="preserve"> </w:t>
      </w:r>
      <w:r>
        <w:t>denote</w:t>
      </w:r>
      <w:r>
        <w:rPr>
          <w:spacing w:val="27"/>
        </w:rPr>
        <w:t xml:space="preserve"> </w:t>
      </w:r>
      <w:r>
        <w:t>the</w:t>
      </w:r>
      <w:r>
        <w:rPr>
          <w:spacing w:val="28"/>
        </w:rPr>
        <w:t xml:space="preserve"> </w:t>
      </w:r>
      <w:r>
        <w:t>transitive</w:t>
      </w:r>
      <w:r>
        <w:rPr>
          <w:spacing w:val="27"/>
        </w:rPr>
        <w:t xml:space="preserve"> </w:t>
      </w:r>
      <w:r>
        <w:t>closure</w:t>
      </w:r>
      <w:r>
        <w:rPr>
          <w:spacing w:val="28"/>
        </w:rPr>
        <w:t xml:space="preserve"> </w:t>
      </w:r>
      <w:r>
        <w:t>of</w:t>
      </w:r>
      <w:r>
        <w:rPr>
          <w:spacing w:val="27"/>
        </w:rPr>
        <w:t xml:space="preserve"> </w:t>
      </w:r>
      <w:r>
        <w:t>the</w:t>
      </w:r>
    </w:p>
    <w:p w14:paraId="717585CF" w14:textId="77777777" w:rsidR="00AF434A" w:rsidRDefault="00000000">
      <w:pPr>
        <w:pStyle w:val="BodyText"/>
        <w:spacing w:line="232" w:lineRule="auto"/>
        <w:ind w:left="220" w:right="217"/>
        <w:jc w:val="both"/>
      </w:pPr>
      <w:r>
        <w:t xml:space="preserve">reduction relation of </w:t>
      </w:r>
      <w:proofErr w:type="spellStart"/>
      <w:r>
        <w:t>C</w:t>
      </w:r>
      <w:r>
        <w:rPr>
          <w:sz w:val="16"/>
        </w:rPr>
        <w:t>ORE</w:t>
      </w:r>
      <w:r>
        <w:t>C</w:t>
      </w:r>
      <w:proofErr w:type="spellEnd"/>
      <w:r>
        <w:t xml:space="preserve">. Unlike the </w:t>
      </w:r>
      <w:proofErr w:type="spellStart"/>
      <w:r>
        <w:t>C</w:t>
      </w:r>
      <w:r>
        <w:rPr>
          <w:sz w:val="16"/>
        </w:rPr>
        <w:t>ORE</w:t>
      </w:r>
      <w:r>
        <w:t>C</w:t>
      </w:r>
      <w:r>
        <w:rPr>
          <w:sz w:val="16"/>
        </w:rPr>
        <w:t>HK</w:t>
      </w:r>
      <w:r>
        <w:t>CB</w:t>
      </w:r>
      <w:r>
        <w:rPr>
          <w:sz w:val="16"/>
        </w:rPr>
        <w:t>OX</w:t>
      </w:r>
      <w:proofErr w:type="spellEnd"/>
      <w:r>
        <w:t xml:space="preserve">, the semantics of </w:t>
      </w:r>
      <w:proofErr w:type="spellStart"/>
      <w:r>
        <w:t>C</w:t>
      </w:r>
      <w:r>
        <w:rPr>
          <w:sz w:val="16"/>
        </w:rPr>
        <w:t>ORE</w:t>
      </w:r>
      <w:r>
        <w:t>C</w:t>
      </w:r>
      <w:proofErr w:type="spellEnd"/>
      <w:r>
        <w:t xml:space="preserve"> does not distinguish checked and unchecked regions.</w:t>
      </w:r>
    </w:p>
    <w:p w14:paraId="449B41CC" w14:textId="5B939A52" w:rsidR="00AF434A" w:rsidRDefault="00000000">
      <w:pPr>
        <w:pStyle w:val="BodyText"/>
        <w:spacing w:line="232" w:lineRule="auto"/>
        <w:ind w:left="220" w:right="219" w:firstLine="300"/>
        <w:jc w:val="both"/>
      </w:pPr>
      <w:r>
        <w:t>Fig. 14 gives an overview of the simulation theorem</w:t>
      </w:r>
      <w:del w:id="1526" w:author="SC9986" w:date="2022-08-04T12:01:00Z">
        <w:r w:rsidDel="0098474B">
          <w:delText>.</w:delText>
        </w:r>
      </w:del>
      <w:r>
        <w:rPr>
          <w:position w:val="7"/>
          <w:sz w:val="14"/>
        </w:rPr>
        <w:t>6</w:t>
      </w:r>
      <w:ins w:id="1527" w:author="SC9986" w:date="2022-08-04T12:02:00Z">
        <w:r w:rsidR="0098474B">
          <w:rPr>
            <w:position w:val="7"/>
            <w:sz w:val="14"/>
          </w:rPr>
          <w:t xml:space="preserve">. </w:t>
        </w:r>
      </w:ins>
      <w:del w:id="1528" w:author="SC9986" w:date="2022-08-04T12:02:00Z">
        <w:r w:rsidDel="0098474B">
          <w:rPr>
            <w:position w:val="7"/>
            <w:sz w:val="14"/>
          </w:rPr>
          <w:delText xml:space="preserve"> </w:delText>
        </w:r>
      </w:del>
      <w:r>
        <w:t xml:space="preserve">The simulation theorem is specified in a way that is similar to the one by </w:t>
      </w:r>
      <w:proofErr w:type="spellStart"/>
      <w:r>
        <w:t>Merigoux</w:t>
      </w:r>
      <w:proofErr w:type="spellEnd"/>
      <w:r>
        <w:t xml:space="preserve"> et al. [18].</w:t>
      </w:r>
    </w:p>
    <w:p w14:paraId="133802A8" w14:textId="77777777" w:rsidR="00AF434A" w:rsidRDefault="00000000">
      <w:pPr>
        <w:pStyle w:val="BodyText"/>
        <w:spacing w:line="232" w:lineRule="auto"/>
        <w:ind w:left="220" w:right="219" w:firstLine="300"/>
        <w:jc w:val="both"/>
      </w:pPr>
      <w:r>
        <w:t xml:space="preserve">An ordinary simulation property would replace the mid- </w:t>
      </w:r>
      <w:proofErr w:type="spellStart"/>
      <w:r>
        <w:t>dle</w:t>
      </w:r>
      <w:proofErr w:type="spellEnd"/>
      <w:r>
        <w:t xml:space="preserve"> and bottom parts of the figure with the following:</w:t>
      </w:r>
    </w:p>
    <w:p w14:paraId="66CAAECF" w14:textId="77777777" w:rsidR="00AF434A" w:rsidRDefault="00000000">
      <w:pPr>
        <w:spacing w:before="82"/>
        <w:ind w:left="216" w:right="216"/>
        <w:jc w:val="center"/>
        <w:rPr>
          <w:rFonts w:ascii="Tahoma" w:eastAsia="Tahoma" w:hAnsi="Tahoma" w:cs="Tahoma"/>
          <w:sz w:val="20"/>
          <w:szCs w:val="20"/>
        </w:rPr>
      </w:pPr>
      <w:r>
        <w:rPr>
          <w:rFonts w:ascii="Tahoma" w:eastAsia="Tahoma" w:hAnsi="Tahoma" w:cs="Tahoma"/>
          <w:sz w:val="20"/>
          <w:szCs w:val="20"/>
        </w:rPr>
        <w:t>(</w:t>
      </w:r>
      <w:r>
        <w:rPr>
          <w:i/>
          <w:spacing w:val="-77"/>
          <w:w w:val="125"/>
          <w:sz w:val="20"/>
          <w:szCs w:val="20"/>
        </w:rPr>
        <w:t>ϕ</w:t>
      </w:r>
      <w:r>
        <w:rPr>
          <w:rFonts w:ascii="Tahoma" w:eastAsia="Tahoma" w:hAnsi="Tahoma" w:cs="Tahoma"/>
          <w:spacing w:val="21"/>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rFonts w:ascii="Tahoma" w:eastAsia="Tahoma" w:hAnsi="Tahoma" w:cs="Tahoma"/>
          <w:spacing w:val="-7"/>
          <w:sz w:val="20"/>
          <w:szCs w:val="20"/>
        </w:rPr>
        <w:t xml:space="preserve"> </w:t>
      </w:r>
      <w:r>
        <w:rPr>
          <w:rFonts w:ascii="Lucida Sans Unicode" w:eastAsia="Lucida Sans Unicode" w:hAnsi="Lucida Sans Unicode" w:cs="Lucida Sans Unicode"/>
          <w:spacing w:val="-200"/>
          <w:w w:val="106"/>
          <w:sz w:val="20"/>
          <w:szCs w:val="20"/>
        </w:rPr>
        <w:t>→</w:t>
      </w:r>
      <w:r>
        <w:rPr>
          <w:rFonts w:ascii="Lucida Sans Unicode" w:eastAsia="Lucida Sans Unicode" w:hAnsi="Lucida Sans Unicode" w:cs="Lucida Sans Unicode"/>
          <w:spacing w:val="-93"/>
          <w:w w:val="97"/>
          <w:sz w:val="20"/>
          <w:szCs w:val="20"/>
        </w:rPr>
        <w:t>−</w:t>
      </w:r>
      <w:r>
        <w:rPr>
          <w:rFonts w:ascii="Swis721 Blk BT" w:eastAsia="Swis721 Blk BT" w:hAnsi="Swis721 Blk BT" w:cs="Swis721 Blk BT"/>
          <w:i/>
          <w:w w:val="102"/>
          <w:position w:val="11"/>
          <w:sz w:val="14"/>
          <w:szCs w:val="14"/>
        </w:rPr>
        <w:t>·</w:t>
      </w:r>
      <w:r>
        <w:rPr>
          <w:rFonts w:ascii="Swis721 Blk BT" w:eastAsia="Swis721 Blk BT" w:hAnsi="Swis721 Blk BT" w:cs="Swis721 Blk BT"/>
          <w:i/>
          <w:position w:val="11"/>
          <w:sz w:val="14"/>
          <w:szCs w:val="14"/>
        </w:rPr>
        <w:t xml:space="preserve"> </w:t>
      </w:r>
      <w:r>
        <w:rPr>
          <w:rFonts w:ascii="Swis721 Blk BT" w:eastAsia="Swis721 Blk BT" w:hAnsi="Swis721 Blk BT" w:cs="Swis721 Blk BT"/>
          <w:i/>
          <w:spacing w:val="-3"/>
          <w:position w:val="11"/>
          <w:sz w:val="14"/>
          <w:szCs w:val="14"/>
        </w:rPr>
        <w:t xml:space="preserve"> </w:t>
      </w:r>
      <w:r>
        <w:rPr>
          <w:rFonts w:ascii="Swis721 Blk BT" w:eastAsia="Swis721 Blk BT" w:hAnsi="Swis721 Blk BT" w:cs="Swis721 Blk BT"/>
          <w:i/>
          <w:w w:val="97"/>
          <w:position w:val="15"/>
          <w:sz w:val="14"/>
          <w:szCs w:val="14"/>
        </w:rPr>
        <w:t>∗</w:t>
      </w:r>
      <w:r>
        <w:rPr>
          <w:rFonts w:ascii="Swis721 Blk BT" w:eastAsia="Swis721 Blk BT" w:hAnsi="Swis721 Blk BT" w:cs="Swis721 Blk BT"/>
          <w:i/>
          <w:spacing w:val="19"/>
          <w:position w:val="15"/>
          <w:sz w:val="14"/>
          <w:szCs w:val="14"/>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1</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1</w:t>
      </w:r>
      <w:r>
        <w:rPr>
          <w:rFonts w:ascii="Tahoma" w:eastAsia="Tahoma" w:hAnsi="Tahoma" w:cs="Tahoma"/>
          <w:sz w:val="20"/>
          <w:szCs w:val="20"/>
        </w:rPr>
        <w:t>)</w:t>
      </w:r>
    </w:p>
    <w:p w14:paraId="08A13BDB" w14:textId="77777777" w:rsidR="00AF434A" w:rsidRDefault="00AF434A" w:rsidP="005E1746">
      <w:pPr>
        <w:rPr>
          <w:rFonts w:ascii="Tahoma" w:eastAsia="Tahoma" w:hAnsi="Tahoma" w:cs="Tahoma"/>
          <w:sz w:val="20"/>
          <w:szCs w:val="20"/>
        </w:rPr>
        <w:sectPr w:rsidR="00AF434A">
          <w:type w:val="continuous"/>
          <w:pgSz w:w="12240" w:h="15840"/>
          <w:pgMar w:top="1500" w:right="860" w:bottom="280" w:left="860" w:header="720" w:footer="720" w:gutter="0"/>
          <w:cols w:num="2" w:space="720" w:equalWidth="0">
            <w:col w:w="5121" w:space="99"/>
            <w:col w:w="5300"/>
          </w:cols>
        </w:sectPr>
        <w:pPrChange w:id="1529" w:author="SC9986" w:date="2022-08-04T11:56:00Z">
          <w:pPr>
            <w:jc w:val="center"/>
          </w:pPr>
        </w:pPrChange>
      </w:pPr>
    </w:p>
    <w:p w14:paraId="2C81EF51" w14:textId="571DC160" w:rsidR="00AF434A" w:rsidRDefault="00000000" w:rsidP="005E1746">
      <w:pPr>
        <w:pStyle w:val="BodyText"/>
        <w:spacing w:before="6" w:line="230" w:lineRule="auto"/>
        <w:ind w:left="219" w:right="38"/>
      </w:pPr>
      <w:r>
        <w:pict w14:anchorId="7F965A98">
          <v:line id="_x0000_s1164" style="position:absolute;left:0;text-align:left;z-index:-52960;mso-position-horizontal-relative:page" from="285.15pt,93.15pt" to="289.8pt,93.15pt" strokeweight=".4pt">
            <w10:wrap anchorx="page"/>
          </v:line>
        </w:pict>
      </w:r>
      <w:del w:id="1530" w:author="SC9986" w:date="2022-08-04T11:55:00Z">
        <w:r w:rsidDel="005E1746">
          <w:rPr>
            <w:w w:val="105"/>
          </w:rPr>
          <w:delText xml:space="preserve">with </w:delText>
        </w:r>
      </w:del>
      <w:r>
        <w:rPr>
          <w:w w:val="105"/>
        </w:rPr>
        <w:t>similarly to normal pointers, but we insert checks to check</w:t>
      </w:r>
      <w:r>
        <w:rPr>
          <w:spacing w:val="-8"/>
          <w:w w:val="105"/>
        </w:rPr>
        <w:t xml:space="preserve"> </w:t>
      </w:r>
      <w:r>
        <w:rPr>
          <w:w w:val="105"/>
        </w:rPr>
        <w:t>if</w:t>
      </w:r>
      <w:r>
        <w:rPr>
          <w:spacing w:val="-7"/>
          <w:w w:val="105"/>
        </w:rPr>
        <w:t xml:space="preserve"> </w:t>
      </w:r>
      <w:r>
        <w:rPr>
          <w:w w:val="105"/>
        </w:rPr>
        <w:t>the</w:t>
      </w:r>
      <w:r>
        <w:rPr>
          <w:spacing w:val="-7"/>
          <w:w w:val="105"/>
        </w:rPr>
        <w:t xml:space="preserve"> </w:t>
      </w:r>
      <w:r>
        <w:rPr>
          <w:w w:val="105"/>
        </w:rPr>
        <w:t>pointer</w:t>
      </w:r>
      <w:r>
        <w:rPr>
          <w:spacing w:val="-7"/>
          <w:w w:val="105"/>
        </w:rPr>
        <w:t xml:space="preserve"> </w:t>
      </w:r>
      <w:r>
        <w:rPr>
          <w:w w:val="105"/>
        </w:rPr>
        <w:t>address</w:t>
      </w:r>
      <w:r>
        <w:rPr>
          <w:spacing w:val="-7"/>
          <w:w w:val="105"/>
        </w:rPr>
        <w:t xml:space="preserve"> </w:t>
      </w:r>
      <w:r>
        <w:rPr>
          <w:w w:val="105"/>
        </w:rPr>
        <w:t>is</w:t>
      </w:r>
      <w:r>
        <w:rPr>
          <w:spacing w:val="-8"/>
          <w:w w:val="105"/>
        </w:rPr>
        <w:t xml:space="preserve"> </w:t>
      </w:r>
      <w:r>
        <w:rPr>
          <w:w w:val="105"/>
        </w:rPr>
        <w:t>not</w:t>
      </w:r>
      <w:r>
        <w:rPr>
          <w:spacing w:val="-7"/>
          <w:w w:val="105"/>
        </w:rPr>
        <w:t xml:space="preserve"> </w:t>
      </w:r>
      <w:r>
        <w:rPr>
          <w:w w:val="105"/>
        </w:rPr>
        <w:t>null</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function</w:t>
      </w:r>
      <w:r>
        <w:rPr>
          <w:spacing w:val="-8"/>
          <w:w w:val="105"/>
        </w:rPr>
        <w:t xml:space="preserve"> </w:t>
      </w:r>
      <w:r>
        <w:rPr>
          <w:w w:val="105"/>
        </w:rPr>
        <w:t>store instead of heap, and whether or not the type is correctly represented,</w:t>
      </w:r>
      <w:r>
        <w:rPr>
          <w:spacing w:val="-14"/>
          <w:w w:val="105"/>
        </w:rPr>
        <w:t xml:space="preserve"> </w:t>
      </w:r>
      <w:r>
        <w:rPr>
          <w:w w:val="105"/>
        </w:rPr>
        <w:t>for</w:t>
      </w:r>
      <w:r>
        <w:rPr>
          <w:spacing w:val="-14"/>
          <w:w w:val="105"/>
        </w:rPr>
        <w:t xml:space="preserve"> </w:t>
      </w:r>
      <w:r>
        <w:rPr>
          <w:w w:val="105"/>
        </w:rPr>
        <w:t>both</w:t>
      </w:r>
      <w:r>
        <w:rPr>
          <w:spacing w:val="-13"/>
          <w:w w:val="105"/>
        </w:rPr>
        <w:t xml:space="preserve"> </w:t>
      </w:r>
      <w:r>
        <w:rPr>
          <w:w w:val="120"/>
        </w:rPr>
        <w:t>c</w:t>
      </w:r>
      <w:r>
        <w:rPr>
          <w:spacing w:val="-21"/>
          <w:w w:val="120"/>
        </w:rPr>
        <w:t xml:space="preserve"> </w:t>
      </w:r>
      <w:r>
        <w:rPr>
          <w:w w:val="105"/>
        </w:rPr>
        <w:t>and</w:t>
      </w:r>
      <w:r>
        <w:rPr>
          <w:spacing w:val="-14"/>
          <w:w w:val="105"/>
        </w:rPr>
        <w:t xml:space="preserve"> </w:t>
      </w:r>
      <w:r>
        <w:rPr>
          <w:w w:val="160"/>
        </w:rPr>
        <w:t>t</w:t>
      </w:r>
      <w:r>
        <w:rPr>
          <w:spacing w:val="-41"/>
          <w:w w:val="160"/>
        </w:rPr>
        <w:t xml:space="preserve"> </w:t>
      </w:r>
      <w:r>
        <w:rPr>
          <w:w w:val="105"/>
        </w:rPr>
        <w:t>mode</w:t>
      </w:r>
      <w:r>
        <w:rPr>
          <w:spacing w:val="-14"/>
          <w:w w:val="105"/>
        </w:rPr>
        <w:t xml:space="preserve"> </w:t>
      </w:r>
      <w:r>
        <w:rPr>
          <w:w w:val="105"/>
        </w:rPr>
        <w:t>pointers</w:t>
      </w:r>
      <w:del w:id="1531" w:author="SC9986" w:date="2022-08-04T11:57:00Z">
        <w:r w:rsidDel="005E1746">
          <w:rPr>
            <w:spacing w:val="-13"/>
            <w:w w:val="105"/>
          </w:rPr>
          <w:delText xml:space="preserve"> </w:delText>
        </w:r>
      </w:del>
      <w:r>
        <w:rPr>
          <w:spacing w:val="4"/>
          <w:w w:val="105"/>
          <w:position w:val="7"/>
          <w:sz w:val="14"/>
        </w:rPr>
        <w:t>5</w:t>
      </w:r>
      <w:r>
        <w:rPr>
          <w:spacing w:val="4"/>
          <w:w w:val="105"/>
        </w:rPr>
        <w:t>.</w:t>
      </w:r>
      <w:r>
        <w:rPr>
          <w:spacing w:val="-14"/>
          <w:w w:val="105"/>
        </w:rPr>
        <w:t xml:space="preserve"> </w:t>
      </w:r>
      <w:r>
        <w:rPr>
          <w:w w:val="105"/>
        </w:rPr>
        <w:t>For</w:t>
      </w:r>
      <w:r>
        <w:rPr>
          <w:spacing w:val="-14"/>
          <w:w w:val="105"/>
        </w:rPr>
        <w:t xml:space="preserve"> </w:t>
      </w:r>
      <w:r>
        <w:rPr>
          <w:w w:val="105"/>
        </w:rPr>
        <w:t xml:space="preserve">example, in compiling the </w:t>
      </w:r>
      <w:proofErr w:type="spellStart"/>
      <w:r>
        <w:rPr>
          <w:color w:val="0000CC"/>
          <w:w w:val="120"/>
        </w:rPr>
        <w:t>stringsort</w:t>
      </w:r>
      <w:proofErr w:type="spellEnd"/>
      <w:r>
        <w:rPr>
          <w:color w:val="0000CC"/>
          <w:w w:val="120"/>
        </w:rPr>
        <w:t xml:space="preserve"> </w:t>
      </w:r>
      <w:r>
        <w:rPr>
          <w:w w:val="105"/>
        </w:rPr>
        <w:t xml:space="preserve">function in Figure 1, we </w:t>
      </w:r>
      <w:r>
        <w:t>place</w:t>
      </w:r>
      <w:del w:id="1532" w:author="SC9986" w:date="2022-08-04T11:57:00Z">
        <w:r w:rsidDel="005E1746">
          <w:delText xml:space="preserve"> </w:delText>
        </w:r>
      </w:del>
      <w:r>
        <w:rPr>
          <w:spacing w:val="8"/>
        </w:rPr>
        <w:t xml:space="preserve"> </w:t>
      </w:r>
      <w:r>
        <w:t>a</w:t>
      </w:r>
      <w:del w:id="1533" w:author="SC9986" w:date="2022-08-04T11:57:00Z">
        <w:r w:rsidDel="005E1746">
          <w:delText xml:space="preserve"> </w:delText>
        </w:r>
      </w:del>
      <w:r>
        <w:rPr>
          <w:spacing w:val="8"/>
        </w:rPr>
        <w:t xml:space="preserve"> </w:t>
      </w:r>
      <w:r>
        <w:t>check</w:t>
      </w:r>
      <w:del w:id="1534" w:author="SC9986" w:date="2022-08-04T11:57:00Z">
        <w:r w:rsidDel="005E1746">
          <w:delText xml:space="preserve"> </w:delText>
        </w:r>
      </w:del>
      <w:r>
        <w:rPr>
          <w:spacing w:val="8"/>
        </w:rPr>
        <w:t xml:space="preserve"> </w:t>
      </w:r>
      <w:proofErr w:type="spellStart"/>
      <w:r>
        <w:rPr>
          <w:color w:val="0000CC"/>
          <w:w w:val="123"/>
        </w:rPr>
        <w:t>verify_fun</w:t>
      </w:r>
      <w:proofErr w:type="spellEnd"/>
      <w:r>
        <w:rPr>
          <w:w w:val="157"/>
        </w:rPr>
        <w:t>(</w:t>
      </w:r>
      <w:proofErr w:type="spellStart"/>
      <w:r>
        <w:rPr>
          <w:color w:val="0000CC"/>
          <w:w w:val="91"/>
        </w:rPr>
        <w:t>cmp</w:t>
      </w:r>
      <w:proofErr w:type="spellEnd"/>
      <w:r>
        <w:rPr>
          <w:w w:val="209"/>
        </w:rPr>
        <w:t>,</w:t>
      </w:r>
      <w:del w:id="1535" w:author="SC9986" w:date="2022-08-04T11:57:00Z">
        <w:r w:rsidDel="005E1746">
          <w:delText xml:space="preserve"> </w:delText>
        </w:r>
      </w:del>
      <w:r>
        <w:rPr>
          <w:spacing w:val="4"/>
        </w:rPr>
        <w:t xml:space="preserve"> </w:t>
      </w:r>
      <w:proofErr w:type="spellStart"/>
      <w:r>
        <w:rPr>
          <w:color w:val="0000CC"/>
          <w:w w:val="125"/>
        </w:rPr>
        <w:t>not_null</w:t>
      </w:r>
      <w:proofErr w:type="spellEnd"/>
      <w:r>
        <w:rPr>
          <w:w w:val="157"/>
        </w:rPr>
        <w:t>(</w:t>
      </w:r>
      <w:r>
        <w:rPr>
          <w:color w:val="0000CC"/>
          <w:w w:val="117"/>
        </w:rPr>
        <w:t>c</w:t>
      </w:r>
      <w:r>
        <w:rPr>
          <w:w w:val="209"/>
        </w:rPr>
        <w:t>,</w:t>
      </w:r>
      <w:r>
        <w:t xml:space="preserve"> </w:t>
      </w:r>
      <w:r>
        <w:rPr>
          <w:spacing w:val="4"/>
        </w:rPr>
        <w:t xml:space="preserve"> </w:t>
      </w:r>
      <w:proofErr w:type="spellStart"/>
      <w:r>
        <w:rPr>
          <w:color w:val="0000CC"/>
          <w:w w:val="117"/>
        </w:rPr>
        <w:t>p_lo</w:t>
      </w:r>
      <w:proofErr w:type="spellEnd"/>
      <w:r>
        <w:rPr>
          <w:w w:val="209"/>
        </w:rPr>
        <w:t xml:space="preserve">, </w:t>
      </w:r>
      <w:proofErr w:type="spellStart"/>
      <w:r>
        <w:rPr>
          <w:color w:val="0000CC"/>
          <w:w w:val="105"/>
        </w:rPr>
        <w:t>p_hi</w:t>
      </w:r>
      <w:proofErr w:type="spellEnd"/>
      <w:r>
        <w:rPr>
          <w:w w:val="105"/>
        </w:rPr>
        <w:t xml:space="preserve">)&amp;&amp; </w:t>
      </w:r>
      <w:proofErr w:type="spellStart"/>
      <w:r>
        <w:rPr>
          <w:color w:val="0000CC"/>
          <w:w w:val="120"/>
        </w:rPr>
        <w:t>type_match</w:t>
      </w:r>
      <w:proofErr w:type="spellEnd"/>
      <w:r>
        <w:rPr>
          <w:w w:val="120"/>
        </w:rPr>
        <w:t xml:space="preserve">), </w:t>
      </w:r>
      <w:r>
        <w:rPr>
          <w:w w:val="105"/>
        </w:rPr>
        <w:t>and we place a similar check</w:t>
      </w:r>
      <w:r>
        <w:rPr>
          <w:spacing w:val="-23"/>
          <w:w w:val="105"/>
        </w:rPr>
        <w:t xml:space="preserve"> </w:t>
      </w:r>
      <w:r>
        <w:rPr>
          <w:w w:val="105"/>
        </w:rPr>
        <w:t>be- fore</w:t>
      </w:r>
      <w:r>
        <w:rPr>
          <w:spacing w:val="-18"/>
          <w:w w:val="105"/>
        </w:rPr>
        <w:t xml:space="preserve"> </w:t>
      </w:r>
      <w:r>
        <w:rPr>
          <w:w w:val="105"/>
        </w:rPr>
        <w:t>Figure</w:t>
      </w:r>
      <w:r>
        <w:rPr>
          <w:spacing w:val="-18"/>
          <w:w w:val="105"/>
        </w:rPr>
        <w:t xml:space="preserve"> </w:t>
      </w:r>
      <w:r>
        <w:rPr>
          <w:w w:val="105"/>
        </w:rPr>
        <w:t>3</w:t>
      </w:r>
      <w:ins w:id="1536" w:author="SC9986" w:date="2022-08-04T11:57:00Z">
        <w:r w:rsidR="005E1746">
          <w:rPr>
            <w:w w:val="105"/>
          </w:rPr>
          <w:t>,</w:t>
        </w:r>
      </w:ins>
      <w:r>
        <w:rPr>
          <w:spacing w:val="-17"/>
          <w:w w:val="105"/>
        </w:rPr>
        <w:t xml:space="preserve"> </w:t>
      </w:r>
      <w:r>
        <w:rPr>
          <w:w w:val="105"/>
        </w:rPr>
        <w:t>line</w:t>
      </w:r>
      <w:r>
        <w:rPr>
          <w:spacing w:val="-18"/>
          <w:w w:val="105"/>
        </w:rPr>
        <w:t xml:space="preserve"> </w:t>
      </w:r>
      <w:r>
        <w:rPr>
          <w:w w:val="105"/>
        </w:rPr>
        <w:t>7</w:t>
      </w:r>
      <w:r>
        <w:rPr>
          <w:spacing w:val="-18"/>
          <w:w w:val="105"/>
        </w:rPr>
        <w:t xml:space="preserve"> </w:t>
      </w:r>
      <w:r>
        <w:rPr>
          <w:w w:val="105"/>
        </w:rPr>
        <w:t>to</w:t>
      </w:r>
      <w:r>
        <w:rPr>
          <w:spacing w:val="-17"/>
          <w:w w:val="105"/>
        </w:rPr>
        <w:t xml:space="preserve"> </w:t>
      </w:r>
      <w:r>
        <w:rPr>
          <w:w w:val="105"/>
        </w:rPr>
        <w:t>check</w:t>
      </w:r>
      <w:r>
        <w:rPr>
          <w:spacing w:val="-18"/>
          <w:w w:val="105"/>
        </w:rPr>
        <w:t xml:space="preserve"> </w:t>
      </w:r>
      <w:r>
        <w:rPr>
          <w:w w:val="105"/>
        </w:rPr>
        <w:t>the</w:t>
      </w:r>
      <w:r>
        <w:rPr>
          <w:spacing w:val="-17"/>
          <w:w w:val="105"/>
        </w:rPr>
        <w:t xml:space="preserve"> </w:t>
      </w:r>
      <w:r>
        <w:rPr>
          <w:w w:val="105"/>
        </w:rPr>
        <w:t>tainted</w:t>
      </w:r>
      <w:r>
        <w:rPr>
          <w:spacing w:val="-18"/>
          <w:w w:val="105"/>
        </w:rPr>
        <w:t xml:space="preserve"> </w:t>
      </w:r>
      <w:proofErr w:type="spellStart"/>
      <w:r>
        <w:rPr>
          <w:color w:val="0000CC"/>
          <w:w w:val="105"/>
        </w:rPr>
        <w:t>cmp</w:t>
      </w:r>
      <w:proofErr w:type="spellEnd"/>
      <w:r>
        <w:rPr>
          <w:color w:val="0000CC"/>
          <w:spacing w:val="-18"/>
          <w:w w:val="105"/>
        </w:rPr>
        <w:t xml:space="preserve"> </w:t>
      </w:r>
      <w:r>
        <w:rPr>
          <w:w w:val="105"/>
        </w:rPr>
        <w:t>when</w:t>
      </w:r>
      <w:r>
        <w:rPr>
          <w:spacing w:val="-17"/>
          <w:w w:val="105"/>
        </w:rPr>
        <w:t xml:space="preserve"> </w:t>
      </w:r>
      <w:r>
        <w:rPr>
          <w:w w:val="105"/>
        </w:rPr>
        <w:t>it</w:t>
      </w:r>
      <w:r>
        <w:rPr>
          <w:spacing w:val="-18"/>
          <w:w w:val="105"/>
        </w:rPr>
        <w:t xml:space="preserve"> </w:t>
      </w:r>
      <w:r>
        <w:rPr>
          <w:w w:val="105"/>
        </w:rPr>
        <w:t>is</w:t>
      </w:r>
      <w:r>
        <w:rPr>
          <w:spacing w:val="-18"/>
          <w:w w:val="105"/>
        </w:rPr>
        <w:t xml:space="preserve"> </w:t>
      </w:r>
      <w:r>
        <w:rPr>
          <w:w w:val="105"/>
        </w:rPr>
        <w:t>used. The</w:t>
      </w:r>
      <w:r>
        <w:rPr>
          <w:spacing w:val="-4"/>
          <w:w w:val="105"/>
        </w:rPr>
        <w:t xml:space="preserve"> </w:t>
      </w:r>
      <w:r>
        <w:rPr>
          <w:w w:val="105"/>
        </w:rPr>
        <w:t>compilation</w:t>
      </w:r>
      <w:r>
        <w:rPr>
          <w:spacing w:val="-4"/>
          <w:w w:val="105"/>
        </w:rPr>
        <w:t xml:space="preserve"> </w:t>
      </w:r>
      <w:r>
        <w:rPr>
          <w:w w:val="105"/>
        </w:rPr>
        <w:t>of</w:t>
      </w:r>
      <w:r>
        <w:rPr>
          <w:spacing w:val="-4"/>
          <w:w w:val="105"/>
        </w:rPr>
        <w:t xml:space="preserve"> </w:t>
      </w:r>
      <w:r>
        <w:rPr>
          <w:w w:val="105"/>
        </w:rPr>
        <w:t>function</w:t>
      </w:r>
      <w:r>
        <w:rPr>
          <w:spacing w:val="-4"/>
          <w:w w:val="105"/>
        </w:rPr>
        <w:t xml:space="preserve"> </w:t>
      </w:r>
      <w:r>
        <w:rPr>
          <w:w w:val="105"/>
        </w:rPr>
        <w:t>calls</w:t>
      </w:r>
      <w:r>
        <w:rPr>
          <w:spacing w:val="-3"/>
          <w:w w:val="105"/>
        </w:rPr>
        <w:t xml:space="preserve"> </w:t>
      </w:r>
      <w:r>
        <w:rPr>
          <w:w w:val="105"/>
        </w:rPr>
        <w:t>(compiling</w:t>
      </w:r>
      <w:r>
        <w:rPr>
          <w:spacing w:val="-4"/>
          <w:w w:val="105"/>
        </w:rPr>
        <w:t xml:space="preserve"> </w:t>
      </w:r>
      <w:r>
        <w:rPr>
          <w:w w:val="105"/>
        </w:rPr>
        <w:t>to</w:t>
      </w:r>
      <w:r>
        <w:rPr>
          <w:spacing w:val="-4"/>
          <w:w w:val="105"/>
        </w:rPr>
        <w:t xml:space="preserve"> </w:t>
      </w:r>
      <w:r>
        <w:rPr>
          <w:rFonts w:ascii="Tahoma"/>
          <w:w w:val="120"/>
        </w:rPr>
        <w:t>(</w:t>
      </w:r>
      <w:r>
        <w:rPr>
          <w:i/>
          <w:w w:val="120"/>
        </w:rPr>
        <w:t>m,</w:t>
      </w:r>
      <w:r>
        <w:rPr>
          <w:i/>
          <w:spacing w:val="-39"/>
          <w:w w:val="120"/>
        </w:rPr>
        <w:t xml:space="preserve"> </w:t>
      </w:r>
      <w:r>
        <w:rPr>
          <w:i/>
          <w:w w:val="105"/>
        </w:rPr>
        <w:t>e</w:t>
      </w:r>
      <w:r>
        <w:rPr>
          <w:rFonts w:ascii="Tahoma"/>
          <w:w w:val="105"/>
        </w:rPr>
        <w:t>)(</w:t>
      </w:r>
      <w:r>
        <w:rPr>
          <w:i/>
          <w:w w:val="105"/>
        </w:rPr>
        <w:t>e</w:t>
      </w:r>
      <w:r>
        <w:rPr>
          <w:rFonts w:ascii="Tahoma"/>
          <w:w w:val="105"/>
        </w:rPr>
        <w:t>)</w:t>
      </w:r>
      <w:r>
        <w:rPr>
          <w:w w:val="105"/>
        </w:rPr>
        <w:t>) is similar to the manipulation of pointer access operations in Figure</w:t>
      </w:r>
      <w:r>
        <w:rPr>
          <w:spacing w:val="-20"/>
          <w:w w:val="105"/>
        </w:rPr>
        <w:t xml:space="preserve"> </w:t>
      </w:r>
      <w:r>
        <w:rPr>
          <w:w w:val="105"/>
        </w:rPr>
        <w:t>12.</w:t>
      </w:r>
    </w:p>
    <w:p w14:paraId="0FC6B718" w14:textId="77777777" w:rsidR="00AF434A" w:rsidRDefault="00000000">
      <w:pPr>
        <w:pStyle w:val="BodyText"/>
        <w:spacing w:before="105" w:line="232" w:lineRule="auto"/>
        <w:ind w:left="220" w:right="217"/>
        <w:jc w:val="both"/>
      </w:pPr>
      <w:r>
        <w:br w:type="column"/>
      </w:r>
      <w:r>
        <w:t xml:space="preserve">Instead, we relate two erased configurations using the </w:t>
      </w:r>
      <w:proofErr w:type="spellStart"/>
      <w:r>
        <w:t>rela</w:t>
      </w:r>
      <w:proofErr w:type="spellEnd"/>
      <w:r>
        <w:t xml:space="preserve">- </w:t>
      </w:r>
      <w:proofErr w:type="spellStart"/>
      <w:r>
        <w:t>tion</w:t>
      </w:r>
      <w:proofErr w:type="spellEnd"/>
      <w:r>
        <w:t xml:space="preserve"> , which only requires that the two configurations will eventually reduce to the same state.</w:t>
      </w:r>
    </w:p>
    <w:p w14:paraId="556ABDD4" w14:textId="77777777" w:rsidR="00AF434A" w:rsidRDefault="00000000">
      <w:pPr>
        <w:spacing w:before="67" w:line="232" w:lineRule="auto"/>
        <w:ind w:left="520" w:right="203" w:hanging="300"/>
        <w:rPr>
          <w:sz w:val="20"/>
          <w:szCs w:val="20"/>
        </w:rPr>
      </w:pPr>
      <w:r>
        <w:pict w14:anchorId="461E72C1">
          <v:shape id="_x0000_s1163" type="#_x0000_t202" style="position:absolute;left:0;text-align:left;margin-left:333.65pt;margin-top:-20.95pt;width:7.75pt;height:17.3pt;z-index:-52744;mso-position-horizontal-relative:page" filled="f" stroked="f">
            <v:textbox inset="0,0,0,0">
              <w:txbxContent>
                <w:p w14:paraId="13380982"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19252192">
          <v:shape id="_x0000_s1162" type="#_x0000_t202" style="position:absolute;left:0;text-align:left;margin-left:424.95pt;margin-top:4.7pt;width:7.75pt;height:17.3pt;z-index:-52720;mso-position-horizontal-relative:page" filled="f" stroked="f">
            <v:textbox inset="0,0,0,0">
              <w:txbxContent>
                <w:p w14:paraId="6C24F178"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b/>
          <w:bCs/>
          <w:i/>
          <w:sz w:val="20"/>
          <w:szCs w:val="20"/>
        </w:rPr>
        <w:t xml:space="preserve">Theorem 6 (Simulation ( )). </w:t>
      </w:r>
      <w:r>
        <w:rPr>
          <w:sz w:val="20"/>
          <w:szCs w:val="20"/>
        </w:rPr>
        <w:t xml:space="preserve">For </w:t>
      </w:r>
      <w:proofErr w:type="spellStart"/>
      <w:r>
        <w:rPr>
          <w:spacing w:val="7"/>
          <w:sz w:val="20"/>
          <w:szCs w:val="20"/>
        </w:rPr>
        <w:t>C</w:t>
      </w:r>
      <w:r>
        <w:rPr>
          <w:spacing w:val="7"/>
          <w:sz w:val="16"/>
          <w:szCs w:val="16"/>
        </w:rPr>
        <w:t>ORE</w:t>
      </w:r>
      <w:r>
        <w:rPr>
          <w:spacing w:val="7"/>
          <w:sz w:val="20"/>
          <w:szCs w:val="20"/>
        </w:rPr>
        <w:t>C</w:t>
      </w:r>
      <w:r>
        <w:rPr>
          <w:spacing w:val="7"/>
          <w:sz w:val="16"/>
          <w:szCs w:val="16"/>
        </w:rPr>
        <w:t>HK</w:t>
      </w:r>
      <w:r>
        <w:rPr>
          <w:spacing w:val="7"/>
          <w:sz w:val="20"/>
          <w:szCs w:val="20"/>
        </w:rPr>
        <w:t>CB</w:t>
      </w:r>
      <w:r>
        <w:rPr>
          <w:spacing w:val="7"/>
          <w:sz w:val="16"/>
          <w:szCs w:val="16"/>
        </w:rPr>
        <w:t>OX</w:t>
      </w:r>
      <w:proofErr w:type="spellEnd"/>
      <w:r>
        <w:rPr>
          <w:spacing w:val="7"/>
          <w:sz w:val="16"/>
          <w:szCs w:val="16"/>
        </w:rPr>
        <w:t xml:space="preserve"> </w:t>
      </w:r>
      <w:r>
        <w:rPr>
          <w:sz w:val="20"/>
          <w:szCs w:val="20"/>
        </w:rPr>
        <w:t>ex- pressions</w:t>
      </w:r>
      <w:r>
        <w:rPr>
          <w:spacing w:val="12"/>
          <w:sz w:val="20"/>
          <w:szCs w:val="20"/>
        </w:rPr>
        <w:t xml:space="preserve"> </w:t>
      </w:r>
      <w:r>
        <w:rPr>
          <w:i/>
          <w:spacing w:val="3"/>
          <w:sz w:val="20"/>
          <w:szCs w:val="20"/>
        </w:rPr>
        <w:t>e</w:t>
      </w:r>
      <w:r>
        <w:rPr>
          <w:rFonts w:ascii="Bookman Old Style" w:eastAsia="Bookman Old Style" w:hAnsi="Bookman Old Style" w:cs="Bookman Old Style"/>
          <w:spacing w:val="3"/>
          <w:sz w:val="20"/>
          <w:szCs w:val="20"/>
          <w:vertAlign w:val="subscript"/>
        </w:rPr>
        <w:t>0</w:t>
      </w:r>
      <w:r>
        <w:rPr>
          <w:spacing w:val="3"/>
          <w:sz w:val="20"/>
          <w:szCs w:val="20"/>
        </w:rPr>
        <w:t>,</w:t>
      </w:r>
      <w:r>
        <w:rPr>
          <w:spacing w:val="12"/>
          <w:sz w:val="20"/>
          <w:szCs w:val="20"/>
        </w:rPr>
        <w:t xml:space="preserve"> </w:t>
      </w:r>
      <w:r>
        <w:rPr>
          <w:sz w:val="20"/>
          <w:szCs w:val="20"/>
        </w:rPr>
        <w:t>stacks</w:t>
      </w:r>
      <w:r>
        <w:rPr>
          <w:spacing w:val="12"/>
          <w:sz w:val="20"/>
          <w:szCs w:val="20"/>
        </w:rPr>
        <w:t xml:space="preserve"> </w:t>
      </w:r>
      <w:r>
        <w:rPr>
          <w:i/>
          <w:spacing w:val="3"/>
          <w:sz w:val="20"/>
          <w:szCs w:val="20"/>
        </w:rPr>
        <w:t>ϕ</w:t>
      </w:r>
      <w:r>
        <w:rPr>
          <w:rFonts w:ascii="Bookman Old Style" w:eastAsia="Bookman Old Style" w:hAnsi="Bookman Old Style" w:cs="Bookman Old Style"/>
          <w:spacing w:val="3"/>
          <w:sz w:val="20"/>
          <w:szCs w:val="20"/>
          <w:vertAlign w:val="subscript"/>
        </w:rPr>
        <w:t>0</w:t>
      </w:r>
      <w:r>
        <w:rPr>
          <w:spacing w:val="3"/>
          <w:sz w:val="20"/>
          <w:szCs w:val="20"/>
        </w:rPr>
        <w:t>,</w:t>
      </w:r>
      <w:r>
        <w:rPr>
          <w:spacing w:val="12"/>
          <w:sz w:val="20"/>
          <w:szCs w:val="20"/>
        </w:rPr>
        <w:t xml:space="preserve"> </w:t>
      </w:r>
      <w:r>
        <w:rPr>
          <w:i/>
          <w:spacing w:val="3"/>
          <w:sz w:val="20"/>
          <w:szCs w:val="20"/>
        </w:rPr>
        <w:t>ϕ</w:t>
      </w:r>
      <w:r>
        <w:rPr>
          <w:rFonts w:ascii="Bookman Old Style" w:eastAsia="Bookman Old Style" w:hAnsi="Bookman Old Style" w:cs="Bookman Old Style"/>
          <w:spacing w:val="3"/>
          <w:sz w:val="20"/>
          <w:szCs w:val="20"/>
          <w:vertAlign w:val="subscript"/>
        </w:rPr>
        <w:t>1</w:t>
      </w:r>
      <w:r>
        <w:rPr>
          <w:spacing w:val="3"/>
          <w:sz w:val="20"/>
          <w:szCs w:val="20"/>
        </w:rPr>
        <w:t>,</w:t>
      </w:r>
      <w:r>
        <w:rPr>
          <w:spacing w:val="12"/>
          <w:sz w:val="20"/>
          <w:szCs w:val="20"/>
        </w:rPr>
        <w:t xml:space="preserve"> </w:t>
      </w:r>
      <w:r>
        <w:rPr>
          <w:sz w:val="20"/>
          <w:szCs w:val="20"/>
        </w:rPr>
        <w:t>and</w:t>
      </w:r>
      <w:r>
        <w:rPr>
          <w:spacing w:val="13"/>
          <w:sz w:val="20"/>
          <w:szCs w:val="20"/>
        </w:rPr>
        <w:t xml:space="preserve"> </w:t>
      </w:r>
      <w:r>
        <w:rPr>
          <w:sz w:val="20"/>
          <w:szCs w:val="20"/>
        </w:rPr>
        <w:t>heap</w:t>
      </w:r>
      <w:r>
        <w:rPr>
          <w:spacing w:val="12"/>
          <w:sz w:val="20"/>
          <w:szCs w:val="20"/>
        </w:rPr>
        <w:t xml:space="preserve"> </w:t>
      </w:r>
      <w:r>
        <w:rPr>
          <w:sz w:val="20"/>
          <w:szCs w:val="20"/>
        </w:rPr>
        <w:t>snapshots</w:t>
      </w:r>
      <w:r>
        <w:rPr>
          <w:spacing w:val="12"/>
          <w:sz w:val="20"/>
          <w:szCs w:val="20"/>
        </w:rPr>
        <w:t xml:space="preserve"> </w:t>
      </w:r>
      <w:r>
        <w:rPr>
          <w:rFonts w:ascii="Monotype Corsiva" w:eastAsia="Monotype Corsiva" w:hAnsi="Monotype Corsiva" w:cs="Monotype Corsiva"/>
          <w:i/>
          <w:spacing w:val="3"/>
          <w:sz w:val="20"/>
          <w:szCs w:val="20"/>
        </w:rPr>
        <w:t>H</w:t>
      </w:r>
      <w:r>
        <w:rPr>
          <w:rFonts w:ascii="Bookman Old Style" w:eastAsia="Bookman Old Style" w:hAnsi="Bookman Old Style" w:cs="Bookman Old Style"/>
          <w:spacing w:val="3"/>
          <w:sz w:val="20"/>
          <w:szCs w:val="20"/>
          <w:vertAlign w:val="subscript"/>
        </w:rPr>
        <w:t>0</w:t>
      </w:r>
      <w:r>
        <w:rPr>
          <w:spacing w:val="3"/>
          <w:sz w:val="20"/>
          <w:szCs w:val="20"/>
        </w:rPr>
        <w:t>,</w:t>
      </w:r>
      <w:r>
        <w:rPr>
          <w:spacing w:val="12"/>
          <w:sz w:val="20"/>
          <w:szCs w:val="20"/>
        </w:rPr>
        <w:t xml:space="preserve"> </w:t>
      </w:r>
      <w:r>
        <w:rPr>
          <w:rFonts w:ascii="Monotype Corsiva" w:eastAsia="Monotype Corsiva" w:hAnsi="Monotype Corsiva" w:cs="Monotype Corsiva"/>
          <w:i/>
          <w:spacing w:val="3"/>
          <w:sz w:val="20"/>
          <w:szCs w:val="20"/>
        </w:rPr>
        <w:t>H</w:t>
      </w:r>
      <w:r>
        <w:rPr>
          <w:rFonts w:ascii="Bookman Old Style" w:eastAsia="Bookman Old Style" w:hAnsi="Bookman Old Style" w:cs="Bookman Old Style"/>
          <w:spacing w:val="3"/>
          <w:sz w:val="20"/>
          <w:szCs w:val="20"/>
          <w:vertAlign w:val="subscript"/>
        </w:rPr>
        <w:t>1</w:t>
      </w:r>
      <w:r>
        <w:rPr>
          <w:spacing w:val="3"/>
          <w:sz w:val="20"/>
          <w:szCs w:val="20"/>
        </w:rPr>
        <w:t>,</w:t>
      </w:r>
    </w:p>
    <w:p w14:paraId="7B014B00" w14:textId="77777777" w:rsidR="00AF434A" w:rsidRDefault="00000000">
      <w:pPr>
        <w:tabs>
          <w:tab w:val="left" w:pos="1241"/>
          <w:tab w:val="left" w:pos="2839"/>
        </w:tabs>
        <w:spacing w:line="215" w:lineRule="exact"/>
        <w:ind w:left="520"/>
        <w:rPr>
          <w:sz w:val="20"/>
          <w:szCs w:val="20"/>
        </w:rPr>
      </w:pPr>
      <w:r>
        <w:pict w14:anchorId="40858E25">
          <v:shape id="_x0000_s1161" type="#_x0000_t202" style="position:absolute;left:0;text-align:left;margin-left:355.85pt;margin-top:.9pt;width:90.15pt;height:17.3pt;z-index:-52672;mso-position-horizontal-relative:page" filled="f" stroked="f">
            <v:textbox inset="0,0,0,0">
              <w:txbxContent>
                <w:p w14:paraId="0C24114B" w14:textId="77777777" w:rsidR="00AF434A" w:rsidRDefault="00000000">
                  <w:pPr>
                    <w:pStyle w:val="BodyText"/>
                    <w:tabs>
                      <w:tab w:val="left" w:pos="1603"/>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314"/>
                    </w:rPr>
                    <w:t xml:space="preserve"> </w:t>
                  </w:r>
                </w:p>
              </w:txbxContent>
            </v:textbox>
            <w10:wrap anchorx="page"/>
          </v:shape>
        </w:pict>
      </w:r>
      <w:r>
        <w:rPr>
          <w:sz w:val="20"/>
          <w:szCs w:val="20"/>
        </w:rPr>
        <w:t>if</w:t>
      </w:r>
      <w:del w:id="1537" w:author="SC9986" w:date="2022-08-04T12:02:00Z">
        <w:r w:rsidDel="0098474B">
          <w:rPr>
            <w:sz w:val="20"/>
            <w:szCs w:val="20"/>
          </w:rPr>
          <w:delText xml:space="preserve"> </w:delText>
        </w:r>
      </w:del>
      <w:r>
        <w:rPr>
          <w:spacing w:val="-15"/>
          <w:sz w:val="20"/>
          <w:szCs w:val="20"/>
        </w:rPr>
        <w:t xml:space="preserve"> </w:t>
      </w:r>
      <w:r>
        <w:rPr>
          <w:rFonts w:ascii="Monotype Corsiva" w:eastAsia="Monotype Corsiva" w:hAnsi="Monotype Corsiva" w:cs="Monotype Corsiva"/>
          <w:i/>
          <w:w w:val="99"/>
          <w:sz w:val="20"/>
          <w:szCs w:val="20"/>
        </w:rPr>
        <w:t>H</w:t>
      </w:r>
      <w:r>
        <w:rPr>
          <w:rFonts w:ascii="Bookman Old Style" w:eastAsia="Bookman Old Style" w:hAnsi="Bookman Old Style" w:cs="Bookman Old Style"/>
          <w:w w:val="85"/>
          <w:sz w:val="20"/>
          <w:szCs w:val="20"/>
          <w:vertAlign w:val="subscript"/>
        </w:rPr>
        <w:t>0</w:t>
      </w:r>
      <w:r>
        <w:rPr>
          <w:rFonts w:ascii="Bookman Old Style" w:eastAsia="Bookman Old Style" w:hAnsi="Bookman Old Style" w:cs="Bookman Old Style"/>
          <w:sz w:val="20"/>
          <w:szCs w:val="20"/>
        </w:rPr>
        <w:tab/>
      </w:r>
      <w:r>
        <w:rPr>
          <w:i/>
          <w:w w:val="125"/>
          <w:sz w:val="20"/>
          <w:szCs w:val="20"/>
        </w:rPr>
        <w:t>ϕ</w:t>
      </w:r>
      <w:r>
        <w:rPr>
          <w:rFonts w:ascii="Bookman Old Style" w:eastAsia="Bookman Old Style" w:hAnsi="Bookman Old Style" w:cs="Bookman Old Style"/>
          <w:spacing w:val="10"/>
          <w:w w:val="85"/>
          <w:sz w:val="20"/>
          <w:szCs w:val="20"/>
          <w:vertAlign w:val="subscript"/>
        </w:rPr>
        <w:t>0</w:t>
      </w:r>
      <w:r>
        <w:rPr>
          <w:sz w:val="20"/>
          <w:szCs w:val="20"/>
        </w:rPr>
        <w:t xml:space="preserve">, </w:t>
      </w:r>
      <w:r>
        <w:rPr>
          <w:spacing w:val="-15"/>
          <w:sz w:val="20"/>
          <w:szCs w:val="20"/>
        </w:rPr>
        <w:t xml:space="preserve"> </w:t>
      </w:r>
      <w:r>
        <w:rPr>
          <w:rFonts w:ascii="Tahoma" w:eastAsia="Tahoma" w:hAnsi="Tahoma" w:cs="Tahoma"/>
          <w:sz w:val="20"/>
          <w:szCs w:val="20"/>
        </w:rPr>
        <w:t>(</w:t>
      </w:r>
      <w:r>
        <w:rPr>
          <w:i/>
          <w:w w:val="125"/>
          <w:sz w:val="20"/>
          <w:szCs w:val="20"/>
        </w:rPr>
        <w:t>ϕ</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w w:val="99"/>
          <w:sz w:val="20"/>
          <w:szCs w:val="20"/>
        </w:rPr>
        <w:t>H</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i/>
          <w:w w:val="104"/>
          <w:sz w:val="20"/>
          <w:szCs w:val="20"/>
        </w:rPr>
        <w:t>e</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rFonts w:ascii="Tahoma" w:eastAsia="Tahoma" w:hAnsi="Tahoma" w:cs="Tahoma"/>
          <w:sz w:val="20"/>
          <w:szCs w:val="20"/>
        </w:rPr>
        <w:tab/>
      </w:r>
      <w:r>
        <w:rPr>
          <w:rFonts w:ascii="Bookman Old Style" w:eastAsia="Bookman Old Style" w:hAnsi="Bookman Old Style" w:cs="Bookman Old Style"/>
          <w:i/>
          <w:w w:val="97"/>
          <w:sz w:val="20"/>
          <w:szCs w:val="20"/>
          <w:vertAlign w:val="subscript"/>
        </w:rPr>
        <w:t>c</w:t>
      </w:r>
      <w:r>
        <w:rPr>
          <w:rFonts w:ascii="Bookman Old Style" w:eastAsia="Bookman Old Style" w:hAnsi="Bookman Old Style" w:cs="Bookman Old Style"/>
          <w:i/>
          <w:sz w:val="20"/>
          <w:szCs w:val="20"/>
        </w:rPr>
        <w:t xml:space="preserve"> </w:t>
      </w:r>
      <w:r>
        <w:rPr>
          <w:rFonts w:ascii="Bookman Old Style" w:eastAsia="Bookman Old Style" w:hAnsi="Bookman Old Style" w:cs="Bookman Old Style"/>
          <w:i/>
          <w:spacing w:val="-27"/>
          <w:sz w:val="20"/>
          <w:szCs w:val="20"/>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sz w:val="20"/>
          <w:szCs w:val="20"/>
        </w:rPr>
        <w:t xml:space="preserve">, </w:t>
      </w:r>
      <w:r>
        <w:rPr>
          <w:spacing w:val="-15"/>
          <w:sz w:val="20"/>
          <w:szCs w:val="20"/>
        </w:rPr>
        <w:t xml:space="preserve"> </w:t>
      </w:r>
      <w:r>
        <w:rPr>
          <w:sz w:val="20"/>
          <w:szCs w:val="20"/>
        </w:rPr>
        <w:t xml:space="preserve">and </w:t>
      </w:r>
      <w:r>
        <w:rPr>
          <w:spacing w:val="-15"/>
          <w:sz w:val="20"/>
          <w:szCs w:val="20"/>
        </w:rPr>
        <w:t xml:space="preserve"> </w:t>
      </w:r>
      <w:r>
        <w:rPr>
          <w:sz w:val="20"/>
          <w:szCs w:val="20"/>
        </w:rPr>
        <w:t xml:space="preserve">if </w:t>
      </w:r>
      <w:r>
        <w:rPr>
          <w:spacing w:val="-15"/>
          <w:sz w:val="20"/>
          <w:szCs w:val="20"/>
        </w:rPr>
        <w:t xml:space="preserve"> </w:t>
      </w:r>
      <w:r>
        <w:rPr>
          <w:sz w:val="20"/>
          <w:szCs w:val="20"/>
        </w:rPr>
        <w:t>there</w:t>
      </w:r>
    </w:p>
    <w:p w14:paraId="7BA728CC" w14:textId="4404C797" w:rsidR="00AF434A" w:rsidRDefault="00000000">
      <w:pPr>
        <w:pStyle w:val="BodyText"/>
        <w:tabs>
          <w:tab w:val="left" w:pos="3908"/>
        </w:tabs>
        <w:spacing w:line="218" w:lineRule="auto"/>
        <w:ind w:left="520" w:right="219"/>
      </w:pPr>
      <w:r>
        <w:pict w14:anchorId="5EAAEC71">
          <v:shape id="_x0000_s1160" type="#_x0000_t202" style="position:absolute;left:0;text-align:left;margin-left:489.5pt;margin-top:1.45pt;width:10pt;height:17.3pt;z-index:-52696;mso-position-horizontal-relative:page" filled="f" stroked="f">
            <v:textbox inset="0,0,0,0">
              <w:txbxContent>
                <w:p w14:paraId="568488F5"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t>exists</w:t>
      </w:r>
      <w:del w:id="1538" w:author="SC9986" w:date="2022-08-04T12:02:00Z">
        <w:r w:rsidDel="0098474B">
          <w:delText xml:space="preserve"> </w:delText>
        </w:r>
      </w:del>
      <w:r>
        <w:t xml:space="preserve"> some</w:t>
      </w:r>
      <w:del w:id="1539" w:author="SC9986" w:date="2022-08-04T12:02:00Z">
        <w:r w:rsidDel="0098474B">
          <w:delText xml:space="preserve"> </w:delText>
        </w:r>
      </w:del>
      <w:r>
        <w:t xml:space="preserve"> </w:t>
      </w:r>
      <w:r>
        <w:rPr>
          <w:i/>
        </w:rPr>
        <w:t>r</w:t>
      </w:r>
      <w:r>
        <w:rPr>
          <w:rFonts w:ascii="Bookman Old Style" w:eastAsia="Bookman Old Style" w:hAnsi="Bookman Old Style" w:cs="Bookman Old Style"/>
          <w:vertAlign w:val="subscript"/>
        </w:rPr>
        <w:t>1</w:t>
      </w:r>
      <w:r>
        <w:rPr>
          <w:rFonts w:ascii="Bookman Old Style" w:eastAsia="Bookman Old Style" w:hAnsi="Bookman Old Style" w:cs="Bookman Old Style"/>
        </w:rPr>
        <w:t xml:space="preserve"> </w:t>
      </w:r>
      <w:r>
        <w:t>such</w:t>
      </w:r>
      <w:del w:id="1540" w:author="SC9986" w:date="2022-08-04T12:02:00Z">
        <w:r w:rsidDel="0098474B">
          <w:delText xml:space="preserve"> </w:delText>
        </w:r>
      </w:del>
      <w:r>
        <w:t xml:space="preserve"> that</w:t>
      </w:r>
      <w:r>
        <w:rPr>
          <w:spacing w:val="7"/>
        </w:rPr>
        <w:t xml:space="preserve"> </w:t>
      </w:r>
      <w:r>
        <w:rPr>
          <w:rFonts w:ascii="Tahoma" w:eastAsia="Tahoma" w:hAnsi="Tahoma" w:cs="Tahoma"/>
          <w:spacing w:val="2"/>
        </w:rPr>
        <w:t>(</w:t>
      </w:r>
      <w:r>
        <w:rPr>
          <w:i/>
          <w:spacing w:val="2"/>
        </w:rPr>
        <w:t>ϕ</w:t>
      </w:r>
      <w:r>
        <w:rPr>
          <w:rFonts w:ascii="Bookman Old Style" w:eastAsia="Bookman Old Style" w:hAnsi="Bookman Old Style" w:cs="Bookman Old Style"/>
          <w:spacing w:val="2"/>
          <w:vertAlign w:val="subscript"/>
        </w:rPr>
        <w:t>0</w:t>
      </w:r>
      <w:r>
        <w:rPr>
          <w:i/>
          <w:spacing w:val="2"/>
        </w:rPr>
        <w:t xml:space="preserve">, </w:t>
      </w:r>
      <w:r>
        <w:rPr>
          <w:rFonts w:ascii="Monotype Corsiva" w:eastAsia="Monotype Corsiva" w:hAnsi="Monotype Corsiva" w:cs="Monotype Corsiva"/>
          <w:i/>
          <w:spacing w:val="3"/>
        </w:rPr>
        <w:t>H</w:t>
      </w:r>
      <w:r>
        <w:rPr>
          <w:rFonts w:ascii="Bookman Old Style" w:eastAsia="Bookman Old Style" w:hAnsi="Bookman Old Style" w:cs="Bookman Old Style"/>
          <w:spacing w:val="3"/>
          <w:vertAlign w:val="subscript"/>
        </w:rPr>
        <w:t>0</w:t>
      </w:r>
      <w:r>
        <w:rPr>
          <w:i/>
          <w:spacing w:val="3"/>
        </w:rPr>
        <w:t>,</w:t>
      </w:r>
      <w:r>
        <w:rPr>
          <w:i/>
          <w:spacing w:val="-16"/>
        </w:rPr>
        <w:t xml:space="preserve"> </w:t>
      </w:r>
      <w:r>
        <w:rPr>
          <w:i/>
          <w:spacing w:val="3"/>
        </w:rPr>
        <w:t>e</w:t>
      </w:r>
      <w:r>
        <w:rPr>
          <w:rFonts w:ascii="Bookman Old Style" w:eastAsia="Bookman Old Style" w:hAnsi="Bookman Old Style" w:cs="Bookman Old Style"/>
          <w:spacing w:val="3"/>
          <w:vertAlign w:val="subscript"/>
        </w:rPr>
        <w:t>0</w:t>
      </w:r>
      <w:r>
        <w:rPr>
          <w:rFonts w:ascii="Tahoma" w:eastAsia="Tahoma" w:hAnsi="Tahoma" w:cs="Tahoma"/>
          <w:spacing w:val="3"/>
        </w:rPr>
        <w:t>)</w:t>
      </w:r>
      <w:r>
        <w:rPr>
          <w:rFonts w:ascii="Tahoma" w:eastAsia="Tahoma" w:hAnsi="Tahoma" w:cs="Tahoma"/>
          <w:spacing w:val="3"/>
        </w:rPr>
        <w:tab/>
      </w:r>
      <w:r>
        <w:rPr>
          <w:rFonts w:ascii="Bookman Old Style" w:eastAsia="Bookman Old Style" w:hAnsi="Bookman Old Style" w:cs="Bookman Old Style"/>
          <w:i/>
          <w:vertAlign w:val="subscript"/>
        </w:rPr>
        <w:t>c</w:t>
      </w:r>
      <w:r>
        <w:rPr>
          <w:rFonts w:ascii="Bookman Old Style" w:eastAsia="Bookman Old Style" w:hAnsi="Bookman Old Style" w:cs="Bookman Old Style"/>
          <w:i/>
        </w:rPr>
        <w:t xml:space="preserve"> </w:t>
      </w:r>
      <w:r>
        <w:rPr>
          <w:rFonts w:ascii="Tahoma" w:eastAsia="Tahoma" w:hAnsi="Tahoma" w:cs="Tahoma"/>
          <w:spacing w:val="2"/>
        </w:rPr>
        <w:t>(</w:t>
      </w:r>
      <w:r>
        <w:rPr>
          <w:i/>
          <w:spacing w:val="2"/>
        </w:rPr>
        <w:t>ϕ</w:t>
      </w:r>
      <w:r>
        <w:rPr>
          <w:rFonts w:ascii="Bookman Old Style" w:eastAsia="Bookman Old Style" w:hAnsi="Bookman Old Style" w:cs="Bookman Old Style"/>
          <w:spacing w:val="2"/>
          <w:vertAlign w:val="subscript"/>
        </w:rPr>
        <w:t>1</w:t>
      </w:r>
      <w:r>
        <w:rPr>
          <w:i/>
          <w:spacing w:val="2"/>
        </w:rPr>
        <w:t xml:space="preserve">, </w:t>
      </w:r>
      <w:r>
        <w:rPr>
          <w:rFonts w:ascii="Monotype Corsiva" w:eastAsia="Monotype Corsiva" w:hAnsi="Monotype Corsiva" w:cs="Monotype Corsiva"/>
          <w:i/>
          <w:spacing w:val="3"/>
        </w:rPr>
        <w:t>H</w:t>
      </w:r>
      <w:r>
        <w:rPr>
          <w:rFonts w:ascii="Bookman Old Style" w:eastAsia="Bookman Old Style" w:hAnsi="Bookman Old Style" w:cs="Bookman Old Style"/>
          <w:spacing w:val="3"/>
          <w:vertAlign w:val="subscript"/>
        </w:rPr>
        <w:t>1</w:t>
      </w:r>
      <w:r>
        <w:rPr>
          <w:i/>
          <w:spacing w:val="3"/>
        </w:rPr>
        <w:t xml:space="preserve">, </w:t>
      </w:r>
      <w:r>
        <w:rPr>
          <w:i/>
          <w:spacing w:val="2"/>
        </w:rPr>
        <w:t>r</w:t>
      </w:r>
      <w:r>
        <w:rPr>
          <w:rFonts w:ascii="Bookman Old Style" w:eastAsia="Bookman Old Style" w:hAnsi="Bookman Old Style" w:cs="Bookman Old Style"/>
          <w:spacing w:val="2"/>
          <w:vertAlign w:val="subscript"/>
        </w:rPr>
        <w:t>1</w:t>
      </w:r>
      <w:r>
        <w:rPr>
          <w:rFonts w:ascii="Tahoma" w:eastAsia="Tahoma" w:hAnsi="Tahoma" w:cs="Tahoma"/>
          <w:spacing w:val="2"/>
        </w:rPr>
        <w:t>)</w:t>
      </w:r>
      <w:r>
        <w:rPr>
          <w:spacing w:val="2"/>
        </w:rPr>
        <w:t xml:space="preserve">, </w:t>
      </w:r>
      <w:r>
        <w:t>then the following facts</w:t>
      </w:r>
      <w:r>
        <w:rPr>
          <w:spacing w:val="29"/>
        </w:rPr>
        <w:t xml:space="preserve"> </w:t>
      </w:r>
      <w:r>
        <w:t>hold:</w:t>
      </w:r>
    </w:p>
    <w:p w14:paraId="56D5063B" w14:textId="77777777" w:rsidR="00AF434A" w:rsidRDefault="00000000">
      <w:pPr>
        <w:pStyle w:val="ListParagraph"/>
        <w:numPr>
          <w:ilvl w:val="0"/>
          <w:numId w:val="1"/>
        </w:numPr>
        <w:tabs>
          <w:tab w:val="left" w:pos="620"/>
        </w:tabs>
        <w:spacing w:before="33" w:line="220" w:lineRule="exact"/>
        <w:jc w:val="left"/>
        <w:rPr>
          <w:rFonts w:ascii="Tahoma" w:eastAsia="Tahoma" w:hAnsi="Tahoma" w:cs="Tahoma"/>
          <w:sz w:val="20"/>
          <w:szCs w:val="20"/>
        </w:rPr>
      </w:pPr>
      <w:r>
        <w:pict w14:anchorId="5E3DA46F">
          <v:shape id="_x0000_s1159" type="#_x0000_t202" style="position:absolute;left:0;text-align:left;margin-left:548.05pt;margin-top:3.95pt;width:10pt;height:17.3pt;z-index:-52624;mso-position-horizontal-relative:page" filled="f" stroked="f">
            <v:textbox inset="0,0,0,0">
              <w:txbxContent>
                <w:p w14:paraId="18E2472A" w14:textId="77777777" w:rsidR="00AF434A" w:rsidRDefault="00000000">
                  <w:pPr>
                    <w:pStyle w:val="BodyText"/>
                    <w:spacing w:line="242" w:lineRule="exact"/>
                    <w:rPr>
                      <w:rFonts w:ascii="Lucida Sans Unicode"/>
                    </w:rPr>
                  </w:pPr>
                  <w:r>
                    <w:rPr>
                      <w:rFonts w:ascii="Lucida Sans Unicode"/>
                      <w:w w:val="314"/>
                    </w:rPr>
                    <w:t xml:space="preserve"> </w:t>
                  </w:r>
                </w:p>
              </w:txbxContent>
            </v:textbox>
            <w10:wrap anchorx="page"/>
          </v:shape>
        </w:pict>
      </w:r>
      <w:r>
        <w:rPr>
          <w:sz w:val="20"/>
          <w:szCs w:val="20"/>
        </w:rPr>
        <w:t>if</w:t>
      </w:r>
      <w:r>
        <w:rPr>
          <w:spacing w:val="22"/>
          <w:sz w:val="20"/>
          <w:szCs w:val="20"/>
        </w:rPr>
        <w:t xml:space="preserve"> </w:t>
      </w:r>
      <w:r>
        <w:rPr>
          <w:sz w:val="20"/>
          <w:szCs w:val="20"/>
        </w:rPr>
        <w:t>there</w:t>
      </w:r>
      <w:r>
        <w:rPr>
          <w:spacing w:val="23"/>
          <w:sz w:val="20"/>
          <w:szCs w:val="20"/>
        </w:rPr>
        <w:t xml:space="preserve"> </w:t>
      </w:r>
      <w:r>
        <w:rPr>
          <w:sz w:val="20"/>
          <w:szCs w:val="20"/>
        </w:rPr>
        <w:t>exists</w:t>
      </w:r>
      <w:r>
        <w:rPr>
          <w:spacing w:val="23"/>
          <w:sz w:val="20"/>
          <w:szCs w:val="20"/>
        </w:rPr>
        <w:t xml:space="preserve"> </w:t>
      </w:r>
      <w:r>
        <w:rPr>
          <w:i/>
          <w:sz w:val="20"/>
          <w:szCs w:val="20"/>
        </w:rPr>
        <w:t>e</w:t>
      </w:r>
      <w:r>
        <w:rPr>
          <w:rFonts w:ascii="Bookman Old Style" w:eastAsia="Bookman Old Style" w:hAnsi="Bookman Old Style" w:cs="Bookman Old Style"/>
          <w:sz w:val="20"/>
          <w:szCs w:val="20"/>
          <w:vertAlign w:val="subscript"/>
        </w:rPr>
        <w:t>1</w:t>
      </w:r>
      <w:r>
        <w:rPr>
          <w:rFonts w:ascii="Bookman Old Style" w:eastAsia="Bookman Old Style" w:hAnsi="Bookman Old Style" w:cs="Bookman Old Style"/>
          <w:spacing w:val="18"/>
          <w:sz w:val="20"/>
          <w:szCs w:val="20"/>
        </w:rPr>
        <w:t xml:space="preserve"> </w:t>
      </w:r>
      <w:r>
        <w:rPr>
          <w:sz w:val="20"/>
          <w:szCs w:val="20"/>
        </w:rPr>
        <w:t>such</w:t>
      </w:r>
      <w:r>
        <w:rPr>
          <w:spacing w:val="23"/>
          <w:sz w:val="20"/>
          <w:szCs w:val="20"/>
        </w:rPr>
        <w:t xml:space="preserve"> </w:t>
      </w:r>
      <w:r>
        <w:rPr>
          <w:sz w:val="20"/>
          <w:szCs w:val="20"/>
        </w:rPr>
        <w:t>that</w:t>
      </w:r>
      <w:r>
        <w:rPr>
          <w:spacing w:val="23"/>
          <w:sz w:val="20"/>
          <w:szCs w:val="20"/>
        </w:rPr>
        <w:t xml:space="preserve"> </w:t>
      </w:r>
      <w:r>
        <w:rPr>
          <w:i/>
          <w:sz w:val="20"/>
          <w:szCs w:val="20"/>
        </w:rPr>
        <w:t>r</w:t>
      </w:r>
      <w:r>
        <w:rPr>
          <w:i/>
          <w:spacing w:val="16"/>
          <w:sz w:val="20"/>
          <w:szCs w:val="20"/>
        </w:rPr>
        <w:t xml:space="preserve"> </w:t>
      </w:r>
      <w:r>
        <w:rPr>
          <w:rFonts w:ascii="Tahoma" w:eastAsia="Tahoma" w:hAnsi="Tahoma" w:cs="Tahoma"/>
          <w:sz w:val="20"/>
          <w:szCs w:val="20"/>
        </w:rPr>
        <w:t>=</w:t>
      </w:r>
      <w:r>
        <w:rPr>
          <w:rFonts w:ascii="Tahoma" w:eastAsia="Tahoma" w:hAnsi="Tahoma" w:cs="Tahoma"/>
          <w:spacing w:val="-3"/>
          <w:sz w:val="20"/>
          <w:szCs w:val="20"/>
        </w:rPr>
        <w:t xml:space="preserve"> </w:t>
      </w:r>
      <w:r>
        <w:rPr>
          <w:i/>
          <w:sz w:val="20"/>
          <w:szCs w:val="20"/>
        </w:rPr>
        <w:t>e</w:t>
      </w:r>
      <w:r>
        <w:rPr>
          <w:rFonts w:ascii="Bookman Old Style" w:eastAsia="Bookman Old Style" w:hAnsi="Bookman Old Style" w:cs="Bookman Old Style"/>
          <w:sz w:val="20"/>
          <w:szCs w:val="20"/>
          <w:vertAlign w:val="subscript"/>
        </w:rPr>
        <w:t>1</w:t>
      </w:r>
      <w:r>
        <w:rPr>
          <w:rFonts w:ascii="Bookman Old Style" w:eastAsia="Bookman Old Style" w:hAnsi="Bookman Old Style" w:cs="Bookman Old Style"/>
          <w:spacing w:val="19"/>
          <w:sz w:val="20"/>
          <w:szCs w:val="20"/>
        </w:rPr>
        <w:t xml:space="preserve"> </w:t>
      </w:r>
      <w:r>
        <w:rPr>
          <w:sz w:val="20"/>
          <w:szCs w:val="20"/>
        </w:rPr>
        <w:t>and</w:t>
      </w:r>
      <w:r>
        <w:rPr>
          <w:spacing w:val="23"/>
          <w:sz w:val="20"/>
          <w:szCs w:val="20"/>
        </w:rPr>
        <w:t xml:space="preserve"> </w:t>
      </w:r>
      <w:r>
        <w:rPr>
          <w:rFonts w:ascii="Tahoma" w:eastAsia="Tahoma" w:hAnsi="Tahoma" w:cs="Tahoma"/>
          <w:spacing w:val="2"/>
          <w:sz w:val="20"/>
          <w:szCs w:val="20"/>
        </w:rPr>
        <w:t>(</w:t>
      </w:r>
      <w:r>
        <w:rPr>
          <w:i/>
          <w:spacing w:val="2"/>
          <w:sz w:val="20"/>
          <w:szCs w:val="20"/>
        </w:rPr>
        <w:t>ϕ</w:t>
      </w:r>
      <w:r>
        <w:rPr>
          <w:rFonts w:ascii="Bookman Old Style" w:eastAsia="Bookman Old Style" w:hAnsi="Bookman Old Style" w:cs="Bookman Old Style"/>
          <w:spacing w:val="2"/>
          <w:sz w:val="20"/>
          <w:szCs w:val="20"/>
          <w:vertAlign w:val="subscript"/>
        </w:rPr>
        <w:t>1</w:t>
      </w:r>
      <w:r>
        <w:rPr>
          <w:i/>
          <w:spacing w:val="2"/>
          <w:sz w:val="20"/>
          <w:szCs w:val="20"/>
        </w:rPr>
        <w:t>,</w:t>
      </w:r>
      <w:r>
        <w:rPr>
          <w:i/>
          <w:spacing w:val="-17"/>
          <w:sz w:val="20"/>
          <w:szCs w:val="20"/>
        </w:rPr>
        <w:t xml:space="preserve"> </w:t>
      </w:r>
      <w:r>
        <w:rPr>
          <w:rFonts w:ascii="Monotype Corsiva" w:eastAsia="Monotype Corsiva" w:hAnsi="Monotype Corsiva" w:cs="Monotype Corsiva"/>
          <w:i/>
          <w:spacing w:val="3"/>
          <w:sz w:val="20"/>
          <w:szCs w:val="20"/>
        </w:rPr>
        <w:t>H</w:t>
      </w:r>
      <w:r>
        <w:rPr>
          <w:rFonts w:ascii="Bookman Old Style" w:eastAsia="Bookman Old Style" w:hAnsi="Bookman Old Style" w:cs="Bookman Old Style"/>
          <w:spacing w:val="3"/>
          <w:sz w:val="20"/>
          <w:szCs w:val="20"/>
          <w:vertAlign w:val="subscript"/>
        </w:rPr>
        <w:t>1</w:t>
      </w:r>
      <w:r>
        <w:rPr>
          <w:i/>
          <w:spacing w:val="3"/>
          <w:sz w:val="20"/>
          <w:szCs w:val="20"/>
        </w:rPr>
        <w:t>,</w:t>
      </w:r>
      <w:r>
        <w:rPr>
          <w:i/>
          <w:spacing w:val="-17"/>
          <w:sz w:val="20"/>
          <w:szCs w:val="20"/>
        </w:rPr>
        <w:t xml:space="preserve"> </w:t>
      </w:r>
      <w:r>
        <w:rPr>
          <w:i/>
          <w:spacing w:val="3"/>
          <w:sz w:val="20"/>
          <w:szCs w:val="20"/>
        </w:rPr>
        <w:t>e</w:t>
      </w:r>
      <w:r>
        <w:rPr>
          <w:rFonts w:ascii="Bookman Old Style" w:eastAsia="Bookman Old Style" w:hAnsi="Bookman Old Style" w:cs="Bookman Old Style"/>
          <w:spacing w:val="3"/>
          <w:sz w:val="20"/>
          <w:szCs w:val="20"/>
          <w:vertAlign w:val="subscript"/>
        </w:rPr>
        <w:t>1</w:t>
      </w:r>
      <w:r>
        <w:rPr>
          <w:rFonts w:ascii="Tahoma" w:eastAsia="Tahoma" w:hAnsi="Tahoma" w:cs="Tahoma"/>
          <w:spacing w:val="3"/>
          <w:sz w:val="20"/>
          <w:szCs w:val="20"/>
        </w:rPr>
        <w:t>)</w:t>
      </w:r>
    </w:p>
    <w:p w14:paraId="455CE378" w14:textId="5DE02705" w:rsidR="00AF434A" w:rsidRDefault="00000000">
      <w:pPr>
        <w:pStyle w:val="BodyText"/>
        <w:spacing w:line="225" w:lineRule="exact"/>
        <w:ind w:left="616" w:right="216"/>
        <w:jc w:val="center"/>
      </w:pPr>
      <w:r>
        <w:rPr>
          <w:rFonts w:ascii="Tahoma" w:eastAsia="Tahoma" w:hAnsi="Tahoma" w:cs="Tahoma"/>
        </w:rPr>
        <w:t>(</w:t>
      </w:r>
      <w:r>
        <w:rPr>
          <w:i/>
          <w:spacing w:val="-77"/>
          <w:w w:val="125"/>
        </w:rPr>
        <w:t>ϕ</w:t>
      </w:r>
      <w:r>
        <w:rPr>
          <w:rFonts w:ascii="Tahoma" w:eastAsia="Tahoma" w:hAnsi="Tahoma" w:cs="Tahoma"/>
          <w:spacing w:val="20"/>
          <w:w w:val="50"/>
        </w:rPr>
        <w:t>˙</w:t>
      </w:r>
      <w:r>
        <w:rPr>
          <w:rFonts w:ascii="Bookman Old Style" w:eastAsia="Bookman Old Style" w:hAnsi="Bookman Old Style" w:cs="Bookman Old Style"/>
          <w:spacing w:val="10"/>
          <w:w w:val="85"/>
          <w:vertAlign w:val="subscript"/>
        </w:rPr>
        <w:t>1</w:t>
      </w:r>
      <w:r>
        <w:rPr>
          <w:i/>
          <w:w w:val="110"/>
        </w:rPr>
        <w:t>,</w:t>
      </w:r>
      <w:r>
        <w:rPr>
          <w:i/>
          <w:spacing w:val="-17"/>
        </w:rPr>
        <w:t xml:space="preserve"> </w:t>
      </w:r>
      <w:r>
        <w:rPr>
          <w:rFonts w:ascii="Monotype Corsiva" w:eastAsia="Monotype Corsiva" w:hAnsi="Monotype Corsiva" w:cs="Monotype Corsiva"/>
          <w:i/>
          <w:spacing w:val="-76"/>
          <w:w w:val="99"/>
        </w:rPr>
        <w:t>H</w:t>
      </w:r>
      <w:r>
        <w:rPr>
          <w:rFonts w:ascii="Tahoma" w:eastAsia="Tahoma" w:hAnsi="Tahoma" w:cs="Tahoma"/>
          <w:spacing w:val="20"/>
          <w:w w:val="50"/>
          <w:position w:val="6"/>
        </w:rPr>
        <w:t>˙</w:t>
      </w:r>
      <w:r>
        <w:rPr>
          <w:rFonts w:ascii="Bookman Old Style" w:eastAsia="Bookman Old Style" w:hAnsi="Bookman Old Style" w:cs="Bookman Old Style"/>
          <w:spacing w:val="10"/>
          <w:w w:val="91"/>
          <w:position w:val="-2"/>
          <w:sz w:val="14"/>
          <w:szCs w:val="14"/>
        </w:rPr>
        <w:t>1</w:t>
      </w:r>
      <w:r>
        <w:rPr>
          <w:i/>
          <w:w w:val="110"/>
        </w:rPr>
        <w:t>,</w:t>
      </w:r>
      <w:r>
        <w:rPr>
          <w:i/>
          <w:spacing w:val="-17"/>
        </w:rPr>
        <w:t xml:space="preserve"> </w:t>
      </w:r>
      <w:r>
        <w:rPr>
          <w:i/>
          <w:spacing w:val="-63"/>
          <w:w w:val="104"/>
        </w:rPr>
        <w:t>e</w:t>
      </w:r>
      <w:r>
        <w:rPr>
          <w:rFonts w:ascii="Tahoma" w:eastAsia="Tahoma" w:hAnsi="Tahoma" w:cs="Tahoma"/>
          <w:spacing w:val="7"/>
          <w:w w:val="50"/>
        </w:rPr>
        <w:t>˙</w:t>
      </w:r>
      <w:r>
        <w:rPr>
          <w:rFonts w:ascii="Bookman Old Style" w:eastAsia="Bookman Old Style" w:hAnsi="Bookman Old Style" w:cs="Bookman Old Style"/>
          <w:spacing w:val="10"/>
          <w:w w:val="85"/>
          <w:vertAlign w:val="subscript"/>
        </w:rPr>
        <w:t>1</w:t>
      </w:r>
      <w:r>
        <w:rPr>
          <w:rFonts w:ascii="Tahoma" w:eastAsia="Tahoma" w:hAnsi="Tahoma" w:cs="Tahoma"/>
        </w:rPr>
        <w:t>)</w:t>
      </w:r>
      <w:r>
        <w:t xml:space="preserve">, </w:t>
      </w:r>
      <w:del w:id="1541" w:author="SC9986" w:date="2022-08-04T12:02:00Z">
        <w:r w:rsidDel="0098474B">
          <w:delText xml:space="preserve"> </w:delText>
        </w:r>
        <w:r w:rsidDel="0098474B">
          <w:rPr>
            <w:spacing w:val="-20"/>
          </w:rPr>
          <w:delText xml:space="preserve"> </w:delText>
        </w:r>
      </w:del>
      <w:r>
        <w:t xml:space="preserve">then </w:t>
      </w:r>
      <w:del w:id="1542" w:author="SC9986" w:date="2022-08-04T12:02:00Z">
        <w:r w:rsidDel="0098474B">
          <w:delText xml:space="preserve"> </w:delText>
        </w:r>
        <w:r w:rsidDel="0098474B">
          <w:rPr>
            <w:spacing w:val="-19"/>
          </w:rPr>
          <w:delText xml:space="preserve"> </w:delText>
        </w:r>
      </w:del>
      <w:r>
        <w:t xml:space="preserve">there </w:t>
      </w:r>
      <w:del w:id="1543" w:author="SC9986" w:date="2022-08-04T12:02:00Z">
        <w:r w:rsidDel="0098474B">
          <w:delText xml:space="preserve"> </w:delText>
        </w:r>
        <w:r w:rsidDel="0098474B">
          <w:rPr>
            <w:spacing w:val="-19"/>
          </w:rPr>
          <w:delText xml:space="preserve"> </w:delText>
        </w:r>
      </w:del>
      <w:r>
        <w:rPr>
          <w:spacing w:val="-3"/>
        </w:rPr>
        <w:t>e</w:t>
      </w:r>
      <w:r>
        <w:t>xi</w:t>
      </w:r>
      <w:r>
        <w:rPr>
          <w:spacing w:val="-1"/>
        </w:rPr>
        <w:t>s</w:t>
      </w:r>
      <w:r>
        <w:t xml:space="preserve">ts </w:t>
      </w:r>
      <w:del w:id="1544" w:author="SC9986" w:date="2022-08-04T12:03:00Z">
        <w:r w:rsidDel="0098474B">
          <w:delText xml:space="preserve"> </w:delText>
        </w:r>
        <w:r w:rsidDel="0098474B">
          <w:rPr>
            <w:spacing w:val="-19"/>
          </w:rPr>
          <w:delText xml:space="preserve"> </w:delText>
        </w:r>
      </w:del>
      <w:r>
        <w:t xml:space="preserve">some </w:t>
      </w:r>
      <w:del w:id="1545" w:author="SC9986" w:date="2022-08-04T12:03:00Z">
        <w:r w:rsidDel="0098474B">
          <w:delText xml:space="preserve"> </w:delText>
        </w:r>
        <w:r w:rsidDel="0098474B">
          <w:rPr>
            <w:spacing w:val="-20"/>
          </w:rPr>
          <w:delText xml:space="preserve"> </w:delText>
        </w:r>
      </w:del>
      <w:proofErr w:type="spellStart"/>
      <w:r>
        <w:rPr>
          <w:i/>
          <w:spacing w:val="-77"/>
          <w:w w:val="125"/>
        </w:rPr>
        <w:t>ϕ</w:t>
      </w:r>
      <w:r>
        <w:rPr>
          <w:rFonts w:ascii="Tahoma" w:eastAsia="Tahoma" w:hAnsi="Tahoma" w:cs="Tahoma"/>
          <w:spacing w:val="21"/>
          <w:w w:val="50"/>
        </w:rPr>
        <w:t>˙</w:t>
      </w:r>
      <w:r>
        <w:t>,</w:t>
      </w:r>
      <w:r>
        <w:rPr>
          <w:rFonts w:ascii="Monotype Corsiva" w:eastAsia="Monotype Corsiva" w:hAnsi="Monotype Corsiva" w:cs="Monotype Corsiva"/>
          <w:i/>
          <w:spacing w:val="-76"/>
          <w:w w:val="99"/>
        </w:rPr>
        <w:t>H</w:t>
      </w:r>
      <w:proofErr w:type="spellEnd"/>
      <w:r>
        <w:rPr>
          <w:rFonts w:ascii="Tahoma" w:eastAsia="Tahoma" w:hAnsi="Tahoma" w:cs="Tahoma"/>
          <w:w w:val="50"/>
          <w:position w:val="6"/>
        </w:rPr>
        <w:t>˙</w:t>
      </w:r>
      <w:r>
        <w:rPr>
          <w:rFonts w:ascii="Tahoma" w:eastAsia="Tahoma" w:hAnsi="Tahoma" w:cs="Tahoma"/>
          <w:spacing w:val="-3"/>
          <w:position w:val="6"/>
        </w:rPr>
        <w:t xml:space="preserve"> </w:t>
      </w:r>
      <w:r>
        <w:t xml:space="preserve">, </w:t>
      </w:r>
      <w:del w:id="1546" w:author="SC9986" w:date="2022-08-04T12:03:00Z">
        <w:r w:rsidDel="0098474B">
          <w:delText xml:space="preserve"> </w:delText>
        </w:r>
        <w:r w:rsidDel="0098474B">
          <w:rPr>
            <w:spacing w:val="-20"/>
          </w:rPr>
          <w:delText xml:space="preserve"> </w:delText>
        </w:r>
      </w:del>
      <w:r>
        <w:rPr>
          <w:i/>
          <w:spacing w:val="-63"/>
          <w:w w:val="104"/>
        </w:rPr>
        <w:t>e</w:t>
      </w:r>
      <w:r>
        <w:rPr>
          <w:rFonts w:ascii="Tahoma" w:eastAsia="Tahoma" w:hAnsi="Tahoma" w:cs="Tahoma"/>
          <w:spacing w:val="7"/>
          <w:w w:val="50"/>
        </w:rPr>
        <w:t>˙</w:t>
      </w:r>
      <w:r>
        <w:t xml:space="preserve">, </w:t>
      </w:r>
      <w:del w:id="1547" w:author="SC9986" w:date="2022-08-04T12:03:00Z">
        <w:r w:rsidDel="0098474B">
          <w:delText xml:space="preserve"> </w:delText>
        </w:r>
        <w:r w:rsidDel="0098474B">
          <w:rPr>
            <w:spacing w:val="-19"/>
          </w:rPr>
          <w:delText xml:space="preserve"> </w:delText>
        </w:r>
      </w:del>
      <w:r>
        <w:t>such</w:t>
      </w:r>
    </w:p>
    <w:p w14:paraId="178F4ADD" w14:textId="77777777" w:rsidR="00AF434A" w:rsidRDefault="00AF434A">
      <w:pPr>
        <w:spacing w:line="225" w:lineRule="exact"/>
        <w:jc w:val="center"/>
        <w:sectPr w:rsidR="00AF434A">
          <w:type w:val="continuous"/>
          <w:pgSz w:w="12240" w:h="15840"/>
          <w:pgMar w:top="1500" w:right="860" w:bottom="280" w:left="860" w:header="720" w:footer="720" w:gutter="0"/>
          <w:cols w:num="2" w:space="720" w:equalWidth="0">
            <w:col w:w="5121" w:space="99"/>
            <w:col w:w="5300"/>
          </w:cols>
        </w:sectPr>
      </w:pPr>
    </w:p>
    <w:p w14:paraId="6F37B2B6" w14:textId="77777777" w:rsidR="00AF434A" w:rsidRDefault="00000000">
      <w:pPr>
        <w:pStyle w:val="BodyText"/>
        <w:spacing w:before="22" w:line="232" w:lineRule="auto"/>
        <w:ind w:left="220" w:firstLine="300"/>
      </w:pPr>
      <w:r>
        <w:t>For compiling dependent function calls, Figure 13 pro- vides a hint. Notice that the bounds for the array pointer</w:t>
      </w:r>
    </w:p>
    <w:p w14:paraId="46CFD352" w14:textId="77777777" w:rsidR="00AF434A" w:rsidRDefault="00000000">
      <w:pPr>
        <w:spacing w:before="29" w:line="177" w:lineRule="auto"/>
        <w:ind w:left="220"/>
        <w:rPr>
          <w:sz w:val="20"/>
          <w:szCs w:val="20"/>
        </w:rPr>
      </w:pPr>
      <w:r>
        <w:br w:type="column"/>
      </w:r>
      <w:r>
        <w:rPr>
          <w:sz w:val="20"/>
          <w:szCs w:val="20"/>
        </w:rPr>
        <w:t>that</w:t>
      </w:r>
      <w:del w:id="1548" w:author="SC9986" w:date="2022-08-04T12:03:00Z">
        <w:r w:rsidDel="0098474B">
          <w:rPr>
            <w:sz w:val="20"/>
            <w:szCs w:val="20"/>
          </w:rPr>
          <w:delText xml:space="preserve"> </w:delText>
        </w:r>
      </w:del>
      <w:r>
        <w:rPr>
          <w:sz w:val="20"/>
          <w:szCs w:val="20"/>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 (</w:t>
      </w:r>
      <w:r>
        <w:rPr>
          <w:i/>
          <w:spacing w:val="-77"/>
          <w:w w:val="125"/>
          <w:sz w:val="20"/>
          <w:szCs w:val="20"/>
        </w:rPr>
        <w:t>ϕ</w:t>
      </w:r>
      <w:r>
        <w:rPr>
          <w:rFonts w:ascii="Tahoma" w:eastAsia="Tahoma" w:hAnsi="Tahoma" w:cs="Tahoma"/>
          <w:spacing w:val="20"/>
          <w:w w:val="50"/>
          <w:sz w:val="20"/>
          <w:szCs w:val="20"/>
        </w:rPr>
        <w:t>˙</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w w:val="50"/>
          <w:position w:val="6"/>
          <w:sz w:val="20"/>
          <w:szCs w:val="20"/>
        </w:rPr>
        <w:t>˙</w:t>
      </w:r>
      <w:r>
        <w:rPr>
          <w:rFonts w:ascii="Tahoma" w:eastAsia="Tahoma" w:hAnsi="Tahoma" w:cs="Tahoma"/>
          <w:spacing w:val="-3"/>
          <w:position w:val="6"/>
          <w:sz w:val="20"/>
          <w:szCs w:val="20"/>
        </w:rPr>
        <w:t xml:space="preserve"> </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Tahoma" w:eastAsia="Tahoma" w:hAnsi="Tahoma" w:cs="Tahoma"/>
          <w:sz w:val="20"/>
          <w:szCs w:val="20"/>
        </w:rPr>
        <w:t>)</w:t>
      </w:r>
      <w:r>
        <w:rPr>
          <w:sz w:val="20"/>
          <w:szCs w:val="20"/>
        </w:rPr>
        <w:t>.</w:t>
      </w:r>
    </w:p>
    <w:p w14:paraId="2DEADD83" w14:textId="77777777" w:rsidR="00AF434A" w:rsidRDefault="00000000">
      <w:pPr>
        <w:spacing w:line="331" w:lineRule="exact"/>
        <w:ind w:left="72"/>
        <w:rPr>
          <w:rFonts w:ascii="Tahoma" w:eastAsia="Tahoma" w:hAnsi="Tahoma" w:cs="Tahoma"/>
          <w:sz w:val="20"/>
          <w:szCs w:val="20"/>
        </w:rPr>
      </w:pPr>
      <w:r>
        <w:br w:type="column"/>
      </w:r>
      <w:r>
        <w:rPr>
          <w:rFonts w:ascii="Lucida Sans Unicode" w:eastAsia="Lucida Sans Unicode" w:hAnsi="Lucida Sans Unicode" w:cs="Lucida Sans Unicode"/>
          <w:spacing w:val="-200"/>
          <w:w w:val="106"/>
          <w:sz w:val="20"/>
          <w:szCs w:val="20"/>
        </w:rPr>
        <w:t>→</w:t>
      </w:r>
      <w:r>
        <w:rPr>
          <w:rFonts w:ascii="Lucida Sans Unicode" w:eastAsia="Lucida Sans Unicode" w:hAnsi="Lucida Sans Unicode" w:cs="Lucida Sans Unicode"/>
          <w:spacing w:val="-93"/>
          <w:w w:val="97"/>
          <w:sz w:val="20"/>
          <w:szCs w:val="20"/>
        </w:rPr>
        <w:t>−</w:t>
      </w:r>
      <w:r>
        <w:rPr>
          <w:rFonts w:ascii="Swis721 Blk BT" w:eastAsia="Swis721 Blk BT" w:hAnsi="Swis721 Blk BT" w:cs="Swis721 Blk BT"/>
          <w:i/>
          <w:w w:val="102"/>
          <w:position w:val="11"/>
          <w:sz w:val="14"/>
          <w:szCs w:val="14"/>
        </w:rPr>
        <w:t>·</w:t>
      </w:r>
      <w:r>
        <w:rPr>
          <w:rFonts w:ascii="Swis721 Blk BT" w:eastAsia="Swis721 Blk BT" w:hAnsi="Swis721 Blk BT" w:cs="Swis721 Blk BT"/>
          <w:i/>
          <w:position w:val="11"/>
          <w:sz w:val="14"/>
          <w:szCs w:val="14"/>
        </w:rPr>
        <w:t xml:space="preserve"> </w:t>
      </w:r>
      <w:r>
        <w:rPr>
          <w:rFonts w:ascii="Swis721 Blk BT" w:eastAsia="Swis721 Blk BT" w:hAnsi="Swis721 Blk BT" w:cs="Swis721 Blk BT"/>
          <w:i/>
          <w:spacing w:val="-3"/>
          <w:position w:val="11"/>
          <w:sz w:val="14"/>
          <w:szCs w:val="14"/>
        </w:rPr>
        <w:t xml:space="preserve"> </w:t>
      </w:r>
      <w:r>
        <w:rPr>
          <w:rFonts w:ascii="Swis721 Blk BT" w:eastAsia="Swis721 Blk BT" w:hAnsi="Swis721 Blk BT" w:cs="Swis721 Blk BT"/>
          <w:i/>
          <w:w w:val="97"/>
          <w:position w:val="15"/>
          <w:sz w:val="14"/>
          <w:szCs w:val="14"/>
        </w:rPr>
        <w:t>∗</w:t>
      </w:r>
      <w:r>
        <w:rPr>
          <w:rFonts w:ascii="Swis721 Blk BT" w:eastAsia="Swis721 Blk BT" w:hAnsi="Swis721 Blk BT" w:cs="Swis721 Blk BT"/>
          <w:i/>
          <w:position w:val="15"/>
          <w:sz w:val="14"/>
          <w:szCs w:val="14"/>
        </w:rPr>
        <w:t xml:space="preserve">  </w:t>
      </w:r>
      <w:r>
        <w:rPr>
          <w:rFonts w:ascii="Swis721 Blk BT" w:eastAsia="Swis721 Blk BT" w:hAnsi="Swis721 Blk BT" w:cs="Swis721 Blk BT"/>
          <w:i/>
          <w:spacing w:val="-16"/>
          <w:position w:val="15"/>
          <w:sz w:val="14"/>
          <w:szCs w:val="14"/>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1"/>
          <w:w w:val="50"/>
          <w:sz w:val="20"/>
          <w:szCs w:val="20"/>
        </w:rPr>
        <w:t>˙</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w w:val="50"/>
          <w:position w:val="6"/>
          <w:sz w:val="20"/>
          <w:szCs w:val="20"/>
        </w:rPr>
        <w:t>˙</w:t>
      </w:r>
      <w:r>
        <w:rPr>
          <w:rFonts w:ascii="Tahoma" w:eastAsia="Tahoma" w:hAnsi="Tahoma" w:cs="Tahoma"/>
          <w:spacing w:val="-3"/>
          <w:position w:val="6"/>
          <w:sz w:val="20"/>
          <w:szCs w:val="20"/>
        </w:rPr>
        <w:t xml:space="preserve"> </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Tahoma" w:eastAsia="Tahoma" w:hAnsi="Tahoma" w:cs="Tahoma"/>
          <w:sz w:val="20"/>
          <w:szCs w:val="20"/>
        </w:rPr>
        <w:t xml:space="preserve">) </w:t>
      </w:r>
      <w:r>
        <w:rPr>
          <w:rFonts w:ascii="Tahoma" w:eastAsia="Tahoma" w:hAnsi="Tahoma" w:cs="Tahoma"/>
          <w:spacing w:val="-24"/>
          <w:sz w:val="20"/>
          <w:szCs w:val="20"/>
        </w:rPr>
        <w:t xml:space="preserve"> </w:t>
      </w:r>
      <w:r>
        <w:rPr>
          <w:sz w:val="20"/>
          <w:szCs w:val="20"/>
        </w:rPr>
        <w:t xml:space="preserve">and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1</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i/>
          <w:w w:val="110"/>
          <w:sz w:val="20"/>
          <w:szCs w:val="20"/>
        </w:rPr>
        <w:t>,</w:t>
      </w:r>
      <w:r>
        <w:rPr>
          <w:i/>
          <w:spacing w:val="-17"/>
          <w:sz w:val="20"/>
          <w:szCs w:val="20"/>
        </w:rPr>
        <w:t xml:space="preserve"> </w:t>
      </w:r>
      <w:r>
        <w:rPr>
          <w:i/>
          <w:spacing w:val="-72"/>
          <w:w w:val="104"/>
          <w:sz w:val="20"/>
          <w:szCs w:val="20"/>
        </w:rPr>
        <w:t>e</w:t>
      </w:r>
      <w:r>
        <w:rPr>
          <w:rFonts w:ascii="Tahoma" w:eastAsia="Tahoma" w:hAnsi="Tahoma" w:cs="Tahoma"/>
          <w:spacing w:val="-2"/>
          <w:w w:val="50"/>
          <w:sz w:val="20"/>
          <w:szCs w:val="20"/>
        </w:rPr>
        <w:t>˙</w:t>
      </w:r>
      <w:r>
        <w:rPr>
          <w:rFonts w:ascii="Bookman Old Style" w:eastAsia="Bookman Old Style" w:hAnsi="Bookman Old Style" w:cs="Bookman Old Style"/>
          <w:spacing w:val="10"/>
          <w:w w:val="85"/>
          <w:sz w:val="20"/>
          <w:szCs w:val="20"/>
          <w:vertAlign w:val="subscript"/>
        </w:rPr>
        <w:t>1</w:t>
      </w:r>
      <w:r>
        <w:rPr>
          <w:rFonts w:ascii="Tahoma" w:eastAsia="Tahoma" w:hAnsi="Tahoma" w:cs="Tahoma"/>
          <w:spacing w:val="-9"/>
          <w:sz w:val="20"/>
          <w:szCs w:val="20"/>
        </w:rPr>
        <w:t>)</w:t>
      </w:r>
    </w:p>
    <w:p w14:paraId="2640B392" w14:textId="77777777" w:rsidR="00AF434A" w:rsidRDefault="00000000">
      <w:pPr>
        <w:spacing w:line="331" w:lineRule="exact"/>
        <w:ind w:left="72"/>
        <w:rPr>
          <w:rFonts w:ascii="Swis721 Blk BT" w:hAnsi="Swis721 Blk BT"/>
          <w:i/>
          <w:sz w:val="14"/>
        </w:rPr>
      </w:pPr>
      <w:r>
        <w:br w:type="column"/>
      </w:r>
      <w:r>
        <w:rPr>
          <w:rFonts w:ascii="Lucida Sans Unicode" w:hAnsi="Lucida Sans Unicode"/>
          <w:spacing w:val="-200"/>
          <w:w w:val="106"/>
          <w:sz w:val="20"/>
        </w:rPr>
        <w:t>→</w:t>
      </w:r>
      <w:r>
        <w:rPr>
          <w:rFonts w:ascii="Lucida Sans Unicode" w:hAnsi="Lucida Sans Unicode"/>
          <w:spacing w:val="-93"/>
          <w:w w:val="97"/>
          <w:sz w:val="20"/>
        </w:rPr>
        <w:t>−</w:t>
      </w:r>
      <w:r>
        <w:rPr>
          <w:rFonts w:ascii="Swis721 Blk BT" w:hAnsi="Swis721 Blk BT"/>
          <w:i/>
          <w:w w:val="102"/>
          <w:position w:val="11"/>
          <w:sz w:val="14"/>
        </w:rPr>
        <w:t>·</w:t>
      </w:r>
      <w:r>
        <w:rPr>
          <w:rFonts w:ascii="Swis721 Blk BT" w:hAnsi="Swis721 Blk BT"/>
          <w:i/>
          <w:position w:val="11"/>
          <w:sz w:val="14"/>
        </w:rPr>
        <w:t xml:space="preserve"> </w:t>
      </w:r>
      <w:r>
        <w:rPr>
          <w:rFonts w:ascii="Swis721 Blk BT" w:hAnsi="Swis721 Blk BT"/>
          <w:i/>
          <w:spacing w:val="-3"/>
          <w:position w:val="11"/>
          <w:sz w:val="14"/>
        </w:rPr>
        <w:t xml:space="preserve"> </w:t>
      </w:r>
      <w:r>
        <w:rPr>
          <w:rFonts w:ascii="Swis721 Blk BT" w:hAnsi="Swis721 Blk BT"/>
          <w:i/>
          <w:w w:val="97"/>
          <w:position w:val="15"/>
          <w:sz w:val="14"/>
        </w:rPr>
        <w:t>∗</w:t>
      </w:r>
    </w:p>
    <w:p w14:paraId="1B35BEBC" w14:textId="77777777" w:rsidR="00AF434A" w:rsidRDefault="00AF434A">
      <w:pPr>
        <w:spacing w:line="331" w:lineRule="exact"/>
        <w:rPr>
          <w:rFonts w:ascii="Swis721 Blk BT" w:hAnsi="Swis721 Blk BT"/>
          <w:sz w:val="14"/>
        </w:rPr>
        <w:sectPr w:rsidR="00AF434A">
          <w:type w:val="continuous"/>
          <w:pgSz w:w="12240" w:h="15840"/>
          <w:pgMar w:top="1500" w:right="860" w:bottom="280" w:left="860" w:header="720" w:footer="720" w:gutter="0"/>
          <w:cols w:num="4" w:space="720" w:equalWidth="0">
            <w:col w:w="5121" w:space="499"/>
            <w:col w:w="1581" w:space="40"/>
            <w:col w:w="2657" w:space="39"/>
            <w:col w:w="583"/>
          </w:cols>
        </w:sectPr>
      </w:pPr>
    </w:p>
    <w:p w14:paraId="77E2EBD7" w14:textId="77777777" w:rsidR="00AF434A" w:rsidRDefault="00AF434A">
      <w:pPr>
        <w:pStyle w:val="BodyText"/>
        <w:spacing w:before="4"/>
        <w:rPr>
          <w:rFonts w:ascii="Swis721 Blk BT"/>
          <w:i/>
          <w:sz w:val="8"/>
        </w:rPr>
      </w:pPr>
    </w:p>
    <w:p w14:paraId="577E8420" w14:textId="77777777" w:rsidR="00AF434A" w:rsidRDefault="00AF434A">
      <w:pPr>
        <w:rPr>
          <w:rFonts w:ascii="Swis721 Blk BT"/>
          <w:sz w:val="8"/>
        </w:rPr>
        <w:sectPr w:rsidR="00AF434A">
          <w:type w:val="continuous"/>
          <w:pgSz w:w="12240" w:h="15840"/>
          <w:pgMar w:top="1500" w:right="860" w:bottom="280" w:left="860" w:header="720" w:footer="720" w:gutter="0"/>
          <w:cols w:space="720"/>
        </w:sectPr>
      </w:pPr>
    </w:p>
    <w:p w14:paraId="2B9FA48E" w14:textId="77777777" w:rsidR="00AF434A" w:rsidRDefault="00000000">
      <w:pPr>
        <w:pStyle w:val="ListParagraph"/>
        <w:numPr>
          <w:ilvl w:val="0"/>
          <w:numId w:val="7"/>
        </w:numPr>
        <w:tabs>
          <w:tab w:val="left" w:pos="556"/>
        </w:tabs>
        <w:spacing w:before="102" w:line="235" w:lineRule="auto"/>
        <w:ind w:right="38" w:firstLine="160"/>
        <w:jc w:val="left"/>
        <w:rPr>
          <w:sz w:val="16"/>
        </w:rPr>
      </w:pPr>
      <w:r>
        <w:rPr>
          <w:sz w:val="16"/>
        </w:rPr>
        <w:t>c-mode pointers are checked once in the beginning and t-mode pointers</w:t>
      </w:r>
      <w:r>
        <w:rPr>
          <w:spacing w:val="15"/>
          <w:sz w:val="16"/>
        </w:rPr>
        <w:t xml:space="preserve"> </w:t>
      </w:r>
      <w:r>
        <w:rPr>
          <w:sz w:val="16"/>
        </w:rPr>
        <w:t>are</w:t>
      </w:r>
      <w:r>
        <w:rPr>
          <w:spacing w:val="16"/>
          <w:sz w:val="16"/>
        </w:rPr>
        <w:t xml:space="preserve"> </w:t>
      </w:r>
      <w:r>
        <w:rPr>
          <w:sz w:val="16"/>
        </w:rPr>
        <w:t>checked</w:t>
      </w:r>
      <w:r>
        <w:rPr>
          <w:spacing w:val="16"/>
          <w:sz w:val="16"/>
        </w:rPr>
        <w:t xml:space="preserve"> </w:t>
      </w:r>
      <w:r>
        <w:rPr>
          <w:sz w:val="16"/>
        </w:rPr>
        <w:t>every</w:t>
      </w:r>
      <w:r>
        <w:rPr>
          <w:spacing w:val="16"/>
          <w:sz w:val="16"/>
        </w:rPr>
        <w:t xml:space="preserve"> </w:t>
      </w:r>
      <w:r>
        <w:rPr>
          <w:sz w:val="16"/>
        </w:rPr>
        <w:t>time</w:t>
      </w:r>
      <w:r>
        <w:rPr>
          <w:spacing w:val="16"/>
          <w:sz w:val="16"/>
        </w:rPr>
        <w:t xml:space="preserve"> </w:t>
      </w:r>
      <w:r>
        <w:rPr>
          <w:sz w:val="16"/>
        </w:rPr>
        <w:t>when</w:t>
      </w:r>
      <w:r>
        <w:rPr>
          <w:spacing w:val="15"/>
          <w:sz w:val="16"/>
        </w:rPr>
        <w:t xml:space="preserve"> </w:t>
      </w:r>
      <w:r>
        <w:rPr>
          <w:sz w:val="16"/>
        </w:rPr>
        <w:t>use</w:t>
      </w:r>
    </w:p>
    <w:p w14:paraId="2678A8C4" w14:textId="77777777" w:rsidR="00AF434A" w:rsidRDefault="00000000">
      <w:pPr>
        <w:pStyle w:val="ListParagraph"/>
        <w:numPr>
          <w:ilvl w:val="0"/>
          <w:numId w:val="7"/>
        </w:numPr>
        <w:tabs>
          <w:tab w:val="left" w:pos="556"/>
        </w:tabs>
        <w:spacing w:before="105" w:line="196" w:lineRule="auto"/>
        <w:ind w:right="218" w:firstLine="160"/>
        <w:jc w:val="left"/>
        <w:rPr>
          <w:sz w:val="16"/>
        </w:rPr>
      </w:pPr>
      <w:r>
        <w:rPr>
          <w:spacing w:val="-13"/>
          <w:sz w:val="16"/>
        </w:rPr>
        <w:br w:type="column"/>
      </w:r>
      <w:r>
        <w:rPr>
          <w:spacing w:val="-7"/>
          <w:sz w:val="16"/>
        </w:rPr>
        <w:t xml:space="preserve">We </w:t>
      </w:r>
      <w:proofErr w:type="spellStart"/>
      <w:r>
        <w:rPr>
          <w:sz w:val="16"/>
        </w:rPr>
        <w:t>ellide</w:t>
      </w:r>
      <w:proofErr w:type="spellEnd"/>
      <w:r>
        <w:rPr>
          <w:sz w:val="16"/>
        </w:rPr>
        <w:t xml:space="preserve"> the possibility of </w:t>
      </w:r>
      <w:r>
        <w:rPr>
          <w:rFonts w:ascii="Bookman Old Style" w:hAnsi="Bookman Old Style"/>
          <w:i/>
          <w:spacing w:val="-16"/>
          <w:sz w:val="16"/>
        </w:rPr>
        <w:t>e</w:t>
      </w:r>
      <w:r>
        <w:rPr>
          <w:rFonts w:ascii="Lucida Sans Unicode" w:hAnsi="Lucida Sans Unicode"/>
          <w:spacing w:val="-16"/>
          <w:sz w:val="16"/>
        </w:rPr>
        <w:t>˙</w:t>
      </w:r>
      <w:r>
        <w:rPr>
          <w:rFonts w:ascii="Bookman Old Style" w:hAnsi="Bookman Old Style"/>
          <w:spacing w:val="-16"/>
          <w:sz w:val="16"/>
          <w:vertAlign w:val="subscript"/>
        </w:rPr>
        <w:t>1</w:t>
      </w:r>
      <w:r>
        <w:rPr>
          <w:rFonts w:ascii="Bookman Old Style" w:hAnsi="Bookman Old Style"/>
          <w:spacing w:val="-16"/>
          <w:sz w:val="16"/>
        </w:rPr>
        <w:t xml:space="preserve"> </w:t>
      </w:r>
      <w:r>
        <w:rPr>
          <w:sz w:val="16"/>
        </w:rPr>
        <w:t xml:space="preserve">evaluating to bounds or </w:t>
      </w:r>
      <w:r>
        <w:rPr>
          <w:w w:val="115"/>
          <w:sz w:val="16"/>
        </w:rPr>
        <w:t xml:space="preserve">null </w:t>
      </w:r>
      <w:r>
        <w:rPr>
          <w:sz w:val="16"/>
        </w:rPr>
        <w:t>in the diagram for</w:t>
      </w:r>
      <w:r>
        <w:rPr>
          <w:spacing w:val="-9"/>
          <w:sz w:val="16"/>
        </w:rPr>
        <w:t xml:space="preserve"> </w:t>
      </w:r>
      <w:r>
        <w:rPr>
          <w:sz w:val="16"/>
        </w:rPr>
        <w:t>readability.</w:t>
      </w:r>
    </w:p>
    <w:p w14:paraId="7DEF1E1F" w14:textId="77777777" w:rsidR="00AF434A" w:rsidRDefault="00AF434A">
      <w:pPr>
        <w:spacing w:line="196" w:lineRule="auto"/>
        <w:rPr>
          <w:sz w:val="16"/>
        </w:rPr>
        <w:sectPr w:rsidR="00AF434A">
          <w:type w:val="continuous"/>
          <w:pgSz w:w="12240" w:h="15840"/>
          <w:pgMar w:top="1500" w:right="860" w:bottom="280" w:left="860" w:header="720" w:footer="720" w:gutter="0"/>
          <w:cols w:num="2" w:space="720" w:equalWidth="0">
            <w:col w:w="5121" w:space="99"/>
            <w:col w:w="5300"/>
          </w:cols>
        </w:sectPr>
      </w:pPr>
    </w:p>
    <w:p w14:paraId="596390EF" w14:textId="77777777" w:rsidR="00AF434A" w:rsidRDefault="00000000">
      <w:pPr>
        <w:spacing w:before="33"/>
        <w:ind w:right="554"/>
        <w:jc w:val="right"/>
        <w:rPr>
          <w:sz w:val="12"/>
        </w:rPr>
      </w:pPr>
      <w:r>
        <w:lastRenderedPageBreak/>
        <w:pict w14:anchorId="7DDA1A0D">
          <v:group id="_x0000_s1156" style="position:absolute;left:0;text-align:left;margin-left:140.55pt;margin-top:14.1pt;width:68.95pt;height:3.2pt;z-index:6568;mso-position-horizontal-relative:page" coordorigin="2811,282" coordsize="1379,64">
            <v:line id="_x0000_s1158" style="position:absolute" from="2811,314" to="4149,314" strokeweight=".14058mm"/>
            <v:shape id="_x0000_s1157" style="position:absolute;left:4125;top:282;width:64;height:64" coordorigin="4126,282" coordsize="64,64" path="m4126,282r23,32l4126,346r63,-32l4126,282xe" fillcolor="black" stroked="f">
              <v:path arrowok="t"/>
            </v:shape>
            <w10:wrap anchorx="page"/>
          </v:group>
        </w:pict>
      </w:r>
      <w:r>
        <w:pict w14:anchorId="33265BDC">
          <v:group id="_x0000_s1153" style="position:absolute;left:0;text-align:left;margin-left:117.2pt;margin-top:22.95pt;width:3.2pt;height:25.95pt;z-index:6592;mso-position-horizontal-relative:page" coordorigin="2344,459" coordsize="64,519">
            <v:line id="_x0000_s1155" style="position:absolute" from="2376,499" to="2376,939" strokeweight=".14058mm"/>
            <v:shape id="_x0000_s1154" style="position:absolute;left:2344;top:459;width:64;height:520" coordorigin="2344,459" coordsize="64,520" o:spt="100" adj="0,,0" path="m2408,915r-32,24l2344,915r32,63l2408,915t,-392l2376,459r-32,64l2376,499r32,24e" fillcolor="black" stroked="f">
              <v:stroke joinstyle="round"/>
              <v:formulas/>
              <v:path arrowok="t" o:connecttype="segments"/>
            </v:shape>
            <w10:wrap anchorx="page"/>
          </v:group>
        </w:pict>
      </w:r>
      <w:r>
        <w:pict w14:anchorId="619ED991">
          <v:shape id="_x0000_s1152" style="position:absolute;left:0;text-align:left;margin-left:230.6pt;margin-top:22.95pt;width:3.2pt;height:3.2pt;z-index:6616;mso-position-horizontal-relative:page" coordorigin="4612,459" coordsize="64,64" path="m4612,523r32,-24l4676,523r-32,-64l4612,523xe" fillcolor="black" stroked="f">
            <v:path arrowok="t"/>
            <w10:wrap anchorx="page"/>
          </v:shape>
        </w:pict>
      </w:r>
      <w:r>
        <w:pict w14:anchorId="260D76EE">
          <v:shape id="_x0000_s1151" type="#_x0000_t202" style="position:absolute;left:0;text-align:left;margin-left:97.25pt;margin-top:8.65pt;width:43.1pt;height:14.15pt;z-index:6808;mso-position-horizontal-relative:page" filled="f" strokeweight=".14058mm">
            <v:textbox inset="0,0,0,0">
              <w:txbxContent>
                <w:p w14:paraId="5744BB86" w14:textId="77777777" w:rsidR="00AF434A" w:rsidRDefault="00000000">
                  <w:pPr>
                    <w:spacing w:before="15"/>
                    <w:ind w:left="56"/>
                    <w:rPr>
                      <w:rFonts w:ascii="Bookman Old Style" w:eastAsia="Bookman Old Style" w:hAnsi="Bookman Old Style" w:cs="Bookman Old Style"/>
                      <w:sz w:val="12"/>
                      <w:szCs w:val="12"/>
                    </w:rPr>
                  </w:pPr>
                  <w:r>
                    <w:rPr>
                      <w:i/>
                      <w:w w:val="105"/>
                      <w:position w:val="2"/>
                      <w:sz w:val="18"/>
                      <w:szCs w:val="18"/>
                    </w:rPr>
                    <w:t>ϕ</w:t>
                  </w:r>
                  <w:r>
                    <w:rPr>
                      <w:rFonts w:ascii="Bookman Old Style" w:eastAsia="Bookman Old Style" w:hAnsi="Bookman Old Style" w:cs="Bookman Old Style"/>
                      <w:w w:val="105"/>
                      <w:sz w:val="12"/>
                      <w:szCs w:val="12"/>
                    </w:rPr>
                    <w:t>0</w:t>
                  </w:r>
                  <w:r>
                    <w:rPr>
                      <w:i/>
                      <w:w w:val="105"/>
                      <w:position w:val="2"/>
                      <w:sz w:val="18"/>
                      <w:szCs w:val="18"/>
                    </w:rPr>
                    <w:t xml:space="preserve">, </w:t>
                  </w:r>
                  <w:r>
                    <w:rPr>
                      <w:rFonts w:ascii="Monotype Corsiva" w:eastAsia="Monotype Corsiva" w:hAnsi="Monotype Corsiva" w:cs="Monotype Corsiva"/>
                      <w:i/>
                      <w:w w:val="105"/>
                      <w:position w:val="2"/>
                      <w:sz w:val="18"/>
                      <w:szCs w:val="18"/>
                    </w:rPr>
                    <w:t>H</w:t>
                  </w:r>
                  <w:r>
                    <w:rPr>
                      <w:rFonts w:ascii="Bookman Old Style" w:eastAsia="Bookman Old Style" w:hAnsi="Bookman Old Style" w:cs="Bookman Old Style"/>
                      <w:w w:val="105"/>
                      <w:sz w:val="12"/>
                      <w:szCs w:val="12"/>
                    </w:rPr>
                    <w:t>0</w:t>
                  </w:r>
                  <w:r>
                    <w:rPr>
                      <w:i/>
                      <w:w w:val="105"/>
                      <w:position w:val="2"/>
                      <w:sz w:val="18"/>
                      <w:szCs w:val="18"/>
                    </w:rPr>
                    <w:t>, e</w:t>
                  </w:r>
                  <w:r>
                    <w:rPr>
                      <w:rFonts w:ascii="Bookman Old Style" w:eastAsia="Bookman Old Style" w:hAnsi="Bookman Old Style" w:cs="Bookman Old Style"/>
                      <w:w w:val="105"/>
                      <w:sz w:val="12"/>
                      <w:szCs w:val="12"/>
                    </w:rPr>
                    <w:t>0</w:t>
                  </w:r>
                </w:p>
              </w:txbxContent>
            </v:textbox>
            <w10:wrap anchorx="page"/>
          </v:shape>
        </w:pict>
      </w:r>
      <w:r>
        <w:pict w14:anchorId="6D984779">
          <v:shape id="_x0000_s1150" type="#_x0000_t202" style="position:absolute;left:0;text-align:left;margin-left:210.45pt;margin-top:8.45pt;width:43.7pt;height:38.7pt;z-index:6856;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
                    <w:gridCol w:w="431"/>
                  </w:tblGrid>
                  <w:tr w:rsidR="00AF434A" w14:paraId="12143CBB" w14:textId="77777777">
                    <w:trPr>
                      <w:trHeight w:val="272"/>
                    </w:trPr>
                    <w:tc>
                      <w:tcPr>
                        <w:tcW w:w="862" w:type="dxa"/>
                        <w:gridSpan w:val="2"/>
                      </w:tcPr>
                      <w:p w14:paraId="22BB9A1E" w14:textId="77777777" w:rsidR="00AF434A" w:rsidRDefault="00000000">
                        <w:pPr>
                          <w:pStyle w:val="TableParagraph"/>
                          <w:spacing w:before="14" w:line="240" w:lineRule="auto"/>
                          <w:ind w:left="58"/>
                          <w:rPr>
                            <w:rFonts w:ascii="Bookman Old Style" w:eastAsia="Bookman Old Style" w:hAnsi="Bookman Old Style" w:cs="Bookman Old Style"/>
                            <w:sz w:val="12"/>
                            <w:szCs w:val="12"/>
                          </w:rPr>
                        </w:pPr>
                        <w:r>
                          <w:rPr>
                            <w:i/>
                            <w:w w:val="105"/>
                            <w:position w:val="2"/>
                            <w:sz w:val="18"/>
                            <w:szCs w:val="18"/>
                          </w:rPr>
                          <w:t>ϕ</w:t>
                        </w:r>
                        <w:r>
                          <w:rPr>
                            <w:rFonts w:ascii="Bookman Old Style" w:eastAsia="Bookman Old Style" w:hAnsi="Bookman Old Style" w:cs="Bookman Old Style"/>
                            <w:w w:val="105"/>
                            <w:sz w:val="12"/>
                            <w:szCs w:val="12"/>
                          </w:rPr>
                          <w:t>1</w:t>
                        </w:r>
                        <w:r>
                          <w:rPr>
                            <w:i/>
                            <w:w w:val="105"/>
                            <w:position w:val="2"/>
                            <w:sz w:val="18"/>
                            <w:szCs w:val="18"/>
                          </w:rPr>
                          <w:t xml:space="preserve">, </w:t>
                        </w:r>
                        <w:r>
                          <w:rPr>
                            <w:rFonts w:ascii="Monotype Corsiva" w:eastAsia="Monotype Corsiva" w:hAnsi="Monotype Corsiva" w:cs="Monotype Corsiva"/>
                            <w:i/>
                            <w:w w:val="105"/>
                            <w:position w:val="2"/>
                            <w:sz w:val="18"/>
                            <w:szCs w:val="18"/>
                          </w:rPr>
                          <w:t>H</w:t>
                        </w:r>
                        <w:r>
                          <w:rPr>
                            <w:rFonts w:ascii="Bookman Old Style" w:eastAsia="Bookman Old Style" w:hAnsi="Bookman Old Style" w:cs="Bookman Old Style"/>
                            <w:w w:val="105"/>
                            <w:sz w:val="12"/>
                            <w:szCs w:val="12"/>
                          </w:rPr>
                          <w:t>1</w:t>
                        </w:r>
                        <w:r>
                          <w:rPr>
                            <w:i/>
                            <w:w w:val="105"/>
                            <w:position w:val="2"/>
                            <w:sz w:val="18"/>
                            <w:szCs w:val="18"/>
                          </w:rPr>
                          <w:t>, e</w:t>
                        </w:r>
                        <w:r>
                          <w:rPr>
                            <w:rFonts w:ascii="Bookman Old Style" w:eastAsia="Bookman Old Style" w:hAnsi="Bookman Old Style" w:cs="Bookman Old Style"/>
                            <w:w w:val="105"/>
                            <w:sz w:val="12"/>
                            <w:szCs w:val="12"/>
                          </w:rPr>
                          <w:t>1</w:t>
                        </w:r>
                      </w:p>
                    </w:tc>
                  </w:tr>
                  <w:tr w:rsidR="00AF434A" w14:paraId="566FBFCF" w14:textId="77777777">
                    <w:trPr>
                      <w:trHeight w:val="478"/>
                    </w:trPr>
                    <w:tc>
                      <w:tcPr>
                        <w:tcW w:w="431" w:type="dxa"/>
                        <w:tcBorders>
                          <w:left w:val="nil"/>
                          <w:bottom w:val="nil"/>
                        </w:tcBorders>
                      </w:tcPr>
                      <w:p w14:paraId="2D6A9585" w14:textId="77777777" w:rsidR="00AF434A" w:rsidRDefault="00AF434A">
                        <w:pPr>
                          <w:pStyle w:val="TableParagraph"/>
                          <w:spacing w:line="240" w:lineRule="auto"/>
                          <w:ind w:left="0"/>
                          <w:rPr>
                            <w:sz w:val="18"/>
                          </w:rPr>
                        </w:pPr>
                      </w:p>
                    </w:tc>
                    <w:tc>
                      <w:tcPr>
                        <w:tcW w:w="431" w:type="dxa"/>
                        <w:tcBorders>
                          <w:bottom w:val="nil"/>
                          <w:right w:val="nil"/>
                        </w:tcBorders>
                      </w:tcPr>
                      <w:p w14:paraId="6CF6E302" w14:textId="77777777" w:rsidR="00AF434A" w:rsidRDefault="00000000">
                        <w:pPr>
                          <w:pStyle w:val="TableParagraph"/>
                          <w:spacing w:before="116" w:line="240" w:lineRule="auto"/>
                          <w:ind w:left="62"/>
                          <w:rPr>
                            <w:rFonts w:ascii="Lucida Sans Unicode"/>
                            <w:sz w:val="18"/>
                          </w:rPr>
                        </w:pPr>
                        <w:r>
                          <w:rPr>
                            <w:rFonts w:ascii="Lucida Sans Unicode"/>
                            <w:w w:val="323"/>
                            <w:sz w:val="18"/>
                          </w:rPr>
                          <w:t xml:space="preserve"> </w:t>
                        </w:r>
                      </w:p>
                    </w:tc>
                  </w:tr>
                </w:tbl>
                <w:p w14:paraId="181E3A40" w14:textId="77777777" w:rsidR="00AF434A" w:rsidRDefault="00AF434A">
                  <w:pPr>
                    <w:pStyle w:val="BodyText"/>
                  </w:pPr>
                </w:p>
              </w:txbxContent>
            </v:textbox>
            <w10:wrap anchorx="page"/>
          </v:shape>
        </w:pict>
      </w:r>
      <w:r>
        <w:rPr>
          <w:rFonts w:ascii="Lucida Sans Unicode" w:hAnsi="Lucida Sans Unicode"/>
          <w:w w:val="105"/>
          <w:position w:val="2"/>
          <w:sz w:val="18"/>
        </w:rPr>
        <w:t>−→</w:t>
      </w:r>
      <w:r>
        <w:rPr>
          <w:w w:val="105"/>
          <w:sz w:val="12"/>
        </w:rPr>
        <w:t>c</w:t>
      </w:r>
    </w:p>
    <w:p w14:paraId="5BBBFC76" w14:textId="77777777" w:rsidR="00AF434A" w:rsidRDefault="00AF434A">
      <w:pPr>
        <w:pStyle w:val="BodyText"/>
        <w:rPr>
          <w:sz w:val="30"/>
        </w:rPr>
      </w:pPr>
    </w:p>
    <w:p w14:paraId="55D11A53" w14:textId="77777777" w:rsidR="00AF434A" w:rsidRDefault="00000000">
      <w:pPr>
        <w:tabs>
          <w:tab w:val="left" w:pos="587"/>
          <w:tab w:val="left" w:pos="1298"/>
        </w:tabs>
        <w:spacing w:before="249"/>
        <w:ind w:right="90"/>
        <w:jc w:val="right"/>
        <w:rPr>
          <w:rFonts w:ascii="Lucida Sans Unicode" w:hAnsi="Lucida Sans Unicode"/>
          <w:sz w:val="18"/>
        </w:rPr>
      </w:pPr>
      <w:r>
        <w:pict w14:anchorId="05FAE3F2">
          <v:shape id="_x0000_s1149" style="position:absolute;left:0;text-align:left;margin-left:230.6pt;margin-top:13pt;width:3.2pt;height:3.2pt;z-index:6640;mso-position-horizontal-relative:page" coordorigin="4612,260" coordsize="64,64" path="m4676,260r-32,24l4612,260r32,64l4676,260xe" fillcolor="black" stroked="f">
            <v:path arrowok="t"/>
            <w10:wrap anchorx="page"/>
          </v:shape>
        </w:pict>
      </w:r>
      <w:r>
        <w:pict w14:anchorId="05077F7A">
          <v:shape id="_x0000_s1148" style="position:absolute;left:0;text-align:left;margin-left:140.55pt;margin-top:23.95pt;width:3.2pt;height:3.2pt;z-index:-52480;mso-position-horizontal-relative:page" coordorigin="2811,479" coordsize="64,64" path="m2875,542r-24,-32l2875,479r-64,31l2875,542xe" fillcolor="black" stroked="f">
            <v:path arrowok="t"/>
            <w10:wrap anchorx="page"/>
          </v:shape>
        </w:pict>
      </w:r>
      <w:r>
        <w:pict w14:anchorId="0BB22684">
          <v:shape id="_x0000_s1147" style="position:absolute;left:0;text-align:left;margin-left:206.3pt;margin-top:23.95pt;width:3.2pt;height:3.2pt;z-index:6688;mso-position-horizontal-relative:page" coordorigin="4126,479" coordsize="64,64" path="m4126,479r23,31l4126,542r63,-32l4126,479xe" fillcolor="black" stroked="f">
            <v:path arrowok="t"/>
            <w10:wrap anchorx="page"/>
          </v:shape>
        </w:pict>
      </w:r>
      <w:r>
        <w:pict w14:anchorId="4C7C5C76">
          <v:group id="_x0000_s1142" style="position:absolute;left:0;text-align:left;margin-left:97.05pt;margin-top:17.2pt;width:66.55pt;height:41.95pt;z-index:-52384;mso-position-horizontal-relative:page" coordorigin="1941,344" coordsize="1331,839">
            <v:line id="_x0000_s1146" style="position:absolute" from="2598,677" to="3240,1158" strokeweight=".14058mm">
              <v:stroke dashstyle="dash"/>
            </v:line>
            <v:shape id="_x0000_s1145" style="position:absolute;left:3202;top:1118;width:71;height:64" coordorigin="3202,1119" coordsize="71,64" path="m3240,1119r,39l3202,1170r70,12l3240,1119xe" fillcolor="black" stroked="f">
              <v:path arrowok="t"/>
            </v:shape>
            <v:shape id="_x0000_s1144" type="#_x0000_t202" style="position:absolute;left:2594;top:647;width:679;height:536" filled="f" stroked="f">
              <v:textbox inset="0,0,0,0">
                <w:txbxContent>
                  <w:p w14:paraId="4732C419" w14:textId="77777777" w:rsidR="00AF434A" w:rsidRDefault="00000000">
                    <w:pPr>
                      <w:spacing w:line="304" w:lineRule="exact"/>
                      <w:ind w:left="413"/>
                      <w:rPr>
                        <w:rFonts w:ascii="Swis721 Blk BT" w:hAnsi="Swis721 Blk BT"/>
                        <w:i/>
                        <w:sz w:val="12"/>
                      </w:rPr>
                    </w:pPr>
                    <w:r>
                      <w:rPr>
                        <w:rFonts w:ascii="Lucida Sans Unicode" w:hAnsi="Lucida Sans Unicode"/>
                        <w:spacing w:val="-144"/>
                        <w:sz w:val="18"/>
                      </w:rPr>
                      <w:t>−</w:t>
                    </w:r>
                    <w:r>
                      <w:rPr>
                        <w:rFonts w:ascii="Lucida Sans Unicode" w:hAnsi="Lucida Sans Unicode"/>
                        <w:spacing w:val="-128"/>
                        <w:w w:val="108"/>
                        <w:sz w:val="18"/>
                      </w:rPr>
                      <w:t>→</w:t>
                    </w:r>
                    <w:r>
                      <w:rPr>
                        <w:rFonts w:ascii="Swis721 Blk BT" w:hAnsi="Swis721 Blk BT"/>
                        <w:i/>
                        <w:w w:val="114"/>
                        <w:position w:val="10"/>
                        <w:sz w:val="12"/>
                      </w:rPr>
                      <w:t>·</w:t>
                    </w:r>
                    <w:r>
                      <w:rPr>
                        <w:rFonts w:ascii="Swis721 Blk BT" w:hAnsi="Swis721 Blk BT"/>
                        <w:i/>
                        <w:position w:val="10"/>
                        <w:sz w:val="12"/>
                      </w:rPr>
                      <w:t xml:space="preserve"> </w:t>
                    </w:r>
                    <w:r>
                      <w:rPr>
                        <w:rFonts w:ascii="Swis721 Blk BT" w:hAnsi="Swis721 Blk BT"/>
                        <w:i/>
                        <w:spacing w:val="3"/>
                        <w:position w:val="10"/>
                        <w:sz w:val="12"/>
                      </w:rPr>
                      <w:t xml:space="preserve"> </w:t>
                    </w:r>
                    <w:r>
                      <w:rPr>
                        <w:rFonts w:ascii="Swis721 Blk BT" w:hAnsi="Swis721 Blk BT"/>
                        <w:i/>
                        <w:spacing w:val="-56"/>
                        <w:w w:val="105"/>
                        <w:position w:val="13"/>
                        <w:sz w:val="12"/>
                      </w:rPr>
                      <w:t>∗</w:t>
                    </w:r>
                  </w:p>
                </w:txbxContent>
              </v:textbox>
            </v:shape>
            <v:shape id="_x0000_s1143" type="#_x0000_t202" style="position:absolute;left:1945;top:347;width:862;height:325" filled="f" strokeweight=".14058mm">
              <v:textbox inset="0,0,0,0">
                <w:txbxContent>
                  <w:p w14:paraId="0282C07E" w14:textId="77777777" w:rsidR="00AF434A" w:rsidRDefault="00000000">
                    <w:pPr>
                      <w:spacing w:line="305" w:lineRule="exact"/>
                      <w:ind w:left="56"/>
                      <w:rPr>
                        <w:rFonts w:ascii="Bookman Old Style" w:eastAsia="Bookman Old Style" w:hAnsi="Bookman Old Style" w:cs="Bookman Old Style"/>
                        <w:sz w:val="12"/>
                        <w:szCs w:val="12"/>
                      </w:rPr>
                    </w:pPr>
                    <w:r>
                      <w:rPr>
                        <w:i/>
                        <w:spacing w:val="-71"/>
                        <w:w w:val="129"/>
                        <w:position w:val="2"/>
                        <w:sz w:val="18"/>
                        <w:szCs w:val="18"/>
                      </w:rPr>
                      <w:t>ϕ</w:t>
                    </w:r>
                    <w:r>
                      <w:rPr>
                        <w:rFonts w:ascii="Lucida Sans Unicode" w:eastAsia="Lucida Sans Unicode" w:hAnsi="Lucida Sans Unicode" w:cs="Lucida Sans Unicode"/>
                        <w:spacing w:val="19"/>
                        <w:w w:val="46"/>
                        <w:position w:val="2"/>
                        <w:sz w:val="18"/>
                        <w:szCs w:val="18"/>
                      </w:rPr>
                      <w:t>˙</w:t>
                    </w:r>
                    <w:r>
                      <w:rPr>
                        <w:rFonts w:ascii="Bookman Old Style" w:eastAsia="Bookman Old Style" w:hAnsi="Bookman Old Style" w:cs="Bookman Old Style"/>
                        <w:spacing w:val="9"/>
                        <w:w w:val="98"/>
                        <w:sz w:val="12"/>
                        <w:szCs w:val="12"/>
                      </w:rPr>
                      <w:t>0</w:t>
                    </w:r>
                    <w:r>
                      <w:rPr>
                        <w:i/>
                        <w:w w:val="113"/>
                        <w:position w:val="2"/>
                        <w:sz w:val="18"/>
                        <w:szCs w:val="18"/>
                      </w:rPr>
                      <w:t>,</w:t>
                    </w:r>
                    <w:r>
                      <w:rPr>
                        <w:i/>
                        <w:spacing w:val="-15"/>
                        <w:position w:val="2"/>
                        <w:sz w:val="18"/>
                        <w:szCs w:val="18"/>
                      </w:rPr>
                      <w:t xml:space="preserve"> </w:t>
                    </w:r>
                    <w:r>
                      <w:rPr>
                        <w:rFonts w:ascii="Monotype Corsiva" w:eastAsia="Monotype Corsiva" w:hAnsi="Monotype Corsiva" w:cs="Monotype Corsiva"/>
                        <w:i/>
                        <w:spacing w:val="-69"/>
                        <w:w w:val="99"/>
                        <w:position w:val="2"/>
                        <w:sz w:val="18"/>
                        <w:szCs w:val="18"/>
                      </w:rPr>
                      <w:t>H</w:t>
                    </w:r>
                    <w:r>
                      <w:rPr>
                        <w:rFonts w:ascii="Lucida Sans Unicode" w:eastAsia="Lucida Sans Unicode" w:hAnsi="Lucida Sans Unicode" w:cs="Lucida Sans Unicode"/>
                        <w:spacing w:val="17"/>
                        <w:w w:val="46"/>
                        <w:position w:val="7"/>
                        <w:sz w:val="18"/>
                        <w:szCs w:val="18"/>
                      </w:rPr>
                      <w:t>˙</w:t>
                    </w:r>
                    <w:r>
                      <w:rPr>
                        <w:rFonts w:ascii="Bookman Old Style" w:eastAsia="Bookman Old Style" w:hAnsi="Bookman Old Style" w:cs="Bookman Old Style"/>
                        <w:spacing w:val="9"/>
                        <w:w w:val="98"/>
                        <w:sz w:val="12"/>
                        <w:szCs w:val="12"/>
                      </w:rPr>
                      <w:t>0</w:t>
                    </w:r>
                    <w:r>
                      <w:rPr>
                        <w:i/>
                        <w:w w:val="113"/>
                        <w:position w:val="2"/>
                        <w:sz w:val="18"/>
                        <w:szCs w:val="18"/>
                      </w:rPr>
                      <w:t>,</w:t>
                    </w:r>
                    <w:r>
                      <w:rPr>
                        <w:i/>
                        <w:spacing w:val="-15"/>
                        <w:position w:val="2"/>
                        <w:sz w:val="18"/>
                        <w:szCs w:val="18"/>
                      </w:rPr>
                      <w:t xml:space="preserve"> </w:t>
                    </w:r>
                    <w:r>
                      <w:rPr>
                        <w:i/>
                        <w:spacing w:val="-59"/>
                        <w:w w:val="107"/>
                        <w:position w:val="2"/>
                        <w:sz w:val="18"/>
                        <w:szCs w:val="18"/>
                      </w:rPr>
                      <w:t>e</w:t>
                    </w:r>
                    <w:r>
                      <w:rPr>
                        <w:rFonts w:ascii="Lucida Sans Unicode" w:eastAsia="Lucida Sans Unicode" w:hAnsi="Lucida Sans Unicode" w:cs="Lucida Sans Unicode"/>
                        <w:spacing w:val="7"/>
                        <w:w w:val="46"/>
                        <w:position w:val="2"/>
                        <w:sz w:val="18"/>
                        <w:szCs w:val="18"/>
                      </w:rPr>
                      <w:t>˙</w:t>
                    </w:r>
                    <w:r>
                      <w:rPr>
                        <w:rFonts w:ascii="Bookman Old Style" w:eastAsia="Bookman Old Style" w:hAnsi="Bookman Old Style" w:cs="Bookman Old Style"/>
                        <w:w w:val="98"/>
                        <w:sz w:val="12"/>
                        <w:szCs w:val="12"/>
                      </w:rPr>
                      <w:t>0</w:t>
                    </w:r>
                  </w:p>
                </w:txbxContent>
              </v:textbox>
            </v:shape>
            <w10:wrap anchorx="page"/>
          </v:group>
        </w:pict>
      </w:r>
      <w:r>
        <w:pict w14:anchorId="59F3F1C8">
          <v:shape id="_x0000_s1141" type="#_x0000_t202" style="position:absolute;left:0;text-align:left;margin-left:210.65pt;margin-top:17.4pt;width:43.1pt;height:16.25pt;z-index:6832;mso-position-horizontal-relative:page" filled="f" strokeweight=".14058mm">
            <v:textbox inset="0,0,0,0">
              <w:txbxContent>
                <w:p w14:paraId="633396A8" w14:textId="77777777" w:rsidR="00AF434A" w:rsidRDefault="00000000">
                  <w:pPr>
                    <w:spacing w:line="305" w:lineRule="exact"/>
                    <w:ind w:left="55"/>
                    <w:rPr>
                      <w:rFonts w:ascii="Bookman Old Style" w:eastAsia="Bookman Old Style" w:hAnsi="Bookman Old Style" w:cs="Bookman Old Style"/>
                      <w:sz w:val="12"/>
                      <w:szCs w:val="12"/>
                    </w:rPr>
                  </w:pPr>
                  <w:r>
                    <w:rPr>
                      <w:i/>
                      <w:spacing w:val="-71"/>
                      <w:w w:val="129"/>
                      <w:position w:val="2"/>
                      <w:sz w:val="18"/>
                      <w:szCs w:val="18"/>
                    </w:rPr>
                    <w:t>ϕ</w:t>
                  </w:r>
                  <w:r>
                    <w:rPr>
                      <w:rFonts w:ascii="Lucida Sans Unicode" w:eastAsia="Lucida Sans Unicode" w:hAnsi="Lucida Sans Unicode" w:cs="Lucida Sans Unicode"/>
                      <w:spacing w:val="19"/>
                      <w:w w:val="46"/>
                      <w:position w:val="2"/>
                      <w:sz w:val="18"/>
                      <w:szCs w:val="18"/>
                    </w:rPr>
                    <w:t>˙</w:t>
                  </w:r>
                  <w:r>
                    <w:rPr>
                      <w:rFonts w:ascii="Bookman Old Style" w:eastAsia="Bookman Old Style" w:hAnsi="Bookman Old Style" w:cs="Bookman Old Style"/>
                      <w:spacing w:val="9"/>
                      <w:w w:val="98"/>
                      <w:sz w:val="12"/>
                      <w:szCs w:val="12"/>
                    </w:rPr>
                    <w:t>1</w:t>
                  </w:r>
                  <w:r>
                    <w:rPr>
                      <w:i/>
                      <w:w w:val="113"/>
                      <w:position w:val="2"/>
                      <w:sz w:val="18"/>
                      <w:szCs w:val="18"/>
                    </w:rPr>
                    <w:t>,</w:t>
                  </w:r>
                  <w:r>
                    <w:rPr>
                      <w:i/>
                      <w:spacing w:val="-15"/>
                      <w:position w:val="2"/>
                      <w:sz w:val="18"/>
                      <w:szCs w:val="18"/>
                    </w:rPr>
                    <w:t xml:space="preserve"> </w:t>
                  </w:r>
                  <w:r>
                    <w:rPr>
                      <w:rFonts w:ascii="Monotype Corsiva" w:eastAsia="Monotype Corsiva" w:hAnsi="Monotype Corsiva" w:cs="Monotype Corsiva"/>
                      <w:i/>
                      <w:spacing w:val="-69"/>
                      <w:w w:val="99"/>
                      <w:position w:val="2"/>
                      <w:sz w:val="18"/>
                      <w:szCs w:val="18"/>
                    </w:rPr>
                    <w:t>H</w:t>
                  </w:r>
                  <w:r>
                    <w:rPr>
                      <w:rFonts w:ascii="Lucida Sans Unicode" w:eastAsia="Lucida Sans Unicode" w:hAnsi="Lucida Sans Unicode" w:cs="Lucida Sans Unicode"/>
                      <w:spacing w:val="17"/>
                      <w:w w:val="46"/>
                      <w:position w:val="7"/>
                      <w:sz w:val="18"/>
                      <w:szCs w:val="18"/>
                    </w:rPr>
                    <w:t>˙</w:t>
                  </w:r>
                  <w:r>
                    <w:rPr>
                      <w:rFonts w:ascii="Bookman Old Style" w:eastAsia="Bookman Old Style" w:hAnsi="Bookman Old Style" w:cs="Bookman Old Style"/>
                      <w:spacing w:val="9"/>
                      <w:w w:val="98"/>
                      <w:sz w:val="12"/>
                      <w:szCs w:val="12"/>
                    </w:rPr>
                    <w:t>1</w:t>
                  </w:r>
                  <w:r>
                    <w:rPr>
                      <w:i/>
                      <w:w w:val="113"/>
                      <w:position w:val="2"/>
                      <w:sz w:val="18"/>
                      <w:szCs w:val="18"/>
                    </w:rPr>
                    <w:t>,</w:t>
                  </w:r>
                  <w:r>
                    <w:rPr>
                      <w:i/>
                      <w:spacing w:val="-15"/>
                      <w:position w:val="2"/>
                      <w:sz w:val="18"/>
                      <w:szCs w:val="18"/>
                    </w:rPr>
                    <w:t xml:space="preserve"> </w:t>
                  </w:r>
                  <w:r>
                    <w:rPr>
                      <w:i/>
                      <w:spacing w:val="-59"/>
                      <w:w w:val="107"/>
                      <w:position w:val="2"/>
                      <w:sz w:val="18"/>
                      <w:szCs w:val="18"/>
                    </w:rPr>
                    <w:t>e</w:t>
                  </w:r>
                  <w:r>
                    <w:rPr>
                      <w:rFonts w:ascii="Lucida Sans Unicode" w:eastAsia="Lucida Sans Unicode" w:hAnsi="Lucida Sans Unicode" w:cs="Lucida Sans Unicode"/>
                      <w:spacing w:val="7"/>
                      <w:w w:val="46"/>
                      <w:position w:val="2"/>
                      <w:sz w:val="18"/>
                      <w:szCs w:val="18"/>
                    </w:rPr>
                    <w:t>˙</w:t>
                  </w:r>
                  <w:r>
                    <w:rPr>
                      <w:rFonts w:ascii="Bookman Old Style" w:eastAsia="Bookman Old Style" w:hAnsi="Bookman Old Style" w:cs="Bookman Old Style"/>
                      <w:w w:val="98"/>
                      <w:sz w:val="12"/>
                      <w:szCs w:val="12"/>
                    </w:rPr>
                    <w:t>1</w:t>
                  </w:r>
                </w:p>
              </w:txbxContent>
            </v:textbox>
            <w10:wrap anchorx="page"/>
          </v:shape>
        </w:pict>
      </w:r>
      <w:r>
        <w:rPr>
          <w:w w:val="99"/>
          <w:sz w:val="18"/>
          <w:u w:val="dotted"/>
        </w:rPr>
        <w:t xml:space="preserve"> </w:t>
      </w:r>
      <w:r>
        <w:rPr>
          <w:sz w:val="18"/>
          <w:u w:val="dotted"/>
        </w:rPr>
        <w:tab/>
      </w:r>
      <w:r>
        <w:rPr>
          <w:rFonts w:ascii="Lucida Sans Unicode" w:hAnsi="Lucida Sans Unicode"/>
          <w:spacing w:val="-1"/>
          <w:sz w:val="18"/>
          <w:u w:val="dotted"/>
        </w:rPr>
        <w:t>∼</w:t>
      </w:r>
      <w:r>
        <w:rPr>
          <w:rFonts w:ascii="Lucida Sans Unicode" w:hAnsi="Lucida Sans Unicode"/>
          <w:spacing w:val="-1"/>
          <w:sz w:val="18"/>
          <w:u w:val="dotted"/>
        </w:rPr>
        <w:tab/>
      </w:r>
    </w:p>
    <w:p w14:paraId="51EBCBBA" w14:textId="77777777" w:rsidR="00AF434A" w:rsidRDefault="00000000">
      <w:pPr>
        <w:spacing w:before="101"/>
        <w:ind w:right="38"/>
        <w:jc w:val="right"/>
        <w:rPr>
          <w:rFonts w:ascii="Swis721 Blk BT" w:hAnsi="Swis721 Blk BT"/>
          <w:i/>
          <w:sz w:val="12"/>
        </w:rPr>
      </w:pPr>
      <w:r>
        <w:pict w14:anchorId="7E8F7A77">
          <v:group id="_x0000_s1138" style="position:absolute;left:0;text-align:left;margin-left:187.4pt;margin-top:7.4pt;width:33.95pt;height:25.5pt;z-index:-52360;mso-position-horizontal-relative:page" coordorigin="3748,148" coordsize="679,510">
            <v:line id="_x0000_s1140" style="position:absolute" from="4422,152" to="3780,633" strokeweight=".14058mm">
              <v:stroke dashstyle="dash"/>
            </v:line>
            <v:shape id="_x0000_s1139" style="position:absolute;left:3747;top:593;width:71;height:64" coordorigin="3748,594" coordsize="71,64" path="m3818,645r-38,-12l3780,594r-32,63l3818,645xe" fillcolor="black" stroked="f">
              <v:path arrowok="t"/>
            </v:shape>
            <w10:wrap anchorx="page"/>
          </v:group>
        </w:pict>
      </w:r>
      <w:r>
        <w:rPr>
          <w:rFonts w:ascii="Lucida Sans Unicode" w:hAnsi="Lucida Sans Unicode"/>
          <w:spacing w:val="-144"/>
          <w:sz w:val="18"/>
        </w:rPr>
        <w:t>−</w:t>
      </w:r>
      <w:r>
        <w:rPr>
          <w:rFonts w:ascii="Lucida Sans Unicode" w:hAnsi="Lucida Sans Unicode"/>
          <w:spacing w:val="-128"/>
          <w:w w:val="108"/>
          <w:sz w:val="18"/>
        </w:rPr>
        <w:t>→</w:t>
      </w:r>
      <w:r>
        <w:rPr>
          <w:rFonts w:ascii="Swis721 Blk BT" w:hAnsi="Swis721 Blk BT"/>
          <w:i/>
          <w:w w:val="114"/>
          <w:position w:val="10"/>
          <w:sz w:val="12"/>
        </w:rPr>
        <w:t>·</w:t>
      </w:r>
      <w:r>
        <w:rPr>
          <w:rFonts w:ascii="Swis721 Blk BT" w:hAnsi="Swis721 Blk BT"/>
          <w:i/>
          <w:position w:val="10"/>
          <w:sz w:val="12"/>
        </w:rPr>
        <w:t xml:space="preserve"> </w:t>
      </w:r>
      <w:r>
        <w:rPr>
          <w:rFonts w:ascii="Swis721 Blk BT" w:hAnsi="Swis721 Blk BT"/>
          <w:i/>
          <w:spacing w:val="3"/>
          <w:position w:val="10"/>
          <w:sz w:val="12"/>
        </w:rPr>
        <w:t xml:space="preserve"> </w:t>
      </w:r>
      <w:r>
        <w:rPr>
          <w:rFonts w:ascii="Swis721 Blk BT" w:hAnsi="Swis721 Blk BT"/>
          <w:i/>
          <w:w w:val="105"/>
          <w:position w:val="13"/>
          <w:sz w:val="12"/>
        </w:rPr>
        <w:t>∗</w:t>
      </w:r>
    </w:p>
    <w:p w14:paraId="5DF375C9" w14:textId="77777777" w:rsidR="00AF434A" w:rsidRDefault="00AF434A">
      <w:pPr>
        <w:pStyle w:val="BodyText"/>
        <w:spacing w:before="11" w:after="39"/>
        <w:rPr>
          <w:rFonts w:ascii="Swis721 Blk BT"/>
          <w:i/>
          <w:sz w:val="16"/>
        </w:rPr>
      </w:pPr>
    </w:p>
    <w:p w14:paraId="5FFA8A57" w14:textId="77777777" w:rsidR="00AF434A" w:rsidRDefault="00000000">
      <w:pPr>
        <w:pStyle w:val="BodyText"/>
        <w:ind w:left="2322"/>
        <w:rPr>
          <w:rFonts w:ascii="Swis721 Blk BT"/>
        </w:rPr>
      </w:pPr>
      <w:r>
        <w:rPr>
          <w:rFonts w:ascii="Swis721 Blk BT"/>
        </w:rPr>
      </w:r>
      <w:r>
        <w:rPr>
          <w:rFonts w:ascii="Swis721 Blk BT"/>
        </w:rPr>
        <w:pict w14:anchorId="5BAD3360">
          <v:shape id="_x0000_s1137" type="#_x0000_t202" style="width:32.4pt;height:16.25pt;mso-left-percent:-10001;mso-top-percent:-10001;mso-position-horizontal:absolute;mso-position-horizontal-relative:char;mso-position-vertical:absolute;mso-position-vertical-relative:line;mso-left-percent:-10001;mso-top-percent:-10001" filled="f" strokeweight=".14058mm">
            <v:textbox inset="0,0,0,0">
              <w:txbxContent>
                <w:p w14:paraId="024ED799" w14:textId="77777777" w:rsidR="00AF434A" w:rsidRDefault="00000000">
                  <w:pPr>
                    <w:spacing w:line="305" w:lineRule="exact"/>
                    <w:ind w:left="55"/>
                    <w:rPr>
                      <w:rFonts w:ascii="Lucida Sans Unicode" w:eastAsia="Lucida Sans Unicode" w:hAnsi="Lucida Sans Unicode" w:cs="Lucida Sans Unicode"/>
                      <w:sz w:val="18"/>
                      <w:szCs w:val="18"/>
                    </w:rPr>
                  </w:pPr>
                  <w:r>
                    <w:rPr>
                      <w:i/>
                      <w:spacing w:val="-71"/>
                      <w:w w:val="129"/>
                      <w:sz w:val="18"/>
                      <w:szCs w:val="18"/>
                    </w:rPr>
                    <w:t>ϕ</w:t>
                  </w:r>
                  <w:r>
                    <w:rPr>
                      <w:rFonts w:ascii="Lucida Sans Unicode" w:eastAsia="Lucida Sans Unicode" w:hAnsi="Lucida Sans Unicode" w:cs="Lucida Sans Unicode"/>
                      <w:spacing w:val="19"/>
                      <w:w w:val="46"/>
                      <w:sz w:val="18"/>
                      <w:szCs w:val="18"/>
                    </w:rPr>
                    <w:t>˙</w:t>
                  </w:r>
                  <w:r>
                    <w:rPr>
                      <w:i/>
                      <w:w w:val="113"/>
                      <w:sz w:val="18"/>
                      <w:szCs w:val="18"/>
                    </w:rPr>
                    <w:t>,</w:t>
                  </w:r>
                  <w:r>
                    <w:rPr>
                      <w:i/>
                      <w:spacing w:val="-15"/>
                      <w:sz w:val="18"/>
                      <w:szCs w:val="18"/>
                    </w:rPr>
                    <w:t xml:space="preserve"> </w:t>
                  </w:r>
                  <w:r>
                    <w:rPr>
                      <w:rFonts w:ascii="Monotype Corsiva" w:eastAsia="Monotype Corsiva" w:hAnsi="Monotype Corsiva" w:cs="Monotype Corsiva"/>
                      <w:i/>
                      <w:spacing w:val="-69"/>
                      <w:w w:val="99"/>
                      <w:sz w:val="18"/>
                      <w:szCs w:val="18"/>
                    </w:rPr>
                    <w:t>H</w:t>
                  </w:r>
                  <w:r>
                    <w:rPr>
                      <w:rFonts w:ascii="Lucida Sans Unicode" w:eastAsia="Lucida Sans Unicode" w:hAnsi="Lucida Sans Unicode" w:cs="Lucida Sans Unicode"/>
                      <w:w w:val="46"/>
                      <w:position w:val="5"/>
                      <w:sz w:val="18"/>
                      <w:szCs w:val="18"/>
                    </w:rPr>
                    <w:t>˙</w:t>
                  </w:r>
                  <w:r>
                    <w:rPr>
                      <w:rFonts w:ascii="Lucida Sans Unicode" w:eastAsia="Lucida Sans Unicode" w:hAnsi="Lucida Sans Unicode" w:cs="Lucida Sans Unicode"/>
                      <w:spacing w:val="-4"/>
                      <w:position w:val="5"/>
                      <w:sz w:val="18"/>
                      <w:szCs w:val="18"/>
                    </w:rPr>
                    <w:t xml:space="preserve"> </w:t>
                  </w:r>
                  <w:r>
                    <w:rPr>
                      <w:i/>
                      <w:w w:val="113"/>
                      <w:sz w:val="18"/>
                      <w:szCs w:val="18"/>
                    </w:rPr>
                    <w:t>,</w:t>
                  </w:r>
                  <w:r>
                    <w:rPr>
                      <w:i/>
                      <w:spacing w:val="-15"/>
                      <w:sz w:val="18"/>
                      <w:szCs w:val="18"/>
                    </w:rPr>
                    <w:t xml:space="preserve"> </w:t>
                  </w:r>
                  <w:r>
                    <w:rPr>
                      <w:i/>
                      <w:spacing w:val="-59"/>
                      <w:w w:val="107"/>
                      <w:sz w:val="18"/>
                      <w:szCs w:val="18"/>
                    </w:rPr>
                    <w:t>e</w:t>
                  </w:r>
                  <w:r>
                    <w:rPr>
                      <w:rFonts w:ascii="Lucida Sans Unicode" w:eastAsia="Lucida Sans Unicode" w:hAnsi="Lucida Sans Unicode" w:cs="Lucida Sans Unicode"/>
                      <w:w w:val="46"/>
                      <w:sz w:val="18"/>
                      <w:szCs w:val="18"/>
                    </w:rPr>
                    <w:t>˙</w:t>
                  </w:r>
                </w:p>
              </w:txbxContent>
            </v:textbox>
            <w10:anchorlock/>
          </v:shape>
        </w:pict>
      </w:r>
    </w:p>
    <w:p w14:paraId="299A2225" w14:textId="69F78FF4" w:rsidR="00AF434A" w:rsidRDefault="00000000">
      <w:pPr>
        <w:pStyle w:val="BodyText"/>
        <w:spacing w:before="80" w:line="232" w:lineRule="auto"/>
        <w:ind w:left="1990" w:right="219"/>
        <w:jc w:val="both"/>
      </w:pPr>
      <w:r>
        <w:br w:type="column"/>
      </w:r>
      <w:r>
        <w:t xml:space="preserve">[11], and </w:t>
      </w:r>
      <w:proofErr w:type="spellStart"/>
      <w:r>
        <w:t>Memarian</w:t>
      </w:r>
      <w:proofErr w:type="spellEnd"/>
      <w:r>
        <w:t xml:space="preserve"> et al. [16, 17]. These works also model pointers as logically coupled with either the bounds of the blocks they point to, or provenance information from which bounds can be derived. None of these is directly concerned with enforcing spatial safety, and that is reflected in the design. </w:t>
      </w:r>
      <w:commentRangeStart w:id="1549"/>
      <w:commentRangeStart w:id="1550"/>
      <w:r>
        <w:t xml:space="preserve">For example, memory itself is not </w:t>
      </w:r>
      <w:del w:id="1551" w:author="SC9986" w:date="2022-08-04T12:08:00Z">
        <w:r w:rsidDel="00B64AFB">
          <w:delText xml:space="preserve">be </w:delText>
        </w:r>
      </w:del>
      <w:r>
        <w:t>represented as a flat address space, as in our model or real machines, so memory</w:t>
      </w:r>
      <w:r>
        <w:rPr>
          <w:spacing w:val="34"/>
        </w:rPr>
        <w:t xml:space="preserve"> </w:t>
      </w:r>
      <w:r>
        <w:t>corruption</w:t>
      </w:r>
      <w:r>
        <w:rPr>
          <w:spacing w:val="34"/>
        </w:rPr>
        <w:t xml:space="preserve"> </w:t>
      </w:r>
      <w:r>
        <w:t>due</w:t>
      </w:r>
      <w:r>
        <w:rPr>
          <w:spacing w:val="34"/>
        </w:rPr>
        <w:t xml:space="preserve"> </w:t>
      </w:r>
      <w:r>
        <w:t>to</w:t>
      </w:r>
      <w:r>
        <w:rPr>
          <w:spacing w:val="34"/>
        </w:rPr>
        <w:t xml:space="preserve"> </w:t>
      </w:r>
      <w:r>
        <w:t>spatial</w:t>
      </w:r>
      <w:r>
        <w:rPr>
          <w:spacing w:val="34"/>
        </w:rPr>
        <w:t xml:space="preserve"> </w:t>
      </w:r>
      <w:r>
        <w:t>safety</w:t>
      </w:r>
      <w:r>
        <w:rPr>
          <w:spacing w:val="34"/>
        </w:rPr>
        <w:t xml:space="preserve"> </w:t>
      </w:r>
      <w:r>
        <w:t>violations,</w:t>
      </w:r>
      <w:r>
        <w:rPr>
          <w:spacing w:val="34"/>
        </w:rPr>
        <w:t xml:space="preserve"> </w:t>
      </w:r>
      <w:r>
        <w:t xml:space="preserve">which Checked </w:t>
      </w:r>
      <w:r>
        <w:rPr>
          <w:spacing w:val="-4"/>
        </w:rPr>
        <w:t xml:space="preserve">C’s </w:t>
      </w:r>
      <w:r>
        <w:t>type system aims to prevent, may not be expressible.</w:t>
      </w:r>
      <w:commentRangeEnd w:id="1549"/>
      <w:r w:rsidR="00B64AFB">
        <w:rPr>
          <w:rStyle w:val="CommentReference"/>
        </w:rPr>
        <w:commentReference w:id="1549"/>
      </w:r>
      <w:commentRangeEnd w:id="1550"/>
      <w:r w:rsidR="00B64AFB">
        <w:rPr>
          <w:rStyle w:val="CommentReference"/>
        </w:rPr>
        <w:commentReference w:id="1550"/>
      </w:r>
      <w:r>
        <w:rPr>
          <w:spacing w:val="30"/>
        </w:rPr>
        <w:t xml:space="preserve"> </w:t>
      </w:r>
      <w:r>
        <w:t>That</w:t>
      </w:r>
      <w:r>
        <w:rPr>
          <w:spacing w:val="31"/>
        </w:rPr>
        <w:t xml:space="preserve"> </w:t>
      </w:r>
      <w:r>
        <w:t>said,</w:t>
      </w:r>
      <w:r>
        <w:rPr>
          <w:spacing w:val="30"/>
        </w:rPr>
        <w:t xml:space="preserve"> </w:t>
      </w:r>
      <w:r>
        <w:t>these</w:t>
      </w:r>
      <w:r>
        <w:rPr>
          <w:spacing w:val="31"/>
        </w:rPr>
        <w:t xml:space="preserve"> </w:t>
      </w:r>
      <w:r>
        <w:t>formalizations</w:t>
      </w:r>
      <w:r>
        <w:rPr>
          <w:spacing w:val="30"/>
        </w:rPr>
        <w:t xml:space="preserve"> </w:t>
      </w:r>
      <w:r>
        <w:t>consider</w:t>
      </w:r>
      <w:r>
        <w:rPr>
          <w:spacing w:val="31"/>
        </w:rPr>
        <w:t xml:space="preserve"> </w:t>
      </w:r>
      <w:r>
        <w:t>much</w:t>
      </w:r>
    </w:p>
    <w:p w14:paraId="191CA68F" w14:textId="77777777" w:rsidR="00AF434A" w:rsidRDefault="00AF434A">
      <w:pPr>
        <w:spacing w:line="232" w:lineRule="auto"/>
        <w:jc w:val="both"/>
        <w:sectPr w:rsidR="00AF434A">
          <w:pgSz w:w="12240" w:h="15840"/>
          <w:pgMar w:top="1320" w:right="860" w:bottom="280" w:left="860" w:header="720" w:footer="720" w:gutter="0"/>
          <w:cols w:num="2" w:space="720" w:equalWidth="0">
            <w:col w:w="3383" w:space="67"/>
            <w:col w:w="7070"/>
          </w:cols>
        </w:sectPr>
      </w:pPr>
    </w:p>
    <w:p w14:paraId="7B2E6981" w14:textId="77777777" w:rsidR="00AF434A" w:rsidRDefault="00000000">
      <w:pPr>
        <w:spacing w:before="154" w:line="232" w:lineRule="auto"/>
        <w:ind w:left="224" w:right="38" w:hanging="5"/>
        <w:rPr>
          <w:sz w:val="20"/>
        </w:rPr>
      </w:pPr>
      <w:r>
        <w:rPr>
          <w:sz w:val="20"/>
        </w:rPr>
        <w:t xml:space="preserve">Figure 14: Simulation between </w:t>
      </w:r>
      <w:proofErr w:type="spellStart"/>
      <w:r>
        <w:rPr>
          <w:sz w:val="20"/>
        </w:rPr>
        <w:t>C</w:t>
      </w:r>
      <w:r>
        <w:rPr>
          <w:sz w:val="16"/>
        </w:rPr>
        <w:t>ORE</w:t>
      </w:r>
      <w:r>
        <w:rPr>
          <w:sz w:val="20"/>
        </w:rPr>
        <w:t>C</w:t>
      </w:r>
      <w:r>
        <w:rPr>
          <w:sz w:val="16"/>
        </w:rPr>
        <w:t>HK</w:t>
      </w:r>
      <w:r>
        <w:rPr>
          <w:sz w:val="20"/>
        </w:rPr>
        <w:t>CB</w:t>
      </w:r>
      <w:r>
        <w:rPr>
          <w:sz w:val="16"/>
        </w:rPr>
        <w:t>OX</w:t>
      </w:r>
      <w:proofErr w:type="spellEnd"/>
      <w:r>
        <w:rPr>
          <w:sz w:val="16"/>
        </w:rPr>
        <w:t xml:space="preserve"> </w:t>
      </w:r>
      <w:r>
        <w:rPr>
          <w:sz w:val="20"/>
        </w:rPr>
        <w:t xml:space="preserve">and </w:t>
      </w:r>
      <w:proofErr w:type="spellStart"/>
      <w:r>
        <w:rPr>
          <w:sz w:val="20"/>
        </w:rPr>
        <w:t>C</w:t>
      </w:r>
      <w:r>
        <w:rPr>
          <w:sz w:val="16"/>
        </w:rPr>
        <w:t>ORE</w:t>
      </w:r>
      <w:r>
        <w:rPr>
          <w:sz w:val="20"/>
        </w:rPr>
        <w:t>C</w:t>
      </w:r>
      <w:proofErr w:type="spellEnd"/>
    </w:p>
    <w:p w14:paraId="3E92647D" w14:textId="77777777" w:rsidR="00AF434A" w:rsidRDefault="00AF434A">
      <w:pPr>
        <w:pStyle w:val="BodyText"/>
        <w:spacing w:before="10"/>
        <w:rPr>
          <w:sz w:val="24"/>
        </w:rPr>
      </w:pPr>
    </w:p>
    <w:p w14:paraId="1125D52C" w14:textId="77777777" w:rsidR="00AF434A" w:rsidRDefault="00000000">
      <w:pPr>
        <w:pStyle w:val="ListParagraph"/>
        <w:numPr>
          <w:ilvl w:val="0"/>
          <w:numId w:val="1"/>
        </w:numPr>
        <w:tabs>
          <w:tab w:val="left" w:pos="620"/>
        </w:tabs>
        <w:spacing w:before="1" w:line="318" w:lineRule="exact"/>
        <w:jc w:val="left"/>
        <w:rPr>
          <w:rFonts w:ascii="Swis721 Blk BT" w:eastAsia="Swis721 Blk BT" w:hAnsi="Swis721 Blk BT" w:cs="Swis721 Blk BT"/>
          <w:i/>
          <w:sz w:val="14"/>
          <w:szCs w:val="14"/>
        </w:rPr>
      </w:pPr>
      <w:r>
        <w:rPr>
          <w:sz w:val="20"/>
          <w:szCs w:val="20"/>
        </w:rPr>
        <w:t>if</w:t>
      </w:r>
      <w:r>
        <w:rPr>
          <w:spacing w:val="3"/>
          <w:sz w:val="20"/>
          <w:szCs w:val="20"/>
        </w:rPr>
        <w:t xml:space="preserve"> </w:t>
      </w:r>
      <w:r>
        <w:rPr>
          <w:i/>
          <w:w w:val="115"/>
          <w:sz w:val="20"/>
          <w:szCs w:val="20"/>
        </w:rPr>
        <w:t>r</w:t>
      </w:r>
      <w:r>
        <w:rPr>
          <w:rFonts w:ascii="Bookman Old Style" w:eastAsia="Bookman Old Style" w:hAnsi="Bookman Old Style" w:cs="Bookman Old Style"/>
          <w:w w:val="85"/>
          <w:sz w:val="20"/>
          <w:szCs w:val="20"/>
          <w:vertAlign w:val="subscript"/>
        </w:rPr>
        <w:t>1</w:t>
      </w:r>
      <w:r>
        <w:rPr>
          <w:rFonts w:ascii="Bookman Old Style" w:eastAsia="Bookman Old Style" w:hAnsi="Bookman Old Style" w:cs="Bookman Old Style"/>
          <w:spacing w:val="1"/>
          <w:sz w:val="20"/>
          <w:szCs w:val="20"/>
        </w:rPr>
        <w:t xml:space="preserve"> </w:t>
      </w:r>
      <w:r>
        <w:rPr>
          <w:rFonts w:ascii="Tahoma" w:eastAsia="Tahoma" w:hAnsi="Tahoma" w:cs="Tahoma"/>
          <w:w w:val="106"/>
          <w:sz w:val="20"/>
          <w:szCs w:val="20"/>
        </w:rPr>
        <w:t>=</w:t>
      </w:r>
      <w:r>
        <w:rPr>
          <w:rFonts w:ascii="Tahoma" w:eastAsia="Tahoma" w:hAnsi="Tahoma" w:cs="Tahoma"/>
          <w:spacing w:val="-7"/>
          <w:sz w:val="20"/>
          <w:szCs w:val="20"/>
        </w:rPr>
        <w:t xml:space="preserve"> </w:t>
      </w:r>
      <w:r>
        <w:rPr>
          <w:w w:val="108"/>
          <w:sz w:val="20"/>
          <w:szCs w:val="20"/>
        </w:rPr>
        <w:t>bounds</w:t>
      </w:r>
      <w:r>
        <w:rPr>
          <w:spacing w:val="3"/>
          <w:sz w:val="20"/>
          <w:szCs w:val="20"/>
        </w:rPr>
        <w:t xml:space="preserve"> </w:t>
      </w:r>
      <w:r>
        <w:rPr>
          <w:sz w:val="20"/>
          <w:szCs w:val="20"/>
        </w:rPr>
        <w:t>or</w:t>
      </w:r>
      <w:r>
        <w:rPr>
          <w:spacing w:val="3"/>
          <w:sz w:val="20"/>
          <w:szCs w:val="20"/>
        </w:rPr>
        <w:t xml:space="preserve"> </w:t>
      </w:r>
      <w:r>
        <w:rPr>
          <w:w w:val="134"/>
          <w:sz w:val="20"/>
          <w:szCs w:val="20"/>
        </w:rPr>
        <w:t>null</w:t>
      </w:r>
      <w:r>
        <w:rPr>
          <w:sz w:val="20"/>
          <w:szCs w:val="20"/>
        </w:rPr>
        <w:t>,</w:t>
      </w:r>
      <w:r>
        <w:rPr>
          <w:spacing w:val="3"/>
          <w:sz w:val="20"/>
          <w:szCs w:val="20"/>
        </w:rPr>
        <w:t xml:space="preserve"> </w:t>
      </w:r>
      <w:r>
        <w:rPr>
          <w:sz w:val="20"/>
          <w:szCs w:val="20"/>
        </w:rPr>
        <w:t>then</w:t>
      </w:r>
      <w:r>
        <w:rPr>
          <w:spacing w:val="3"/>
          <w:sz w:val="20"/>
          <w:szCs w:val="20"/>
        </w:rPr>
        <w:t xml:space="preserve"> </w:t>
      </w:r>
      <w:r>
        <w:rPr>
          <w:sz w:val="20"/>
          <w:szCs w:val="20"/>
        </w:rPr>
        <w:t>we</w:t>
      </w:r>
      <w:r>
        <w:rPr>
          <w:spacing w:val="3"/>
          <w:sz w:val="20"/>
          <w:szCs w:val="20"/>
        </w:rPr>
        <w:t xml:space="preserve"> </w:t>
      </w:r>
      <w:r>
        <w:rPr>
          <w:sz w:val="20"/>
          <w:szCs w:val="20"/>
        </w:rPr>
        <w:t>h</w:t>
      </w:r>
      <w:r>
        <w:rPr>
          <w:spacing w:val="-4"/>
          <w:sz w:val="20"/>
          <w:szCs w:val="20"/>
        </w:rPr>
        <w:t>a</w:t>
      </w:r>
      <w:r>
        <w:rPr>
          <w:spacing w:val="-3"/>
          <w:sz w:val="20"/>
          <w:szCs w:val="20"/>
        </w:rPr>
        <w:t>v</w:t>
      </w:r>
      <w:r>
        <w:rPr>
          <w:sz w:val="20"/>
          <w:szCs w:val="20"/>
        </w:rPr>
        <w:t>e</w:t>
      </w:r>
      <w:r>
        <w:rPr>
          <w:spacing w:val="3"/>
          <w:sz w:val="20"/>
          <w:szCs w:val="20"/>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rFonts w:ascii="Tahoma" w:eastAsia="Tahoma" w:hAnsi="Tahoma" w:cs="Tahoma"/>
          <w:spacing w:val="-7"/>
          <w:sz w:val="20"/>
          <w:szCs w:val="20"/>
        </w:rPr>
        <w:t xml:space="preserve"> </w:t>
      </w:r>
      <w:r>
        <w:rPr>
          <w:rFonts w:ascii="Lucida Sans Unicode" w:eastAsia="Lucida Sans Unicode" w:hAnsi="Lucida Sans Unicode" w:cs="Lucida Sans Unicode"/>
          <w:spacing w:val="-200"/>
          <w:w w:val="106"/>
          <w:sz w:val="20"/>
          <w:szCs w:val="20"/>
        </w:rPr>
        <w:t>→</w:t>
      </w:r>
      <w:r>
        <w:rPr>
          <w:rFonts w:ascii="Lucida Sans Unicode" w:eastAsia="Lucida Sans Unicode" w:hAnsi="Lucida Sans Unicode" w:cs="Lucida Sans Unicode"/>
          <w:spacing w:val="-93"/>
          <w:w w:val="97"/>
          <w:sz w:val="20"/>
          <w:szCs w:val="20"/>
        </w:rPr>
        <w:t>−</w:t>
      </w:r>
      <w:r>
        <w:rPr>
          <w:rFonts w:ascii="Swis721 Blk BT" w:eastAsia="Swis721 Blk BT" w:hAnsi="Swis721 Blk BT" w:cs="Swis721 Blk BT"/>
          <w:i/>
          <w:w w:val="102"/>
          <w:position w:val="11"/>
          <w:sz w:val="14"/>
          <w:szCs w:val="14"/>
        </w:rPr>
        <w:t>·</w:t>
      </w:r>
      <w:r>
        <w:rPr>
          <w:rFonts w:ascii="Swis721 Blk BT" w:eastAsia="Swis721 Blk BT" w:hAnsi="Swis721 Blk BT" w:cs="Swis721 Blk BT"/>
          <w:i/>
          <w:position w:val="11"/>
          <w:sz w:val="14"/>
          <w:szCs w:val="14"/>
        </w:rPr>
        <w:t xml:space="preserve"> </w:t>
      </w:r>
      <w:r>
        <w:rPr>
          <w:rFonts w:ascii="Swis721 Blk BT" w:eastAsia="Swis721 Blk BT" w:hAnsi="Swis721 Blk BT" w:cs="Swis721 Blk BT"/>
          <w:i/>
          <w:spacing w:val="-3"/>
          <w:position w:val="11"/>
          <w:sz w:val="14"/>
          <w:szCs w:val="14"/>
        </w:rPr>
        <w:t xml:space="preserve"> </w:t>
      </w:r>
      <w:r>
        <w:rPr>
          <w:rFonts w:ascii="Swis721 Blk BT" w:eastAsia="Swis721 Blk BT" w:hAnsi="Swis721 Blk BT" w:cs="Swis721 Blk BT"/>
          <w:i/>
          <w:w w:val="97"/>
          <w:position w:val="15"/>
          <w:sz w:val="14"/>
          <w:szCs w:val="14"/>
        </w:rPr>
        <w:t>∗</w:t>
      </w:r>
    </w:p>
    <w:p w14:paraId="736FB094" w14:textId="77777777" w:rsidR="00AF434A" w:rsidRDefault="00000000">
      <w:pPr>
        <w:spacing w:line="268" w:lineRule="exact"/>
        <w:ind w:left="619"/>
        <w:rPr>
          <w:sz w:val="20"/>
          <w:szCs w:val="20"/>
        </w:rPr>
      </w:pPr>
      <w:r>
        <w:rPr>
          <w:rFonts w:ascii="Tahoma" w:eastAsia="Tahoma" w:hAnsi="Tahoma" w:cs="Tahoma"/>
          <w:spacing w:val="-28"/>
          <w:sz w:val="20"/>
          <w:szCs w:val="20"/>
        </w:rPr>
        <w:t>(</w:t>
      </w:r>
      <w:r>
        <w:rPr>
          <w:rFonts w:ascii="Tahoma" w:eastAsia="Tahoma" w:hAnsi="Tahoma" w:cs="Tahoma"/>
          <w:spacing w:val="-28"/>
          <w:w w:val="50"/>
          <w:sz w:val="20"/>
          <w:szCs w:val="20"/>
        </w:rPr>
        <w:t>˙</w:t>
      </w:r>
      <w:r>
        <w:rPr>
          <w:i/>
          <w:w w:val="125"/>
          <w:sz w:val="20"/>
          <w:szCs w:val="20"/>
        </w:rPr>
        <w:t>ϕ</w:t>
      </w:r>
      <w:r>
        <w:rPr>
          <w:rFonts w:ascii="Bookman Old Style" w:eastAsia="Bookman Old Style" w:hAnsi="Bookman Old Style" w:cs="Bookman Old Style"/>
          <w:spacing w:val="10"/>
          <w:w w:val="85"/>
          <w:sz w:val="20"/>
          <w:szCs w:val="20"/>
          <w:vertAlign w:val="subscript"/>
        </w:rPr>
        <w:t>1</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i/>
          <w:w w:val="110"/>
          <w:sz w:val="20"/>
          <w:szCs w:val="20"/>
        </w:rPr>
        <w:t>,</w:t>
      </w:r>
      <w:r>
        <w:rPr>
          <w:i/>
          <w:spacing w:val="-17"/>
          <w:sz w:val="20"/>
          <w:szCs w:val="20"/>
        </w:rPr>
        <w:t xml:space="preserve"> </w:t>
      </w:r>
      <w:r>
        <w:rPr>
          <w:i/>
          <w:spacing w:val="-1"/>
          <w:w w:val="115"/>
          <w:sz w:val="20"/>
          <w:szCs w:val="20"/>
        </w:rPr>
        <w:t>r</w:t>
      </w:r>
      <w:r>
        <w:rPr>
          <w:rFonts w:ascii="Bookman Old Style" w:eastAsia="Bookman Old Style" w:hAnsi="Bookman Old Style" w:cs="Bookman Old Style"/>
          <w:spacing w:val="10"/>
          <w:w w:val="85"/>
          <w:sz w:val="20"/>
          <w:szCs w:val="20"/>
          <w:vertAlign w:val="subscript"/>
        </w:rPr>
        <w:t>1</w:t>
      </w:r>
      <w:r>
        <w:rPr>
          <w:rFonts w:ascii="Tahoma" w:eastAsia="Tahoma" w:hAnsi="Tahoma" w:cs="Tahoma"/>
          <w:sz w:val="20"/>
          <w:szCs w:val="20"/>
        </w:rPr>
        <w:t>)</w:t>
      </w:r>
      <w:r>
        <w:rPr>
          <w:rFonts w:ascii="Tahoma" w:eastAsia="Tahoma" w:hAnsi="Tahoma" w:cs="Tahoma"/>
          <w:spacing w:val="7"/>
          <w:sz w:val="20"/>
          <w:szCs w:val="20"/>
        </w:rPr>
        <w:t xml:space="preserve"> </w:t>
      </w:r>
      <w:r>
        <w:rPr>
          <w:sz w:val="20"/>
          <w:szCs w:val="20"/>
        </w:rPr>
        <w:t>where</w:t>
      </w:r>
      <w:r>
        <w:rPr>
          <w:spacing w:val="20"/>
          <w:sz w:val="20"/>
          <w:szCs w:val="20"/>
        </w:rPr>
        <w:t xml:space="preserve"> </w:t>
      </w:r>
      <w:r>
        <w:rPr>
          <w:i/>
          <w:w w:val="125"/>
          <w:sz w:val="20"/>
          <w:szCs w:val="20"/>
        </w:rPr>
        <w:t>ϕ</w:t>
      </w:r>
      <w:r>
        <w:rPr>
          <w:rFonts w:ascii="Bookman Old Style" w:eastAsia="Bookman Old Style" w:hAnsi="Bookman Old Style" w:cs="Bookman Old Style"/>
          <w:w w:val="85"/>
          <w:sz w:val="20"/>
          <w:szCs w:val="20"/>
          <w:vertAlign w:val="subscript"/>
        </w:rPr>
        <w:t>1</w:t>
      </w:r>
      <w:r>
        <w:rPr>
          <w:rFonts w:ascii="Bookman Old Style" w:eastAsia="Bookman Old Style" w:hAnsi="Bookman Old Style" w:cs="Bookman Old Style"/>
          <w:spacing w:val="1"/>
          <w:sz w:val="20"/>
          <w:szCs w:val="20"/>
        </w:rPr>
        <w:t xml:space="preserve"> </w:t>
      </w:r>
      <w:r>
        <w:rPr>
          <w:rFonts w:ascii="Lucida Sans Unicode" w:eastAsia="Lucida Sans Unicode" w:hAnsi="Lucida Sans Unicode" w:cs="Lucida Sans Unicode"/>
          <w:w w:val="314"/>
          <w:sz w:val="20"/>
          <w:szCs w:val="20"/>
        </w:rPr>
        <w:t xml:space="preserve"> </w:t>
      </w:r>
      <w:r>
        <w:rPr>
          <w:rFonts w:ascii="Lucida Sans Unicode" w:eastAsia="Lucida Sans Unicode" w:hAnsi="Lucida Sans Unicode" w:cs="Lucida Sans Unicode"/>
          <w:spacing w:val="-8"/>
          <w:sz w:val="20"/>
          <w:szCs w:val="20"/>
        </w:rPr>
        <w:t xml:space="preserve"> </w:t>
      </w:r>
      <w:r>
        <w:rPr>
          <w:i/>
          <w:spacing w:val="-77"/>
          <w:w w:val="125"/>
          <w:sz w:val="20"/>
          <w:szCs w:val="20"/>
        </w:rPr>
        <w:t>ϕ</w:t>
      </w:r>
      <w:r>
        <w:rPr>
          <w:rFonts w:ascii="Tahoma" w:eastAsia="Tahoma" w:hAnsi="Tahoma" w:cs="Tahoma"/>
          <w:spacing w:val="21"/>
          <w:w w:val="50"/>
          <w:sz w:val="20"/>
          <w:szCs w:val="20"/>
        </w:rPr>
        <w:t>˙</w:t>
      </w:r>
      <w:r>
        <w:rPr>
          <w:rFonts w:ascii="Bookman Old Style" w:eastAsia="Bookman Old Style" w:hAnsi="Bookman Old Style" w:cs="Bookman Old Style"/>
          <w:spacing w:val="10"/>
          <w:w w:val="85"/>
          <w:sz w:val="20"/>
          <w:szCs w:val="20"/>
          <w:vertAlign w:val="subscript"/>
        </w:rPr>
        <w:t>1</w:t>
      </w:r>
      <w:r>
        <w:rPr>
          <w:sz w:val="20"/>
          <w:szCs w:val="20"/>
        </w:rPr>
        <w:t>,</w:t>
      </w:r>
      <w:r>
        <w:rPr>
          <w:spacing w:val="20"/>
          <w:sz w:val="20"/>
          <w:szCs w:val="20"/>
        </w:rPr>
        <w:t xml:space="preserve"> </w:t>
      </w:r>
      <w:r>
        <w:rPr>
          <w:rFonts w:ascii="Monotype Corsiva" w:eastAsia="Monotype Corsiva" w:hAnsi="Monotype Corsiva" w:cs="Monotype Corsiva"/>
          <w:i/>
          <w:w w:val="99"/>
          <w:sz w:val="20"/>
          <w:szCs w:val="20"/>
        </w:rPr>
        <w:t>H</w:t>
      </w:r>
      <w:r>
        <w:rPr>
          <w:rFonts w:ascii="Bookman Old Style" w:eastAsia="Bookman Old Style" w:hAnsi="Bookman Old Style" w:cs="Bookman Old Style"/>
          <w:w w:val="85"/>
          <w:sz w:val="20"/>
          <w:szCs w:val="20"/>
          <w:vertAlign w:val="subscript"/>
        </w:rPr>
        <w:t>1</w:t>
      </w:r>
      <w:r>
        <w:rPr>
          <w:rFonts w:ascii="Bookman Old Style" w:eastAsia="Bookman Old Style" w:hAnsi="Bookman Old Style" w:cs="Bookman Old Style"/>
          <w:spacing w:val="1"/>
          <w:sz w:val="20"/>
          <w:szCs w:val="20"/>
        </w:rPr>
        <w:t xml:space="preserve"> </w:t>
      </w:r>
      <w:r>
        <w:rPr>
          <w:rFonts w:ascii="Lucida Sans Unicode" w:eastAsia="Lucida Sans Unicode" w:hAnsi="Lucida Sans Unicode" w:cs="Lucida Sans Unicode"/>
          <w:w w:val="314"/>
          <w:sz w:val="20"/>
          <w:szCs w:val="20"/>
        </w:rPr>
        <w:t xml:space="preserve"> </w:t>
      </w:r>
      <w:r>
        <w:rPr>
          <w:rFonts w:ascii="Lucida Sans Unicode" w:eastAsia="Lucida Sans Unicode" w:hAnsi="Lucida Sans Unicode" w:cs="Lucida Sans Unicode"/>
          <w:spacing w:val="-8"/>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sz w:val="20"/>
          <w:szCs w:val="20"/>
        </w:rPr>
        <w:t>.</w:t>
      </w:r>
    </w:p>
    <w:p w14:paraId="1ED6156E" w14:textId="57DEB341" w:rsidR="00AF434A" w:rsidRDefault="0098474B">
      <w:pPr>
        <w:pStyle w:val="BodyText"/>
        <w:spacing w:before="72" w:line="232" w:lineRule="auto"/>
        <w:ind w:left="219" w:right="38" w:firstLine="300"/>
        <w:jc w:val="both"/>
      </w:pPr>
      <w:ins w:id="1552" w:author="SC9986" w:date="2022-08-04T12:04:00Z">
        <w:r w:rsidRPr="0098474B">
          <w:t>As our random generator (described in the following section) never generates unchecked expressions (whose behavior is unknown), we can only test the simulation theorem as it relates to checked code.</w:t>
        </w:r>
      </w:ins>
      <w:del w:id="1553" w:author="SC9986" w:date="2022-08-04T12:04:00Z">
        <w:r w:rsidR="00000000" w:rsidDel="0098474B">
          <w:delText xml:space="preserve">Our random generator (discussed in the next section) never produces unchecked expressions (whose behavior could be undefined), so we can only test a the simulation theorem as it applies to checked code. </w:delText>
        </w:r>
      </w:del>
      <w:ins w:id="1554" w:author="SC9986" w:date="2022-08-04T12:04:00Z">
        <w:r>
          <w:t xml:space="preserve"> </w:t>
        </w:r>
      </w:ins>
      <w:r w:rsidR="00000000">
        <w:t xml:space="preserve">This limitation makes it unnecessary to state the other direction of the simulation theorem where </w:t>
      </w:r>
      <w:r w:rsidR="00000000">
        <w:rPr>
          <w:i/>
        </w:rPr>
        <w:t>e</w:t>
      </w:r>
      <w:r w:rsidR="00000000">
        <w:rPr>
          <w:rFonts w:ascii="Bookman Old Style"/>
          <w:vertAlign w:val="subscript"/>
        </w:rPr>
        <w:t>0</w:t>
      </w:r>
      <w:r w:rsidR="00000000">
        <w:rPr>
          <w:rFonts w:ascii="Bookman Old Style"/>
        </w:rPr>
        <w:t xml:space="preserve"> </w:t>
      </w:r>
      <w:r w:rsidR="00000000">
        <w:t xml:space="preserve">is stuck, because Theorem 1 guarantees that </w:t>
      </w:r>
      <w:r w:rsidR="00000000">
        <w:rPr>
          <w:i/>
        </w:rPr>
        <w:t>e</w:t>
      </w:r>
      <w:r w:rsidR="00000000">
        <w:rPr>
          <w:rFonts w:ascii="Bookman Old Style"/>
          <w:vertAlign w:val="subscript"/>
        </w:rPr>
        <w:t>0</w:t>
      </w:r>
      <w:r w:rsidR="00000000">
        <w:rPr>
          <w:rFonts w:ascii="Bookman Old Style"/>
        </w:rPr>
        <w:t xml:space="preserve"> </w:t>
      </w:r>
      <w:r w:rsidR="00000000">
        <w:t>will never enter a stuck state if it is well-typed in checked mode.</w:t>
      </w:r>
    </w:p>
    <w:p w14:paraId="1600D396" w14:textId="3B327B12" w:rsidR="00AF434A" w:rsidRDefault="00000000">
      <w:pPr>
        <w:pStyle w:val="BodyText"/>
        <w:spacing w:line="230" w:lineRule="auto"/>
        <w:ind w:left="219" w:right="38" w:firstLine="300"/>
        <w:jc w:val="both"/>
      </w:pPr>
      <w:r>
        <w:t xml:space="preserve">The current version of the Redex model has been tested against </w:t>
      </w:r>
      <w:r>
        <w:rPr>
          <w:rFonts w:ascii="Tahoma"/>
        </w:rPr>
        <w:t xml:space="preserve">23000 </w:t>
      </w:r>
      <w:r>
        <w:t xml:space="preserve">expressions with depth less than </w:t>
      </w:r>
      <w:r>
        <w:rPr>
          <w:rFonts w:ascii="Tahoma"/>
        </w:rPr>
        <w:t>11</w:t>
      </w:r>
      <w:r>
        <w:t xml:space="preserve">. Each expression can reduce multiple steps, and we </w:t>
      </w:r>
      <w:del w:id="1555" w:author="SC9986" w:date="2022-08-04T12:04:00Z">
        <w:r w:rsidDel="00B64AFB">
          <w:delText>test</w:delText>
        </w:r>
      </w:del>
      <w:ins w:id="1556" w:author="SC9986" w:date="2022-08-04T12:04:00Z">
        <w:r w:rsidR="00B64AFB">
          <w:t>evaluate</w:t>
        </w:r>
      </w:ins>
      <w:ins w:id="1557" w:author="SC9986" w:date="2022-08-04T12:05:00Z">
        <w:r w:rsidR="00B64AFB">
          <w:t>d</w:t>
        </w:r>
      </w:ins>
      <w:r>
        <w:t xml:space="preserve"> simulation between every two adjacent steps to cover a wider range of programs, particularly the ones that have a non-empty heap.</w:t>
      </w:r>
    </w:p>
    <w:p w14:paraId="38C1E4EE" w14:textId="77777777" w:rsidR="00AF434A" w:rsidRDefault="00AF434A">
      <w:pPr>
        <w:pStyle w:val="BodyText"/>
        <w:spacing w:before="10"/>
        <w:rPr>
          <w:sz w:val="18"/>
        </w:rPr>
      </w:pPr>
    </w:p>
    <w:p w14:paraId="01784439" w14:textId="77777777" w:rsidR="00AF434A" w:rsidRDefault="00000000">
      <w:pPr>
        <w:pStyle w:val="Heading1"/>
        <w:numPr>
          <w:ilvl w:val="0"/>
          <w:numId w:val="6"/>
        </w:numPr>
        <w:tabs>
          <w:tab w:val="left" w:pos="520"/>
        </w:tabs>
      </w:pPr>
      <w:r>
        <w:t>Evaluation</w:t>
      </w:r>
    </w:p>
    <w:p w14:paraId="7DDDF64D" w14:textId="77777777" w:rsidR="00AF434A" w:rsidRDefault="00000000">
      <w:pPr>
        <w:pStyle w:val="ListParagraph"/>
        <w:numPr>
          <w:ilvl w:val="1"/>
          <w:numId w:val="6"/>
        </w:numPr>
        <w:tabs>
          <w:tab w:val="left" w:pos="620"/>
        </w:tabs>
        <w:spacing w:before="196" w:line="232" w:lineRule="auto"/>
        <w:ind w:right="38"/>
        <w:rPr>
          <w:sz w:val="20"/>
        </w:rPr>
      </w:pPr>
      <w:r>
        <w:rPr>
          <w:sz w:val="20"/>
        </w:rPr>
        <w:t xml:space="preserve">provide evidence that the </w:t>
      </w:r>
      <w:proofErr w:type="spellStart"/>
      <w:r>
        <w:rPr>
          <w:spacing w:val="7"/>
          <w:sz w:val="20"/>
        </w:rPr>
        <w:t>C</w:t>
      </w:r>
      <w:r>
        <w:rPr>
          <w:spacing w:val="7"/>
          <w:sz w:val="16"/>
        </w:rPr>
        <w:t>HECKED</w:t>
      </w:r>
      <w:r>
        <w:rPr>
          <w:spacing w:val="7"/>
          <w:sz w:val="20"/>
        </w:rPr>
        <w:t>CB</w:t>
      </w:r>
      <w:r>
        <w:rPr>
          <w:spacing w:val="7"/>
          <w:sz w:val="16"/>
        </w:rPr>
        <w:t>OX</w:t>
      </w:r>
      <w:proofErr w:type="spellEnd"/>
      <w:r>
        <w:rPr>
          <w:spacing w:val="7"/>
          <w:sz w:val="16"/>
        </w:rPr>
        <w:t xml:space="preserve"> </w:t>
      </w:r>
      <w:r>
        <w:rPr>
          <w:sz w:val="20"/>
        </w:rPr>
        <w:t xml:space="preserve">compiler is efficient. Compare the compiler with respect to other work, like </w:t>
      </w:r>
      <w:proofErr w:type="spellStart"/>
      <w:r>
        <w:rPr>
          <w:sz w:val="20"/>
        </w:rPr>
        <w:t>RLBox</w:t>
      </w:r>
      <w:proofErr w:type="spellEnd"/>
      <w:r>
        <w:rPr>
          <w:sz w:val="20"/>
        </w:rPr>
        <w:t>, also the previous Checked C com- piler.</w:t>
      </w:r>
    </w:p>
    <w:p w14:paraId="473EDFA2" w14:textId="4ED3A41C" w:rsidR="00AF434A" w:rsidRDefault="00000000">
      <w:pPr>
        <w:pStyle w:val="ListParagraph"/>
        <w:numPr>
          <w:ilvl w:val="1"/>
          <w:numId w:val="6"/>
        </w:numPr>
        <w:tabs>
          <w:tab w:val="left" w:pos="620"/>
        </w:tabs>
        <w:spacing w:before="4" w:line="232" w:lineRule="auto"/>
        <w:ind w:right="38"/>
        <w:rPr>
          <w:sz w:val="20"/>
        </w:rPr>
      </w:pPr>
      <w:r>
        <w:rPr>
          <w:sz w:val="20"/>
        </w:rPr>
        <w:t xml:space="preserve">provide user experience of </w:t>
      </w:r>
      <w:proofErr w:type="spellStart"/>
      <w:r>
        <w:rPr>
          <w:spacing w:val="7"/>
          <w:sz w:val="20"/>
        </w:rPr>
        <w:t>C</w:t>
      </w:r>
      <w:r>
        <w:rPr>
          <w:spacing w:val="7"/>
          <w:sz w:val="16"/>
        </w:rPr>
        <w:t>HECKED</w:t>
      </w:r>
      <w:r>
        <w:rPr>
          <w:spacing w:val="7"/>
          <w:sz w:val="20"/>
        </w:rPr>
        <w:t>CB</w:t>
      </w:r>
      <w:r>
        <w:rPr>
          <w:spacing w:val="7"/>
          <w:sz w:val="16"/>
        </w:rPr>
        <w:t>OX</w:t>
      </w:r>
      <w:proofErr w:type="spellEnd"/>
      <w:r>
        <w:rPr>
          <w:spacing w:val="7"/>
          <w:sz w:val="20"/>
        </w:rPr>
        <w:t xml:space="preserve">. </w:t>
      </w:r>
      <w:r>
        <w:rPr>
          <w:spacing w:val="-8"/>
          <w:sz w:val="20"/>
        </w:rPr>
        <w:t xml:space="preserve">We </w:t>
      </w:r>
      <w:r>
        <w:rPr>
          <w:sz w:val="20"/>
        </w:rPr>
        <w:t xml:space="preserve">re- </w:t>
      </w:r>
      <w:proofErr w:type="spellStart"/>
      <w:r>
        <w:rPr>
          <w:sz w:val="20"/>
        </w:rPr>
        <w:t>strict</w:t>
      </w:r>
      <w:ins w:id="1558" w:author="SC9986" w:date="2022-08-04T12:05:00Z">
        <w:r w:rsidR="00B64AFB">
          <w:rPr>
            <w:sz w:val="20"/>
          </w:rPr>
          <w:t>ed</w:t>
        </w:r>
      </w:ins>
      <w:proofErr w:type="spellEnd"/>
      <w:r>
        <w:rPr>
          <w:sz w:val="20"/>
        </w:rPr>
        <w:t xml:space="preserve"> the use of checked pointers compared to </w:t>
      </w:r>
      <w:proofErr w:type="spellStart"/>
      <w:r>
        <w:rPr>
          <w:sz w:val="20"/>
        </w:rPr>
        <w:t>previ</w:t>
      </w:r>
      <w:proofErr w:type="spellEnd"/>
      <w:r>
        <w:rPr>
          <w:sz w:val="20"/>
        </w:rPr>
        <w:t xml:space="preserve">- </w:t>
      </w:r>
      <w:proofErr w:type="spellStart"/>
      <w:r>
        <w:rPr>
          <w:sz w:val="20"/>
        </w:rPr>
        <w:t>ous</w:t>
      </w:r>
      <w:proofErr w:type="spellEnd"/>
      <w:r>
        <w:rPr>
          <w:sz w:val="20"/>
        </w:rPr>
        <w:t xml:space="preserve"> checked-c compiler. Is the restriction </w:t>
      </w:r>
      <w:proofErr w:type="spellStart"/>
      <w:r>
        <w:rPr>
          <w:sz w:val="20"/>
        </w:rPr>
        <w:t>arrangable</w:t>
      </w:r>
      <w:proofErr w:type="spellEnd"/>
      <w:r>
        <w:rPr>
          <w:sz w:val="20"/>
        </w:rPr>
        <w:t xml:space="preserve">. </w:t>
      </w:r>
      <w:r>
        <w:rPr>
          <w:spacing w:val="-8"/>
          <w:sz w:val="20"/>
        </w:rPr>
        <w:t xml:space="preserve">We </w:t>
      </w:r>
      <w:r>
        <w:rPr>
          <w:sz w:val="20"/>
        </w:rPr>
        <w:t>can say that the tainted shells are auto</w:t>
      </w:r>
      <w:del w:id="1559" w:author="SC9986" w:date="2022-08-04T12:05:00Z">
        <w:r w:rsidDel="00B64AFB">
          <w:rPr>
            <w:sz w:val="20"/>
          </w:rPr>
          <w:delText>-</w:delText>
        </w:r>
      </w:del>
      <w:r>
        <w:rPr>
          <w:sz w:val="20"/>
        </w:rPr>
        <w:t>matically generated, so we have a mechanism for auto-generating tainted pointers if</w:t>
      </w:r>
      <w:r>
        <w:rPr>
          <w:spacing w:val="8"/>
          <w:sz w:val="20"/>
        </w:rPr>
        <w:t xml:space="preserve"> </w:t>
      </w:r>
      <w:r>
        <w:rPr>
          <w:sz w:val="20"/>
        </w:rPr>
        <w:t>necessary.</w:t>
      </w:r>
    </w:p>
    <w:p w14:paraId="52163260" w14:textId="77777777" w:rsidR="00AF434A" w:rsidRDefault="00000000">
      <w:pPr>
        <w:pStyle w:val="ListParagraph"/>
        <w:numPr>
          <w:ilvl w:val="1"/>
          <w:numId w:val="6"/>
        </w:numPr>
        <w:tabs>
          <w:tab w:val="left" w:pos="620"/>
        </w:tabs>
        <w:spacing w:before="6" w:line="232" w:lineRule="auto"/>
        <w:ind w:right="38"/>
        <w:rPr>
          <w:sz w:val="20"/>
        </w:rPr>
      </w:pPr>
      <w:r>
        <w:rPr>
          <w:sz w:val="20"/>
        </w:rPr>
        <w:t>if we have space, we can re-introduce random testing   a little, saying that how it helps us to develop the compiler.</w:t>
      </w:r>
    </w:p>
    <w:p w14:paraId="389775A0" w14:textId="77777777" w:rsidR="00AF434A" w:rsidRDefault="00000000">
      <w:pPr>
        <w:pStyle w:val="ListParagraph"/>
        <w:numPr>
          <w:ilvl w:val="1"/>
          <w:numId w:val="6"/>
        </w:numPr>
        <w:tabs>
          <w:tab w:val="left" w:pos="620"/>
        </w:tabs>
        <w:spacing w:before="2" w:line="232" w:lineRule="auto"/>
        <w:ind w:right="38"/>
        <w:rPr>
          <w:sz w:val="20"/>
        </w:rPr>
      </w:pPr>
      <w:r>
        <w:rPr>
          <w:sz w:val="20"/>
        </w:rPr>
        <w:t xml:space="preserve">we can then talk about the possible bugs we find in the Checked C compiler for function pointer or the </w:t>
      </w:r>
      <w:proofErr w:type="spellStart"/>
      <w:r>
        <w:rPr>
          <w:sz w:val="20"/>
        </w:rPr>
        <w:t>RLBox</w:t>
      </w:r>
      <w:proofErr w:type="spellEnd"/>
      <w:r>
        <w:rPr>
          <w:sz w:val="20"/>
        </w:rPr>
        <w:t xml:space="preserve"> bugs.</w:t>
      </w:r>
    </w:p>
    <w:p w14:paraId="2588526B" w14:textId="77777777" w:rsidR="00AF434A" w:rsidRDefault="00AF434A">
      <w:pPr>
        <w:pStyle w:val="BodyText"/>
        <w:spacing w:before="3"/>
        <w:rPr>
          <w:sz w:val="19"/>
        </w:rPr>
      </w:pPr>
    </w:p>
    <w:p w14:paraId="79CE9DCC" w14:textId="77777777" w:rsidR="00AF434A" w:rsidRDefault="00000000">
      <w:pPr>
        <w:pStyle w:val="Heading1"/>
        <w:numPr>
          <w:ilvl w:val="0"/>
          <w:numId w:val="6"/>
        </w:numPr>
        <w:tabs>
          <w:tab w:val="left" w:pos="520"/>
        </w:tabs>
      </w:pPr>
      <w:r>
        <w:t>Related</w:t>
      </w:r>
      <w:r>
        <w:rPr>
          <w:spacing w:val="30"/>
        </w:rPr>
        <w:t xml:space="preserve"> </w:t>
      </w:r>
      <w:r>
        <w:rPr>
          <w:spacing w:val="-5"/>
        </w:rPr>
        <w:t>Work</w:t>
      </w:r>
    </w:p>
    <w:p w14:paraId="06888D87" w14:textId="0D4BFFB6" w:rsidR="00AF434A" w:rsidRDefault="00B64AFB">
      <w:pPr>
        <w:pStyle w:val="BodyText"/>
        <w:spacing w:before="196" w:line="232" w:lineRule="auto"/>
        <w:ind w:left="219" w:right="38" w:firstLine="300"/>
        <w:jc w:val="both"/>
      </w:pPr>
      <w:ins w:id="1560" w:author="SC9986" w:date="2022-08-04T12:06:00Z">
        <w:r w:rsidRPr="00B64AFB">
          <w:t>Our research is most directly related to earlier formalizations of C(-like) languages aimed at enforcing memory safety, but it also touches on C-language formalization in general.</w:t>
        </w:r>
      </w:ins>
      <w:del w:id="1561" w:author="SC9986" w:date="2022-08-04T12:06:00Z">
        <w:r w:rsidR="00000000" w:rsidDel="00B64AFB">
          <w:delText xml:space="preserve">Our work is most closely related to prior formalizations of C(-like) languages that aim to enforce memory </w:delText>
        </w:r>
      </w:del>
      <w:del w:id="1562" w:author="SC9986" w:date="2022-08-04T12:05:00Z">
        <w:r w:rsidR="00000000" w:rsidDel="00B64AFB">
          <w:delText>safety,  but</w:delText>
        </w:r>
      </w:del>
      <w:del w:id="1563" w:author="SC9986" w:date="2022-08-04T12:06:00Z">
        <w:r w:rsidR="00000000" w:rsidDel="00B64AFB">
          <w:delText xml:space="preserve"> it also touches on C-language formalization in general.</w:delText>
        </w:r>
      </w:del>
      <w:r w:rsidR="00000000">
        <w:t xml:space="preserve"> </w:t>
      </w:r>
      <w:r w:rsidR="00000000">
        <w:rPr>
          <w:b/>
        </w:rPr>
        <w:t>Formalizing C and Low-level code</w:t>
      </w:r>
      <w:r w:rsidR="00000000">
        <w:t xml:space="preserve">. A number of prior works have looked at formalizing </w:t>
      </w:r>
      <w:r w:rsidR="00000000">
        <w:t>the semantics of C, in</w:t>
      </w:r>
      <w:del w:id="1564" w:author="SC9986" w:date="2022-08-04T12:08:00Z">
        <w:r w:rsidR="00000000" w:rsidDel="00B64AFB">
          <w:delText xml:space="preserve">- </w:delText>
        </w:r>
      </w:del>
      <w:r w:rsidR="00000000">
        <w:t>cluding</w:t>
      </w:r>
      <w:r w:rsidR="00000000">
        <w:rPr>
          <w:spacing w:val="6"/>
        </w:rPr>
        <w:t xml:space="preserve"> </w:t>
      </w:r>
      <w:proofErr w:type="spellStart"/>
      <w:r w:rsidR="00000000">
        <w:t>CompCert</w:t>
      </w:r>
      <w:proofErr w:type="spellEnd"/>
      <w:r w:rsidR="00000000">
        <w:rPr>
          <w:spacing w:val="7"/>
        </w:rPr>
        <w:t xml:space="preserve"> </w:t>
      </w:r>
      <w:r w:rsidR="00000000">
        <w:t>[1,</w:t>
      </w:r>
      <w:r w:rsidR="00000000">
        <w:rPr>
          <w:spacing w:val="7"/>
        </w:rPr>
        <w:t xml:space="preserve"> </w:t>
      </w:r>
      <w:r w:rsidR="00000000">
        <w:t>13],</w:t>
      </w:r>
      <w:r w:rsidR="00000000">
        <w:rPr>
          <w:spacing w:val="7"/>
        </w:rPr>
        <w:t xml:space="preserve"> </w:t>
      </w:r>
      <w:r w:rsidR="00000000">
        <w:t>Ellison</w:t>
      </w:r>
      <w:r w:rsidR="00000000">
        <w:rPr>
          <w:spacing w:val="7"/>
        </w:rPr>
        <w:t xml:space="preserve"> </w:t>
      </w:r>
      <w:r w:rsidR="00000000">
        <w:t>and</w:t>
      </w:r>
      <w:r w:rsidR="00000000">
        <w:rPr>
          <w:spacing w:val="7"/>
        </w:rPr>
        <w:t xml:space="preserve"> </w:t>
      </w:r>
      <w:proofErr w:type="spellStart"/>
      <w:r w:rsidR="00000000">
        <w:t>Rosu</w:t>
      </w:r>
      <w:proofErr w:type="spellEnd"/>
      <w:r w:rsidR="00000000">
        <w:rPr>
          <w:spacing w:val="7"/>
        </w:rPr>
        <w:t xml:space="preserve"> </w:t>
      </w:r>
      <w:r w:rsidR="00000000">
        <w:t>[6],</w:t>
      </w:r>
      <w:r w:rsidR="00000000">
        <w:rPr>
          <w:spacing w:val="7"/>
        </w:rPr>
        <w:t xml:space="preserve"> </w:t>
      </w:r>
      <w:r w:rsidR="00000000">
        <w:t>Kang</w:t>
      </w:r>
      <w:r w:rsidR="00000000">
        <w:rPr>
          <w:spacing w:val="7"/>
        </w:rPr>
        <w:t xml:space="preserve"> </w:t>
      </w:r>
      <w:r w:rsidR="00000000">
        <w:t>et</w:t>
      </w:r>
      <w:r w:rsidR="00000000">
        <w:rPr>
          <w:spacing w:val="7"/>
        </w:rPr>
        <w:t xml:space="preserve"> </w:t>
      </w:r>
      <w:r w:rsidR="00000000">
        <w:t>al.</w:t>
      </w:r>
    </w:p>
    <w:p w14:paraId="3FAA359B" w14:textId="77777777" w:rsidR="00AF434A" w:rsidRDefault="00000000">
      <w:pPr>
        <w:pStyle w:val="BodyText"/>
        <w:spacing w:before="9" w:line="232" w:lineRule="auto"/>
        <w:ind w:left="219" w:right="218"/>
        <w:jc w:val="both"/>
      </w:pPr>
      <w:r>
        <w:br w:type="column"/>
      </w:r>
      <w:r>
        <w:lastRenderedPageBreak/>
        <w:t xml:space="preserve">more of the C language than does </w:t>
      </w:r>
      <w:proofErr w:type="spellStart"/>
      <w:r>
        <w:t>C</w:t>
      </w:r>
      <w:r>
        <w:rPr>
          <w:sz w:val="16"/>
        </w:rPr>
        <w:t>ORE</w:t>
      </w:r>
      <w:r>
        <w:t>C</w:t>
      </w:r>
      <w:r>
        <w:rPr>
          <w:sz w:val="16"/>
        </w:rPr>
        <w:t>HK</w:t>
      </w:r>
      <w:r>
        <w:t>CB</w:t>
      </w:r>
      <w:r>
        <w:rPr>
          <w:sz w:val="16"/>
        </w:rPr>
        <w:t>OX</w:t>
      </w:r>
      <w:proofErr w:type="spellEnd"/>
      <w:r>
        <w:t>, since they are interested in the entire language’s behavior.</w:t>
      </w:r>
    </w:p>
    <w:p w14:paraId="7FD752AC" w14:textId="68773930" w:rsidR="00AF434A" w:rsidDel="0044505A" w:rsidRDefault="00000000">
      <w:pPr>
        <w:pStyle w:val="BodyText"/>
        <w:spacing w:before="2" w:line="232" w:lineRule="auto"/>
        <w:ind w:left="219" w:right="219"/>
        <w:jc w:val="both"/>
        <w:rPr>
          <w:del w:id="1565" w:author="SC9986" w:date="2022-08-04T12:11:00Z"/>
        </w:rPr>
      </w:pPr>
      <w:r>
        <w:rPr>
          <w:b/>
        </w:rPr>
        <w:t>Spatially Safe C Formalizations</w:t>
      </w:r>
      <w:r>
        <w:t>. Several prior works for</w:t>
      </w:r>
      <w:del w:id="1566" w:author="SC9986" w:date="2022-08-04T12:11:00Z">
        <w:r w:rsidDel="0044505A">
          <w:delText xml:space="preserve">- </w:delText>
        </w:r>
      </w:del>
      <w:r>
        <w:t xml:space="preserve">malize C-language transformations or C-language dialects aiming to ensure spatial safety. </w:t>
      </w:r>
      <w:proofErr w:type="spellStart"/>
      <w:r>
        <w:t>Hathhorn</w:t>
      </w:r>
      <w:proofErr w:type="spellEnd"/>
      <w:r>
        <w:t xml:space="preserve"> et al. [9] </w:t>
      </w:r>
      <w:del w:id="1567" w:author="SC9986" w:date="2022-08-04T12:11:00Z">
        <w:r w:rsidDel="0044505A">
          <w:delText xml:space="preserve">extends </w:delText>
        </w:r>
      </w:del>
      <w:ins w:id="1568" w:author="SC9986" w:date="2022-08-04T12:11:00Z">
        <w:r w:rsidR="0044505A">
          <w:t>extend</w:t>
        </w:r>
        <w:r w:rsidR="0044505A">
          <w:t>ed</w:t>
        </w:r>
        <w:r w:rsidR="0044505A">
          <w:t xml:space="preserve"> </w:t>
        </w:r>
      </w:ins>
      <w:r>
        <w:t xml:space="preserve">the formalization of Ellison and </w:t>
      </w:r>
      <w:proofErr w:type="spellStart"/>
      <w:r>
        <w:t>Rosu</w:t>
      </w:r>
      <w:proofErr w:type="spellEnd"/>
      <w:r>
        <w:t xml:space="preserve"> [6] to produce a semantics that detects violations of spatial safety (and other forms of </w:t>
      </w:r>
      <w:proofErr w:type="spellStart"/>
      <w:r>
        <w:t>undefinedness</w:t>
      </w:r>
      <w:proofErr w:type="spellEnd"/>
      <w:r>
        <w:t xml:space="preserve">). It uses a </w:t>
      </w:r>
      <w:proofErr w:type="spellStart"/>
      <w:r>
        <w:t>CompCert</w:t>
      </w:r>
      <w:proofErr w:type="spellEnd"/>
      <w:r>
        <w:t>-style memory model, but “fattens” logical pointer representations to facil</w:t>
      </w:r>
      <w:del w:id="1569" w:author="SC9986" w:date="2022-08-04T12:11:00Z">
        <w:r w:rsidDel="0044505A">
          <w:delText xml:space="preserve">- </w:delText>
        </w:r>
      </w:del>
      <w:r>
        <w:t xml:space="preserve">itate adding side conditions similar to </w:t>
      </w:r>
      <w:r>
        <w:rPr>
          <w:spacing w:val="5"/>
        </w:rPr>
        <w:t>C</w:t>
      </w:r>
      <w:r>
        <w:rPr>
          <w:spacing w:val="5"/>
          <w:sz w:val="16"/>
        </w:rPr>
        <w:t>ORE</w:t>
      </w:r>
      <w:r>
        <w:rPr>
          <w:spacing w:val="5"/>
        </w:rPr>
        <w:t>C</w:t>
      </w:r>
      <w:r>
        <w:rPr>
          <w:spacing w:val="5"/>
          <w:sz w:val="16"/>
        </w:rPr>
        <w:t>HK</w:t>
      </w:r>
      <w:r>
        <w:rPr>
          <w:spacing w:val="5"/>
        </w:rPr>
        <w:t>CB</w:t>
      </w:r>
      <w:r>
        <w:rPr>
          <w:spacing w:val="5"/>
          <w:sz w:val="16"/>
        </w:rPr>
        <w:t>OX</w:t>
      </w:r>
      <w:r>
        <w:rPr>
          <w:spacing w:val="5"/>
        </w:rPr>
        <w:t xml:space="preserve">’s. </w:t>
      </w:r>
      <w:ins w:id="1570" w:author="SC9986" w:date="2022-08-04T12:11:00Z">
        <w:r w:rsidR="0044505A" w:rsidRPr="0044505A">
          <w:t>It is concerned with bug detection rather than compiling applications to utilize this semantics.</w:t>
        </w:r>
      </w:ins>
      <w:ins w:id="1571" w:author="SC9986" w:date="2022-08-04T12:12:00Z">
        <w:r w:rsidR="0044505A">
          <w:t xml:space="preserve"> </w:t>
        </w:r>
      </w:ins>
      <w:del w:id="1572" w:author="SC9986" w:date="2022-08-04T12:11:00Z">
        <w:r w:rsidDel="0044505A">
          <w:delText>Its concern is bug finding, not compiling programs to use this</w:delText>
        </w:r>
        <w:r w:rsidDel="0044505A">
          <w:rPr>
            <w:spacing w:val="20"/>
          </w:rPr>
          <w:delText xml:space="preserve"> </w:delText>
        </w:r>
        <w:r w:rsidDel="0044505A">
          <w:delText>semantics.</w:delText>
        </w:r>
      </w:del>
    </w:p>
    <w:p w14:paraId="028B88C0" w14:textId="295E17B1" w:rsidR="00AF434A" w:rsidDel="00C838B6" w:rsidRDefault="00000000" w:rsidP="00C838B6">
      <w:pPr>
        <w:pStyle w:val="BodyText"/>
        <w:spacing w:before="2" w:line="232" w:lineRule="auto"/>
        <w:ind w:left="219" w:right="219"/>
        <w:jc w:val="both"/>
        <w:rPr>
          <w:del w:id="1573" w:author="SC9986" w:date="2022-08-04T12:16:00Z"/>
        </w:rPr>
      </w:pPr>
      <w:proofErr w:type="spellStart"/>
      <w:r>
        <w:t>CCured</w:t>
      </w:r>
      <w:proofErr w:type="spellEnd"/>
      <w:r>
        <w:t xml:space="preserve"> [20] and Softbound [19] implement</w:t>
      </w:r>
      <w:ins w:id="1574" w:author="SC9986" w:date="2022-08-04T12:12:00Z">
        <w:r w:rsidR="0044505A">
          <w:t>ed</w:t>
        </w:r>
      </w:ins>
      <w:r>
        <w:t xml:space="preserve"> spatially safe semantics for normal C via program transformation. Like </w:t>
      </w:r>
      <w:proofErr w:type="spellStart"/>
      <w:r>
        <w:t>C</w:t>
      </w:r>
      <w:r>
        <w:rPr>
          <w:sz w:val="16"/>
        </w:rPr>
        <w:t>ORE</w:t>
      </w:r>
      <w:r>
        <w:t>C</w:t>
      </w:r>
      <w:r>
        <w:rPr>
          <w:sz w:val="16"/>
        </w:rPr>
        <w:t>HK</w:t>
      </w:r>
      <w:r>
        <w:t>CB</w:t>
      </w:r>
      <w:r>
        <w:rPr>
          <w:sz w:val="16"/>
        </w:rPr>
        <w:t>OX</w:t>
      </w:r>
      <w:proofErr w:type="spellEnd"/>
      <w:r>
        <w:t>, both systems’ operational semantics annotate pointers with their</w:t>
      </w:r>
      <w:del w:id="1575" w:author="SC9986" w:date="2022-08-04T12:12:00Z">
        <w:r w:rsidDel="0044505A">
          <w:delText xml:space="preserve"> </w:delText>
        </w:r>
      </w:del>
      <w:r>
        <w:t xml:space="preserve"> bounds. </w:t>
      </w:r>
      <w:proofErr w:type="spellStart"/>
      <w:r>
        <w:t>CCured’s</w:t>
      </w:r>
      <w:proofErr w:type="spellEnd"/>
      <w:r>
        <w:t xml:space="preserve"> equivalent of array pointers are compiled to be “fat,” while Soft- Bound compiles bounds metadata to a separate </w:t>
      </w:r>
      <w:proofErr w:type="spellStart"/>
      <w:r>
        <w:t>hashtable</w:t>
      </w:r>
      <w:proofErr w:type="spellEnd"/>
      <w:r>
        <w:t xml:space="preserve">, thus retaining binary compatibility at higher checking cost. Checked C uses static type information to enable bounds checks without need of pointer-attached metadata, as we show in Section 4. Neither </w:t>
      </w:r>
      <w:proofErr w:type="spellStart"/>
      <w:r>
        <w:t>CCured</w:t>
      </w:r>
      <w:proofErr w:type="spellEnd"/>
      <w:r>
        <w:t xml:space="preserve"> nor Softbound models null-terminated array pointers, whereas our semantics en</w:t>
      </w:r>
      <w:del w:id="1576" w:author="SC9986" w:date="2022-08-04T12:13:00Z">
        <w:r w:rsidDel="0044505A">
          <w:delText xml:space="preserve">- </w:delText>
        </w:r>
      </w:del>
      <w:r>
        <w:t>sures that such pointers respect the zero-termination invari</w:t>
      </w:r>
      <w:del w:id="1577" w:author="SC9986" w:date="2022-08-04T12:13:00Z">
        <w:r w:rsidDel="0044505A">
          <w:delText xml:space="preserve">- </w:delText>
        </w:r>
      </w:del>
      <w:r>
        <w:t xml:space="preserve">ant, leveraging bounds widening to enhance expressiveness. Cyclone [8, 10] is a C dialect that aims to ensure memory safety; its pointer types are similar to </w:t>
      </w:r>
      <w:proofErr w:type="spellStart"/>
      <w:r>
        <w:t>CCured</w:t>
      </w:r>
      <w:proofErr w:type="spellEnd"/>
      <w:r>
        <w:t xml:space="preserve">. Cyclone’s formalization [8] focuses on the use of </w:t>
      </w:r>
      <w:r>
        <w:rPr>
          <w:i/>
        </w:rPr>
        <w:t xml:space="preserve">regions </w:t>
      </w:r>
      <w:r>
        <w:t>to ensure temporal safety; it does not formalize arrays or threats to spatial</w:t>
      </w:r>
      <w:del w:id="1578" w:author="SC9986" w:date="2022-08-04T12:13:00Z">
        <w:r w:rsidDel="0044505A">
          <w:delText xml:space="preserve"> </w:delText>
        </w:r>
      </w:del>
      <w:r>
        <w:t xml:space="preserve"> safety.</w:t>
      </w:r>
      <w:del w:id="1579" w:author="SC9986" w:date="2022-08-04T12:13:00Z">
        <w:r w:rsidDel="0044505A">
          <w:delText xml:space="preserve"> </w:delText>
        </w:r>
      </w:del>
      <w:r>
        <w:t xml:space="preserve"> Deputy</w:t>
      </w:r>
      <w:del w:id="1580" w:author="SC9986" w:date="2022-08-04T12:13:00Z">
        <w:r w:rsidDel="0044505A">
          <w:delText xml:space="preserve"> </w:delText>
        </w:r>
      </w:del>
      <w:r>
        <w:t xml:space="preserve"> [3,</w:t>
      </w:r>
      <w:del w:id="1581" w:author="SC9986" w:date="2022-08-04T12:13:00Z">
        <w:r w:rsidDel="0044505A">
          <w:delText xml:space="preserve"> </w:delText>
        </w:r>
      </w:del>
      <w:r>
        <w:t xml:space="preserve"> 28]</w:t>
      </w:r>
      <w:del w:id="1582" w:author="SC9986" w:date="2022-08-04T12:13:00Z">
        <w:r w:rsidDel="0044505A">
          <w:delText xml:space="preserve"> </w:delText>
        </w:r>
      </w:del>
      <w:r>
        <w:t xml:space="preserve"> is </w:t>
      </w:r>
      <w:del w:id="1583" w:author="SC9986" w:date="2022-08-04T12:13:00Z">
        <w:r w:rsidDel="0044505A">
          <w:delText xml:space="preserve"> </w:delText>
        </w:r>
      </w:del>
      <w:r>
        <w:t xml:space="preserve">another </w:t>
      </w:r>
      <w:del w:id="1584" w:author="SC9986" w:date="2022-08-04T12:13:00Z">
        <w:r w:rsidDel="0044505A">
          <w:delText xml:space="preserve"> </w:delText>
        </w:r>
      </w:del>
      <w:r>
        <w:t>safe- C dialect that aims to avoid fat pointers</w:t>
      </w:r>
      <w:ins w:id="1585" w:author="SC9986" w:date="2022-08-04T12:13:00Z">
        <w:r w:rsidR="0044505A">
          <w:t>.</w:t>
        </w:r>
      </w:ins>
      <w:del w:id="1586" w:author="SC9986" w:date="2022-08-04T12:13:00Z">
        <w:r w:rsidDel="0044505A">
          <w:delText>;</w:delText>
        </w:r>
      </w:del>
      <w:r>
        <w:t xml:space="preserve"> </w:t>
      </w:r>
      <w:del w:id="1587" w:author="SC9986" w:date="2022-08-04T12:13:00Z">
        <w:r w:rsidDel="0044505A">
          <w:delText xml:space="preserve">it </w:delText>
        </w:r>
      </w:del>
      <w:ins w:id="1588" w:author="SC9986" w:date="2022-08-04T12:13:00Z">
        <w:r w:rsidR="0044505A">
          <w:t>I</w:t>
        </w:r>
        <w:r w:rsidR="0044505A">
          <w:t xml:space="preserve">t </w:t>
        </w:r>
      </w:ins>
      <w:r>
        <w:t xml:space="preserve">was an initial inspiration for Checked C’s design [5], though it provides no specific modeling for null-terminated array pointers. Deputy’s formalization [3] defines its semantics directly in terms of compilation, similar in style to what we present in Section 4. Doing so tightly couples </w:t>
      </w:r>
      <w:del w:id="1589" w:author="SC9986" w:date="2022-08-04T12:14:00Z">
        <w:r w:rsidDel="0044505A">
          <w:delText xml:space="preserve"> </w:delText>
        </w:r>
      </w:del>
      <w:r>
        <w:t xml:space="preserve">typing, </w:t>
      </w:r>
      <w:del w:id="1590" w:author="SC9986" w:date="2022-08-04T12:14:00Z">
        <w:r w:rsidDel="0044505A">
          <w:delText xml:space="preserve"> </w:delText>
        </w:r>
      </w:del>
      <w:r>
        <w:t>compila</w:t>
      </w:r>
      <w:del w:id="1591" w:author="SC9986" w:date="2022-08-04T12:14:00Z">
        <w:r w:rsidDel="0044505A">
          <w:delText xml:space="preserve">- </w:delText>
        </w:r>
      </w:del>
      <w:r>
        <w:t xml:space="preserve">tion, and semantics, which are treated independently in </w:t>
      </w:r>
      <w:proofErr w:type="spellStart"/>
      <w:r>
        <w:t>C</w:t>
      </w:r>
      <w:r>
        <w:rPr>
          <w:sz w:val="16"/>
        </w:rPr>
        <w:t>ORE</w:t>
      </w:r>
      <w:r>
        <w:t>C</w:t>
      </w:r>
      <w:r>
        <w:rPr>
          <w:sz w:val="16"/>
        </w:rPr>
        <w:t>HK</w:t>
      </w:r>
      <w:r>
        <w:t>CB</w:t>
      </w:r>
      <w:r>
        <w:rPr>
          <w:sz w:val="16"/>
        </w:rPr>
        <w:t>OX</w:t>
      </w:r>
      <w:proofErr w:type="spellEnd"/>
      <w:r>
        <w:t>. Separating semantics from compilation isolates meaning from mechanism, easing understandability. Indeed, it was this separation that led us to notice the limitation with Checked C’s handling of bounds widening. The most closely related work is the formalization of Checked C done by Ruef et al. [21].</w:t>
      </w:r>
      <w:del w:id="1592" w:author="SC9986" w:date="2022-08-04T12:14:00Z">
        <w:r w:rsidDel="0044505A">
          <w:delText xml:space="preserve"> </w:delText>
        </w:r>
      </w:del>
      <w:r>
        <w:t xml:space="preserve"> They</w:t>
      </w:r>
      <w:del w:id="1593" w:author="SC9986" w:date="2022-08-04T12:14:00Z">
        <w:r w:rsidDel="0044505A">
          <w:delText xml:space="preserve"> </w:delText>
        </w:r>
      </w:del>
      <w:r>
        <w:t xml:space="preserve"> present</w:t>
      </w:r>
      <w:ins w:id="1594" w:author="SC9986" w:date="2022-08-04T12:14:00Z">
        <w:r w:rsidR="0044505A">
          <w:t>ed</w:t>
        </w:r>
      </w:ins>
      <w:del w:id="1595" w:author="SC9986" w:date="2022-08-04T12:14:00Z">
        <w:r w:rsidDel="0044505A">
          <w:delText xml:space="preserve"> </w:delText>
        </w:r>
      </w:del>
      <w:r>
        <w:t xml:space="preserve"> the type system and semantics of a core model of Checked C, mechanized in Coq, and were the first to prove a blame theorem. </w:t>
      </w:r>
      <w:ins w:id="1596" w:author="SC9986" w:date="2022-08-04T12:16:00Z">
        <w:r w:rsidR="00C838B6" w:rsidRPr="00C838B6">
          <w:t>Conditionals, dynamically limited array pointers with dependent types, null-terminated array pointers, dependently typed functions, and subtyping are all included in CORECHKCBOX's Coq-based development (Section 3).</w:t>
        </w:r>
      </w:ins>
      <w:del w:id="1597" w:author="SC9986" w:date="2022-08-04T12:16:00Z">
        <w:r w:rsidDel="00C838B6">
          <w:delText>C</w:delText>
        </w:r>
        <w:r w:rsidDel="00C838B6">
          <w:rPr>
            <w:sz w:val="16"/>
          </w:rPr>
          <w:delText>ORE</w:delText>
        </w:r>
        <w:r w:rsidDel="00C838B6">
          <w:delText>C</w:delText>
        </w:r>
        <w:r w:rsidDel="00C838B6">
          <w:rPr>
            <w:sz w:val="16"/>
          </w:rPr>
          <w:delText>HK</w:delText>
        </w:r>
        <w:r w:rsidDel="00C838B6">
          <w:delText>CB</w:delText>
        </w:r>
        <w:r w:rsidDel="00C838B6">
          <w:rPr>
            <w:sz w:val="16"/>
          </w:rPr>
          <w:delText>OX</w:delText>
        </w:r>
        <w:r w:rsidDel="00C838B6">
          <w:delText>’s Coq-based development (Sec</w:delText>
        </w:r>
      </w:del>
      <w:del w:id="1598" w:author="SC9986" w:date="2022-08-04T12:15:00Z">
        <w:r w:rsidDel="0044505A">
          <w:delText xml:space="preserve">- </w:delText>
        </w:r>
      </w:del>
      <w:del w:id="1599" w:author="SC9986" w:date="2022-08-04T12:16:00Z">
        <w:r w:rsidDel="00C838B6">
          <w:delText>tion 3) substantially extends theirs to include conditionals, dynamically bounded array pointers with dependent types,</w:delText>
        </w:r>
      </w:del>
    </w:p>
    <w:p w14:paraId="3E09CF65" w14:textId="52A6DC31" w:rsidR="00AF434A" w:rsidDel="00C838B6" w:rsidRDefault="00AF434A" w:rsidP="00C838B6">
      <w:pPr>
        <w:pStyle w:val="BodyText"/>
        <w:spacing w:before="2" w:line="232" w:lineRule="auto"/>
        <w:ind w:left="219" w:right="219"/>
        <w:jc w:val="both"/>
        <w:rPr>
          <w:del w:id="1600" w:author="SC9986" w:date="2022-08-04T12:16:00Z"/>
        </w:rPr>
        <w:sectPr w:rsidR="00AF434A" w:rsidDel="00C838B6">
          <w:type w:val="continuous"/>
          <w:pgSz w:w="12240" w:h="15840"/>
          <w:pgMar w:top="1500" w:right="860" w:bottom="280" w:left="860" w:header="720" w:footer="720" w:gutter="0"/>
          <w:cols w:num="2" w:space="720" w:equalWidth="0">
            <w:col w:w="5121" w:space="99"/>
            <w:col w:w="5300"/>
          </w:cols>
        </w:sectPr>
      </w:pPr>
    </w:p>
    <w:p w14:paraId="19661E87" w14:textId="5BC4DF9F" w:rsidR="00AF434A" w:rsidDel="00C838B6" w:rsidRDefault="00000000" w:rsidP="00C838B6">
      <w:pPr>
        <w:pStyle w:val="BodyText"/>
        <w:spacing w:before="2" w:line="232" w:lineRule="auto"/>
        <w:ind w:left="219" w:right="219"/>
        <w:jc w:val="both"/>
        <w:rPr>
          <w:del w:id="1601" w:author="SC9986" w:date="2022-08-04T12:17:00Z"/>
        </w:rPr>
      </w:pPr>
      <w:del w:id="1602" w:author="SC9986" w:date="2022-08-04T12:16:00Z">
        <w:r w:rsidDel="00C838B6">
          <w:lastRenderedPageBreak/>
          <w:delText>null-terminated array pointers, dependently typed functions, and subtyping.</w:delText>
        </w:r>
      </w:del>
      <w:r>
        <w:t xml:space="preserve"> They postulate</w:t>
      </w:r>
      <w:ins w:id="1603" w:author="SC9986" w:date="2022-08-04T12:16:00Z">
        <w:r w:rsidR="00C838B6">
          <w:t>d</w:t>
        </w:r>
      </w:ins>
      <w:r>
        <w:t xml:space="preserve"> that</w:t>
      </w:r>
      <w:del w:id="1604" w:author="SC9986" w:date="2022-08-04T12:16:00Z">
        <w:r w:rsidDel="00C838B6">
          <w:delText xml:space="preserve"> </w:delText>
        </w:r>
      </w:del>
      <w:r>
        <w:t xml:space="preserve"> pointer</w:t>
      </w:r>
      <w:del w:id="1605" w:author="SC9986" w:date="2022-08-04T12:16:00Z">
        <w:r w:rsidDel="00C838B6">
          <w:delText xml:space="preserve"> </w:delText>
        </w:r>
      </w:del>
      <w:r>
        <w:t xml:space="preserve"> metadata</w:t>
      </w:r>
      <w:del w:id="1606" w:author="SC9986" w:date="2022-08-04T12:16:00Z">
        <w:r w:rsidDel="00C838B6">
          <w:delText xml:space="preserve"> </w:delText>
        </w:r>
      </w:del>
      <w:r>
        <w:t xml:space="preserve"> can be erased in a real implementation, but</w:t>
      </w:r>
      <w:del w:id="1607" w:author="SC9986" w:date="2022-08-04T12:16:00Z">
        <w:r w:rsidDel="00C838B6">
          <w:delText xml:space="preserve"> </w:delText>
        </w:r>
      </w:del>
      <w:r>
        <w:t xml:space="preserve"> do</w:t>
      </w:r>
      <w:del w:id="1608" w:author="SC9986" w:date="2022-08-04T12:16:00Z">
        <w:r w:rsidDel="00C838B6">
          <w:delText xml:space="preserve"> </w:delText>
        </w:r>
      </w:del>
      <w:r>
        <w:t xml:space="preserve"> not</w:t>
      </w:r>
      <w:del w:id="1609" w:author="SC9986" w:date="2022-08-04T12:16:00Z">
        <w:r w:rsidDel="00C838B6">
          <w:delText xml:space="preserve"> </w:delText>
        </w:r>
      </w:del>
      <w:r>
        <w:t xml:space="preserve"> show</w:t>
      </w:r>
      <w:del w:id="1610" w:author="SC9986" w:date="2022-08-04T12:16:00Z">
        <w:r w:rsidDel="00C838B6">
          <w:delText xml:space="preserve"> </w:delText>
        </w:r>
      </w:del>
      <w:r>
        <w:t xml:space="preserve"> it. </w:t>
      </w:r>
      <w:ins w:id="1611" w:author="SC9986" w:date="2022-08-04T12:17:00Z">
        <w:r w:rsidR="00C838B6" w:rsidRPr="00C838B6">
          <w:t xml:space="preserve">Our </w:t>
        </w:r>
        <w:proofErr w:type="spellStart"/>
        <w:r w:rsidR="00C838B6" w:rsidRPr="00C838B6">
          <w:t>CORECHKCBOX</w:t>
        </w:r>
        <w:proofErr w:type="spellEnd"/>
        <w:r w:rsidR="00C838B6" w:rsidRPr="00C838B6">
          <w:t xml:space="preserve"> compiler, formalized and tested in </w:t>
        </w:r>
        <w:proofErr w:type="spellStart"/>
        <w:r w:rsidR="00C838B6" w:rsidRPr="00C838B6">
          <w:t>PLT</w:t>
        </w:r>
        <w:proofErr w:type="spellEnd"/>
        <w:r w:rsidR="00C838B6" w:rsidRPr="00C838B6">
          <w:t xml:space="preserve"> Redex through randomized testing, reveals that such metadata can be wiped; nevertheless, erasure was not clear after null-terminated pointers and bounds widening were taken into account.</w:t>
        </w:r>
      </w:ins>
      <w:del w:id="1612" w:author="SC9986" w:date="2022-08-04T12:17:00Z">
        <w:r w:rsidDel="00C838B6">
          <w:delText xml:space="preserve">Our </w:delText>
        </w:r>
        <w:r w:rsidDel="00C838B6">
          <w:rPr>
            <w:spacing w:val="8"/>
          </w:rPr>
          <w:delText>C</w:delText>
        </w:r>
        <w:r w:rsidDel="00C838B6">
          <w:rPr>
            <w:spacing w:val="8"/>
            <w:sz w:val="16"/>
          </w:rPr>
          <w:delText>ORE</w:delText>
        </w:r>
        <w:r w:rsidDel="00C838B6">
          <w:rPr>
            <w:spacing w:val="8"/>
          </w:rPr>
          <w:delText>C</w:delText>
        </w:r>
        <w:r w:rsidDel="00C838B6">
          <w:rPr>
            <w:spacing w:val="8"/>
            <w:sz w:val="16"/>
          </w:rPr>
          <w:delText>HK</w:delText>
        </w:r>
        <w:r w:rsidDel="00C838B6">
          <w:rPr>
            <w:spacing w:val="8"/>
          </w:rPr>
          <w:delText>CB</w:delText>
        </w:r>
        <w:r w:rsidDel="00C838B6">
          <w:rPr>
            <w:spacing w:val="8"/>
            <w:sz w:val="16"/>
          </w:rPr>
          <w:delText xml:space="preserve">OX </w:delText>
        </w:r>
        <w:r w:rsidDel="00C838B6">
          <w:delText xml:space="preserve">compiler, formalized and validated in </w:delText>
        </w:r>
        <w:r w:rsidDel="00C838B6">
          <w:rPr>
            <w:spacing w:val="-7"/>
          </w:rPr>
          <w:delText xml:space="preserve">PLT </w:delText>
        </w:r>
        <w:r w:rsidDel="00C838B6">
          <w:delText xml:space="preserve">Redex via randomized testing, demonstrates that such metadata </w:delText>
        </w:r>
        <w:r w:rsidDel="00C838B6">
          <w:rPr>
            <w:i/>
          </w:rPr>
          <w:delText xml:space="preserve">can </w:delText>
        </w:r>
        <w:r w:rsidDel="00C838B6">
          <w:delText>be erased; we found that erasure was non- obvious once null-terminated pointers and bounds widening were</w:delText>
        </w:r>
        <w:r w:rsidDel="00C838B6">
          <w:rPr>
            <w:spacing w:val="20"/>
          </w:rPr>
          <w:delText xml:space="preserve"> </w:delText>
        </w:r>
        <w:r w:rsidDel="00C838B6">
          <w:delText>considered.</w:delText>
        </w:r>
      </w:del>
    </w:p>
    <w:p w14:paraId="7DADDA6F" w14:textId="77777777" w:rsidR="00AF434A" w:rsidRDefault="00AF434A" w:rsidP="00C838B6">
      <w:pPr>
        <w:pStyle w:val="BodyText"/>
        <w:spacing w:before="2" w:line="232" w:lineRule="auto"/>
        <w:ind w:left="219" w:right="219"/>
        <w:jc w:val="both"/>
        <w:rPr>
          <w:sz w:val="24"/>
        </w:rPr>
      </w:pPr>
    </w:p>
    <w:p w14:paraId="11A1D9C6" w14:textId="77777777" w:rsidR="00AF434A" w:rsidRDefault="00000000">
      <w:pPr>
        <w:pStyle w:val="Heading1"/>
        <w:numPr>
          <w:ilvl w:val="0"/>
          <w:numId w:val="6"/>
        </w:numPr>
        <w:tabs>
          <w:tab w:val="left" w:pos="520"/>
        </w:tabs>
      </w:pPr>
      <w:r>
        <w:t>Conclusion and Future</w:t>
      </w:r>
      <w:r>
        <w:rPr>
          <w:spacing w:val="-31"/>
        </w:rPr>
        <w:t xml:space="preserve"> </w:t>
      </w:r>
      <w:r>
        <w:rPr>
          <w:spacing w:val="-5"/>
        </w:rPr>
        <w:t>Work</w:t>
      </w:r>
    </w:p>
    <w:p w14:paraId="092C47BE" w14:textId="088D38BF" w:rsidR="00AF434A" w:rsidRDefault="00000000">
      <w:pPr>
        <w:pStyle w:val="BodyText"/>
        <w:spacing w:before="254" w:line="232" w:lineRule="auto"/>
        <w:ind w:left="219" w:right="38" w:firstLine="300"/>
        <w:jc w:val="both"/>
      </w:pPr>
      <w:r>
        <w:t xml:space="preserve">This paper presented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rPr>
        <w:t xml:space="preserve">, </w:t>
      </w:r>
      <w:r>
        <w:t>a formalization of an extended core of the Checked C</w:t>
      </w:r>
      <w:del w:id="1613" w:author="SC9986" w:date="2022-08-04T12:17:00Z">
        <w:r w:rsidDel="00C838B6">
          <w:delText xml:space="preserve"> </w:delText>
        </w:r>
      </w:del>
      <w:r>
        <w:t xml:space="preserve"> language</w:t>
      </w:r>
      <w:ins w:id="1614" w:author="SC9986" w:date="2022-08-04T12:17:00Z">
        <w:r w:rsidR="00C838B6">
          <w:t>,</w:t>
        </w:r>
      </w:ins>
      <w:del w:id="1615" w:author="SC9986" w:date="2022-08-04T12:17:00Z">
        <w:r w:rsidDel="00C838B6">
          <w:delText xml:space="preserve"> </w:delText>
        </w:r>
      </w:del>
      <w:r>
        <w:t xml:space="preserve"> which </w:t>
      </w:r>
      <w:del w:id="1616" w:author="SC9986" w:date="2022-08-04T12:17:00Z">
        <w:r w:rsidDel="00C838B6">
          <w:delText xml:space="preserve"> </w:delText>
        </w:r>
      </w:del>
      <w:r>
        <w:t xml:space="preserve">aims to provide spatial memory safety.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models dynamically sized and null-terminated arrays with dependently typed bounds that can additionally be widened at runtime.</w:t>
      </w:r>
      <w:del w:id="1617" w:author="SC9986" w:date="2022-08-04T12:17:00Z">
        <w:r w:rsidDel="00C838B6">
          <w:delText xml:space="preserve"> </w:delText>
        </w:r>
      </w:del>
      <w:r>
        <w:t xml:space="preserve"> </w:t>
      </w:r>
      <w:r>
        <w:rPr>
          <w:spacing w:val="-8"/>
        </w:rPr>
        <w:t>We</w:t>
      </w:r>
      <w:del w:id="1618" w:author="SC9986" w:date="2022-08-04T12:17:00Z">
        <w:r w:rsidDel="00C838B6">
          <w:rPr>
            <w:spacing w:val="-8"/>
          </w:rPr>
          <w:delText xml:space="preserve"> </w:delText>
        </w:r>
      </w:del>
      <w:r>
        <w:rPr>
          <w:spacing w:val="-8"/>
        </w:rPr>
        <w:t xml:space="preserve"> </w:t>
      </w:r>
      <w:r>
        <w:t>prove,</w:t>
      </w:r>
      <w:del w:id="1619" w:author="SC9986" w:date="2022-08-04T12:17:00Z">
        <w:r w:rsidDel="00C838B6">
          <w:delText xml:space="preserve"> </w:delText>
        </w:r>
      </w:del>
      <w:r>
        <w:t xml:space="preserve"> in</w:t>
      </w:r>
      <w:del w:id="1620" w:author="SC9986" w:date="2022-08-04T12:17:00Z">
        <w:r w:rsidDel="00C838B6">
          <w:delText xml:space="preserve"> </w:delText>
        </w:r>
      </w:del>
      <w:r>
        <w:t xml:space="preserve"> Coq,</w:t>
      </w:r>
      <w:del w:id="1621" w:author="SC9986" w:date="2022-08-04T12:17:00Z">
        <w:r w:rsidDel="00C838B6">
          <w:delText xml:space="preserve"> </w:delText>
        </w:r>
      </w:del>
      <w:r>
        <w:t xml:space="preserve"> the</w:t>
      </w:r>
      <w:del w:id="1622" w:author="SC9986" w:date="2022-08-04T12:18:00Z">
        <w:r w:rsidDel="00C838B6">
          <w:delText xml:space="preserve"> </w:delText>
        </w:r>
      </w:del>
      <w:r>
        <w:t xml:space="preserve"> key</w:t>
      </w:r>
      <w:del w:id="1623" w:author="SC9986" w:date="2022-08-04T12:18:00Z">
        <w:r w:rsidDel="00C838B6">
          <w:delText xml:space="preserve"> </w:delText>
        </w:r>
      </w:del>
      <w:r>
        <w:t xml:space="preserve"> safety</w:t>
      </w:r>
      <w:del w:id="1624" w:author="SC9986" w:date="2022-08-04T12:18:00Z">
        <w:r w:rsidDel="00C838B6">
          <w:delText xml:space="preserve"> </w:delText>
        </w:r>
      </w:del>
      <w:r>
        <w:t xml:space="preserve"> property </w:t>
      </w:r>
      <w:del w:id="1625" w:author="SC9986" w:date="2022-08-04T12:18:00Z">
        <w:r w:rsidDel="00C838B6">
          <w:delText xml:space="preserve"> </w:delText>
        </w:r>
      </w:del>
      <w:r>
        <w:t xml:space="preserve">of Checked C for our formalization, </w:t>
      </w:r>
      <w:r>
        <w:rPr>
          <w:i/>
        </w:rPr>
        <w:t>blame</w:t>
      </w:r>
      <w:r>
        <w:t xml:space="preserve">: if a mix of checked and unchecked code gives rise to a spatial mem- </w:t>
      </w:r>
      <w:proofErr w:type="spellStart"/>
      <w:r>
        <w:t>ory</w:t>
      </w:r>
      <w:proofErr w:type="spellEnd"/>
      <w:r>
        <w:t xml:space="preserve"> safety violation, then this violation originated in an unchecked part of the code. </w:t>
      </w:r>
      <w:r>
        <w:rPr>
          <w:spacing w:val="-8"/>
        </w:rPr>
        <w:t xml:space="preserve">We </w:t>
      </w:r>
      <w:r>
        <w:t xml:space="preserve">also show how programs written in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 xml:space="preserve">(whose semantics leverage fat pointers) can be compiled to </w:t>
      </w:r>
      <w:proofErr w:type="spellStart"/>
      <w:r>
        <w:rPr>
          <w:spacing w:val="7"/>
        </w:rPr>
        <w:t>C</w:t>
      </w:r>
      <w:r>
        <w:rPr>
          <w:spacing w:val="7"/>
          <w:sz w:val="16"/>
        </w:rPr>
        <w:t>ORE</w:t>
      </w:r>
      <w:r>
        <w:rPr>
          <w:spacing w:val="7"/>
        </w:rPr>
        <w:t>C</w:t>
      </w:r>
      <w:proofErr w:type="spellEnd"/>
      <w:r>
        <w:rPr>
          <w:spacing w:val="7"/>
        </w:rPr>
        <w:t xml:space="preserve"> </w:t>
      </w:r>
      <w:r>
        <w:t>(which does</w:t>
      </w:r>
      <w:del w:id="1626" w:author="SC9986" w:date="2022-08-04T12:18:00Z">
        <w:r w:rsidDel="00C838B6">
          <w:delText xml:space="preserve"> </w:delText>
        </w:r>
      </w:del>
      <w:r>
        <w:t xml:space="preserve"> not) while preserving their behavior. </w:t>
      </w:r>
      <w:r>
        <w:rPr>
          <w:spacing w:val="-8"/>
        </w:rPr>
        <w:t>We</w:t>
      </w:r>
      <w:del w:id="1627" w:author="SC9986" w:date="2022-08-04T12:18:00Z">
        <w:r w:rsidDel="00C838B6">
          <w:rPr>
            <w:spacing w:val="-8"/>
          </w:rPr>
          <w:delText xml:space="preserve"> </w:delText>
        </w:r>
      </w:del>
      <w:r>
        <w:rPr>
          <w:spacing w:val="-8"/>
        </w:rPr>
        <w:t xml:space="preserve"> </w:t>
      </w:r>
      <w:r>
        <w:t>developed</w:t>
      </w:r>
      <w:del w:id="1628" w:author="SC9986" w:date="2022-08-04T12:18:00Z">
        <w:r w:rsidDel="00C838B6">
          <w:delText xml:space="preserve"> </w:delText>
        </w:r>
      </w:del>
      <w:r>
        <w:t xml:space="preserve"> a</w:t>
      </w:r>
      <w:del w:id="1629" w:author="SC9986" w:date="2022-08-04T12:18:00Z">
        <w:r w:rsidDel="00C838B6">
          <w:delText xml:space="preserve"> </w:delText>
        </w:r>
      </w:del>
      <w:r>
        <w:t xml:space="preserve"> version of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sz w:val="16"/>
        </w:rPr>
        <w:t xml:space="preserve"> </w:t>
      </w:r>
      <w:r>
        <w:t xml:space="preserve">written in </w:t>
      </w:r>
      <w:proofErr w:type="spellStart"/>
      <w:r>
        <w:rPr>
          <w:spacing w:val="-7"/>
        </w:rPr>
        <w:t>PLT</w:t>
      </w:r>
      <w:proofErr w:type="spellEnd"/>
      <w:r>
        <w:rPr>
          <w:spacing w:val="-7"/>
        </w:rPr>
        <w:t xml:space="preserve"> </w:t>
      </w:r>
      <w:r>
        <w:t>Redex</w:t>
      </w:r>
      <w:del w:id="1630" w:author="SC9986" w:date="2022-08-04T12:18:00Z">
        <w:r w:rsidDel="00C838B6">
          <w:delText>,</w:delText>
        </w:r>
      </w:del>
      <w:r>
        <w:t xml:space="preserve"> and used </w:t>
      </w:r>
      <w:ins w:id="1631" w:author="SC9986" w:date="2022-08-04T12:18:00Z">
        <w:r w:rsidR="00C838B6">
          <w:t xml:space="preserve">as </w:t>
        </w:r>
      </w:ins>
      <w:r>
        <w:t xml:space="preserve">a custom term generator in conjunction with </w:t>
      </w:r>
      <w:proofErr w:type="spellStart"/>
      <w:r>
        <w:t>Redex’s</w:t>
      </w:r>
      <w:proofErr w:type="spellEnd"/>
      <w:r>
        <w:t xml:space="preserve"> random- </w:t>
      </w:r>
      <w:proofErr w:type="spellStart"/>
      <w:r>
        <w:t>ized</w:t>
      </w:r>
      <w:proofErr w:type="spellEnd"/>
      <w:r>
        <w:t xml:space="preserve"> testing framework to give confidence that compilation is correct. </w:t>
      </w:r>
      <w:r>
        <w:rPr>
          <w:spacing w:val="-8"/>
        </w:rPr>
        <w:t xml:space="preserve">We </w:t>
      </w:r>
      <w:r>
        <w:t xml:space="preserve">also used this framework to cross-check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against the Checked C compiler, finding multiple inconsistencies in the</w:t>
      </w:r>
      <w:r>
        <w:rPr>
          <w:spacing w:val="30"/>
        </w:rPr>
        <w:t xml:space="preserve"> </w:t>
      </w:r>
      <w:r>
        <w:t>process.</w:t>
      </w:r>
    </w:p>
    <w:p w14:paraId="02C8EA17" w14:textId="27847806" w:rsidR="00AF434A" w:rsidRDefault="00000000">
      <w:pPr>
        <w:pStyle w:val="BodyText"/>
        <w:spacing w:before="27" w:line="232" w:lineRule="auto"/>
        <w:ind w:left="219" w:right="38" w:firstLine="300"/>
        <w:jc w:val="both"/>
      </w:pPr>
      <w:r>
        <w:t>As future work, we</w:t>
      </w:r>
      <w:del w:id="1632" w:author="SC9986" w:date="2022-08-04T12:19:00Z">
        <w:r w:rsidDel="00C838B6">
          <w:delText xml:space="preserve"> </w:delText>
        </w:r>
      </w:del>
      <w:r>
        <w:t xml:space="preserve"> wish</w:t>
      </w:r>
      <w:ins w:id="1633" w:author="SC9986" w:date="2022-08-04T12:19:00Z">
        <w:r w:rsidR="00C838B6">
          <w:t>ed</w:t>
        </w:r>
      </w:ins>
      <w:del w:id="1634" w:author="SC9986" w:date="2022-08-04T12:19:00Z">
        <w:r w:rsidDel="00C838B6">
          <w:delText xml:space="preserve"> </w:delText>
        </w:r>
      </w:del>
      <w:r>
        <w:t xml:space="preserve"> to</w:t>
      </w:r>
      <w:del w:id="1635" w:author="SC9986" w:date="2022-08-04T12:19:00Z">
        <w:r w:rsidDel="00C838B6">
          <w:delText xml:space="preserve"> </w:delText>
        </w:r>
      </w:del>
      <w:r>
        <w:t xml:space="preserve"> extend</w:t>
      </w:r>
      <w:r>
        <w:rPr>
          <w:spacing w:val="36"/>
        </w:rPr>
        <w:t xml:space="preserve">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to model more of Checked C, with our Redex-based test</w:t>
      </w:r>
      <w:del w:id="1636" w:author="SC9986" w:date="2022-08-04T12:20:00Z">
        <w:r w:rsidDel="00C838B6">
          <w:delText xml:space="preserve">- </w:delText>
        </w:r>
      </w:del>
      <w:r>
        <w:t xml:space="preserve">ing framework guiding the process. The most interesting Checked C feature not yet modeled is </w:t>
      </w:r>
      <w:r>
        <w:rPr>
          <w:i/>
        </w:rPr>
        <w:t xml:space="preserve">interop types </w:t>
      </w:r>
      <w:r>
        <w:t>(</w:t>
      </w:r>
      <w:proofErr w:type="spellStart"/>
      <w:r>
        <w:t>itypes</w:t>
      </w:r>
      <w:proofErr w:type="spellEnd"/>
      <w:r>
        <w:t xml:space="preserve">), which are used to simplify interactions with unchecked code via function calls. A function whose parameters are </w:t>
      </w:r>
      <w:proofErr w:type="spellStart"/>
      <w:r>
        <w:t>itypes</w:t>
      </w:r>
      <w:proofErr w:type="spellEnd"/>
      <w:r>
        <w:t xml:space="preserve"> can be passed checked or unchecked pointers depending on whether the caller is in a checked region. This feature allows for a more modular C-to-Checked C porting process</w:t>
      </w:r>
      <w:del w:id="1637" w:author="SC9986" w:date="2022-08-04T12:20:00Z">
        <w:r w:rsidDel="00C838B6">
          <w:delText>,</w:delText>
        </w:r>
      </w:del>
      <w:r>
        <w:t xml:space="preserve"> but complicates reasoning about blame. A more ambitious next step would be to extend an existing formally verified frame</w:t>
      </w:r>
      <w:del w:id="1638" w:author="SC9986" w:date="2022-08-04T12:20:00Z">
        <w:r w:rsidDel="004B6928">
          <w:delText xml:space="preserve">- </w:delText>
        </w:r>
      </w:del>
      <w:r>
        <w:t xml:space="preserve">work for C, such as </w:t>
      </w:r>
      <w:proofErr w:type="spellStart"/>
      <w:r>
        <w:t>CompCert</w:t>
      </w:r>
      <w:proofErr w:type="spellEnd"/>
      <w:r>
        <w:t xml:space="preserve"> [12] or </w:t>
      </w:r>
      <w:proofErr w:type="spellStart"/>
      <w:r>
        <w:rPr>
          <w:spacing w:val="-8"/>
        </w:rPr>
        <w:t>VeLLVM</w:t>
      </w:r>
      <w:proofErr w:type="spellEnd"/>
      <w:r>
        <w:rPr>
          <w:spacing w:val="-8"/>
        </w:rPr>
        <w:t xml:space="preserve"> </w:t>
      </w:r>
      <w:r>
        <w:t xml:space="preserve">[27], with Checked C features, towards producing a verified-correct Checked C compiler. </w:t>
      </w:r>
      <w:r>
        <w:rPr>
          <w:spacing w:val="-8"/>
        </w:rPr>
        <w:t xml:space="preserve">We </w:t>
      </w:r>
      <w:r>
        <w:t>believe</w:t>
      </w:r>
      <w:ins w:id="1639" w:author="SC9986" w:date="2022-08-04T12:20:00Z">
        <w:r w:rsidR="004B6928">
          <w:t>d</w:t>
        </w:r>
      </w:ins>
      <w:r>
        <w:t xml:space="preserve"> that </w:t>
      </w:r>
      <w:r>
        <w:rPr>
          <w:spacing w:val="6"/>
        </w:rPr>
        <w:t>C</w:t>
      </w:r>
      <w:r>
        <w:rPr>
          <w:spacing w:val="6"/>
          <w:sz w:val="16"/>
        </w:rPr>
        <w:t>ORE</w:t>
      </w:r>
      <w:r>
        <w:rPr>
          <w:spacing w:val="6"/>
        </w:rPr>
        <w:t>C</w:t>
      </w:r>
      <w:r>
        <w:rPr>
          <w:spacing w:val="6"/>
          <w:sz w:val="16"/>
        </w:rPr>
        <w:t>HK</w:t>
      </w:r>
      <w:r>
        <w:rPr>
          <w:spacing w:val="6"/>
        </w:rPr>
        <w:t>CB</w:t>
      </w:r>
      <w:r>
        <w:rPr>
          <w:spacing w:val="6"/>
          <w:sz w:val="16"/>
        </w:rPr>
        <w:t>OX</w:t>
      </w:r>
      <w:r>
        <w:rPr>
          <w:spacing w:val="6"/>
        </w:rPr>
        <w:t xml:space="preserve">’s </w:t>
      </w:r>
      <w:r>
        <w:t>Coq and Redex models lay the foundation for such a step, but substantial engineering work</w:t>
      </w:r>
      <w:r>
        <w:rPr>
          <w:spacing w:val="29"/>
        </w:rPr>
        <w:t xml:space="preserve"> </w:t>
      </w:r>
      <w:r>
        <w:t>remains.</w:t>
      </w:r>
    </w:p>
    <w:p w14:paraId="70C93252" w14:textId="77777777" w:rsidR="00AF434A" w:rsidRDefault="00AF434A">
      <w:pPr>
        <w:pStyle w:val="BodyText"/>
        <w:rPr>
          <w:sz w:val="23"/>
        </w:rPr>
      </w:pPr>
    </w:p>
    <w:p w14:paraId="719C55F2" w14:textId="77777777" w:rsidR="00AF434A" w:rsidRDefault="00000000">
      <w:pPr>
        <w:pStyle w:val="Heading1"/>
        <w:ind w:left="219" w:firstLine="0"/>
      </w:pPr>
      <w:r>
        <w:t>References</w:t>
      </w:r>
    </w:p>
    <w:p w14:paraId="159A13E3" w14:textId="77777777" w:rsidR="00AF434A" w:rsidRDefault="00000000">
      <w:pPr>
        <w:pStyle w:val="ListParagraph"/>
        <w:numPr>
          <w:ilvl w:val="0"/>
          <w:numId w:val="5"/>
        </w:numPr>
        <w:tabs>
          <w:tab w:val="left" w:pos="620"/>
        </w:tabs>
        <w:spacing w:before="212" w:line="232" w:lineRule="auto"/>
        <w:ind w:right="38" w:hanging="399"/>
        <w:jc w:val="both"/>
        <w:rPr>
          <w:sz w:val="18"/>
        </w:rPr>
      </w:pPr>
      <w:r>
        <w:rPr>
          <w:sz w:val="18"/>
        </w:rPr>
        <w:t xml:space="preserve">Sandrine </w:t>
      </w:r>
      <w:proofErr w:type="spellStart"/>
      <w:r>
        <w:rPr>
          <w:sz w:val="18"/>
        </w:rPr>
        <w:t>Blazy</w:t>
      </w:r>
      <w:proofErr w:type="spellEnd"/>
      <w:r>
        <w:rPr>
          <w:sz w:val="18"/>
        </w:rPr>
        <w:t xml:space="preserve"> and Xavier </w:t>
      </w:r>
      <w:r>
        <w:rPr>
          <w:spacing w:val="-3"/>
          <w:sz w:val="18"/>
        </w:rPr>
        <w:t xml:space="preserve">Leroy. </w:t>
      </w:r>
      <w:r>
        <w:rPr>
          <w:sz w:val="18"/>
        </w:rPr>
        <w:t xml:space="preserve">Mechanized Semantics for the </w:t>
      </w:r>
      <w:proofErr w:type="spellStart"/>
      <w:r>
        <w:rPr>
          <w:sz w:val="18"/>
        </w:rPr>
        <w:t>Clight</w:t>
      </w:r>
      <w:proofErr w:type="spellEnd"/>
      <w:r>
        <w:rPr>
          <w:sz w:val="18"/>
        </w:rPr>
        <w:t xml:space="preserve"> Subset of the C Language. </w:t>
      </w:r>
      <w:r>
        <w:rPr>
          <w:i/>
          <w:sz w:val="18"/>
        </w:rPr>
        <w:t>Journal of Automated Reasoning</w:t>
      </w:r>
      <w:r>
        <w:rPr>
          <w:sz w:val="18"/>
        </w:rPr>
        <w:t xml:space="preserve">, 43(3):263–288, 2009. ISSN 1573-0670. </w:t>
      </w:r>
      <w:proofErr w:type="spellStart"/>
      <w:r>
        <w:rPr>
          <w:sz w:val="18"/>
        </w:rPr>
        <w:t>doi</w:t>
      </w:r>
      <w:proofErr w:type="spellEnd"/>
      <w:r>
        <w:rPr>
          <w:sz w:val="18"/>
        </w:rPr>
        <w:t xml:space="preserve">: 10.1007/s10817-009-9148-3. URL </w:t>
      </w:r>
      <w:hyperlink r:id="rId11">
        <w:r>
          <w:rPr>
            <w:sz w:val="18"/>
          </w:rPr>
          <w:t>http://dx.doi.org/10.1007/</w:t>
        </w:r>
      </w:hyperlink>
      <w:r>
        <w:rPr>
          <w:sz w:val="18"/>
        </w:rPr>
        <w:t xml:space="preserve"> s10817-009-9148-3.</w:t>
      </w:r>
    </w:p>
    <w:p w14:paraId="52F99F64" w14:textId="77777777" w:rsidR="00AF434A" w:rsidRDefault="00000000">
      <w:pPr>
        <w:pStyle w:val="ListParagraph"/>
        <w:numPr>
          <w:ilvl w:val="0"/>
          <w:numId w:val="5"/>
        </w:numPr>
        <w:tabs>
          <w:tab w:val="left" w:pos="620"/>
          <w:tab w:val="left" w:pos="1473"/>
          <w:tab w:val="left" w:pos="2861"/>
        </w:tabs>
        <w:spacing w:line="232" w:lineRule="auto"/>
        <w:ind w:right="38" w:hanging="399"/>
        <w:rPr>
          <w:sz w:val="18"/>
        </w:rPr>
      </w:pPr>
      <w:proofErr w:type="spellStart"/>
      <w:r>
        <w:rPr>
          <w:sz w:val="18"/>
        </w:rPr>
        <w:t>BlueHat</w:t>
      </w:r>
      <w:proofErr w:type="spellEnd"/>
      <w:r>
        <w:rPr>
          <w:sz w:val="18"/>
        </w:rPr>
        <w:t>.</w:t>
      </w:r>
      <w:r>
        <w:rPr>
          <w:sz w:val="18"/>
        </w:rPr>
        <w:tab/>
        <w:t xml:space="preserve">Memory corruption is still the most prevalent security   </w:t>
      </w:r>
      <w:r>
        <w:rPr>
          <w:spacing w:val="11"/>
          <w:sz w:val="18"/>
        </w:rPr>
        <w:t xml:space="preserve"> </w:t>
      </w:r>
      <w:r>
        <w:rPr>
          <w:sz w:val="18"/>
        </w:rPr>
        <w:t>vulnerability.</w:t>
      </w:r>
      <w:r>
        <w:rPr>
          <w:sz w:val="18"/>
        </w:rPr>
        <w:tab/>
      </w:r>
      <w:hyperlink r:id="rId12">
        <w:r>
          <w:rPr>
            <w:spacing w:val="-1"/>
            <w:sz w:val="18"/>
          </w:rPr>
          <w:t>https://www.zdnet.com/article/</w:t>
        </w:r>
      </w:hyperlink>
    </w:p>
    <w:p w14:paraId="4D649472" w14:textId="77777777" w:rsidR="00AF434A" w:rsidRDefault="00000000">
      <w:pPr>
        <w:pStyle w:val="ListParagraph"/>
        <w:numPr>
          <w:ilvl w:val="0"/>
          <w:numId w:val="5"/>
        </w:numPr>
        <w:tabs>
          <w:tab w:val="left" w:pos="620"/>
        </w:tabs>
        <w:spacing w:before="98" w:line="232" w:lineRule="auto"/>
        <w:ind w:right="217" w:hanging="399"/>
        <w:jc w:val="both"/>
        <w:rPr>
          <w:sz w:val="18"/>
        </w:rPr>
      </w:pPr>
      <w:r>
        <w:rPr>
          <w:sz w:val="18"/>
        </w:rPr>
        <w:br w:type="column"/>
      </w:r>
      <w:r>
        <w:rPr>
          <w:sz w:val="18"/>
        </w:rPr>
        <w:t xml:space="preserve">Jeremy Condit, Matthew </w:t>
      </w:r>
      <w:proofErr w:type="spellStart"/>
      <w:r>
        <w:rPr>
          <w:sz w:val="18"/>
        </w:rPr>
        <w:t>Harren</w:t>
      </w:r>
      <w:proofErr w:type="spellEnd"/>
      <w:r>
        <w:rPr>
          <w:sz w:val="18"/>
        </w:rPr>
        <w:t xml:space="preserve">, Zachary Anderson, David </w:t>
      </w:r>
      <w:r>
        <w:rPr>
          <w:spacing w:val="-3"/>
          <w:sz w:val="18"/>
        </w:rPr>
        <w:t xml:space="preserve">Gay, </w:t>
      </w:r>
      <w:r>
        <w:rPr>
          <w:sz w:val="18"/>
        </w:rPr>
        <w:t xml:space="preserve">and George C. </w:t>
      </w:r>
      <w:proofErr w:type="spellStart"/>
      <w:r>
        <w:rPr>
          <w:sz w:val="18"/>
        </w:rPr>
        <w:t>Necula</w:t>
      </w:r>
      <w:proofErr w:type="spellEnd"/>
      <w:r>
        <w:rPr>
          <w:sz w:val="18"/>
        </w:rPr>
        <w:t xml:space="preserve">. Dependent </w:t>
      </w:r>
      <w:r>
        <w:rPr>
          <w:spacing w:val="-3"/>
          <w:sz w:val="18"/>
        </w:rPr>
        <w:t xml:space="preserve">Types </w:t>
      </w:r>
      <w:r>
        <w:rPr>
          <w:sz w:val="18"/>
        </w:rPr>
        <w:t xml:space="preserve">for Low-Level Programming. In </w:t>
      </w:r>
      <w:r>
        <w:rPr>
          <w:i/>
          <w:sz w:val="18"/>
        </w:rPr>
        <w:t>Proceedings of European Symposium on Programming (ESOP ’07)</w:t>
      </w:r>
      <w:r>
        <w:rPr>
          <w:sz w:val="18"/>
        </w:rPr>
        <w:t>,</w:t>
      </w:r>
      <w:r>
        <w:rPr>
          <w:spacing w:val="7"/>
          <w:sz w:val="18"/>
        </w:rPr>
        <w:t xml:space="preserve"> </w:t>
      </w:r>
      <w:r>
        <w:rPr>
          <w:sz w:val="18"/>
        </w:rPr>
        <w:t>2007.</w:t>
      </w:r>
    </w:p>
    <w:p w14:paraId="269FC071" w14:textId="77777777" w:rsidR="00AF434A" w:rsidRDefault="00000000">
      <w:pPr>
        <w:pStyle w:val="ListParagraph"/>
        <w:numPr>
          <w:ilvl w:val="0"/>
          <w:numId w:val="5"/>
        </w:numPr>
        <w:tabs>
          <w:tab w:val="left" w:pos="620"/>
        </w:tabs>
        <w:spacing w:line="232" w:lineRule="auto"/>
        <w:ind w:right="217" w:hanging="399"/>
        <w:jc w:val="both"/>
        <w:rPr>
          <w:sz w:val="18"/>
        </w:rPr>
      </w:pPr>
      <w:proofErr w:type="spellStart"/>
      <w:r>
        <w:rPr>
          <w:sz w:val="18"/>
        </w:rPr>
        <w:t>Junhan</w:t>
      </w:r>
      <w:proofErr w:type="spellEnd"/>
      <w:r>
        <w:rPr>
          <w:sz w:val="18"/>
        </w:rPr>
        <w:t xml:space="preserve"> Duan, </w:t>
      </w:r>
      <w:proofErr w:type="spellStart"/>
      <w:r>
        <w:rPr>
          <w:spacing w:val="-5"/>
          <w:sz w:val="18"/>
        </w:rPr>
        <w:t>Yudi</w:t>
      </w:r>
      <w:proofErr w:type="spellEnd"/>
      <w:r>
        <w:rPr>
          <w:spacing w:val="-5"/>
          <w:sz w:val="18"/>
        </w:rPr>
        <w:t xml:space="preserve"> </w:t>
      </w:r>
      <w:r>
        <w:rPr>
          <w:spacing w:val="-4"/>
          <w:sz w:val="18"/>
        </w:rPr>
        <w:t xml:space="preserve">Yang, </w:t>
      </w:r>
      <w:proofErr w:type="spellStart"/>
      <w:r>
        <w:rPr>
          <w:sz w:val="18"/>
        </w:rPr>
        <w:t>Jie</w:t>
      </w:r>
      <w:proofErr w:type="spellEnd"/>
      <w:r>
        <w:rPr>
          <w:sz w:val="18"/>
        </w:rPr>
        <w:t xml:space="preserve"> Zhou, and John Criswell. </w:t>
      </w:r>
      <w:proofErr w:type="spellStart"/>
      <w:r>
        <w:rPr>
          <w:sz w:val="18"/>
        </w:rPr>
        <w:t>Refac</w:t>
      </w:r>
      <w:proofErr w:type="spellEnd"/>
      <w:r>
        <w:rPr>
          <w:sz w:val="18"/>
        </w:rPr>
        <w:t xml:space="preserve">- </w:t>
      </w:r>
      <w:proofErr w:type="spellStart"/>
      <w:r>
        <w:rPr>
          <w:sz w:val="18"/>
        </w:rPr>
        <w:t>toring</w:t>
      </w:r>
      <w:proofErr w:type="spellEnd"/>
      <w:r>
        <w:rPr>
          <w:sz w:val="18"/>
        </w:rPr>
        <w:t xml:space="preserve"> the FreeBSD kernel with Checked C. In </w:t>
      </w:r>
      <w:r>
        <w:rPr>
          <w:i/>
          <w:sz w:val="18"/>
        </w:rPr>
        <w:t>Proceedings of the 2020 IEEE Cybersecurity Development Conference (</w:t>
      </w:r>
      <w:proofErr w:type="spellStart"/>
      <w:r>
        <w:rPr>
          <w:i/>
          <w:sz w:val="18"/>
        </w:rPr>
        <w:t>SecDev</w:t>
      </w:r>
      <w:proofErr w:type="spellEnd"/>
      <w:r>
        <w:rPr>
          <w:i/>
          <w:sz w:val="18"/>
        </w:rPr>
        <w:t>)</w:t>
      </w:r>
      <w:r>
        <w:rPr>
          <w:sz w:val="18"/>
        </w:rPr>
        <w:t>,</w:t>
      </w:r>
      <w:r>
        <w:rPr>
          <w:spacing w:val="17"/>
          <w:sz w:val="18"/>
        </w:rPr>
        <w:t xml:space="preserve"> </w:t>
      </w:r>
      <w:r>
        <w:rPr>
          <w:sz w:val="18"/>
        </w:rPr>
        <w:t>2020.</w:t>
      </w:r>
    </w:p>
    <w:p w14:paraId="59A67F86"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Archibald Samuel Elliott, Andrew Ruef, Michael Hicks, and David </w:t>
      </w:r>
      <w:proofErr w:type="spellStart"/>
      <w:r>
        <w:rPr>
          <w:sz w:val="18"/>
        </w:rPr>
        <w:t>Tarditi</w:t>
      </w:r>
      <w:proofErr w:type="spellEnd"/>
      <w:r>
        <w:rPr>
          <w:sz w:val="18"/>
        </w:rPr>
        <w:t xml:space="preserve">.   Checked C: Making C Safe by Extension.    In </w:t>
      </w:r>
      <w:r>
        <w:rPr>
          <w:i/>
          <w:sz w:val="18"/>
        </w:rPr>
        <w:t>2018 IEEE Cybersecurity Development (</w:t>
      </w:r>
      <w:proofErr w:type="spellStart"/>
      <w:r>
        <w:rPr>
          <w:i/>
          <w:sz w:val="18"/>
        </w:rPr>
        <w:t>SecDev</w:t>
      </w:r>
      <w:proofErr w:type="spellEnd"/>
      <w:r>
        <w:rPr>
          <w:i/>
          <w:sz w:val="18"/>
        </w:rPr>
        <w:t>)</w:t>
      </w:r>
      <w:r>
        <w:rPr>
          <w:sz w:val="18"/>
        </w:rPr>
        <w:t xml:space="preserve">, pages 53–60, 2018. </w:t>
      </w:r>
      <w:proofErr w:type="spellStart"/>
      <w:r>
        <w:rPr>
          <w:sz w:val="18"/>
        </w:rPr>
        <w:t>doi</w:t>
      </w:r>
      <w:proofErr w:type="spellEnd"/>
      <w:r>
        <w:rPr>
          <w:sz w:val="18"/>
        </w:rPr>
        <w:t>:</w:t>
      </w:r>
      <w:r>
        <w:rPr>
          <w:spacing w:val="-21"/>
          <w:sz w:val="18"/>
        </w:rPr>
        <w:t xml:space="preserve"> </w:t>
      </w:r>
      <w:r>
        <w:rPr>
          <w:sz w:val="18"/>
        </w:rPr>
        <w:t>10.1109/SecDev.2018.00015.</w:t>
      </w:r>
    </w:p>
    <w:p w14:paraId="637714AA"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Chucky Ellison and </w:t>
      </w:r>
      <w:proofErr w:type="spellStart"/>
      <w:r>
        <w:rPr>
          <w:sz w:val="18"/>
        </w:rPr>
        <w:t>Grigore</w:t>
      </w:r>
      <w:proofErr w:type="spellEnd"/>
      <w:r>
        <w:rPr>
          <w:sz w:val="18"/>
        </w:rPr>
        <w:t xml:space="preserve"> </w:t>
      </w:r>
      <w:proofErr w:type="spellStart"/>
      <w:r>
        <w:rPr>
          <w:sz w:val="18"/>
        </w:rPr>
        <w:t>Rosu</w:t>
      </w:r>
      <w:proofErr w:type="spellEnd"/>
      <w:r>
        <w:rPr>
          <w:sz w:val="18"/>
        </w:rPr>
        <w:t xml:space="preserve">. An Executable Formal Semantics of C with Applications. In </w:t>
      </w:r>
      <w:r>
        <w:rPr>
          <w:i/>
          <w:sz w:val="18"/>
        </w:rPr>
        <w:t xml:space="preserve">Proceedings of the 39th Annual ACM </w:t>
      </w:r>
      <w:proofErr w:type="spellStart"/>
      <w:r>
        <w:rPr>
          <w:i/>
          <w:sz w:val="18"/>
        </w:rPr>
        <w:t>SIGPLAN-SIGACT</w:t>
      </w:r>
      <w:proofErr w:type="spellEnd"/>
      <w:r>
        <w:rPr>
          <w:i/>
          <w:sz w:val="18"/>
        </w:rPr>
        <w:t xml:space="preserve"> Symposium on Principles of Programming Languages</w:t>
      </w:r>
      <w:r>
        <w:rPr>
          <w:sz w:val="18"/>
        </w:rPr>
        <w:t xml:space="preserve">, </w:t>
      </w:r>
      <w:proofErr w:type="spellStart"/>
      <w:r>
        <w:rPr>
          <w:sz w:val="18"/>
        </w:rPr>
        <w:t>POPL</w:t>
      </w:r>
      <w:proofErr w:type="spellEnd"/>
      <w:r>
        <w:rPr>
          <w:sz w:val="18"/>
        </w:rPr>
        <w:t xml:space="preserve"> ’12, pages 533–544, New </w:t>
      </w:r>
      <w:r>
        <w:rPr>
          <w:spacing w:val="-4"/>
          <w:sz w:val="18"/>
        </w:rPr>
        <w:t xml:space="preserve">York, </w:t>
      </w:r>
      <w:r>
        <w:rPr>
          <w:spacing w:val="-8"/>
          <w:sz w:val="18"/>
        </w:rPr>
        <w:t xml:space="preserve">NY, </w:t>
      </w:r>
      <w:r>
        <w:rPr>
          <w:sz w:val="18"/>
        </w:rPr>
        <w:t xml:space="preserve">USA, 2012. ACM. ISBN 978-1-4503-1083-3. </w:t>
      </w:r>
      <w:proofErr w:type="spellStart"/>
      <w:r>
        <w:rPr>
          <w:sz w:val="18"/>
        </w:rPr>
        <w:t>doi</w:t>
      </w:r>
      <w:proofErr w:type="spellEnd"/>
      <w:r>
        <w:rPr>
          <w:sz w:val="18"/>
        </w:rPr>
        <w:t xml:space="preserve">: 10.1145/2103656.2103719. URL </w:t>
      </w:r>
      <w:hyperlink r:id="rId13">
        <w:r>
          <w:rPr>
            <w:sz w:val="18"/>
          </w:rPr>
          <w:t>http://doi.acm.org/10.1145/</w:t>
        </w:r>
      </w:hyperlink>
      <w:r>
        <w:rPr>
          <w:sz w:val="18"/>
        </w:rPr>
        <w:t xml:space="preserve"> 2103656.2103719.</w:t>
      </w:r>
    </w:p>
    <w:p w14:paraId="6A60A78E" w14:textId="77777777" w:rsidR="00AF434A" w:rsidRDefault="00000000">
      <w:pPr>
        <w:pStyle w:val="ListParagraph"/>
        <w:numPr>
          <w:ilvl w:val="0"/>
          <w:numId w:val="5"/>
        </w:numPr>
        <w:tabs>
          <w:tab w:val="left" w:pos="620"/>
        </w:tabs>
        <w:spacing w:line="232" w:lineRule="auto"/>
        <w:ind w:right="219" w:hanging="399"/>
        <w:jc w:val="both"/>
        <w:rPr>
          <w:sz w:val="18"/>
        </w:rPr>
      </w:pPr>
      <w:r>
        <w:rPr>
          <w:sz w:val="18"/>
        </w:rPr>
        <w:t xml:space="preserve">Matthias </w:t>
      </w:r>
      <w:proofErr w:type="spellStart"/>
      <w:r>
        <w:rPr>
          <w:sz w:val="18"/>
        </w:rPr>
        <w:t>Felleisen</w:t>
      </w:r>
      <w:proofErr w:type="spellEnd"/>
      <w:r>
        <w:rPr>
          <w:sz w:val="18"/>
        </w:rPr>
        <w:t xml:space="preserve">, Robert Bruce </w:t>
      </w:r>
      <w:proofErr w:type="spellStart"/>
      <w:r>
        <w:rPr>
          <w:sz w:val="18"/>
        </w:rPr>
        <w:t>Findler</w:t>
      </w:r>
      <w:proofErr w:type="spellEnd"/>
      <w:r>
        <w:rPr>
          <w:sz w:val="18"/>
        </w:rPr>
        <w:t xml:space="preserve">, and Matthew Flatt. </w:t>
      </w:r>
      <w:r>
        <w:rPr>
          <w:i/>
          <w:sz w:val="18"/>
        </w:rPr>
        <w:t xml:space="preserve">Semantics Engineering with </w:t>
      </w:r>
      <w:proofErr w:type="spellStart"/>
      <w:r>
        <w:rPr>
          <w:i/>
          <w:sz w:val="18"/>
        </w:rPr>
        <w:t>PLT</w:t>
      </w:r>
      <w:proofErr w:type="spellEnd"/>
      <w:r>
        <w:rPr>
          <w:i/>
          <w:sz w:val="18"/>
        </w:rPr>
        <w:t xml:space="preserve"> Redex</w:t>
      </w:r>
      <w:r>
        <w:rPr>
          <w:sz w:val="18"/>
        </w:rPr>
        <w:t>. The MIT Press, 1st edition, 2009. ISBN</w:t>
      </w:r>
      <w:r>
        <w:rPr>
          <w:spacing w:val="-17"/>
          <w:sz w:val="18"/>
        </w:rPr>
        <w:t xml:space="preserve"> </w:t>
      </w:r>
      <w:r>
        <w:rPr>
          <w:sz w:val="18"/>
        </w:rPr>
        <w:t>0262062755.</w:t>
      </w:r>
    </w:p>
    <w:p w14:paraId="1908DEB6"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Dan Grossman, Greg </w:t>
      </w:r>
      <w:proofErr w:type="spellStart"/>
      <w:r>
        <w:rPr>
          <w:sz w:val="18"/>
        </w:rPr>
        <w:t>Morrisett</w:t>
      </w:r>
      <w:proofErr w:type="spellEnd"/>
      <w:r>
        <w:rPr>
          <w:sz w:val="18"/>
        </w:rPr>
        <w:t xml:space="preserve">, </w:t>
      </w:r>
      <w:r>
        <w:rPr>
          <w:spacing w:val="-3"/>
          <w:sz w:val="18"/>
        </w:rPr>
        <w:t xml:space="preserve">Trevor </w:t>
      </w:r>
      <w:r>
        <w:rPr>
          <w:sz w:val="18"/>
        </w:rPr>
        <w:t xml:space="preserve">Jim, Michael Hicks, </w:t>
      </w:r>
      <w:proofErr w:type="spellStart"/>
      <w:r>
        <w:rPr>
          <w:spacing w:val="-3"/>
          <w:sz w:val="18"/>
        </w:rPr>
        <w:t>Yanling</w:t>
      </w:r>
      <w:proofErr w:type="spellEnd"/>
      <w:r>
        <w:rPr>
          <w:spacing w:val="-3"/>
          <w:sz w:val="18"/>
        </w:rPr>
        <w:t xml:space="preserve"> Wang, </w:t>
      </w:r>
      <w:r>
        <w:rPr>
          <w:sz w:val="18"/>
        </w:rPr>
        <w:t xml:space="preserve">and James </w:t>
      </w:r>
      <w:r>
        <w:rPr>
          <w:spacing w:val="-3"/>
          <w:sz w:val="18"/>
        </w:rPr>
        <w:t xml:space="preserve">Cheney. </w:t>
      </w:r>
      <w:r>
        <w:rPr>
          <w:sz w:val="18"/>
        </w:rPr>
        <w:t xml:space="preserve">Region-based Memory Management in Cyclone. In </w:t>
      </w:r>
      <w:proofErr w:type="spellStart"/>
      <w:r>
        <w:rPr>
          <w:i/>
          <w:sz w:val="18"/>
        </w:rPr>
        <w:t>PLDI</w:t>
      </w:r>
      <w:proofErr w:type="spellEnd"/>
      <w:r>
        <w:rPr>
          <w:sz w:val="18"/>
        </w:rPr>
        <w:t>,</w:t>
      </w:r>
      <w:r>
        <w:rPr>
          <w:spacing w:val="18"/>
          <w:sz w:val="18"/>
        </w:rPr>
        <w:t xml:space="preserve"> </w:t>
      </w:r>
      <w:r>
        <w:rPr>
          <w:sz w:val="18"/>
        </w:rPr>
        <w:t>2002.</w:t>
      </w:r>
    </w:p>
    <w:p w14:paraId="0454A3B8"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Chris </w:t>
      </w:r>
      <w:proofErr w:type="spellStart"/>
      <w:r>
        <w:rPr>
          <w:sz w:val="18"/>
        </w:rPr>
        <w:t>Hathhorn</w:t>
      </w:r>
      <w:proofErr w:type="spellEnd"/>
      <w:r>
        <w:rPr>
          <w:sz w:val="18"/>
        </w:rPr>
        <w:t xml:space="preserve">, Chucky Ellison, and </w:t>
      </w:r>
      <w:proofErr w:type="spellStart"/>
      <w:r>
        <w:rPr>
          <w:sz w:val="18"/>
        </w:rPr>
        <w:t>Grigore</w:t>
      </w:r>
      <w:proofErr w:type="spellEnd"/>
      <w:r>
        <w:rPr>
          <w:sz w:val="18"/>
        </w:rPr>
        <w:t xml:space="preserve"> </w:t>
      </w:r>
      <w:proofErr w:type="spellStart"/>
      <w:r>
        <w:rPr>
          <w:spacing w:val="-10"/>
          <w:sz w:val="18"/>
        </w:rPr>
        <w:t>Ros¸u</w:t>
      </w:r>
      <w:proofErr w:type="spellEnd"/>
      <w:r>
        <w:rPr>
          <w:spacing w:val="-10"/>
          <w:sz w:val="18"/>
        </w:rPr>
        <w:t xml:space="preserve">. </w:t>
      </w:r>
      <w:r>
        <w:rPr>
          <w:sz w:val="18"/>
        </w:rPr>
        <w:t xml:space="preserve">Defining the </w:t>
      </w:r>
      <w:proofErr w:type="spellStart"/>
      <w:r>
        <w:rPr>
          <w:sz w:val="18"/>
        </w:rPr>
        <w:t>Undefinedness</w:t>
      </w:r>
      <w:proofErr w:type="spellEnd"/>
      <w:r>
        <w:rPr>
          <w:sz w:val="18"/>
        </w:rPr>
        <w:t xml:space="preserve"> of C. </w:t>
      </w:r>
      <w:proofErr w:type="spellStart"/>
      <w:r>
        <w:rPr>
          <w:i/>
          <w:sz w:val="18"/>
        </w:rPr>
        <w:t>SIGPLAN</w:t>
      </w:r>
      <w:proofErr w:type="spellEnd"/>
      <w:r>
        <w:rPr>
          <w:i/>
          <w:sz w:val="18"/>
        </w:rPr>
        <w:t xml:space="preserve"> Not.</w:t>
      </w:r>
      <w:r>
        <w:rPr>
          <w:sz w:val="18"/>
        </w:rPr>
        <w:t xml:space="preserve">, 50(6):336–345, June 2015. ISSN 0362-1340. </w:t>
      </w:r>
      <w:proofErr w:type="spellStart"/>
      <w:r>
        <w:rPr>
          <w:sz w:val="18"/>
        </w:rPr>
        <w:t>doi</w:t>
      </w:r>
      <w:proofErr w:type="spellEnd"/>
      <w:r>
        <w:rPr>
          <w:sz w:val="18"/>
        </w:rPr>
        <w:t>: 10.1145/2813885.2737979. URL</w:t>
      </w:r>
      <w:r>
        <w:rPr>
          <w:spacing w:val="17"/>
          <w:sz w:val="18"/>
        </w:rPr>
        <w:t xml:space="preserve"> </w:t>
      </w:r>
      <w:r>
        <w:rPr>
          <w:sz w:val="18"/>
        </w:rPr>
        <w:t>https://doi.org/10.1145/2813885.2737979.</w:t>
      </w:r>
    </w:p>
    <w:p w14:paraId="3E1974C7" w14:textId="77777777" w:rsidR="00AF434A" w:rsidRDefault="00000000">
      <w:pPr>
        <w:pStyle w:val="ListParagraph"/>
        <w:numPr>
          <w:ilvl w:val="0"/>
          <w:numId w:val="5"/>
        </w:numPr>
        <w:tabs>
          <w:tab w:val="left" w:pos="620"/>
        </w:tabs>
        <w:spacing w:line="232" w:lineRule="auto"/>
        <w:ind w:right="217" w:hanging="399"/>
        <w:jc w:val="both"/>
        <w:rPr>
          <w:sz w:val="18"/>
        </w:rPr>
      </w:pPr>
      <w:r>
        <w:rPr>
          <w:spacing w:val="-3"/>
          <w:sz w:val="18"/>
        </w:rPr>
        <w:t xml:space="preserve">Trevor </w:t>
      </w:r>
      <w:r>
        <w:rPr>
          <w:sz w:val="18"/>
        </w:rPr>
        <w:t xml:space="preserve">Jim, Greg </w:t>
      </w:r>
      <w:proofErr w:type="spellStart"/>
      <w:r>
        <w:rPr>
          <w:sz w:val="18"/>
        </w:rPr>
        <w:t>Morrisett</w:t>
      </w:r>
      <w:proofErr w:type="spellEnd"/>
      <w:r>
        <w:rPr>
          <w:sz w:val="18"/>
        </w:rPr>
        <w:t xml:space="preserve">, Dan Grossman, Michael Hicks, James </w:t>
      </w:r>
      <w:r>
        <w:rPr>
          <w:spacing w:val="-3"/>
          <w:sz w:val="18"/>
        </w:rPr>
        <w:t xml:space="preserve">Cheney, </w:t>
      </w:r>
      <w:r>
        <w:rPr>
          <w:sz w:val="18"/>
        </w:rPr>
        <w:t xml:space="preserve">, and </w:t>
      </w:r>
      <w:proofErr w:type="spellStart"/>
      <w:r>
        <w:rPr>
          <w:spacing w:val="-3"/>
          <w:sz w:val="18"/>
        </w:rPr>
        <w:t>Yanling</w:t>
      </w:r>
      <w:proofErr w:type="spellEnd"/>
      <w:r>
        <w:rPr>
          <w:spacing w:val="-3"/>
          <w:sz w:val="18"/>
        </w:rPr>
        <w:t xml:space="preserve"> Wang. </w:t>
      </w:r>
      <w:r>
        <w:rPr>
          <w:sz w:val="18"/>
        </w:rPr>
        <w:t xml:space="preserve">Cyclone: A Safe Dialect of C. In </w:t>
      </w:r>
      <w:proofErr w:type="spellStart"/>
      <w:r>
        <w:rPr>
          <w:i/>
          <w:sz w:val="18"/>
        </w:rPr>
        <w:t>USENIX</w:t>
      </w:r>
      <w:proofErr w:type="spellEnd"/>
      <w:r>
        <w:rPr>
          <w:i/>
          <w:sz w:val="18"/>
        </w:rPr>
        <w:t xml:space="preserve"> Annual </w:t>
      </w:r>
      <w:r>
        <w:rPr>
          <w:i/>
          <w:spacing w:val="-3"/>
          <w:sz w:val="18"/>
        </w:rPr>
        <w:t xml:space="preserve">Technical </w:t>
      </w:r>
      <w:r>
        <w:rPr>
          <w:i/>
          <w:sz w:val="18"/>
        </w:rPr>
        <w:t>Conference</w:t>
      </w:r>
      <w:r>
        <w:rPr>
          <w:sz w:val="18"/>
        </w:rPr>
        <w:t>, pages 275– 288, Monterey, CA, 2002.</w:t>
      </w:r>
      <w:r>
        <w:rPr>
          <w:spacing w:val="25"/>
          <w:sz w:val="18"/>
        </w:rPr>
        <w:t xml:space="preserve"> </w:t>
      </w:r>
      <w:proofErr w:type="spellStart"/>
      <w:r>
        <w:rPr>
          <w:sz w:val="18"/>
        </w:rPr>
        <w:t>USENIX</w:t>
      </w:r>
      <w:proofErr w:type="spellEnd"/>
      <w:r>
        <w:rPr>
          <w:sz w:val="18"/>
        </w:rPr>
        <w:t>.</w:t>
      </w:r>
    </w:p>
    <w:p w14:paraId="71A1D334" w14:textId="77777777" w:rsidR="00AF434A" w:rsidRDefault="00000000">
      <w:pPr>
        <w:pStyle w:val="ListParagraph"/>
        <w:numPr>
          <w:ilvl w:val="0"/>
          <w:numId w:val="5"/>
        </w:numPr>
        <w:tabs>
          <w:tab w:val="left" w:pos="620"/>
        </w:tabs>
        <w:spacing w:line="232" w:lineRule="auto"/>
        <w:ind w:right="217" w:hanging="399"/>
        <w:jc w:val="both"/>
        <w:rPr>
          <w:sz w:val="18"/>
        </w:rPr>
      </w:pPr>
      <w:proofErr w:type="spellStart"/>
      <w:r>
        <w:rPr>
          <w:sz w:val="18"/>
        </w:rPr>
        <w:t>Jeehoon</w:t>
      </w:r>
      <w:proofErr w:type="spellEnd"/>
      <w:r>
        <w:rPr>
          <w:sz w:val="18"/>
        </w:rPr>
        <w:t xml:space="preserve"> Kang, Chung-</w:t>
      </w:r>
      <w:proofErr w:type="spellStart"/>
      <w:r>
        <w:rPr>
          <w:sz w:val="18"/>
        </w:rPr>
        <w:t>Kil</w:t>
      </w:r>
      <w:proofErr w:type="spellEnd"/>
      <w:r>
        <w:rPr>
          <w:sz w:val="18"/>
        </w:rPr>
        <w:t xml:space="preserve"> </w:t>
      </w:r>
      <w:proofErr w:type="spellStart"/>
      <w:r>
        <w:rPr>
          <w:sz w:val="18"/>
        </w:rPr>
        <w:t>Hur</w:t>
      </w:r>
      <w:proofErr w:type="spellEnd"/>
      <w:r>
        <w:rPr>
          <w:sz w:val="18"/>
        </w:rPr>
        <w:t xml:space="preserve">, William </w:t>
      </w:r>
      <w:proofErr w:type="spellStart"/>
      <w:r>
        <w:rPr>
          <w:spacing w:val="-3"/>
          <w:sz w:val="18"/>
        </w:rPr>
        <w:t>Mansky</w:t>
      </w:r>
      <w:proofErr w:type="spellEnd"/>
      <w:r>
        <w:rPr>
          <w:spacing w:val="-3"/>
          <w:sz w:val="18"/>
        </w:rPr>
        <w:t xml:space="preserve">, </w:t>
      </w:r>
      <w:r>
        <w:rPr>
          <w:sz w:val="18"/>
        </w:rPr>
        <w:t xml:space="preserve">Dmitri Gar- </w:t>
      </w:r>
      <w:proofErr w:type="spellStart"/>
      <w:r>
        <w:rPr>
          <w:spacing w:val="-4"/>
          <w:sz w:val="18"/>
        </w:rPr>
        <w:t>buzov</w:t>
      </w:r>
      <w:proofErr w:type="spellEnd"/>
      <w:r>
        <w:rPr>
          <w:spacing w:val="-4"/>
          <w:sz w:val="18"/>
        </w:rPr>
        <w:t xml:space="preserve">, </w:t>
      </w:r>
      <w:r>
        <w:rPr>
          <w:sz w:val="18"/>
        </w:rPr>
        <w:t xml:space="preserve">Steve </w:t>
      </w:r>
      <w:proofErr w:type="spellStart"/>
      <w:r>
        <w:rPr>
          <w:sz w:val="18"/>
        </w:rPr>
        <w:t>Zdancewic</w:t>
      </w:r>
      <w:proofErr w:type="spellEnd"/>
      <w:r>
        <w:rPr>
          <w:sz w:val="18"/>
        </w:rPr>
        <w:t xml:space="preserve">, and Viktor </w:t>
      </w:r>
      <w:proofErr w:type="spellStart"/>
      <w:r>
        <w:rPr>
          <w:sz w:val="18"/>
        </w:rPr>
        <w:t>Vafeiadis</w:t>
      </w:r>
      <w:proofErr w:type="spellEnd"/>
      <w:r>
        <w:rPr>
          <w:sz w:val="18"/>
        </w:rPr>
        <w:t xml:space="preserve">. A Formal C Memory Model Supporting Integer-pointer Casts. </w:t>
      </w:r>
      <w:proofErr w:type="spellStart"/>
      <w:r>
        <w:rPr>
          <w:i/>
          <w:sz w:val="18"/>
        </w:rPr>
        <w:t>SIGPLAN</w:t>
      </w:r>
      <w:proofErr w:type="spellEnd"/>
      <w:r>
        <w:rPr>
          <w:i/>
          <w:sz w:val="18"/>
        </w:rPr>
        <w:t xml:space="preserve"> Not.</w:t>
      </w:r>
      <w:r>
        <w:rPr>
          <w:sz w:val="18"/>
        </w:rPr>
        <w:t xml:space="preserve">, 50(6):326–335, June 2015. ISSN 0362-1340. </w:t>
      </w:r>
      <w:proofErr w:type="spellStart"/>
      <w:r>
        <w:rPr>
          <w:sz w:val="18"/>
        </w:rPr>
        <w:t>doi</w:t>
      </w:r>
      <w:proofErr w:type="spellEnd"/>
      <w:r>
        <w:rPr>
          <w:sz w:val="18"/>
        </w:rPr>
        <w:t xml:space="preserve">: 10.1145/2813885.2738005. URL </w:t>
      </w:r>
      <w:hyperlink r:id="rId14">
        <w:r>
          <w:rPr>
            <w:sz w:val="18"/>
          </w:rPr>
          <w:t>http://doi.acm.org/10.1145/</w:t>
        </w:r>
      </w:hyperlink>
      <w:r>
        <w:rPr>
          <w:sz w:val="18"/>
        </w:rPr>
        <w:t xml:space="preserve"> 2813885.2738005.</w:t>
      </w:r>
    </w:p>
    <w:p w14:paraId="683054B8"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Xavier </w:t>
      </w:r>
      <w:r>
        <w:rPr>
          <w:spacing w:val="-3"/>
          <w:sz w:val="18"/>
        </w:rPr>
        <w:t xml:space="preserve">Leroy. </w:t>
      </w:r>
      <w:r>
        <w:rPr>
          <w:sz w:val="18"/>
        </w:rPr>
        <w:t xml:space="preserve">Formal verification of a realistic compiler. </w:t>
      </w:r>
      <w:r>
        <w:rPr>
          <w:i/>
          <w:sz w:val="18"/>
        </w:rPr>
        <w:t>Communications of the ACM</w:t>
      </w:r>
      <w:r>
        <w:rPr>
          <w:sz w:val="18"/>
        </w:rPr>
        <w:t xml:space="preserve">, 52(7):107–115, July 2009. ISSN 0001-0782. </w:t>
      </w:r>
      <w:proofErr w:type="spellStart"/>
      <w:r>
        <w:rPr>
          <w:sz w:val="18"/>
        </w:rPr>
        <w:t>doi</w:t>
      </w:r>
      <w:proofErr w:type="spellEnd"/>
      <w:r>
        <w:rPr>
          <w:sz w:val="18"/>
        </w:rPr>
        <w:t xml:space="preserve">: 10/c9sb7q. URL </w:t>
      </w:r>
      <w:hyperlink r:id="rId15">
        <w:r>
          <w:rPr>
            <w:sz w:val="18"/>
          </w:rPr>
          <w:t>http://doi.acm.org/</w:t>
        </w:r>
      </w:hyperlink>
      <w:r>
        <w:rPr>
          <w:sz w:val="18"/>
        </w:rPr>
        <w:t xml:space="preserve"> 10.1145/1538788.1538814.</w:t>
      </w:r>
    </w:p>
    <w:p w14:paraId="212F072A"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Xavier </w:t>
      </w:r>
      <w:r>
        <w:rPr>
          <w:spacing w:val="-3"/>
          <w:sz w:val="18"/>
        </w:rPr>
        <w:t xml:space="preserve">Leroy, </w:t>
      </w:r>
      <w:r>
        <w:rPr>
          <w:sz w:val="18"/>
        </w:rPr>
        <w:t xml:space="preserve">Andrew </w:t>
      </w:r>
      <w:r>
        <w:rPr>
          <w:spacing w:val="-9"/>
          <w:sz w:val="18"/>
        </w:rPr>
        <w:t xml:space="preserve">W. </w:t>
      </w:r>
      <w:r>
        <w:rPr>
          <w:sz w:val="18"/>
        </w:rPr>
        <w:t xml:space="preserve">Appel, Sandrine </w:t>
      </w:r>
      <w:proofErr w:type="spellStart"/>
      <w:r>
        <w:rPr>
          <w:sz w:val="18"/>
        </w:rPr>
        <w:t>Blazy</w:t>
      </w:r>
      <w:proofErr w:type="spellEnd"/>
      <w:r>
        <w:rPr>
          <w:sz w:val="18"/>
        </w:rPr>
        <w:t>, and</w:t>
      </w:r>
      <w:r>
        <w:rPr>
          <w:spacing w:val="-20"/>
          <w:sz w:val="18"/>
        </w:rPr>
        <w:t xml:space="preserve"> </w:t>
      </w:r>
      <w:r>
        <w:rPr>
          <w:sz w:val="18"/>
        </w:rPr>
        <w:t xml:space="preserve">Gordon Stewart. The </w:t>
      </w:r>
      <w:proofErr w:type="spellStart"/>
      <w:r>
        <w:rPr>
          <w:sz w:val="18"/>
        </w:rPr>
        <w:t>CompCert</w:t>
      </w:r>
      <w:proofErr w:type="spellEnd"/>
      <w:r>
        <w:rPr>
          <w:sz w:val="18"/>
        </w:rPr>
        <w:t xml:space="preserve"> Memory Model, </w:t>
      </w:r>
      <w:r>
        <w:rPr>
          <w:spacing w:val="-3"/>
          <w:sz w:val="18"/>
        </w:rPr>
        <w:t xml:space="preserve">Version </w:t>
      </w:r>
      <w:r>
        <w:rPr>
          <w:sz w:val="18"/>
        </w:rPr>
        <w:t xml:space="preserve">2. Research Report RR-7987, </w:t>
      </w:r>
      <w:proofErr w:type="spellStart"/>
      <w:r>
        <w:rPr>
          <w:sz w:val="18"/>
        </w:rPr>
        <w:t>INRIA</w:t>
      </w:r>
      <w:proofErr w:type="spellEnd"/>
      <w:r>
        <w:rPr>
          <w:sz w:val="18"/>
        </w:rPr>
        <w:t xml:space="preserve">, June 2012. URL https://hal.inria. </w:t>
      </w:r>
      <w:proofErr w:type="spellStart"/>
      <w:r>
        <w:rPr>
          <w:sz w:val="18"/>
        </w:rPr>
        <w:t>fr</w:t>
      </w:r>
      <w:proofErr w:type="spellEnd"/>
      <w:r>
        <w:rPr>
          <w:sz w:val="18"/>
        </w:rPr>
        <w:t>/hal-00703441.</w:t>
      </w:r>
    </w:p>
    <w:p w14:paraId="24329473" w14:textId="77777777" w:rsidR="00AF434A" w:rsidRDefault="00000000">
      <w:pPr>
        <w:pStyle w:val="ListParagraph"/>
        <w:numPr>
          <w:ilvl w:val="0"/>
          <w:numId w:val="5"/>
        </w:numPr>
        <w:tabs>
          <w:tab w:val="left" w:pos="620"/>
        </w:tabs>
        <w:spacing w:line="232" w:lineRule="auto"/>
        <w:ind w:right="217" w:hanging="399"/>
        <w:jc w:val="both"/>
        <w:rPr>
          <w:sz w:val="18"/>
        </w:rPr>
      </w:pPr>
      <w:proofErr w:type="spellStart"/>
      <w:r>
        <w:rPr>
          <w:sz w:val="18"/>
        </w:rPr>
        <w:t>Liyi</w:t>
      </w:r>
      <w:proofErr w:type="spellEnd"/>
      <w:r>
        <w:rPr>
          <w:sz w:val="18"/>
        </w:rPr>
        <w:t xml:space="preserve"> Li, </w:t>
      </w:r>
      <w:proofErr w:type="spellStart"/>
      <w:r>
        <w:rPr>
          <w:sz w:val="18"/>
        </w:rPr>
        <w:t>Yiyun</w:t>
      </w:r>
      <w:proofErr w:type="spellEnd"/>
      <w:r>
        <w:rPr>
          <w:sz w:val="18"/>
        </w:rPr>
        <w:t xml:space="preserve"> Liu, Deena L. </w:t>
      </w:r>
      <w:proofErr w:type="spellStart"/>
      <w:r>
        <w:rPr>
          <w:sz w:val="18"/>
        </w:rPr>
        <w:t>Postol</w:t>
      </w:r>
      <w:proofErr w:type="spellEnd"/>
      <w:r>
        <w:rPr>
          <w:sz w:val="18"/>
        </w:rPr>
        <w:t>, Leonidas</w:t>
      </w:r>
      <w:r>
        <w:rPr>
          <w:spacing w:val="-18"/>
          <w:sz w:val="18"/>
        </w:rPr>
        <w:t xml:space="preserve"> </w:t>
      </w:r>
      <w:proofErr w:type="spellStart"/>
      <w:r>
        <w:rPr>
          <w:sz w:val="18"/>
        </w:rPr>
        <w:t>Lampropoulos</w:t>
      </w:r>
      <w:proofErr w:type="spellEnd"/>
      <w:r>
        <w:rPr>
          <w:sz w:val="18"/>
        </w:rPr>
        <w:t xml:space="preserve">, David  </w:t>
      </w:r>
      <w:r>
        <w:rPr>
          <w:spacing w:val="-7"/>
          <w:sz w:val="18"/>
        </w:rPr>
        <w:t xml:space="preserve">Van </w:t>
      </w:r>
      <w:r>
        <w:rPr>
          <w:spacing w:val="31"/>
          <w:sz w:val="18"/>
        </w:rPr>
        <w:t xml:space="preserve"> </w:t>
      </w:r>
      <w:r>
        <w:rPr>
          <w:sz w:val="18"/>
        </w:rPr>
        <w:t xml:space="preserve">Horn,  and  Michael  Hicks.  A  formal  model  of Checked C. In </w:t>
      </w:r>
      <w:r>
        <w:rPr>
          <w:i/>
          <w:sz w:val="18"/>
        </w:rPr>
        <w:t>Proceedings of the Computer Security Foundations Symposium (CSF)</w:t>
      </w:r>
      <w:r>
        <w:rPr>
          <w:sz w:val="18"/>
        </w:rPr>
        <w:t>, August</w:t>
      </w:r>
      <w:r>
        <w:rPr>
          <w:spacing w:val="23"/>
          <w:sz w:val="18"/>
        </w:rPr>
        <w:t xml:space="preserve"> </w:t>
      </w:r>
      <w:r>
        <w:rPr>
          <w:sz w:val="18"/>
        </w:rPr>
        <w:t>2022.</w:t>
      </w:r>
    </w:p>
    <w:p w14:paraId="4375D07A"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Aravind </w:t>
      </w:r>
      <w:proofErr w:type="spellStart"/>
      <w:r>
        <w:rPr>
          <w:sz w:val="18"/>
        </w:rPr>
        <w:t>Machiry</w:t>
      </w:r>
      <w:proofErr w:type="spellEnd"/>
      <w:r>
        <w:rPr>
          <w:sz w:val="18"/>
        </w:rPr>
        <w:t xml:space="preserve">, John Kastner, Matt McCutchen, Aaron Eline, Kyle Headley, and Michael Hicks. C to checked c by 3c. </w:t>
      </w:r>
      <w:r>
        <w:rPr>
          <w:i/>
          <w:sz w:val="18"/>
        </w:rPr>
        <w:t>Proceedings of the ACM on Programming Languages</w:t>
      </w:r>
      <w:r>
        <w:rPr>
          <w:sz w:val="18"/>
        </w:rPr>
        <w:t>, 6 (OOPSLA1):1–29,</w:t>
      </w:r>
      <w:r>
        <w:rPr>
          <w:spacing w:val="18"/>
          <w:sz w:val="18"/>
        </w:rPr>
        <w:t xml:space="preserve"> </w:t>
      </w:r>
      <w:r>
        <w:rPr>
          <w:sz w:val="18"/>
        </w:rPr>
        <w:t>2022.</w:t>
      </w:r>
    </w:p>
    <w:p w14:paraId="19CBA3DA" w14:textId="77777777" w:rsidR="00AF434A" w:rsidRDefault="00000000">
      <w:pPr>
        <w:pStyle w:val="ListParagraph"/>
        <w:numPr>
          <w:ilvl w:val="0"/>
          <w:numId w:val="5"/>
        </w:numPr>
        <w:tabs>
          <w:tab w:val="left" w:pos="620"/>
        </w:tabs>
        <w:spacing w:line="232" w:lineRule="auto"/>
        <w:ind w:right="217" w:hanging="399"/>
        <w:jc w:val="both"/>
        <w:rPr>
          <w:sz w:val="18"/>
        </w:rPr>
      </w:pPr>
      <w:proofErr w:type="spellStart"/>
      <w:r>
        <w:rPr>
          <w:sz w:val="18"/>
        </w:rPr>
        <w:t>Kayvan</w:t>
      </w:r>
      <w:proofErr w:type="spellEnd"/>
      <w:r>
        <w:rPr>
          <w:sz w:val="18"/>
        </w:rPr>
        <w:t xml:space="preserve"> </w:t>
      </w:r>
      <w:proofErr w:type="spellStart"/>
      <w:r>
        <w:rPr>
          <w:sz w:val="18"/>
        </w:rPr>
        <w:t>Memarian</w:t>
      </w:r>
      <w:proofErr w:type="spellEnd"/>
      <w:r>
        <w:rPr>
          <w:sz w:val="18"/>
        </w:rPr>
        <w:t xml:space="preserve">, Justus </w:t>
      </w:r>
      <w:proofErr w:type="spellStart"/>
      <w:r>
        <w:rPr>
          <w:sz w:val="18"/>
        </w:rPr>
        <w:t>Matthiesen</w:t>
      </w:r>
      <w:proofErr w:type="spellEnd"/>
      <w:r>
        <w:rPr>
          <w:sz w:val="18"/>
        </w:rPr>
        <w:t xml:space="preserve">, James Lingard, </w:t>
      </w:r>
      <w:proofErr w:type="spellStart"/>
      <w:r>
        <w:rPr>
          <w:sz w:val="18"/>
        </w:rPr>
        <w:t>Kyn</w:t>
      </w:r>
      <w:proofErr w:type="spellEnd"/>
      <w:r>
        <w:rPr>
          <w:sz w:val="18"/>
        </w:rPr>
        <w:t xml:space="preserve">- </w:t>
      </w:r>
      <w:proofErr w:type="spellStart"/>
      <w:r>
        <w:rPr>
          <w:sz w:val="18"/>
        </w:rPr>
        <w:t>dylan</w:t>
      </w:r>
      <w:proofErr w:type="spellEnd"/>
      <w:r>
        <w:rPr>
          <w:sz w:val="18"/>
        </w:rPr>
        <w:t xml:space="preserve"> </w:t>
      </w:r>
      <w:proofErr w:type="spellStart"/>
      <w:r>
        <w:rPr>
          <w:sz w:val="18"/>
        </w:rPr>
        <w:t>Nienhuis</w:t>
      </w:r>
      <w:proofErr w:type="spellEnd"/>
      <w:r>
        <w:rPr>
          <w:sz w:val="18"/>
        </w:rPr>
        <w:t xml:space="preserve">, David </w:t>
      </w:r>
      <w:proofErr w:type="spellStart"/>
      <w:r>
        <w:rPr>
          <w:sz w:val="18"/>
        </w:rPr>
        <w:t>Chisnall</w:t>
      </w:r>
      <w:proofErr w:type="spellEnd"/>
      <w:r>
        <w:rPr>
          <w:sz w:val="18"/>
        </w:rPr>
        <w:t xml:space="preserve">, Robert N. M. </w:t>
      </w:r>
      <w:r>
        <w:rPr>
          <w:spacing w:val="-3"/>
          <w:sz w:val="18"/>
        </w:rPr>
        <w:t xml:space="preserve">Watson, </w:t>
      </w:r>
      <w:r>
        <w:rPr>
          <w:sz w:val="18"/>
        </w:rPr>
        <w:t xml:space="preserve">and Peter Sewell. Into the Depths of  C:  Elaborating  the  de Facto Standards. </w:t>
      </w:r>
      <w:proofErr w:type="spellStart"/>
      <w:r>
        <w:rPr>
          <w:i/>
          <w:sz w:val="18"/>
        </w:rPr>
        <w:t>SIGPLAN</w:t>
      </w:r>
      <w:proofErr w:type="spellEnd"/>
      <w:r>
        <w:rPr>
          <w:i/>
          <w:sz w:val="18"/>
        </w:rPr>
        <w:t xml:space="preserve"> Not.</w:t>
      </w:r>
      <w:r>
        <w:rPr>
          <w:sz w:val="18"/>
        </w:rPr>
        <w:t xml:space="preserve">, 51(6):1–15, June 2016. ISSN 0362-1340. </w:t>
      </w:r>
      <w:proofErr w:type="spellStart"/>
      <w:r>
        <w:rPr>
          <w:sz w:val="18"/>
        </w:rPr>
        <w:t>doi</w:t>
      </w:r>
      <w:proofErr w:type="spellEnd"/>
      <w:r>
        <w:rPr>
          <w:sz w:val="18"/>
        </w:rPr>
        <w:t>: 10.1145/2980983.2908081. URL https://doi.org/10.1145/2980983.2908081.</w:t>
      </w:r>
    </w:p>
    <w:p w14:paraId="34599945" w14:textId="77777777" w:rsidR="00AF434A" w:rsidRDefault="00000000">
      <w:pPr>
        <w:pStyle w:val="ListParagraph"/>
        <w:numPr>
          <w:ilvl w:val="0"/>
          <w:numId w:val="5"/>
        </w:numPr>
        <w:tabs>
          <w:tab w:val="left" w:pos="620"/>
        </w:tabs>
        <w:spacing w:line="232" w:lineRule="auto"/>
        <w:ind w:right="217" w:hanging="399"/>
        <w:jc w:val="both"/>
        <w:rPr>
          <w:sz w:val="18"/>
        </w:rPr>
      </w:pPr>
      <w:proofErr w:type="spellStart"/>
      <w:r>
        <w:rPr>
          <w:sz w:val="18"/>
        </w:rPr>
        <w:t>Kayvan</w:t>
      </w:r>
      <w:proofErr w:type="spellEnd"/>
      <w:r>
        <w:rPr>
          <w:sz w:val="18"/>
        </w:rPr>
        <w:t xml:space="preserve"> </w:t>
      </w:r>
      <w:proofErr w:type="spellStart"/>
      <w:r>
        <w:rPr>
          <w:sz w:val="18"/>
        </w:rPr>
        <w:t>Memarian</w:t>
      </w:r>
      <w:proofErr w:type="spellEnd"/>
      <w:r>
        <w:rPr>
          <w:sz w:val="18"/>
        </w:rPr>
        <w:t xml:space="preserve">, Victor B. </w:t>
      </w:r>
      <w:r>
        <w:rPr>
          <w:spacing w:val="-8"/>
          <w:sz w:val="18"/>
        </w:rPr>
        <w:t xml:space="preserve">F. </w:t>
      </w:r>
      <w:r>
        <w:rPr>
          <w:sz w:val="18"/>
        </w:rPr>
        <w:t>Gomes, Brooks Davis, Stephen</w:t>
      </w:r>
      <w:r>
        <w:rPr>
          <w:spacing w:val="20"/>
          <w:sz w:val="18"/>
        </w:rPr>
        <w:t xml:space="preserve"> </w:t>
      </w:r>
      <w:r>
        <w:rPr>
          <w:sz w:val="18"/>
        </w:rPr>
        <w:t>Kell,</w:t>
      </w:r>
      <w:r>
        <w:rPr>
          <w:spacing w:val="21"/>
          <w:sz w:val="18"/>
        </w:rPr>
        <w:t xml:space="preserve"> </w:t>
      </w:r>
      <w:r>
        <w:rPr>
          <w:sz w:val="18"/>
        </w:rPr>
        <w:t>Alexander</w:t>
      </w:r>
      <w:r>
        <w:rPr>
          <w:spacing w:val="21"/>
          <w:sz w:val="18"/>
        </w:rPr>
        <w:t xml:space="preserve"> </w:t>
      </w:r>
      <w:r>
        <w:rPr>
          <w:sz w:val="18"/>
        </w:rPr>
        <w:t>Richardson,</w:t>
      </w:r>
      <w:r>
        <w:rPr>
          <w:spacing w:val="21"/>
          <w:sz w:val="18"/>
        </w:rPr>
        <w:t xml:space="preserve"> </w:t>
      </w:r>
      <w:r>
        <w:rPr>
          <w:sz w:val="18"/>
        </w:rPr>
        <w:t>Robert</w:t>
      </w:r>
      <w:r>
        <w:rPr>
          <w:spacing w:val="20"/>
          <w:sz w:val="18"/>
        </w:rPr>
        <w:t xml:space="preserve"> </w:t>
      </w:r>
      <w:r>
        <w:rPr>
          <w:sz w:val="18"/>
        </w:rPr>
        <w:t>N.</w:t>
      </w:r>
      <w:r>
        <w:rPr>
          <w:spacing w:val="21"/>
          <w:sz w:val="18"/>
        </w:rPr>
        <w:t xml:space="preserve"> </w:t>
      </w:r>
      <w:r>
        <w:rPr>
          <w:sz w:val="18"/>
        </w:rPr>
        <w:t>M.</w:t>
      </w:r>
      <w:r>
        <w:rPr>
          <w:spacing w:val="21"/>
          <w:sz w:val="18"/>
        </w:rPr>
        <w:t xml:space="preserve"> </w:t>
      </w:r>
      <w:r>
        <w:rPr>
          <w:spacing w:val="-3"/>
          <w:sz w:val="18"/>
        </w:rPr>
        <w:t>Watson,</w:t>
      </w:r>
    </w:p>
    <w:p w14:paraId="6C59B2F2" w14:textId="77777777" w:rsidR="00AF434A" w:rsidRDefault="00AF434A">
      <w:pPr>
        <w:spacing w:line="232" w:lineRule="auto"/>
        <w:jc w:val="both"/>
        <w:rPr>
          <w:sz w:val="18"/>
        </w:rPr>
        <w:sectPr w:rsidR="00AF434A">
          <w:pgSz w:w="12240" w:h="15840"/>
          <w:pgMar w:top="1320" w:right="860" w:bottom="280" w:left="860" w:header="720" w:footer="720" w:gutter="0"/>
          <w:cols w:num="2" w:space="720" w:equalWidth="0">
            <w:col w:w="5121" w:space="99"/>
            <w:col w:w="5300"/>
          </w:cols>
        </w:sectPr>
      </w:pPr>
    </w:p>
    <w:p w14:paraId="4832E7AC" w14:textId="77777777" w:rsidR="00AF434A" w:rsidRDefault="00000000">
      <w:pPr>
        <w:spacing w:line="118" w:lineRule="exact"/>
        <w:ind w:left="619"/>
        <w:rPr>
          <w:sz w:val="18"/>
        </w:rPr>
      </w:pPr>
      <w:r>
        <w:rPr>
          <w:sz w:val="18"/>
        </w:rPr>
        <w:t>microsoft-70-percent-of-all-security-bugs-are-memory-safety-issues/,</w:t>
      </w:r>
    </w:p>
    <w:p w14:paraId="63EE91C4" w14:textId="77777777" w:rsidR="00AF434A" w:rsidRDefault="00000000">
      <w:pPr>
        <w:spacing w:line="203" w:lineRule="exact"/>
        <w:ind w:left="619"/>
        <w:rPr>
          <w:sz w:val="18"/>
        </w:rPr>
      </w:pPr>
      <w:r>
        <w:rPr>
          <w:sz w:val="18"/>
        </w:rPr>
        <w:t>2019. Accessed: 2020-02-11.</w:t>
      </w:r>
    </w:p>
    <w:p w14:paraId="525AF5B4" w14:textId="77777777" w:rsidR="00AF434A" w:rsidRDefault="00000000">
      <w:pPr>
        <w:spacing w:line="153" w:lineRule="exact"/>
        <w:ind w:left="70"/>
        <w:rPr>
          <w:sz w:val="18"/>
        </w:rPr>
      </w:pPr>
      <w:r>
        <w:br w:type="column"/>
      </w:r>
      <w:r>
        <w:rPr>
          <w:sz w:val="18"/>
        </w:rPr>
        <w:t>and Peter Sewell. Exploring C Semantics and Pointer Prove-</w:t>
      </w:r>
    </w:p>
    <w:p w14:paraId="0690CAA5" w14:textId="77777777" w:rsidR="00AF434A" w:rsidRDefault="00AF434A">
      <w:pPr>
        <w:spacing w:line="153" w:lineRule="exact"/>
        <w:rPr>
          <w:sz w:val="18"/>
        </w:rPr>
        <w:sectPr w:rsidR="00AF434A">
          <w:type w:val="continuous"/>
          <w:pgSz w:w="12240" w:h="15840"/>
          <w:pgMar w:top="1500" w:right="860" w:bottom="280" w:left="860" w:header="720" w:footer="720" w:gutter="0"/>
          <w:cols w:num="2" w:space="720" w:equalWidth="0">
            <w:col w:w="5730" w:space="40"/>
            <w:col w:w="4750"/>
          </w:cols>
        </w:sectPr>
      </w:pPr>
    </w:p>
    <w:p w14:paraId="7BBABDA8" w14:textId="77777777" w:rsidR="00AF434A" w:rsidRDefault="00000000">
      <w:pPr>
        <w:spacing w:before="138" w:line="232" w:lineRule="auto"/>
        <w:ind w:left="619"/>
        <w:rPr>
          <w:sz w:val="18"/>
        </w:rPr>
      </w:pPr>
      <w:proofErr w:type="spellStart"/>
      <w:r>
        <w:rPr>
          <w:sz w:val="18"/>
        </w:rPr>
        <w:lastRenderedPageBreak/>
        <w:t>nance</w:t>
      </w:r>
      <w:proofErr w:type="spellEnd"/>
      <w:r>
        <w:rPr>
          <w:sz w:val="18"/>
        </w:rPr>
        <w:t xml:space="preserve">. </w:t>
      </w:r>
      <w:r>
        <w:rPr>
          <w:i/>
          <w:sz w:val="18"/>
        </w:rPr>
        <w:t>Proc. ACM Program. Lang.</w:t>
      </w:r>
      <w:r>
        <w:rPr>
          <w:sz w:val="18"/>
        </w:rPr>
        <w:t>, 3(</w:t>
      </w:r>
      <w:proofErr w:type="spellStart"/>
      <w:r>
        <w:rPr>
          <w:sz w:val="18"/>
        </w:rPr>
        <w:t>POPL</w:t>
      </w:r>
      <w:proofErr w:type="spellEnd"/>
      <w:r>
        <w:rPr>
          <w:sz w:val="18"/>
        </w:rPr>
        <w:t xml:space="preserve">):67:1–67:32, January 2019. ISSN 2475-1421. </w:t>
      </w:r>
      <w:proofErr w:type="spellStart"/>
      <w:r>
        <w:rPr>
          <w:sz w:val="18"/>
        </w:rPr>
        <w:t>doi</w:t>
      </w:r>
      <w:proofErr w:type="spellEnd"/>
      <w:r>
        <w:rPr>
          <w:sz w:val="18"/>
        </w:rPr>
        <w:t>: 10.1145/3290380. URL</w:t>
      </w:r>
    </w:p>
    <w:p w14:paraId="460ACC31" w14:textId="77777777" w:rsidR="00AF434A" w:rsidRDefault="00000000">
      <w:pPr>
        <w:spacing w:line="197" w:lineRule="exact"/>
        <w:ind w:left="619"/>
        <w:rPr>
          <w:sz w:val="18"/>
        </w:rPr>
      </w:pPr>
      <w:hyperlink r:id="rId16">
        <w:r>
          <w:rPr>
            <w:sz w:val="18"/>
          </w:rPr>
          <w:t>http://doi.acm.org/10.1145/3290380.</w:t>
        </w:r>
      </w:hyperlink>
    </w:p>
    <w:p w14:paraId="27485EE0" w14:textId="77777777" w:rsidR="00AF434A" w:rsidRDefault="00000000">
      <w:pPr>
        <w:pStyle w:val="ListParagraph"/>
        <w:numPr>
          <w:ilvl w:val="0"/>
          <w:numId w:val="5"/>
        </w:numPr>
        <w:tabs>
          <w:tab w:val="left" w:pos="620"/>
        </w:tabs>
        <w:spacing w:before="1" w:line="232" w:lineRule="auto"/>
        <w:ind w:right="38" w:hanging="399"/>
        <w:jc w:val="both"/>
        <w:rPr>
          <w:sz w:val="18"/>
        </w:rPr>
      </w:pPr>
      <w:r>
        <w:rPr>
          <w:sz w:val="18"/>
        </w:rPr>
        <w:t xml:space="preserve">Denis </w:t>
      </w:r>
      <w:proofErr w:type="spellStart"/>
      <w:r>
        <w:rPr>
          <w:sz w:val="18"/>
        </w:rPr>
        <w:t>Merigoux</w:t>
      </w:r>
      <w:proofErr w:type="spellEnd"/>
      <w:r>
        <w:rPr>
          <w:sz w:val="18"/>
        </w:rPr>
        <w:t xml:space="preserve">, Nicolas </w:t>
      </w:r>
      <w:proofErr w:type="spellStart"/>
      <w:r>
        <w:rPr>
          <w:sz w:val="18"/>
        </w:rPr>
        <w:t>Chataing</w:t>
      </w:r>
      <w:proofErr w:type="spellEnd"/>
      <w:r>
        <w:rPr>
          <w:sz w:val="18"/>
        </w:rPr>
        <w:t xml:space="preserve">, and Jonathan </w:t>
      </w:r>
      <w:proofErr w:type="spellStart"/>
      <w:r>
        <w:rPr>
          <w:sz w:val="18"/>
        </w:rPr>
        <w:t>Protzenko</w:t>
      </w:r>
      <w:proofErr w:type="spellEnd"/>
      <w:r>
        <w:rPr>
          <w:sz w:val="18"/>
        </w:rPr>
        <w:t xml:space="preserve">. </w:t>
      </w:r>
      <w:proofErr w:type="spellStart"/>
      <w:r>
        <w:rPr>
          <w:sz w:val="18"/>
        </w:rPr>
        <w:t>Catala</w:t>
      </w:r>
      <w:proofErr w:type="spellEnd"/>
      <w:r>
        <w:rPr>
          <w:sz w:val="18"/>
        </w:rPr>
        <w:t xml:space="preserve">: A Programming Language for the Law. </w:t>
      </w:r>
      <w:proofErr w:type="spellStart"/>
      <w:r>
        <w:rPr>
          <w:i/>
          <w:sz w:val="18"/>
        </w:rPr>
        <w:t>arXiv</w:t>
      </w:r>
      <w:proofErr w:type="spellEnd"/>
      <w:r>
        <w:rPr>
          <w:i/>
          <w:spacing w:val="-27"/>
          <w:sz w:val="18"/>
        </w:rPr>
        <w:t xml:space="preserve"> </w:t>
      </w:r>
      <w:r>
        <w:rPr>
          <w:i/>
          <w:sz w:val="18"/>
        </w:rPr>
        <w:t>preprint arXiv:2103.03198</w:t>
      </w:r>
      <w:r>
        <w:rPr>
          <w:sz w:val="18"/>
        </w:rPr>
        <w:t>,</w:t>
      </w:r>
      <w:r>
        <w:rPr>
          <w:spacing w:val="17"/>
          <w:sz w:val="18"/>
        </w:rPr>
        <w:t xml:space="preserve"> </w:t>
      </w:r>
      <w:r>
        <w:rPr>
          <w:sz w:val="18"/>
        </w:rPr>
        <w:t>2021.</w:t>
      </w:r>
    </w:p>
    <w:p w14:paraId="1E6C8082"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Santosh </w:t>
      </w:r>
      <w:proofErr w:type="spellStart"/>
      <w:r>
        <w:rPr>
          <w:sz w:val="18"/>
        </w:rPr>
        <w:t>Nagarakatte</w:t>
      </w:r>
      <w:proofErr w:type="spellEnd"/>
      <w:r>
        <w:rPr>
          <w:sz w:val="18"/>
        </w:rPr>
        <w:t xml:space="preserve">, </w:t>
      </w:r>
      <w:proofErr w:type="spellStart"/>
      <w:r>
        <w:rPr>
          <w:sz w:val="18"/>
        </w:rPr>
        <w:t>Jianzhou</w:t>
      </w:r>
      <w:proofErr w:type="spellEnd"/>
      <w:r>
        <w:rPr>
          <w:sz w:val="18"/>
        </w:rPr>
        <w:t xml:space="preserve"> Zhao, Milo M.K. Martin, and Steve </w:t>
      </w:r>
      <w:proofErr w:type="spellStart"/>
      <w:r>
        <w:rPr>
          <w:sz w:val="18"/>
        </w:rPr>
        <w:t>Zdancewic</w:t>
      </w:r>
      <w:proofErr w:type="spellEnd"/>
      <w:r>
        <w:rPr>
          <w:sz w:val="18"/>
        </w:rPr>
        <w:t xml:space="preserve">. </w:t>
      </w:r>
      <w:proofErr w:type="spellStart"/>
      <w:r>
        <w:rPr>
          <w:sz w:val="18"/>
        </w:rPr>
        <w:t>SoftBound</w:t>
      </w:r>
      <w:proofErr w:type="spellEnd"/>
      <w:r>
        <w:rPr>
          <w:sz w:val="18"/>
        </w:rPr>
        <w:t xml:space="preserve">: Highly Compatible and Com- </w:t>
      </w:r>
      <w:proofErr w:type="spellStart"/>
      <w:r>
        <w:rPr>
          <w:sz w:val="18"/>
        </w:rPr>
        <w:t>plete</w:t>
      </w:r>
      <w:proofErr w:type="spellEnd"/>
      <w:r>
        <w:rPr>
          <w:sz w:val="18"/>
        </w:rPr>
        <w:t xml:space="preserve"> Spatial Memory Safety for C. In </w:t>
      </w:r>
      <w:r>
        <w:rPr>
          <w:i/>
          <w:sz w:val="18"/>
        </w:rPr>
        <w:t xml:space="preserve">Proceedings of the 30th ACM </w:t>
      </w:r>
      <w:proofErr w:type="spellStart"/>
      <w:r>
        <w:rPr>
          <w:i/>
          <w:sz w:val="18"/>
        </w:rPr>
        <w:t>SIGPLAN</w:t>
      </w:r>
      <w:proofErr w:type="spellEnd"/>
      <w:r>
        <w:rPr>
          <w:i/>
          <w:sz w:val="18"/>
        </w:rPr>
        <w:t xml:space="preserve"> Conference on Programming Language Design and Implementation</w:t>
      </w:r>
      <w:r>
        <w:rPr>
          <w:sz w:val="18"/>
        </w:rPr>
        <w:t xml:space="preserve">, </w:t>
      </w:r>
      <w:proofErr w:type="spellStart"/>
      <w:r>
        <w:rPr>
          <w:sz w:val="18"/>
        </w:rPr>
        <w:t>PLDI</w:t>
      </w:r>
      <w:proofErr w:type="spellEnd"/>
      <w:r>
        <w:rPr>
          <w:sz w:val="18"/>
        </w:rPr>
        <w:t xml:space="preserve"> ’09, page 245–258, New </w:t>
      </w:r>
      <w:r>
        <w:rPr>
          <w:spacing w:val="-4"/>
          <w:sz w:val="18"/>
        </w:rPr>
        <w:t xml:space="preserve">York, </w:t>
      </w:r>
      <w:r>
        <w:rPr>
          <w:spacing w:val="-8"/>
          <w:sz w:val="18"/>
        </w:rPr>
        <w:t xml:space="preserve">NY, </w:t>
      </w:r>
      <w:r>
        <w:rPr>
          <w:sz w:val="18"/>
        </w:rPr>
        <w:t>USA, 2009. Association for Computing</w:t>
      </w:r>
      <w:r>
        <w:rPr>
          <w:spacing w:val="-29"/>
          <w:sz w:val="18"/>
        </w:rPr>
        <w:t xml:space="preserve"> </w:t>
      </w:r>
      <w:r>
        <w:rPr>
          <w:sz w:val="18"/>
        </w:rPr>
        <w:t xml:space="preserve">Machinery. ISBN 9781605583921. </w:t>
      </w:r>
      <w:proofErr w:type="spellStart"/>
      <w:r>
        <w:rPr>
          <w:sz w:val="18"/>
        </w:rPr>
        <w:t>doi</w:t>
      </w:r>
      <w:proofErr w:type="spellEnd"/>
      <w:r>
        <w:rPr>
          <w:sz w:val="18"/>
        </w:rPr>
        <w:t>: 10.1145/1542476.1542504. URL https://doi.org/10.1145/1542476.1542504.</w:t>
      </w:r>
    </w:p>
    <w:p w14:paraId="438AB97E"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George C. </w:t>
      </w:r>
      <w:proofErr w:type="spellStart"/>
      <w:r>
        <w:rPr>
          <w:sz w:val="18"/>
        </w:rPr>
        <w:t>Necula</w:t>
      </w:r>
      <w:proofErr w:type="spellEnd"/>
      <w:r>
        <w:rPr>
          <w:sz w:val="18"/>
        </w:rPr>
        <w:t xml:space="preserve">, Jeremy Condit, Matthew </w:t>
      </w:r>
      <w:proofErr w:type="spellStart"/>
      <w:r>
        <w:rPr>
          <w:sz w:val="18"/>
        </w:rPr>
        <w:t>Harren</w:t>
      </w:r>
      <w:proofErr w:type="spellEnd"/>
      <w:r>
        <w:rPr>
          <w:sz w:val="18"/>
        </w:rPr>
        <w:t xml:space="preserve">, Scott McPeak, and </w:t>
      </w:r>
      <w:r>
        <w:rPr>
          <w:spacing w:val="-3"/>
          <w:sz w:val="18"/>
        </w:rPr>
        <w:t xml:space="preserve">Westley </w:t>
      </w:r>
      <w:r>
        <w:rPr>
          <w:spacing w:val="-4"/>
          <w:sz w:val="18"/>
        </w:rPr>
        <w:t xml:space="preserve">Weimer. </w:t>
      </w:r>
      <w:proofErr w:type="spellStart"/>
      <w:r>
        <w:rPr>
          <w:sz w:val="18"/>
        </w:rPr>
        <w:t>CCured</w:t>
      </w:r>
      <w:proofErr w:type="spellEnd"/>
      <w:r>
        <w:rPr>
          <w:sz w:val="18"/>
        </w:rPr>
        <w:t xml:space="preserve">: Type-Safe Retrofitting of Legacy Software. </w:t>
      </w:r>
      <w:r>
        <w:rPr>
          <w:i/>
          <w:sz w:val="18"/>
        </w:rPr>
        <w:t xml:space="preserve">ACM Transactions on </w:t>
      </w:r>
      <w:r>
        <w:rPr>
          <w:i/>
          <w:spacing w:val="-3"/>
          <w:sz w:val="18"/>
        </w:rPr>
        <w:t xml:space="preserve">Pro- </w:t>
      </w:r>
      <w:proofErr w:type="spellStart"/>
      <w:r>
        <w:rPr>
          <w:i/>
          <w:sz w:val="18"/>
        </w:rPr>
        <w:t>gramming</w:t>
      </w:r>
      <w:proofErr w:type="spellEnd"/>
      <w:r>
        <w:rPr>
          <w:i/>
          <w:spacing w:val="16"/>
          <w:sz w:val="18"/>
        </w:rPr>
        <w:t xml:space="preserve"> </w:t>
      </w:r>
      <w:r>
        <w:rPr>
          <w:i/>
          <w:sz w:val="18"/>
        </w:rPr>
        <w:t>Languages</w:t>
      </w:r>
      <w:r>
        <w:rPr>
          <w:i/>
          <w:spacing w:val="16"/>
          <w:sz w:val="18"/>
        </w:rPr>
        <w:t xml:space="preserve"> </w:t>
      </w:r>
      <w:r>
        <w:rPr>
          <w:i/>
          <w:sz w:val="18"/>
        </w:rPr>
        <w:t>and</w:t>
      </w:r>
      <w:r>
        <w:rPr>
          <w:i/>
          <w:spacing w:val="17"/>
          <w:sz w:val="18"/>
        </w:rPr>
        <w:t xml:space="preserve"> </w:t>
      </w:r>
      <w:r>
        <w:rPr>
          <w:i/>
          <w:sz w:val="18"/>
        </w:rPr>
        <w:t>Systems</w:t>
      </w:r>
      <w:r>
        <w:rPr>
          <w:i/>
          <w:spacing w:val="16"/>
          <w:sz w:val="18"/>
        </w:rPr>
        <w:t xml:space="preserve"> </w:t>
      </w:r>
      <w:r>
        <w:rPr>
          <w:i/>
          <w:sz w:val="18"/>
        </w:rPr>
        <w:t>(</w:t>
      </w:r>
      <w:proofErr w:type="spellStart"/>
      <w:r>
        <w:rPr>
          <w:i/>
          <w:sz w:val="18"/>
        </w:rPr>
        <w:t>TOPLAS</w:t>
      </w:r>
      <w:proofErr w:type="spellEnd"/>
      <w:r>
        <w:rPr>
          <w:i/>
          <w:sz w:val="18"/>
        </w:rPr>
        <w:t>)</w:t>
      </w:r>
      <w:r>
        <w:rPr>
          <w:sz w:val="18"/>
        </w:rPr>
        <w:t>,</w:t>
      </w:r>
      <w:r>
        <w:rPr>
          <w:spacing w:val="16"/>
          <w:sz w:val="18"/>
        </w:rPr>
        <w:t xml:space="preserve"> </w:t>
      </w:r>
      <w:r>
        <w:rPr>
          <w:sz w:val="18"/>
        </w:rPr>
        <w:t>27(3),</w:t>
      </w:r>
      <w:r>
        <w:rPr>
          <w:spacing w:val="17"/>
          <w:sz w:val="18"/>
        </w:rPr>
        <w:t xml:space="preserve"> </w:t>
      </w:r>
      <w:r>
        <w:rPr>
          <w:sz w:val="18"/>
        </w:rPr>
        <w:t>2005.</w:t>
      </w:r>
    </w:p>
    <w:p w14:paraId="3BFAEE71"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Andrew Ruef, Leonidas </w:t>
      </w:r>
      <w:proofErr w:type="spellStart"/>
      <w:r>
        <w:rPr>
          <w:sz w:val="18"/>
        </w:rPr>
        <w:t>Lampropoulos</w:t>
      </w:r>
      <w:proofErr w:type="spellEnd"/>
      <w:r>
        <w:rPr>
          <w:sz w:val="18"/>
        </w:rPr>
        <w:t xml:space="preserve">, Ian Sweet, David </w:t>
      </w:r>
      <w:proofErr w:type="spellStart"/>
      <w:r>
        <w:rPr>
          <w:sz w:val="18"/>
        </w:rPr>
        <w:t>Tarditi</w:t>
      </w:r>
      <w:proofErr w:type="spellEnd"/>
      <w:r>
        <w:rPr>
          <w:sz w:val="18"/>
        </w:rPr>
        <w:t xml:space="preserve">, and Michael Hicks. Achieving Safety Incrementally with Checked C. In </w:t>
      </w:r>
      <w:proofErr w:type="spellStart"/>
      <w:r>
        <w:rPr>
          <w:sz w:val="18"/>
        </w:rPr>
        <w:t>Flemming</w:t>
      </w:r>
      <w:proofErr w:type="spellEnd"/>
      <w:r>
        <w:rPr>
          <w:sz w:val="18"/>
        </w:rPr>
        <w:t xml:space="preserve"> Nielson and David Sands, editors, </w:t>
      </w:r>
      <w:r>
        <w:rPr>
          <w:i/>
          <w:sz w:val="18"/>
        </w:rPr>
        <w:t>Principles of Security and Trust</w:t>
      </w:r>
      <w:r>
        <w:rPr>
          <w:sz w:val="18"/>
        </w:rPr>
        <w:t>, pages 76–98, Cham, 2019. Springer International Publishing. ISBN 978-3-030- 17138-4.</w:t>
      </w:r>
    </w:p>
    <w:p w14:paraId="249A2C76"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Konstantin </w:t>
      </w:r>
      <w:proofErr w:type="spellStart"/>
      <w:r>
        <w:rPr>
          <w:sz w:val="18"/>
        </w:rPr>
        <w:t>Serebryany</w:t>
      </w:r>
      <w:proofErr w:type="spellEnd"/>
      <w:r>
        <w:rPr>
          <w:sz w:val="18"/>
        </w:rPr>
        <w:t xml:space="preserve">, Derek </w:t>
      </w:r>
      <w:proofErr w:type="spellStart"/>
      <w:r>
        <w:rPr>
          <w:sz w:val="18"/>
        </w:rPr>
        <w:t>Bruening</w:t>
      </w:r>
      <w:proofErr w:type="spellEnd"/>
      <w:r>
        <w:rPr>
          <w:sz w:val="18"/>
        </w:rPr>
        <w:t xml:space="preserve">, Alexander Potapenko,  and  Dmitry  </w:t>
      </w:r>
      <w:proofErr w:type="spellStart"/>
      <w:r>
        <w:rPr>
          <w:spacing w:val="-3"/>
          <w:sz w:val="18"/>
        </w:rPr>
        <w:t>Vyukov</w:t>
      </w:r>
      <w:proofErr w:type="spellEnd"/>
      <w:r>
        <w:rPr>
          <w:spacing w:val="-3"/>
          <w:sz w:val="18"/>
        </w:rPr>
        <w:t xml:space="preserve">.   </w:t>
      </w:r>
      <w:proofErr w:type="spellStart"/>
      <w:r>
        <w:rPr>
          <w:sz w:val="18"/>
        </w:rPr>
        <w:t>AddressSanitizer</w:t>
      </w:r>
      <w:proofErr w:type="spellEnd"/>
      <w:r>
        <w:rPr>
          <w:sz w:val="18"/>
        </w:rPr>
        <w:t xml:space="preserve">:   A Fast Address Sanity Checker. In </w:t>
      </w:r>
      <w:r>
        <w:rPr>
          <w:i/>
          <w:sz w:val="18"/>
        </w:rPr>
        <w:t xml:space="preserve">Proceedings of the 2012 </w:t>
      </w:r>
      <w:proofErr w:type="spellStart"/>
      <w:r>
        <w:rPr>
          <w:i/>
          <w:sz w:val="18"/>
        </w:rPr>
        <w:t>USENIX</w:t>
      </w:r>
      <w:proofErr w:type="spellEnd"/>
      <w:r>
        <w:rPr>
          <w:i/>
          <w:sz w:val="18"/>
        </w:rPr>
        <w:t xml:space="preserve"> Conference on Annual </w:t>
      </w:r>
      <w:r>
        <w:rPr>
          <w:i/>
          <w:spacing w:val="-3"/>
          <w:sz w:val="18"/>
        </w:rPr>
        <w:t xml:space="preserve">Technical </w:t>
      </w:r>
      <w:r>
        <w:rPr>
          <w:i/>
          <w:sz w:val="18"/>
        </w:rPr>
        <w:t>Conference</w:t>
      </w:r>
      <w:r>
        <w:rPr>
          <w:sz w:val="18"/>
        </w:rPr>
        <w:t>,</w:t>
      </w:r>
      <w:r>
        <w:rPr>
          <w:spacing w:val="32"/>
          <w:sz w:val="18"/>
        </w:rPr>
        <w:t xml:space="preserve"> </w:t>
      </w:r>
      <w:r>
        <w:rPr>
          <w:sz w:val="18"/>
        </w:rPr>
        <w:t>2012.</w:t>
      </w:r>
    </w:p>
    <w:p w14:paraId="49A86250" w14:textId="77777777" w:rsidR="00AF434A" w:rsidRDefault="00000000">
      <w:pPr>
        <w:pStyle w:val="ListParagraph"/>
        <w:numPr>
          <w:ilvl w:val="0"/>
          <w:numId w:val="5"/>
        </w:numPr>
        <w:tabs>
          <w:tab w:val="left" w:pos="620"/>
        </w:tabs>
        <w:spacing w:line="232" w:lineRule="auto"/>
        <w:ind w:right="38" w:hanging="399"/>
        <w:jc w:val="both"/>
        <w:rPr>
          <w:sz w:val="18"/>
        </w:rPr>
      </w:pPr>
      <w:proofErr w:type="spellStart"/>
      <w:r>
        <w:rPr>
          <w:spacing w:val="-3"/>
          <w:sz w:val="18"/>
        </w:rPr>
        <w:t>Hovav</w:t>
      </w:r>
      <w:proofErr w:type="spellEnd"/>
      <w:r>
        <w:rPr>
          <w:spacing w:val="-3"/>
          <w:sz w:val="18"/>
        </w:rPr>
        <w:t xml:space="preserve"> </w:t>
      </w:r>
      <w:proofErr w:type="spellStart"/>
      <w:r>
        <w:rPr>
          <w:sz w:val="18"/>
        </w:rPr>
        <w:t>Shacham</w:t>
      </w:r>
      <w:proofErr w:type="spellEnd"/>
      <w:r>
        <w:rPr>
          <w:sz w:val="18"/>
        </w:rPr>
        <w:t>, Matthew Page, Ben Pfaff, Eu-</w:t>
      </w:r>
      <w:proofErr w:type="spellStart"/>
      <w:r>
        <w:rPr>
          <w:sz w:val="18"/>
        </w:rPr>
        <w:t>Jin</w:t>
      </w:r>
      <w:proofErr w:type="spellEnd"/>
      <w:r>
        <w:rPr>
          <w:sz w:val="18"/>
        </w:rPr>
        <w:t xml:space="preserve"> Goh, Nagendra </w:t>
      </w:r>
      <w:proofErr w:type="spellStart"/>
      <w:r>
        <w:rPr>
          <w:sz w:val="18"/>
        </w:rPr>
        <w:t>Modadugu</w:t>
      </w:r>
      <w:proofErr w:type="spellEnd"/>
      <w:r>
        <w:rPr>
          <w:sz w:val="18"/>
        </w:rPr>
        <w:t xml:space="preserve">, and Dan </w:t>
      </w:r>
      <w:proofErr w:type="spellStart"/>
      <w:r>
        <w:rPr>
          <w:sz w:val="18"/>
        </w:rPr>
        <w:t>Boneh</w:t>
      </w:r>
      <w:proofErr w:type="spellEnd"/>
      <w:r>
        <w:rPr>
          <w:sz w:val="18"/>
        </w:rPr>
        <w:t xml:space="preserve">. On the effectiveness of address-space randomization. In </w:t>
      </w:r>
      <w:r>
        <w:rPr>
          <w:i/>
          <w:sz w:val="18"/>
        </w:rPr>
        <w:t>CCS</w:t>
      </w:r>
      <w:r>
        <w:rPr>
          <w:sz w:val="18"/>
        </w:rPr>
        <w:t>. ACM,</w:t>
      </w:r>
      <w:r>
        <w:rPr>
          <w:spacing w:val="32"/>
          <w:sz w:val="18"/>
        </w:rPr>
        <w:t xml:space="preserve"> </w:t>
      </w:r>
      <w:r>
        <w:rPr>
          <w:sz w:val="18"/>
        </w:rPr>
        <w:t>2004.</w:t>
      </w:r>
    </w:p>
    <w:p w14:paraId="5BD080C9" w14:textId="77777777" w:rsidR="00AF434A" w:rsidRDefault="00000000">
      <w:pPr>
        <w:pStyle w:val="ListParagraph"/>
        <w:numPr>
          <w:ilvl w:val="0"/>
          <w:numId w:val="5"/>
        </w:numPr>
        <w:tabs>
          <w:tab w:val="left" w:pos="620"/>
        </w:tabs>
        <w:spacing w:line="232" w:lineRule="auto"/>
        <w:ind w:right="38" w:hanging="399"/>
        <w:jc w:val="both"/>
        <w:rPr>
          <w:sz w:val="18"/>
        </w:rPr>
      </w:pPr>
      <w:proofErr w:type="spellStart"/>
      <w:r>
        <w:rPr>
          <w:sz w:val="18"/>
        </w:rPr>
        <w:t>Dokyung</w:t>
      </w:r>
      <w:proofErr w:type="spellEnd"/>
      <w:r>
        <w:rPr>
          <w:sz w:val="18"/>
        </w:rPr>
        <w:t xml:space="preserve"> Song, Julian </w:t>
      </w:r>
      <w:proofErr w:type="spellStart"/>
      <w:r>
        <w:rPr>
          <w:sz w:val="18"/>
        </w:rPr>
        <w:t>Lettner</w:t>
      </w:r>
      <w:proofErr w:type="spellEnd"/>
      <w:r>
        <w:rPr>
          <w:sz w:val="18"/>
        </w:rPr>
        <w:t xml:space="preserve">, Prabhu </w:t>
      </w:r>
      <w:proofErr w:type="spellStart"/>
      <w:r>
        <w:rPr>
          <w:sz w:val="18"/>
        </w:rPr>
        <w:t>Rajasekaran</w:t>
      </w:r>
      <w:proofErr w:type="spellEnd"/>
      <w:r>
        <w:rPr>
          <w:sz w:val="18"/>
        </w:rPr>
        <w:t xml:space="preserve">, </w:t>
      </w:r>
      <w:proofErr w:type="spellStart"/>
      <w:r>
        <w:rPr>
          <w:spacing w:val="-4"/>
          <w:sz w:val="18"/>
        </w:rPr>
        <w:t>Yeoul</w:t>
      </w:r>
      <w:proofErr w:type="spellEnd"/>
      <w:r>
        <w:rPr>
          <w:spacing w:val="-4"/>
          <w:sz w:val="18"/>
        </w:rPr>
        <w:t xml:space="preserve"> </w:t>
      </w:r>
      <w:r>
        <w:rPr>
          <w:sz w:val="18"/>
        </w:rPr>
        <w:t xml:space="preserve">Na, Stijn </w:t>
      </w:r>
      <w:proofErr w:type="spellStart"/>
      <w:r>
        <w:rPr>
          <w:spacing w:val="-3"/>
          <w:sz w:val="18"/>
        </w:rPr>
        <w:t>Volckaert</w:t>
      </w:r>
      <w:proofErr w:type="spellEnd"/>
      <w:r>
        <w:rPr>
          <w:spacing w:val="-3"/>
          <w:sz w:val="18"/>
        </w:rPr>
        <w:t xml:space="preserve">, </w:t>
      </w:r>
      <w:r>
        <w:rPr>
          <w:sz w:val="18"/>
        </w:rPr>
        <w:t xml:space="preserve">Per Larsen, and Michael Franz. </w:t>
      </w:r>
      <w:proofErr w:type="spellStart"/>
      <w:r>
        <w:rPr>
          <w:sz w:val="18"/>
        </w:rPr>
        <w:t>SoK</w:t>
      </w:r>
      <w:proofErr w:type="spellEnd"/>
      <w:r>
        <w:rPr>
          <w:sz w:val="18"/>
        </w:rPr>
        <w:t xml:space="preserve">: Sanitizing for security. In </w:t>
      </w:r>
      <w:r>
        <w:rPr>
          <w:i/>
          <w:sz w:val="18"/>
        </w:rPr>
        <w:t>Proceedings of the 2019 IEEE Symposium</w:t>
      </w:r>
      <w:r>
        <w:rPr>
          <w:i/>
          <w:spacing w:val="17"/>
          <w:sz w:val="18"/>
        </w:rPr>
        <w:t xml:space="preserve"> </w:t>
      </w:r>
      <w:r>
        <w:rPr>
          <w:i/>
          <w:sz w:val="18"/>
        </w:rPr>
        <w:t>on</w:t>
      </w:r>
      <w:r>
        <w:rPr>
          <w:i/>
          <w:spacing w:val="18"/>
          <w:sz w:val="18"/>
        </w:rPr>
        <w:t xml:space="preserve"> </w:t>
      </w:r>
      <w:r>
        <w:rPr>
          <w:i/>
          <w:sz w:val="18"/>
        </w:rPr>
        <w:t>Security</w:t>
      </w:r>
      <w:r>
        <w:rPr>
          <w:i/>
          <w:spacing w:val="18"/>
          <w:sz w:val="18"/>
        </w:rPr>
        <w:t xml:space="preserve"> </w:t>
      </w:r>
      <w:r>
        <w:rPr>
          <w:i/>
          <w:sz w:val="18"/>
        </w:rPr>
        <w:t>and</w:t>
      </w:r>
      <w:r>
        <w:rPr>
          <w:i/>
          <w:spacing w:val="18"/>
          <w:sz w:val="18"/>
        </w:rPr>
        <w:t xml:space="preserve"> </w:t>
      </w:r>
      <w:r>
        <w:rPr>
          <w:i/>
          <w:sz w:val="18"/>
        </w:rPr>
        <w:t>Privacy</w:t>
      </w:r>
      <w:r>
        <w:rPr>
          <w:i/>
          <w:spacing w:val="18"/>
          <w:sz w:val="18"/>
        </w:rPr>
        <w:t xml:space="preserve"> </w:t>
      </w:r>
      <w:r>
        <w:rPr>
          <w:i/>
          <w:sz w:val="18"/>
        </w:rPr>
        <w:t>(S&amp;P)</w:t>
      </w:r>
      <w:r>
        <w:rPr>
          <w:sz w:val="18"/>
        </w:rPr>
        <w:t>,</w:t>
      </w:r>
      <w:r>
        <w:rPr>
          <w:spacing w:val="18"/>
          <w:sz w:val="18"/>
        </w:rPr>
        <w:t xml:space="preserve"> </w:t>
      </w:r>
      <w:r>
        <w:rPr>
          <w:sz w:val="18"/>
        </w:rPr>
        <w:t>2019.</w:t>
      </w:r>
    </w:p>
    <w:p w14:paraId="68E9842C"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CVE Trends. </w:t>
      </w:r>
      <w:proofErr w:type="spellStart"/>
      <w:r>
        <w:rPr>
          <w:sz w:val="18"/>
        </w:rPr>
        <w:t>Cve</w:t>
      </w:r>
      <w:proofErr w:type="spellEnd"/>
      <w:r>
        <w:rPr>
          <w:sz w:val="18"/>
        </w:rPr>
        <w:t xml:space="preserve"> trends. </w:t>
      </w:r>
      <w:hyperlink r:id="rId17">
        <w:r>
          <w:rPr>
            <w:sz w:val="18"/>
          </w:rPr>
          <w:t>https://www</w:t>
        </w:r>
      </w:hyperlink>
      <w:r>
        <w:rPr>
          <w:sz w:val="18"/>
        </w:rPr>
        <w:t>.cv</w:t>
      </w:r>
      <w:hyperlink r:id="rId18">
        <w:r>
          <w:rPr>
            <w:sz w:val="18"/>
          </w:rPr>
          <w:t>edetails.com/</w:t>
        </w:r>
      </w:hyperlink>
      <w:r>
        <w:rPr>
          <w:sz w:val="18"/>
        </w:rPr>
        <w:t xml:space="preserve"> vulnerabilities-by-</w:t>
      </w:r>
      <w:proofErr w:type="spellStart"/>
      <w:r>
        <w:rPr>
          <w:sz w:val="18"/>
        </w:rPr>
        <w:t>types.php</w:t>
      </w:r>
      <w:proofErr w:type="spellEnd"/>
      <w:r>
        <w:rPr>
          <w:sz w:val="18"/>
        </w:rPr>
        <w:t>, 2021. Accessed:</w:t>
      </w:r>
      <w:r>
        <w:rPr>
          <w:spacing w:val="-6"/>
          <w:sz w:val="18"/>
        </w:rPr>
        <w:t xml:space="preserve"> </w:t>
      </w:r>
      <w:r>
        <w:rPr>
          <w:sz w:val="18"/>
        </w:rPr>
        <w:t>2020-10-11.</w:t>
      </w:r>
    </w:p>
    <w:p w14:paraId="61806E10" w14:textId="77777777" w:rsidR="00AF434A" w:rsidRDefault="00000000">
      <w:pPr>
        <w:pStyle w:val="ListParagraph"/>
        <w:numPr>
          <w:ilvl w:val="0"/>
          <w:numId w:val="5"/>
        </w:numPr>
        <w:tabs>
          <w:tab w:val="left" w:pos="620"/>
        </w:tabs>
        <w:spacing w:line="200" w:lineRule="exact"/>
        <w:ind w:right="38" w:hanging="399"/>
        <w:jc w:val="both"/>
        <w:rPr>
          <w:sz w:val="18"/>
        </w:rPr>
      </w:pPr>
      <w:r w:rsidRPr="00265780">
        <w:rPr>
          <w:sz w:val="18"/>
          <w:lang w:val="de-DE"/>
        </w:rPr>
        <w:t>Bin</w:t>
      </w:r>
      <w:r w:rsidRPr="00265780">
        <w:rPr>
          <w:spacing w:val="16"/>
          <w:sz w:val="18"/>
          <w:lang w:val="de-DE"/>
        </w:rPr>
        <w:t xml:space="preserve"> </w:t>
      </w:r>
      <w:r w:rsidRPr="00265780">
        <w:rPr>
          <w:sz w:val="18"/>
          <w:lang w:val="de-DE"/>
        </w:rPr>
        <w:t>Zeng,</w:t>
      </w:r>
      <w:r w:rsidRPr="00265780">
        <w:rPr>
          <w:spacing w:val="16"/>
          <w:sz w:val="18"/>
          <w:lang w:val="de-DE"/>
        </w:rPr>
        <w:t xml:space="preserve"> </w:t>
      </w:r>
      <w:r w:rsidRPr="00265780">
        <w:rPr>
          <w:sz w:val="18"/>
          <w:lang w:val="de-DE"/>
        </w:rPr>
        <w:t>Gang</w:t>
      </w:r>
      <w:r w:rsidRPr="00265780">
        <w:rPr>
          <w:spacing w:val="16"/>
          <w:sz w:val="18"/>
          <w:lang w:val="de-DE"/>
        </w:rPr>
        <w:t xml:space="preserve"> </w:t>
      </w:r>
      <w:r w:rsidRPr="00265780">
        <w:rPr>
          <w:spacing w:val="-15"/>
          <w:sz w:val="18"/>
          <w:lang w:val="de-DE"/>
        </w:rPr>
        <w:t>T</w:t>
      </w:r>
      <w:r w:rsidRPr="00265780">
        <w:rPr>
          <w:sz w:val="18"/>
          <w:lang w:val="de-DE"/>
        </w:rPr>
        <w:t>an,</w:t>
      </w:r>
      <w:r w:rsidRPr="00265780">
        <w:rPr>
          <w:spacing w:val="16"/>
          <w:sz w:val="18"/>
          <w:lang w:val="de-DE"/>
        </w:rPr>
        <w:t xml:space="preserve"> </w:t>
      </w:r>
      <w:r w:rsidRPr="00265780">
        <w:rPr>
          <w:sz w:val="18"/>
          <w:lang w:val="de-DE"/>
        </w:rPr>
        <w:t>and</w:t>
      </w:r>
      <w:r w:rsidRPr="00265780">
        <w:rPr>
          <w:spacing w:val="16"/>
          <w:sz w:val="18"/>
          <w:lang w:val="de-DE"/>
        </w:rPr>
        <w:t xml:space="preserve"> </w:t>
      </w:r>
      <w:r w:rsidRPr="00265780">
        <w:rPr>
          <w:spacing w:val="-95"/>
          <w:w w:val="99"/>
          <w:sz w:val="18"/>
          <w:lang w:val="de-DE"/>
        </w:rPr>
        <w:t>U</w:t>
      </w:r>
      <w:r w:rsidRPr="00265780">
        <w:rPr>
          <w:w w:val="99"/>
          <w:position w:val="4"/>
          <w:sz w:val="18"/>
          <w:lang w:val="de-DE"/>
        </w:rPr>
        <w:t>´</w:t>
      </w:r>
      <w:r w:rsidRPr="00265780">
        <w:rPr>
          <w:spacing w:val="-10"/>
          <w:w w:val="99"/>
          <w:position w:val="4"/>
          <w:sz w:val="18"/>
          <w:lang w:val="de-DE"/>
        </w:rPr>
        <w:t xml:space="preserve"> </w:t>
      </w:r>
      <w:proofErr w:type="spellStart"/>
      <w:r w:rsidRPr="00265780">
        <w:rPr>
          <w:sz w:val="18"/>
          <w:lang w:val="de-DE"/>
        </w:rPr>
        <w:t>l</w:t>
      </w:r>
      <w:r w:rsidRPr="00265780">
        <w:rPr>
          <w:spacing w:val="-2"/>
          <w:sz w:val="18"/>
          <w:lang w:val="de-DE"/>
        </w:rPr>
        <w:t>f</w:t>
      </w:r>
      <w:r w:rsidRPr="00265780">
        <w:rPr>
          <w:sz w:val="18"/>
          <w:lang w:val="de-DE"/>
        </w:rPr>
        <w:t>ar</w:t>
      </w:r>
      <w:proofErr w:type="spellEnd"/>
      <w:r w:rsidRPr="00265780">
        <w:rPr>
          <w:spacing w:val="16"/>
          <w:sz w:val="18"/>
          <w:lang w:val="de-DE"/>
        </w:rPr>
        <w:t xml:space="preserve"> </w:t>
      </w:r>
      <w:proofErr w:type="spellStart"/>
      <w:r w:rsidRPr="00265780">
        <w:rPr>
          <w:sz w:val="18"/>
          <w:lang w:val="de-DE"/>
        </w:rPr>
        <w:t>Erlingsson</w:t>
      </w:r>
      <w:proofErr w:type="spellEnd"/>
      <w:r w:rsidRPr="00265780">
        <w:rPr>
          <w:sz w:val="18"/>
          <w:lang w:val="de-DE"/>
        </w:rPr>
        <w:t xml:space="preserve">. </w:t>
      </w:r>
      <w:r w:rsidRPr="00265780">
        <w:rPr>
          <w:spacing w:val="-9"/>
          <w:sz w:val="18"/>
          <w:lang w:val="de-DE"/>
        </w:rPr>
        <w:t xml:space="preserve"> </w:t>
      </w:r>
      <w:proofErr w:type="spellStart"/>
      <w:r>
        <w:rPr>
          <w:sz w:val="18"/>
        </w:rPr>
        <w:t>Strato</w:t>
      </w:r>
      <w:proofErr w:type="spellEnd"/>
      <w:r>
        <w:rPr>
          <w:sz w:val="18"/>
        </w:rPr>
        <w:t>:</w:t>
      </w:r>
      <w:r>
        <w:rPr>
          <w:spacing w:val="16"/>
          <w:sz w:val="18"/>
        </w:rPr>
        <w:t xml:space="preserve"> </w:t>
      </w:r>
      <w:r>
        <w:rPr>
          <w:w w:val="99"/>
          <w:sz w:val="18"/>
        </w:rPr>
        <w:t>A</w:t>
      </w:r>
      <w:r>
        <w:rPr>
          <w:spacing w:val="16"/>
          <w:sz w:val="18"/>
        </w:rPr>
        <w:t xml:space="preserve"> </w:t>
      </w:r>
      <w:r>
        <w:rPr>
          <w:sz w:val="18"/>
        </w:rPr>
        <w:t>Reta</w:t>
      </w:r>
      <w:r>
        <w:rPr>
          <w:spacing w:val="-4"/>
          <w:sz w:val="18"/>
        </w:rPr>
        <w:t>r</w:t>
      </w:r>
      <w:r>
        <w:rPr>
          <w:w w:val="99"/>
          <w:sz w:val="18"/>
        </w:rPr>
        <w:t xml:space="preserve">- </w:t>
      </w:r>
      <w:r>
        <w:rPr>
          <w:sz w:val="18"/>
        </w:rPr>
        <w:t xml:space="preserve">getable Framework for Low-level </w:t>
      </w:r>
      <w:proofErr w:type="spellStart"/>
      <w:r>
        <w:rPr>
          <w:sz w:val="18"/>
        </w:rPr>
        <w:t>Inlined</w:t>
      </w:r>
      <w:proofErr w:type="spellEnd"/>
      <w:r>
        <w:rPr>
          <w:sz w:val="18"/>
        </w:rPr>
        <w:t>-reference</w:t>
      </w:r>
      <w:r>
        <w:rPr>
          <w:spacing w:val="-15"/>
          <w:sz w:val="18"/>
        </w:rPr>
        <w:t xml:space="preserve"> </w:t>
      </w:r>
      <w:r>
        <w:rPr>
          <w:sz w:val="18"/>
        </w:rPr>
        <w:t xml:space="preserve">Monitors. In </w:t>
      </w:r>
      <w:r>
        <w:rPr>
          <w:i/>
          <w:sz w:val="18"/>
        </w:rPr>
        <w:t xml:space="preserve">Proceedings of the 22Nd </w:t>
      </w:r>
      <w:proofErr w:type="spellStart"/>
      <w:r>
        <w:rPr>
          <w:i/>
          <w:sz w:val="18"/>
        </w:rPr>
        <w:t>USENIX</w:t>
      </w:r>
      <w:proofErr w:type="spellEnd"/>
      <w:r>
        <w:rPr>
          <w:i/>
          <w:sz w:val="18"/>
        </w:rPr>
        <w:t xml:space="preserve"> Conference on Security</w:t>
      </w:r>
      <w:r>
        <w:rPr>
          <w:sz w:val="18"/>
        </w:rPr>
        <w:t>, 2013.</w:t>
      </w:r>
    </w:p>
    <w:p w14:paraId="170B531A" w14:textId="77777777" w:rsidR="00AF434A" w:rsidRDefault="00000000">
      <w:pPr>
        <w:pStyle w:val="ListParagraph"/>
        <w:numPr>
          <w:ilvl w:val="0"/>
          <w:numId w:val="5"/>
        </w:numPr>
        <w:tabs>
          <w:tab w:val="left" w:pos="620"/>
        </w:tabs>
        <w:spacing w:line="232" w:lineRule="auto"/>
        <w:ind w:right="38" w:hanging="399"/>
        <w:jc w:val="both"/>
        <w:rPr>
          <w:sz w:val="18"/>
        </w:rPr>
      </w:pPr>
      <w:proofErr w:type="spellStart"/>
      <w:r>
        <w:rPr>
          <w:sz w:val="18"/>
        </w:rPr>
        <w:t>Jianzhou</w:t>
      </w:r>
      <w:proofErr w:type="spellEnd"/>
      <w:r>
        <w:rPr>
          <w:sz w:val="18"/>
        </w:rPr>
        <w:t xml:space="preserve"> Zhao, Santosh </w:t>
      </w:r>
      <w:proofErr w:type="spellStart"/>
      <w:r>
        <w:rPr>
          <w:sz w:val="18"/>
        </w:rPr>
        <w:t>Nagarakatte</w:t>
      </w:r>
      <w:proofErr w:type="spellEnd"/>
      <w:r>
        <w:rPr>
          <w:sz w:val="18"/>
        </w:rPr>
        <w:t xml:space="preserve">, Milo M.K. Martin, and Steve </w:t>
      </w:r>
      <w:proofErr w:type="spellStart"/>
      <w:r>
        <w:rPr>
          <w:sz w:val="18"/>
        </w:rPr>
        <w:t>Zdancewic</w:t>
      </w:r>
      <w:proofErr w:type="spellEnd"/>
      <w:r>
        <w:rPr>
          <w:sz w:val="18"/>
        </w:rPr>
        <w:t xml:space="preserve">. Formalizing the </w:t>
      </w:r>
      <w:proofErr w:type="spellStart"/>
      <w:r>
        <w:rPr>
          <w:spacing w:val="-5"/>
          <w:sz w:val="18"/>
        </w:rPr>
        <w:t>LLVM</w:t>
      </w:r>
      <w:proofErr w:type="spellEnd"/>
      <w:r>
        <w:rPr>
          <w:spacing w:val="-5"/>
          <w:sz w:val="18"/>
        </w:rPr>
        <w:t xml:space="preserve"> </w:t>
      </w:r>
      <w:r>
        <w:rPr>
          <w:sz w:val="18"/>
        </w:rPr>
        <w:t xml:space="preserve">Intermediate Rep- </w:t>
      </w:r>
      <w:proofErr w:type="spellStart"/>
      <w:r>
        <w:rPr>
          <w:sz w:val="18"/>
        </w:rPr>
        <w:t>resentation</w:t>
      </w:r>
      <w:proofErr w:type="spellEnd"/>
      <w:r>
        <w:rPr>
          <w:sz w:val="18"/>
        </w:rPr>
        <w:t xml:space="preserve"> for </w:t>
      </w:r>
      <w:r>
        <w:rPr>
          <w:spacing w:val="-3"/>
          <w:sz w:val="18"/>
        </w:rPr>
        <w:t xml:space="preserve">Verified </w:t>
      </w:r>
      <w:r>
        <w:rPr>
          <w:sz w:val="18"/>
        </w:rPr>
        <w:t xml:space="preserve">Program Transformations. </w:t>
      </w:r>
      <w:proofErr w:type="spellStart"/>
      <w:r>
        <w:rPr>
          <w:i/>
          <w:sz w:val="18"/>
        </w:rPr>
        <w:t>SIGPLAN</w:t>
      </w:r>
      <w:proofErr w:type="spellEnd"/>
      <w:r>
        <w:rPr>
          <w:i/>
          <w:sz w:val="18"/>
        </w:rPr>
        <w:t xml:space="preserve"> Not.</w:t>
      </w:r>
      <w:r>
        <w:rPr>
          <w:sz w:val="18"/>
        </w:rPr>
        <w:t xml:space="preserve">, 47(1):427–440, January 2012. ISSN 0362-1340. </w:t>
      </w:r>
      <w:proofErr w:type="spellStart"/>
      <w:r>
        <w:rPr>
          <w:sz w:val="18"/>
        </w:rPr>
        <w:t>doi</w:t>
      </w:r>
      <w:proofErr w:type="spellEnd"/>
      <w:r>
        <w:rPr>
          <w:sz w:val="18"/>
        </w:rPr>
        <w:t xml:space="preserve">: 10.1145/2103621.2103709. URL </w:t>
      </w:r>
      <w:hyperlink r:id="rId19">
        <w:r>
          <w:rPr>
            <w:sz w:val="18"/>
          </w:rPr>
          <w:t>http://doi.acm.org/10.1145/</w:t>
        </w:r>
      </w:hyperlink>
      <w:r>
        <w:rPr>
          <w:sz w:val="18"/>
        </w:rPr>
        <w:t xml:space="preserve"> 2103621.2103709.</w:t>
      </w:r>
    </w:p>
    <w:p w14:paraId="287FC684"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Feng Zhou, Jeremy Condit, Zachary Anderson, Ilya </w:t>
      </w:r>
      <w:proofErr w:type="spellStart"/>
      <w:r>
        <w:rPr>
          <w:sz w:val="18"/>
        </w:rPr>
        <w:t>Bagrak</w:t>
      </w:r>
      <w:proofErr w:type="spellEnd"/>
      <w:r>
        <w:rPr>
          <w:sz w:val="18"/>
        </w:rPr>
        <w:t xml:space="preserve">, Rob </w:t>
      </w:r>
      <w:proofErr w:type="spellStart"/>
      <w:r>
        <w:rPr>
          <w:sz w:val="18"/>
        </w:rPr>
        <w:t>Ennals</w:t>
      </w:r>
      <w:proofErr w:type="spellEnd"/>
      <w:r>
        <w:rPr>
          <w:sz w:val="18"/>
        </w:rPr>
        <w:t xml:space="preserve">, Matthew </w:t>
      </w:r>
      <w:proofErr w:type="spellStart"/>
      <w:r>
        <w:rPr>
          <w:sz w:val="18"/>
        </w:rPr>
        <w:t>Harren</w:t>
      </w:r>
      <w:proofErr w:type="spellEnd"/>
      <w:r>
        <w:rPr>
          <w:sz w:val="18"/>
        </w:rPr>
        <w:t xml:space="preserve">, George </w:t>
      </w:r>
      <w:proofErr w:type="spellStart"/>
      <w:r>
        <w:rPr>
          <w:sz w:val="18"/>
        </w:rPr>
        <w:t>Necula</w:t>
      </w:r>
      <w:proofErr w:type="spellEnd"/>
      <w:r>
        <w:rPr>
          <w:sz w:val="18"/>
        </w:rPr>
        <w:t xml:space="preserve">, and Eric </w:t>
      </w:r>
      <w:r>
        <w:rPr>
          <w:spacing w:val="-3"/>
          <w:sz w:val="18"/>
        </w:rPr>
        <w:t xml:space="preserve">Brewer. </w:t>
      </w:r>
      <w:proofErr w:type="spellStart"/>
      <w:r>
        <w:rPr>
          <w:sz w:val="18"/>
        </w:rPr>
        <w:t>SafeDrive</w:t>
      </w:r>
      <w:proofErr w:type="spellEnd"/>
      <w:r>
        <w:rPr>
          <w:sz w:val="18"/>
        </w:rPr>
        <w:t xml:space="preserve">: Safe and recoverable extensions using language-based techniques. In </w:t>
      </w:r>
      <w:r>
        <w:rPr>
          <w:i/>
          <w:sz w:val="18"/>
        </w:rPr>
        <w:t xml:space="preserve">7th Symposium on </w:t>
      </w:r>
      <w:proofErr w:type="spellStart"/>
      <w:r>
        <w:rPr>
          <w:i/>
          <w:sz w:val="18"/>
        </w:rPr>
        <w:t>Operat</w:t>
      </w:r>
      <w:proofErr w:type="spellEnd"/>
      <w:r>
        <w:rPr>
          <w:i/>
          <w:sz w:val="18"/>
        </w:rPr>
        <w:t xml:space="preserve">-  </w:t>
      </w:r>
      <w:proofErr w:type="spellStart"/>
      <w:r>
        <w:rPr>
          <w:i/>
          <w:sz w:val="18"/>
        </w:rPr>
        <w:t>ing</w:t>
      </w:r>
      <w:proofErr w:type="spellEnd"/>
      <w:r>
        <w:rPr>
          <w:i/>
          <w:sz w:val="18"/>
        </w:rPr>
        <w:t xml:space="preserve"> System Design and Implementation (OSDI’06)</w:t>
      </w:r>
      <w:r>
        <w:rPr>
          <w:sz w:val="18"/>
        </w:rPr>
        <w:t xml:space="preserve">, Seattle, Washington, 2006. </w:t>
      </w:r>
      <w:proofErr w:type="spellStart"/>
      <w:r>
        <w:rPr>
          <w:sz w:val="18"/>
        </w:rPr>
        <w:t>USENIX</w:t>
      </w:r>
      <w:proofErr w:type="spellEnd"/>
      <w:r>
        <w:rPr>
          <w:spacing w:val="7"/>
          <w:sz w:val="18"/>
        </w:rPr>
        <w:t xml:space="preserve"> </w:t>
      </w:r>
      <w:r>
        <w:rPr>
          <w:sz w:val="18"/>
        </w:rPr>
        <w:t>Association.</w:t>
      </w:r>
    </w:p>
    <w:p w14:paraId="48EF8706" w14:textId="77777777" w:rsidR="00AF434A" w:rsidRDefault="00000000">
      <w:pPr>
        <w:pStyle w:val="Heading1"/>
        <w:spacing w:before="77"/>
        <w:ind w:left="220" w:firstLine="0"/>
      </w:pPr>
      <w:r>
        <w:rPr>
          <w:b w:val="0"/>
        </w:rPr>
        <w:br w:type="column"/>
      </w:r>
      <w:r>
        <w:t>Appendix</w:t>
      </w:r>
    </w:p>
    <w:p w14:paraId="281BDF8D" w14:textId="77777777" w:rsidR="00AF434A" w:rsidRDefault="00000000">
      <w:pPr>
        <w:pStyle w:val="Heading2"/>
        <w:numPr>
          <w:ilvl w:val="0"/>
          <w:numId w:val="4"/>
        </w:numPr>
        <w:tabs>
          <w:tab w:val="left" w:pos="495"/>
        </w:tabs>
        <w:spacing w:before="216"/>
      </w:pPr>
      <w:r>
        <w:t>Differences</w:t>
      </w:r>
      <w:r>
        <w:rPr>
          <w:spacing w:val="26"/>
        </w:rPr>
        <w:t xml:space="preserve"> </w:t>
      </w:r>
      <w:r>
        <w:t>with</w:t>
      </w:r>
      <w:r>
        <w:rPr>
          <w:spacing w:val="27"/>
        </w:rPr>
        <w:t xml:space="preserve"> </w:t>
      </w:r>
      <w:r>
        <w:t>the</w:t>
      </w:r>
      <w:r>
        <w:rPr>
          <w:spacing w:val="27"/>
        </w:rPr>
        <w:t xml:space="preserve"> </w:t>
      </w:r>
      <w:r>
        <w:t>Coq</w:t>
      </w:r>
      <w:r>
        <w:rPr>
          <w:spacing w:val="26"/>
        </w:rPr>
        <w:t xml:space="preserve"> </w:t>
      </w:r>
      <w:r>
        <w:t>and</w:t>
      </w:r>
      <w:r>
        <w:rPr>
          <w:spacing w:val="27"/>
        </w:rPr>
        <w:t xml:space="preserve"> </w:t>
      </w:r>
      <w:r>
        <w:t>Redex</w:t>
      </w:r>
      <w:r>
        <w:rPr>
          <w:spacing w:val="27"/>
        </w:rPr>
        <w:t xml:space="preserve"> </w:t>
      </w:r>
      <w:r>
        <w:t>Models</w:t>
      </w:r>
    </w:p>
    <w:p w14:paraId="505BED0D" w14:textId="77777777" w:rsidR="00AF434A" w:rsidRDefault="00000000">
      <w:pPr>
        <w:pStyle w:val="BodyText"/>
        <w:spacing w:before="198" w:line="232" w:lineRule="auto"/>
        <w:ind w:left="220" w:right="248" w:firstLine="300"/>
      </w:pPr>
      <w:r>
        <w:t xml:space="preserve">The Coq and Redex models of </w:t>
      </w:r>
      <w:proofErr w:type="spellStart"/>
      <w:r>
        <w:rPr>
          <w:spacing w:val="7"/>
        </w:rPr>
        <w:t>C</w:t>
      </w:r>
      <w:r>
        <w:rPr>
          <w:spacing w:val="7"/>
          <w:sz w:val="16"/>
        </w:rPr>
        <w:t>ORE</w:t>
      </w:r>
      <w:r>
        <w:rPr>
          <w:spacing w:val="7"/>
        </w:rPr>
        <w:t>C</w:t>
      </w:r>
      <w:r>
        <w:rPr>
          <w:spacing w:val="7"/>
          <w:sz w:val="16"/>
        </w:rPr>
        <w:t>HK</w:t>
      </w:r>
      <w:r>
        <w:rPr>
          <w:spacing w:val="7"/>
        </w:rPr>
        <w:t>CB</w:t>
      </w:r>
      <w:r>
        <w:rPr>
          <w:spacing w:val="7"/>
          <w:sz w:val="16"/>
        </w:rPr>
        <w:t>OX</w:t>
      </w:r>
      <w:proofErr w:type="spellEnd"/>
      <w:r>
        <w:rPr>
          <w:spacing w:val="7"/>
          <w:sz w:val="16"/>
        </w:rPr>
        <w:t xml:space="preserve"> </w:t>
      </w:r>
      <w:r>
        <w:t>may be found at https://github.com/plum-umd/checkedc. The Coq model’s syntax is slightly different from that in Fig. 4. In particular, the arguments in  a  function  call  are</w:t>
      </w:r>
      <w:r>
        <w:rPr>
          <w:spacing w:val="23"/>
        </w:rPr>
        <w:t xml:space="preserve"> </w:t>
      </w:r>
      <w:r>
        <w:t xml:space="preserve">restricted to variables and constants, according to a separate well- formedness condition. A function call  </w:t>
      </w:r>
      <w:r>
        <w:rPr>
          <w:color w:val="0000CC"/>
          <w:w w:val="140"/>
        </w:rPr>
        <w:t>f</w:t>
      </w:r>
      <w:r>
        <w:rPr>
          <w:w w:val="140"/>
        </w:rPr>
        <w:t>(</w:t>
      </w:r>
      <w:r>
        <w:rPr>
          <w:color w:val="0000CC"/>
          <w:w w:val="140"/>
        </w:rPr>
        <w:t>e</w:t>
      </w:r>
      <w:r>
        <w:rPr>
          <w:w w:val="140"/>
        </w:rPr>
        <w:t xml:space="preserve">)  </w:t>
      </w:r>
      <w:r>
        <w:t xml:space="preserve">can  always  be written in </w:t>
      </w:r>
      <w:r>
        <w:rPr>
          <w:color w:val="006600"/>
          <w:w w:val="140"/>
        </w:rPr>
        <w:t xml:space="preserve">let </w:t>
      </w:r>
      <w:r>
        <w:rPr>
          <w:color w:val="0000CC"/>
        </w:rPr>
        <w:t xml:space="preserve">x </w:t>
      </w:r>
      <w:r>
        <w:t xml:space="preserve">= </w:t>
      </w:r>
      <w:r>
        <w:rPr>
          <w:color w:val="0000CC"/>
        </w:rPr>
        <w:t xml:space="preserve">e </w:t>
      </w:r>
      <w:r>
        <w:rPr>
          <w:color w:val="0000CC"/>
          <w:w w:val="140"/>
        </w:rPr>
        <w:t>in f</w:t>
      </w:r>
      <w:r>
        <w:rPr>
          <w:w w:val="140"/>
        </w:rPr>
        <w:t>(</w:t>
      </w:r>
      <w:r>
        <w:rPr>
          <w:color w:val="0000CC"/>
          <w:w w:val="140"/>
        </w:rPr>
        <w:t>x</w:t>
      </w:r>
      <w:r>
        <w:rPr>
          <w:w w:val="140"/>
        </w:rPr>
        <w:t xml:space="preserve">) </w:t>
      </w:r>
      <w:r>
        <w:t xml:space="preserve">to cope. In addition, conditionals have two syntactic forms: </w:t>
      </w:r>
      <w:proofErr w:type="spellStart"/>
      <w:r>
        <w:rPr>
          <w:color w:val="0000CC"/>
        </w:rPr>
        <w:t>EIf</w:t>
      </w:r>
      <w:proofErr w:type="spellEnd"/>
      <w:r>
        <w:rPr>
          <w:color w:val="0000CC"/>
        </w:rPr>
        <w:t xml:space="preserve"> </w:t>
      </w:r>
      <w:r>
        <w:t xml:space="preserve">is a normal conditional, and </w:t>
      </w:r>
      <w:proofErr w:type="spellStart"/>
      <w:r>
        <w:rPr>
          <w:color w:val="0000CC"/>
        </w:rPr>
        <w:t>EIfDef</w:t>
      </w:r>
      <w:proofErr w:type="spellEnd"/>
      <w:r>
        <w:rPr>
          <w:color w:val="0000CC"/>
        </w:rPr>
        <w:t xml:space="preserve"> </w:t>
      </w:r>
      <w:r>
        <w:t xml:space="preserve">is  one  whose  </w:t>
      </w:r>
      <w:proofErr w:type="spellStart"/>
      <w:r>
        <w:t>boolean</w:t>
      </w:r>
      <w:proofErr w:type="spellEnd"/>
      <w:r>
        <w:t xml:space="preserve">  guard  is  of the form * </w:t>
      </w:r>
      <w:r>
        <w:rPr>
          <w:i/>
        </w:rPr>
        <w:t>x</w:t>
      </w:r>
      <w:r>
        <w:t xml:space="preserve">. By syntactically distinguishing these two cases, the Coq model does not need the </w:t>
      </w:r>
      <w:r>
        <w:rPr>
          <w:i/>
        </w:rPr>
        <w:t xml:space="preserve">[prefer] </w:t>
      </w:r>
      <w:r>
        <w:t xml:space="preserve">rule for </w:t>
      </w:r>
      <w:r>
        <w:rPr>
          <w:color w:val="006600"/>
          <w:w w:val="140"/>
        </w:rPr>
        <w:t xml:space="preserve">if </w:t>
      </w:r>
      <w:r>
        <w:t>(*</w:t>
      </w:r>
      <w:r>
        <w:rPr>
          <w:color w:val="0000CC"/>
        </w:rPr>
        <w:t>x</w:t>
      </w:r>
      <w:r>
        <w:t>)</w:t>
      </w:r>
      <w:r>
        <w:rPr>
          <w:i/>
        </w:rPr>
        <w:t xml:space="preserve">... </w:t>
      </w:r>
      <w:r>
        <w:t xml:space="preserve">forms as in Fig. 6. The Redex model </w:t>
      </w:r>
      <w:r>
        <w:rPr>
          <w:i/>
        </w:rPr>
        <w:t xml:space="preserve">does </w:t>
      </w:r>
      <w:r>
        <w:t xml:space="preserve">prioritize such forms but not the same way as in the figure. It uses a variation of the </w:t>
      </w:r>
      <w:r>
        <w:rPr>
          <w:spacing w:val="2"/>
        </w:rPr>
        <w:t>S-V</w:t>
      </w:r>
      <w:r>
        <w:rPr>
          <w:spacing w:val="2"/>
          <w:sz w:val="16"/>
        </w:rPr>
        <w:t xml:space="preserve">AR </w:t>
      </w:r>
      <w:r>
        <w:t xml:space="preserve">rule: The modified rule is equipped with a precondition that is false whenever </w:t>
      </w:r>
      <w:r>
        <w:rPr>
          <w:spacing w:val="8"/>
        </w:rPr>
        <w:t>S-</w:t>
      </w:r>
      <w:proofErr w:type="spellStart"/>
      <w:r>
        <w:rPr>
          <w:spacing w:val="8"/>
        </w:rPr>
        <w:t>I</w:t>
      </w:r>
      <w:r>
        <w:rPr>
          <w:spacing w:val="8"/>
          <w:sz w:val="16"/>
        </w:rPr>
        <w:t>F</w:t>
      </w:r>
      <w:r>
        <w:rPr>
          <w:spacing w:val="8"/>
        </w:rPr>
        <w:t>NTT</w:t>
      </w:r>
      <w:proofErr w:type="spellEnd"/>
      <w:r>
        <w:rPr>
          <w:spacing w:val="8"/>
        </w:rPr>
        <w:t xml:space="preserve"> </w:t>
      </w:r>
      <w:r>
        <w:t>is applicable.</w:t>
      </w:r>
    </w:p>
    <w:p w14:paraId="71A1FAD7" w14:textId="77777777" w:rsidR="00AF434A" w:rsidRDefault="00000000">
      <w:pPr>
        <w:pStyle w:val="BodyText"/>
        <w:spacing w:before="16" w:line="228" w:lineRule="auto"/>
        <w:ind w:left="220" w:right="217" w:firstLine="300"/>
        <w:jc w:val="both"/>
      </w:pPr>
      <w:r>
        <w:pict w14:anchorId="1E98D9D2">
          <v:shape id="_x0000_s1136" type="#_x0000_t202" style="position:absolute;left:0;text-align:left;margin-left:492.1pt;margin-top:35.55pt;width:7.75pt;height:17.3pt;z-index:-52264;mso-position-horizontal-relative:page" filled="f" stroked="f">
            <v:textbox inset="0,0,0,0">
              <w:txbxContent>
                <w:p w14:paraId="2F62D34C"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The Coq model uses  a  runtime  stack  </w:t>
      </w:r>
      <w:r>
        <w:rPr>
          <w:i/>
          <w:w w:val="130"/>
        </w:rPr>
        <w:t xml:space="preserve">ϕ </w:t>
      </w:r>
      <w:r>
        <w:t xml:space="preserve">as  described at the start of Sec. 3.2. The Redex model introduces let bindings during evaluation to simulate a  runtime  stack.  For example,  consider  the  expression  </w:t>
      </w:r>
      <w:r>
        <w:rPr>
          <w:i/>
        </w:rPr>
        <w:t xml:space="preserve">e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i/>
          <w:w w:val="130"/>
        </w:rPr>
        <w:t xml:space="preserve">x </w:t>
      </w:r>
      <w:r>
        <w:t xml:space="preserve">+ </w:t>
      </w:r>
      <w:r>
        <w:rPr>
          <w:i/>
        </w:rPr>
        <w:t>x</w:t>
      </w:r>
      <w:r>
        <w:t xml:space="preserve">. Expression </w:t>
      </w:r>
      <w:r>
        <w:rPr>
          <w:i/>
        </w:rPr>
        <w:t xml:space="preserve">e </w:t>
      </w:r>
      <w:r>
        <w:t xml:space="preserve">first steps to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rFonts w:ascii="Tahoma" w:eastAsia="Tahoma" w:hAnsi="Tahoma" w:cs="Tahoma"/>
        </w:rPr>
        <w:t xml:space="preserve">(5 : </w:t>
      </w:r>
      <w:r>
        <w:rPr>
          <w:w w:val="130"/>
        </w:rPr>
        <w:t>int</w:t>
      </w:r>
      <w:r>
        <w:rPr>
          <w:rFonts w:ascii="Tahoma" w:eastAsia="Tahoma" w:hAnsi="Tahoma" w:cs="Tahoma"/>
          <w:w w:val="130"/>
        </w:rPr>
        <w:t xml:space="preserve">) </w:t>
      </w:r>
      <w:r>
        <w:t xml:space="preserve">+ </w:t>
      </w:r>
      <w:r>
        <w:rPr>
          <w:i/>
        </w:rPr>
        <w:t>x</w:t>
      </w:r>
      <w:r>
        <w:t xml:space="preserve">, which in turns steps to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rFonts w:ascii="Tahoma" w:eastAsia="Tahoma" w:hAnsi="Tahoma" w:cs="Tahoma"/>
        </w:rPr>
        <w:t xml:space="preserve">(5 : </w:t>
      </w:r>
      <w:r>
        <w:rPr>
          <w:w w:val="130"/>
        </w:rPr>
        <w:t>int</w:t>
      </w:r>
      <w:r>
        <w:rPr>
          <w:rFonts w:ascii="Tahoma" w:eastAsia="Tahoma" w:hAnsi="Tahoma" w:cs="Tahoma"/>
          <w:w w:val="130"/>
        </w:rPr>
        <w:t xml:space="preserve">) </w:t>
      </w:r>
      <w:r>
        <w:t xml:space="preserve">+ </w:t>
      </w:r>
      <w:r>
        <w:rPr>
          <w:rFonts w:ascii="Tahoma" w:eastAsia="Tahoma" w:hAnsi="Tahoma" w:cs="Tahoma"/>
        </w:rPr>
        <w:t xml:space="preserve">(5 : </w:t>
      </w:r>
      <w:r>
        <w:rPr>
          <w:w w:val="130"/>
        </w:rPr>
        <w:t>int</w:t>
      </w:r>
      <w:r>
        <w:rPr>
          <w:rFonts w:ascii="Tahoma" w:eastAsia="Tahoma" w:hAnsi="Tahoma" w:cs="Tahoma"/>
          <w:w w:val="130"/>
        </w:rPr>
        <w:t>)</w:t>
      </w:r>
      <w:r>
        <w:rPr>
          <w:w w:val="130"/>
        </w:rPr>
        <w:t xml:space="preserve">. </w:t>
      </w:r>
      <w:r>
        <w:t xml:space="preserve">Since the </w:t>
      </w:r>
      <w:proofErr w:type="spellStart"/>
      <w:r>
        <w:t>rhs</w:t>
      </w:r>
      <w:proofErr w:type="spellEnd"/>
      <w:r>
        <w:t xml:space="preserve"> of </w:t>
      </w:r>
      <w:r>
        <w:rPr>
          <w:i/>
          <w:w w:val="130"/>
        </w:rPr>
        <w:t>x</w:t>
      </w:r>
      <w:r>
        <w:rPr>
          <w:i/>
          <w:spacing w:val="-42"/>
          <w:w w:val="130"/>
        </w:rPr>
        <w:t xml:space="preserve"> </w:t>
      </w:r>
      <w:r>
        <w:t xml:space="preserve">is a value, the let binding in </w:t>
      </w:r>
      <w:r>
        <w:rPr>
          <w:i/>
        </w:rPr>
        <w:t xml:space="preserve">e </w:t>
      </w:r>
      <w:r>
        <w:t xml:space="preserve">effectively functions as a stack that maps from </w:t>
      </w:r>
      <w:r>
        <w:rPr>
          <w:i/>
          <w:w w:val="130"/>
        </w:rPr>
        <w:t xml:space="preserve">x </w:t>
      </w:r>
      <w:r>
        <w:t xml:space="preserve">to </w:t>
      </w:r>
      <w:r>
        <w:rPr>
          <w:rFonts w:ascii="Tahoma" w:eastAsia="Tahoma" w:hAnsi="Tahoma" w:cs="Tahoma"/>
        </w:rPr>
        <w:t xml:space="preserve">5 : </w:t>
      </w:r>
      <w:r>
        <w:rPr>
          <w:w w:val="130"/>
        </w:rPr>
        <w:t xml:space="preserve">int. </w:t>
      </w:r>
      <w:r>
        <w:t xml:space="preserve">The let form remains in the expression and lazily replaces the variables in its </w:t>
      </w:r>
      <w:r>
        <w:rPr>
          <w:spacing w:val="-3"/>
        </w:rPr>
        <w:t xml:space="preserve">body. </w:t>
      </w:r>
      <w:r>
        <w:t xml:space="preserve">The let form  can be removed from the expression only if its body is evaluated to a value, e.g.,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rFonts w:ascii="Tahoma" w:eastAsia="Tahoma" w:hAnsi="Tahoma" w:cs="Tahoma"/>
        </w:rPr>
        <w:t xml:space="preserve">(10 : </w:t>
      </w:r>
      <w:r>
        <w:rPr>
          <w:w w:val="130"/>
        </w:rPr>
        <w:t>int</w:t>
      </w:r>
      <w:r>
        <w:rPr>
          <w:rFonts w:ascii="Tahoma" w:eastAsia="Tahoma" w:hAnsi="Tahoma" w:cs="Tahoma"/>
          <w:w w:val="130"/>
        </w:rPr>
        <w:t xml:space="preserve">) </w:t>
      </w:r>
      <w:r>
        <w:t xml:space="preserve">steps to </w:t>
      </w:r>
      <w:r>
        <w:rPr>
          <w:rFonts w:ascii="Tahoma" w:eastAsia="Tahoma" w:hAnsi="Tahoma" w:cs="Tahoma"/>
        </w:rPr>
        <w:t xml:space="preserve">10 : </w:t>
      </w:r>
      <w:r>
        <w:rPr>
          <w:w w:val="130"/>
        </w:rPr>
        <w:t xml:space="preserve">int. </w:t>
      </w:r>
      <w:r>
        <w:t xml:space="preserve">The rule for popping let bindings in this manner corresponds to the </w:t>
      </w:r>
      <w:r>
        <w:rPr>
          <w:spacing w:val="7"/>
        </w:rPr>
        <w:t>S-R</w:t>
      </w:r>
      <w:r>
        <w:rPr>
          <w:spacing w:val="7"/>
          <w:sz w:val="16"/>
          <w:szCs w:val="16"/>
        </w:rPr>
        <w:t xml:space="preserve">ET </w:t>
      </w:r>
      <w:r>
        <w:t>rule in Fig. 7. Leveraging let bindings adds complexity to the semantics but simplifies typing/consistency and term generation during randomized testing.</w:t>
      </w:r>
    </w:p>
    <w:p w14:paraId="6E20F241" w14:textId="77777777" w:rsidR="00AF434A" w:rsidRDefault="00AF434A">
      <w:pPr>
        <w:pStyle w:val="BodyText"/>
        <w:spacing w:before="6"/>
        <w:rPr>
          <w:sz w:val="19"/>
        </w:rPr>
      </w:pPr>
    </w:p>
    <w:p w14:paraId="00FA940A" w14:textId="77777777" w:rsidR="00AF434A" w:rsidRDefault="00000000">
      <w:pPr>
        <w:pStyle w:val="Heading2"/>
        <w:numPr>
          <w:ilvl w:val="0"/>
          <w:numId w:val="4"/>
        </w:numPr>
        <w:tabs>
          <w:tab w:val="left" w:pos="495"/>
        </w:tabs>
      </w:pPr>
      <w:r>
        <w:rPr>
          <w:spacing w:val="-3"/>
        </w:rPr>
        <w:t xml:space="preserve">Typing </w:t>
      </w:r>
      <w:r>
        <w:t>Rules for Literal</w:t>
      </w:r>
      <w:r>
        <w:rPr>
          <w:spacing w:val="2"/>
        </w:rPr>
        <w:t xml:space="preserve"> </w:t>
      </w:r>
      <w:r>
        <w:t>Pointers</w:t>
      </w:r>
    </w:p>
    <w:p w14:paraId="280DF0D1" w14:textId="77777777" w:rsidR="00AF434A" w:rsidRDefault="00000000">
      <w:pPr>
        <w:pStyle w:val="BodyText"/>
        <w:spacing w:before="199" w:line="232" w:lineRule="auto"/>
        <w:ind w:left="220" w:right="219" w:firstLine="300"/>
        <w:jc w:val="both"/>
      </w:pPr>
      <w:r>
        <w:t>The typing of integer literals, which can also be pointers to the heap, was presented in Sec. 3.4 in Fig. 11. Here we describe these rules further.</w:t>
      </w:r>
    </w:p>
    <w:p w14:paraId="39DC49B5" w14:textId="77777777" w:rsidR="00AF434A" w:rsidRDefault="00000000">
      <w:pPr>
        <w:pStyle w:val="BodyText"/>
        <w:spacing w:before="4" w:line="228" w:lineRule="auto"/>
        <w:ind w:left="220" w:right="217" w:firstLine="300"/>
        <w:jc w:val="both"/>
      </w:pPr>
      <w:r>
        <w:pict w14:anchorId="68E90F00">
          <v:shape id="_x0000_s1135" type="#_x0000_t202" style="position:absolute;left:0;text-align:left;margin-left:505.8pt;margin-top:57.35pt;width:6.1pt;height:17.3pt;z-index:-52240;mso-position-horizontal-relative:page" filled="f" stroked="f">
            <v:textbox inset="0,0,0,0">
              <w:txbxContent>
                <w:p w14:paraId="2008E79A"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t>The variable type rule (T-V</w:t>
      </w:r>
      <w:r>
        <w:rPr>
          <w:sz w:val="16"/>
        </w:rPr>
        <w:t>AR</w:t>
      </w:r>
      <w:r>
        <w:t xml:space="preserve">) simply checks if  a  given variable has the defined type in </w:t>
      </w:r>
      <w:r>
        <w:rPr>
          <w:rFonts w:ascii="Tahoma" w:hAnsi="Tahoma"/>
        </w:rPr>
        <w:t>Γ</w:t>
      </w:r>
      <w:r>
        <w:t xml:space="preserve">; the constant rule </w:t>
      </w:r>
      <w:r>
        <w:rPr>
          <w:spacing w:val="5"/>
        </w:rPr>
        <w:t>(T-C</w:t>
      </w:r>
      <w:r>
        <w:rPr>
          <w:spacing w:val="5"/>
          <w:sz w:val="16"/>
        </w:rPr>
        <w:t>ONST</w:t>
      </w:r>
      <w:r>
        <w:rPr>
          <w:spacing w:val="5"/>
        </w:rPr>
        <w:t xml:space="preserve">) </w:t>
      </w:r>
      <w:r>
        <w:t xml:space="preserve">is slightly more involved. First, it ensures that the type annotation </w:t>
      </w:r>
      <w:r>
        <w:rPr>
          <w:i/>
        </w:rPr>
        <w:t xml:space="preserve">τ </w:t>
      </w:r>
      <w:r>
        <w:t xml:space="preserve">does not contain any free variables. More importantly, it ensures that the literal itself is well typed using an </w:t>
      </w:r>
      <w:proofErr w:type="spellStart"/>
      <w:r>
        <w:t>auxilliary</w:t>
      </w:r>
      <w:proofErr w:type="spellEnd"/>
      <w:r>
        <w:t xml:space="preserve"> typing relation </w:t>
      </w:r>
      <w:r>
        <w:rPr>
          <w:rFonts w:ascii="Monotype Corsiva" w:hAnsi="Monotype Corsiva"/>
          <w:i/>
        </w:rPr>
        <w:t xml:space="preserve">H </w:t>
      </w:r>
      <w:r>
        <w:rPr>
          <w:rFonts w:ascii="Tahoma" w:hAnsi="Tahoma"/>
        </w:rPr>
        <w:t xml:space="preserve">; </w:t>
      </w:r>
      <w:r>
        <w:rPr>
          <w:i/>
        </w:rPr>
        <w:t xml:space="preserve">σ n </w:t>
      </w:r>
      <w:r>
        <w:rPr>
          <w:rFonts w:ascii="Tahoma" w:hAnsi="Tahoma"/>
        </w:rPr>
        <w:t>:</w:t>
      </w:r>
      <w:r>
        <w:rPr>
          <w:rFonts w:ascii="Tahoma" w:hAnsi="Tahoma"/>
          <w:spacing w:val="56"/>
        </w:rPr>
        <w:t xml:space="preserve"> </w:t>
      </w:r>
      <w:r>
        <w:rPr>
          <w:i/>
        </w:rPr>
        <w:t xml:space="preserve">τ </w:t>
      </w:r>
      <w:r>
        <w:t>.</w:t>
      </w:r>
    </w:p>
    <w:p w14:paraId="53048A8B" w14:textId="77777777" w:rsidR="00AF434A" w:rsidRDefault="00000000">
      <w:pPr>
        <w:pStyle w:val="BodyText"/>
        <w:spacing w:line="205" w:lineRule="exact"/>
        <w:ind w:left="520"/>
      </w:pPr>
      <w:r>
        <w:t>If</w:t>
      </w:r>
      <w:r>
        <w:rPr>
          <w:spacing w:val="20"/>
        </w:rPr>
        <w:t xml:space="preserve"> </w:t>
      </w:r>
      <w:r>
        <w:t>the</w:t>
      </w:r>
      <w:r>
        <w:rPr>
          <w:spacing w:val="21"/>
        </w:rPr>
        <w:t xml:space="preserve"> </w:t>
      </w:r>
      <w:r>
        <w:t>literal’s</w:t>
      </w:r>
      <w:r>
        <w:rPr>
          <w:spacing w:val="20"/>
        </w:rPr>
        <w:t xml:space="preserve"> </w:t>
      </w:r>
      <w:r>
        <w:t>type</w:t>
      </w:r>
      <w:r>
        <w:rPr>
          <w:spacing w:val="21"/>
        </w:rPr>
        <w:t xml:space="preserve"> </w:t>
      </w:r>
      <w:r>
        <w:t>is</w:t>
      </w:r>
      <w:r>
        <w:rPr>
          <w:spacing w:val="20"/>
        </w:rPr>
        <w:t xml:space="preserve"> </w:t>
      </w:r>
      <w:r>
        <w:t>an</w:t>
      </w:r>
      <w:r>
        <w:rPr>
          <w:spacing w:val="21"/>
        </w:rPr>
        <w:t xml:space="preserve"> </w:t>
      </w:r>
      <w:r>
        <w:t>integer,</w:t>
      </w:r>
      <w:r>
        <w:rPr>
          <w:spacing w:val="20"/>
        </w:rPr>
        <w:t xml:space="preserve"> </w:t>
      </w:r>
      <w:r>
        <w:t>an</w:t>
      </w:r>
      <w:r>
        <w:rPr>
          <w:spacing w:val="21"/>
        </w:rPr>
        <w:t xml:space="preserve"> </w:t>
      </w:r>
      <w:r>
        <w:t>unchecked</w:t>
      </w:r>
      <w:r>
        <w:rPr>
          <w:spacing w:val="20"/>
        </w:rPr>
        <w:t xml:space="preserve"> </w:t>
      </w:r>
      <w:r>
        <w:t>pointer,</w:t>
      </w:r>
    </w:p>
    <w:p w14:paraId="7043DA4C" w14:textId="77777777" w:rsidR="00AF434A" w:rsidRDefault="00000000">
      <w:pPr>
        <w:pStyle w:val="BodyText"/>
        <w:spacing w:before="4" w:line="230" w:lineRule="auto"/>
        <w:ind w:left="220" w:right="217"/>
        <w:jc w:val="both"/>
      </w:pPr>
      <w:r>
        <w:rPr>
          <w:w w:val="105"/>
        </w:rPr>
        <w:t>or</w:t>
      </w:r>
      <w:r>
        <w:rPr>
          <w:spacing w:val="-7"/>
          <w:w w:val="105"/>
        </w:rPr>
        <w:t xml:space="preserve"> </w:t>
      </w:r>
      <w:r>
        <w:rPr>
          <w:w w:val="105"/>
        </w:rPr>
        <w:t>a</w:t>
      </w:r>
      <w:r>
        <w:rPr>
          <w:spacing w:val="-6"/>
          <w:w w:val="105"/>
        </w:rPr>
        <w:t xml:space="preserve"> </w:t>
      </w:r>
      <w:r>
        <w:rPr>
          <w:w w:val="105"/>
        </w:rPr>
        <w:t>null</w:t>
      </w:r>
      <w:r>
        <w:rPr>
          <w:spacing w:val="-6"/>
          <w:w w:val="105"/>
        </w:rPr>
        <w:t xml:space="preserve"> </w:t>
      </w:r>
      <w:r>
        <w:rPr>
          <w:w w:val="105"/>
        </w:rPr>
        <w:t>pointer,</w:t>
      </w:r>
      <w:r>
        <w:rPr>
          <w:spacing w:val="-7"/>
          <w:w w:val="105"/>
        </w:rPr>
        <w:t xml:space="preserve"> </w:t>
      </w:r>
      <w:r>
        <w:rPr>
          <w:w w:val="105"/>
        </w:rPr>
        <w:t>it</w:t>
      </w:r>
      <w:r>
        <w:rPr>
          <w:spacing w:val="-6"/>
          <w:w w:val="105"/>
        </w:rPr>
        <w:t xml:space="preserve"> </w:t>
      </w:r>
      <w:r>
        <w:rPr>
          <w:w w:val="105"/>
        </w:rPr>
        <w:t>is</w:t>
      </w:r>
      <w:r>
        <w:rPr>
          <w:spacing w:val="-7"/>
          <w:w w:val="105"/>
        </w:rPr>
        <w:t xml:space="preserve"> </w:t>
      </w:r>
      <w:r>
        <w:rPr>
          <w:w w:val="105"/>
        </w:rPr>
        <w:t>well</w:t>
      </w:r>
      <w:r>
        <w:rPr>
          <w:spacing w:val="-6"/>
          <w:w w:val="105"/>
        </w:rPr>
        <w:t xml:space="preserve"> </w:t>
      </w:r>
      <w:r>
        <w:rPr>
          <w:w w:val="105"/>
        </w:rPr>
        <w:t>typed,</w:t>
      </w:r>
      <w:r>
        <w:rPr>
          <w:spacing w:val="-7"/>
          <w:w w:val="105"/>
        </w:rPr>
        <w:t xml:space="preserve"> </w:t>
      </w:r>
      <w:r>
        <w:rPr>
          <w:w w:val="105"/>
        </w:rPr>
        <w:t>as</w:t>
      </w:r>
      <w:r>
        <w:rPr>
          <w:spacing w:val="-6"/>
          <w:w w:val="105"/>
        </w:rPr>
        <w:t xml:space="preserve"> </w:t>
      </w:r>
      <w:r>
        <w:rPr>
          <w:w w:val="105"/>
        </w:rPr>
        <w:t>shown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top</w:t>
      </w:r>
      <w:r>
        <w:rPr>
          <w:spacing w:val="-7"/>
          <w:w w:val="105"/>
        </w:rPr>
        <w:t xml:space="preserve"> </w:t>
      </w:r>
      <w:r>
        <w:rPr>
          <w:w w:val="105"/>
        </w:rPr>
        <w:t xml:space="preserve">three rules in Fig. 11. </w:t>
      </w:r>
      <w:r>
        <w:rPr>
          <w:spacing w:val="-3"/>
          <w:w w:val="105"/>
        </w:rPr>
        <w:t xml:space="preserve">However, </w:t>
      </w:r>
      <w:r>
        <w:rPr>
          <w:w w:val="105"/>
        </w:rPr>
        <w:t xml:space="preserve">if it is a checked pointer </w:t>
      </w:r>
      <w:proofErr w:type="spellStart"/>
      <w:r>
        <w:rPr>
          <w:w w:val="110"/>
        </w:rPr>
        <w:t>ptr</w:t>
      </w:r>
      <w:r>
        <w:rPr>
          <w:w w:val="110"/>
          <w:vertAlign w:val="superscript"/>
        </w:rPr>
        <w:t>c</w:t>
      </w:r>
      <w:proofErr w:type="spellEnd"/>
      <w:r>
        <w:rPr>
          <w:spacing w:val="-19"/>
          <w:w w:val="110"/>
        </w:rPr>
        <w:t xml:space="preserve"> </w:t>
      </w:r>
      <w:r>
        <w:rPr>
          <w:i/>
          <w:spacing w:val="3"/>
          <w:w w:val="105"/>
        </w:rPr>
        <w:t>ω</w:t>
      </w:r>
      <w:r>
        <w:rPr>
          <w:spacing w:val="3"/>
          <w:w w:val="105"/>
        </w:rPr>
        <w:t xml:space="preserve">, </w:t>
      </w:r>
      <w:r>
        <w:rPr>
          <w:w w:val="105"/>
        </w:rPr>
        <w:t>we</w:t>
      </w:r>
      <w:r>
        <w:rPr>
          <w:spacing w:val="-10"/>
          <w:w w:val="105"/>
        </w:rPr>
        <w:t xml:space="preserve"> </w:t>
      </w:r>
      <w:r>
        <w:rPr>
          <w:w w:val="105"/>
        </w:rPr>
        <w:t>need</w:t>
      </w:r>
      <w:r>
        <w:rPr>
          <w:spacing w:val="-10"/>
          <w:w w:val="105"/>
        </w:rPr>
        <w:t xml:space="preserve"> </w:t>
      </w:r>
      <w:r>
        <w:rPr>
          <w:w w:val="105"/>
        </w:rPr>
        <w:t>to</w:t>
      </w:r>
      <w:r>
        <w:rPr>
          <w:spacing w:val="-10"/>
          <w:w w:val="105"/>
        </w:rPr>
        <w:t xml:space="preserve"> </w:t>
      </w:r>
      <w:r>
        <w:rPr>
          <w:w w:val="105"/>
        </w:rPr>
        <w:t>ensure</w:t>
      </w:r>
      <w:r>
        <w:rPr>
          <w:spacing w:val="-10"/>
          <w:w w:val="105"/>
        </w:rPr>
        <w:t xml:space="preserve"> </w:t>
      </w:r>
      <w:r>
        <w:rPr>
          <w:w w:val="105"/>
        </w:rPr>
        <w:t>that</w:t>
      </w:r>
      <w:r>
        <w:rPr>
          <w:spacing w:val="-9"/>
          <w:w w:val="105"/>
        </w:rPr>
        <w:t xml:space="preserve"> </w:t>
      </w:r>
      <w:r>
        <w:rPr>
          <w:w w:val="105"/>
        </w:rPr>
        <w:t>what</w:t>
      </w:r>
      <w:r>
        <w:rPr>
          <w:spacing w:val="-10"/>
          <w:w w:val="105"/>
        </w:rPr>
        <w:t xml:space="preserve"> </w:t>
      </w:r>
      <w:r>
        <w:rPr>
          <w:w w:val="105"/>
        </w:rPr>
        <w:t>it</w:t>
      </w:r>
      <w:r>
        <w:rPr>
          <w:spacing w:val="-10"/>
          <w:w w:val="105"/>
        </w:rPr>
        <w:t xml:space="preserve"> </w:t>
      </w:r>
      <w:r>
        <w:rPr>
          <w:w w:val="105"/>
        </w:rPr>
        <w:t>points</w:t>
      </w:r>
      <w:r>
        <w:rPr>
          <w:spacing w:val="-10"/>
          <w:w w:val="105"/>
        </w:rPr>
        <w:t xml:space="preserve"> </w:t>
      </w:r>
      <w:r>
        <w:rPr>
          <w:w w:val="105"/>
        </w:rPr>
        <w:t>to</w:t>
      </w:r>
      <w:r>
        <w:rPr>
          <w:spacing w:val="-9"/>
          <w:w w:val="105"/>
        </w:rPr>
        <w:t xml:space="preserve"> </w:t>
      </w:r>
      <w:r>
        <w:rPr>
          <w:w w:val="105"/>
        </w:rPr>
        <w:t>in</w:t>
      </w:r>
      <w:r>
        <w:rPr>
          <w:spacing w:val="-10"/>
          <w:w w:val="105"/>
        </w:rPr>
        <w:t xml:space="preserve"> </w:t>
      </w:r>
      <w:r>
        <w:rPr>
          <w:w w:val="105"/>
        </w:rPr>
        <w:t>the</w:t>
      </w:r>
      <w:r>
        <w:rPr>
          <w:spacing w:val="-10"/>
          <w:w w:val="105"/>
        </w:rPr>
        <w:t xml:space="preserve"> </w:t>
      </w:r>
      <w:r>
        <w:rPr>
          <w:w w:val="105"/>
        </w:rPr>
        <w:t>heap</w:t>
      </w:r>
      <w:r>
        <w:rPr>
          <w:spacing w:val="-10"/>
          <w:w w:val="105"/>
        </w:rPr>
        <w:t xml:space="preserve"> </w:t>
      </w:r>
      <w:r>
        <w:rPr>
          <w:w w:val="105"/>
        </w:rPr>
        <w:t>is</w:t>
      </w:r>
      <w:r>
        <w:rPr>
          <w:spacing w:val="-9"/>
          <w:w w:val="105"/>
        </w:rPr>
        <w:t xml:space="preserve"> </w:t>
      </w:r>
      <w:r>
        <w:rPr>
          <w:w w:val="105"/>
        </w:rPr>
        <w:t>of</w:t>
      </w:r>
      <w:r>
        <w:rPr>
          <w:spacing w:val="-10"/>
          <w:w w:val="105"/>
        </w:rPr>
        <w:t xml:space="preserve"> </w:t>
      </w:r>
      <w:r>
        <w:rPr>
          <w:w w:val="105"/>
        </w:rPr>
        <w:t>the appropriate</w:t>
      </w:r>
      <w:r>
        <w:rPr>
          <w:spacing w:val="-22"/>
          <w:w w:val="105"/>
        </w:rPr>
        <w:t xml:space="preserve"> </w:t>
      </w:r>
      <w:r>
        <w:rPr>
          <w:w w:val="105"/>
        </w:rPr>
        <w:t>pointed-to</w:t>
      </w:r>
      <w:r>
        <w:rPr>
          <w:spacing w:val="-22"/>
          <w:w w:val="105"/>
        </w:rPr>
        <w:t xml:space="preserve"> </w:t>
      </w:r>
      <w:r>
        <w:rPr>
          <w:w w:val="105"/>
        </w:rPr>
        <w:t>type</w:t>
      </w:r>
      <w:r>
        <w:rPr>
          <w:spacing w:val="-21"/>
          <w:w w:val="105"/>
        </w:rPr>
        <w:t xml:space="preserve"> </w:t>
      </w:r>
      <w:r>
        <w:rPr>
          <w:w w:val="105"/>
        </w:rPr>
        <w:t>(</w:t>
      </w:r>
      <w:r>
        <w:rPr>
          <w:i/>
          <w:w w:val="105"/>
        </w:rPr>
        <w:t>ω</w:t>
      </w:r>
      <w:r>
        <w:rPr>
          <w:w w:val="105"/>
        </w:rPr>
        <w:t>),</w:t>
      </w:r>
      <w:r>
        <w:rPr>
          <w:spacing w:val="-22"/>
          <w:w w:val="105"/>
        </w:rPr>
        <w:t xml:space="preserve"> </w:t>
      </w:r>
      <w:r>
        <w:rPr>
          <w:w w:val="105"/>
        </w:rPr>
        <w:t>and</w:t>
      </w:r>
      <w:r>
        <w:rPr>
          <w:spacing w:val="-21"/>
          <w:w w:val="105"/>
        </w:rPr>
        <w:t xml:space="preserve"> </w:t>
      </w:r>
      <w:r>
        <w:rPr>
          <w:w w:val="105"/>
        </w:rPr>
        <w:t>also</w:t>
      </w:r>
      <w:r>
        <w:rPr>
          <w:spacing w:val="-22"/>
          <w:w w:val="105"/>
        </w:rPr>
        <w:t xml:space="preserve"> </w:t>
      </w:r>
      <w:r>
        <w:rPr>
          <w:w w:val="105"/>
        </w:rPr>
        <w:t>recursively</w:t>
      </w:r>
      <w:r>
        <w:rPr>
          <w:spacing w:val="-21"/>
          <w:w w:val="105"/>
        </w:rPr>
        <w:t xml:space="preserve"> </w:t>
      </w:r>
      <w:r>
        <w:rPr>
          <w:w w:val="105"/>
        </w:rPr>
        <w:t xml:space="preserve">ensure that any literal pointers reachable this way are also well- typed. This is captured by the bottom rule in the figure, which states that for every location </w:t>
      </w:r>
      <w:r>
        <w:rPr>
          <w:i/>
          <w:w w:val="105"/>
        </w:rPr>
        <w:t xml:space="preserve">n </w:t>
      </w:r>
      <w:r>
        <w:rPr>
          <w:rFonts w:ascii="Tahoma" w:hAnsi="Tahoma"/>
          <w:w w:val="105"/>
        </w:rPr>
        <w:t xml:space="preserve">+ </w:t>
      </w:r>
      <w:proofErr w:type="spellStart"/>
      <w:r>
        <w:rPr>
          <w:i/>
          <w:w w:val="105"/>
        </w:rPr>
        <w:t>i</w:t>
      </w:r>
      <w:proofErr w:type="spellEnd"/>
      <w:r>
        <w:rPr>
          <w:i/>
          <w:w w:val="105"/>
        </w:rPr>
        <w:t xml:space="preserve"> </w:t>
      </w:r>
      <w:r>
        <w:rPr>
          <w:w w:val="105"/>
        </w:rPr>
        <w:t>in the pointers’ range</w:t>
      </w:r>
      <w:r>
        <w:rPr>
          <w:spacing w:val="20"/>
          <w:w w:val="105"/>
        </w:rPr>
        <w:t xml:space="preserve"> </w:t>
      </w:r>
      <w:r>
        <w:rPr>
          <w:rFonts w:ascii="Tahoma" w:hAnsi="Tahoma"/>
          <w:w w:val="105"/>
        </w:rPr>
        <w:t>[</w:t>
      </w:r>
      <w:r>
        <w:rPr>
          <w:i/>
          <w:w w:val="105"/>
        </w:rPr>
        <w:t>n,</w:t>
      </w:r>
      <w:r>
        <w:rPr>
          <w:i/>
          <w:spacing w:val="-28"/>
          <w:w w:val="105"/>
        </w:rPr>
        <w:t xml:space="preserve"> </w:t>
      </w:r>
      <w:r>
        <w:rPr>
          <w:i/>
          <w:w w:val="105"/>
        </w:rPr>
        <w:t>n</w:t>
      </w:r>
      <w:r>
        <w:rPr>
          <w:i/>
          <w:spacing w:val="-5"/>
          <w:w w:val="105"/>
        </w:rPr>
        <w:t xml:space="preserve"> </w:t>
      </w:r>
      <w:r>
        <w:rPr>
          <w:rFonts w:ascii="Tahoma" w:hAnsi="Tahoma"/>
          <w:w w:val="105"/>
        </w:rPr>
        <w:t>+</w:t>
      </w:r>
      <w:r>
        <w:rPr>
          <w:rFonts w:ascii="Tahoma" w:hAnsi="Tahoma"/>
          <w:spacing w:val="-18"/>
          <w:w w:val="105"/>
        </w:rPr>
        <w:t xml:space="preserve"> </w:t>
      </w:r>
      <w:r>
        <w:rPr>
          <w:rFonts w:ascii="Arial" w:hAnsi="Arial"/>
          <w:i/>
          <w:spacing w:val="2"/>
          <w:w w:val="105"/>
        </w:rPr>
        <w:t>size</w:t>
      </w:r>
      <w:r>
        <w:rPr>
          <w:rFonts w:ascii="Tahoma" w:hAnsi="Tahoma"/>
          <w:spacing w:val="2"/>
          <w:w w:val="105"/>
        </w:rPr>
        <w:t>(</w:t>
      </w:r>
      <w:r>
        <w:rPr>
          <w:i/>
          <w:spacing w:val="2"/>
          <w:w w:val="105"/>
        </w:rPr>
        <w:t>ω</w:t>
      </w:r>
      <w:r>
        <w:rPr>
          <w:rFonts w:ascii="Tahoma" w:hAnsi="Tahoma"/>
          <w:spacing w:val="2"/>
          <w:w w:val="105"/>
        </w:rPr>
        <w:t>))</w:t>
      </w:r>
      <w:r>
        <w:rPr>
          <w:spacing w:val="2"/>
          <w:w w:val="105"/>
        </w:rPr>
        <w:t>,</w:t>
      </w:r>
      <w:r>
        <w:rPr>
          <w:spacing w:val="21"/>
          <w:w w:val="105"/>
        </w:rPr>
        <w:t xml:space="preserve"> </w:t>
      </w:r>
      <w:r>
        <w:rPr>
          <w:w w:val="105"/>
        </w:rPr>
        <w:t>where</w:t>
      </w:r>
      <w:r>
        <w:rPr>
          <w:spacing w:val="20"/>
          <w:w w:val="105"/>
        </w:rPr>
        <w:t xml:space="preserve"> </w:t>
      </w:r>
      <w:r>
        <w:rPr>
          <w:rFonts w:ascii="Arial" w:hAnsi="Arial"/>
          <w:i/>
          <w:w w:val="105"/>
        </w:rPr>
        <w:t>size</w:t>
      </w:r>
      <w:r>
        <w:rPr>
          <w:rFonts w:ascii="Arial" w:hAnsi="Arial"/>
          <w:i/>
          <w:spacing w:val="26"/>
          <w:w w:val="105"/>
        </w:rPr>
        <w:t xml:space="preserve"> </w:t>
      </w:r>
      <w:r>
        <w:rPr>
          <w:w w:val="105"/>
        </w:rPr>
        <w:t>yields</w:t>
      </w:r>
      <w:r>
        <w:rPr>
          <w:spacing w:val="20"/>
          <w:w w:val="105"/>
        </w:rPr>
        <w:t xml:space="preserve"> </w:t>
      </w:r>
      <w:r>
        <w:rPr>
          <w:w w:val="105"/>
        </w:rPr>
        <w:t>the</w:t>
      </w:r>
      <w:r>
        <w:rPr>
          <w:spacing w:val="20"/>
          <w:w w:val="105"/>
        </w:rPr>
        <w:t xml:space="preserve"> </w:t>
      </w:r>
      <w:r>
        <w:rPr>
          <w:w w:val="105"/>
        </w:rPr>
        <w:t>size</w:t>
      </w:r>
      <w:r>
        <w:rPr>
          <w:spacing w:val="21"/>
          <w:w w:val="105"/>
        </w:rPr>
        <w:t xml:space="preserve"> </w:t>
      </w:r>
      <w:r>
        <w:rPr>
          <w:w w:val="105"/>
        </w:rPr>
        <w:t>of</w:t>
      </w:r>
      <w:r>
        <w:rPr>
          <w:spacing w:val="20"/>
          <w:w w:val="105"/>
        </w:rPr>
        <w:t xml:space="preserve"> </w:t>
      </w:r>
      <w:r>
        <w:rPr>
          <w:w w:val="105"/>
        </w:rPr>
        <w:t>its</w:t>
      </w:r>
    </w:p>
    <w:p w14:paraId="761A93B6" w14:textId="77777777" w:rsidR="00AF434A" w:rsidRDefault="00AF434A">
      <w:pPr>
        <w:spacing w:line="230" w:lineRule="auto"/>
        <w:jc w:val="both"/>
        <w:sectPr w:rsidR="00AF434A">
          <w:pgSz w:w="12240" w:h="15840"/>
          <w:pgMar w:top="1280" w:right="860" w:bottom="280" w:left="860" w:header="720" w:footer="720" w:gutter="0"/>
          <w:cols w:num="2" w:space="720" w:equalWidth="0">
            <w:col w:w="5121" w:space="99"/>
            <w:col w:w="5300"/>
          </w:cols>
        </w:sectPr>
      </w:pPr>
    </w:p>
    <w:p w14:paraId="74A1A1ED" w14:textId="77777777" w:rsidR="00AF434A" w:rsidRDefault="00000000">
      <w:pPr>
        <w:pStyle w:val="BodyText"/>
        <w:spacing w:before="68" w:line="230" w:lineRule="auto"/>
        <w:ind w:left="220" w:right="38"/>
        <w:jc w:val="both"/>
      </w:pPr>
      <w:r>
        <w:lastRenderedPageBreak/>
        <w:t xml:space="preserve">argument, then the value at the location </w:t>
      </w:r>
      <w:r>
        <w:rPr>
          <w:rFonts w:ascii="Monotype Corsiva" w:hAnsi="Monotype Corsiva"/>
          <w:i/>
        </w:rPr>
        <w:t xml:space="preserve">H </w:t>
      </w:r>
      <w:r>
        <w:rPr>
          <w:rFonts w:ascii="Tahoma" w:hAnsi="Tahoma"/>
        </w:rPr>
        <w:t>(</w:t>
      </w:r>
      <w:r>
        <w:rPr>
          <w:i/>
        </w:rPr>
        <w:t xml:space="preserve">n </w:t>
      </w:r>
      <w:r>
        <w:rPr>
          <w:rFonts w:ascii="Tahoma" w:hAnsi="Tahoma"/>
        </w:rPr>
        <w:t xml:space="preserve">+ </w:t>
      </w:r>
      <w:proofErr w:type="spellStart"/>
      <w:r>
        <w:rPr>
          <w:i/>
        </w:rPr>
        <w:t>i</w:t>
      </w:r>
      <w:proofErr w:type="spellEnd"/>
      <w:r>
        <w:rPr>
          <w:rFonts w:ascii="Tahoma" w:hAnsi="Tahoma"/>
        </w:rPr>
        <w:t xml:space="preserve">) </w:t>
      </w:r>
      <w:r>
        <w:t xml:space="preserve">is also well-typed. </w:t>
      </w:r>
      <w:r>
        <w:rPr>
          <w:spacing w:val="-3"/>
        </w:rPr>
        <w:t xml:space="preserve">However, </w:t>
      </w:r>
      <w:r>
        <w:t xml:space="preserve">as heap snapshots can contain cyclic structures (which would lead to infinite typing </w:t>
      </w:r>
      <w:proofErr w:type="spellStart"/>
      <w:r>
        <w:t>deriviations</w:t>
      </w:r>
      <w:proofErr w:type="spellEnd"/>
      <w:r>
        <w:t xml:space="preserve">), we use a scope </w:t>
      </w:r>
      <w:r>
        <w:rPr>
          <w:i/>
        </w:rPr>
        <w:t xml:space="preserve">σ </w:t>
      </w:r>
      <w:r>
        <w:t>to assume that the original pointer is well-typed when checking the types of what it points to.  The middle rule then accesses the scope to tie the knot and keep</w:t>
      </w:r>
      <w:r>
        <w:rPr>
          <w:spacing w:val="18"/>
        </w:rPr>
        <w:t xml:space="preserve"> </w:t>
      </w:r>
      <w:r>
        <w:t>the</w:t>
      </w:r>
      <w:r>
        <w:rPr>
          <w:spacing w:val="18"/>
        </w:rPr>
        <w:t xml:space="preserve"> </w:t>
      </w:r>
      <w:r>
        <w:t>derivation</w:t>
      </w:r>
      <w:r>
        <w:rPr>
          <w:spacing w:val="19"/>
        </w:rPr>
        <w:t xml:space="preserve"> </w:t>
      </w:r>
      <w:r>
        <w:t>finite,</w:t>
      </w:r>
      <w:r>
        <w:rPr>
          <w:spacing w:val="18"/>
        </w:rPr>
        <w:t xml:space="preserve"> </w:t>
      </w:r>
      <w:r>
        <w:t>just</w:t>
      </w:r>
      <w:r>
        <w:rPr>
          <w:spacing w:val="19"/>
        </w:rPr>
        <w:t xml:space="preserve"> </w:t>
      </w:r>
      <w:r>
        <w:t>like</w:t>
      </w:r>
      <w:r>
        <w:rPr>
          <w:spacing w:val="18"/>
        </w:rPr>
        <w:t xml:space="preserve"> </w:t>
      </w:r>
      <w:r>
        <w:t>in</w:t>
      </w:r>
      <w:r>
        <w:rPr>
          <w:spacing w:val="19"/>
        </w:rPr>
        <w:t xml:space="preserve"> </w:t>
      </w:r>
      <w:r>
        <w:t>Ruef</w:t>
      </w:r>
      <w:r>
        <w:rPr>
          <w:spacing w:val="18"/>
        </w:rPr>
        <w:t xml:space="preserve"> </w:t>
      </w:r>
      <w:r>
        <w:t>et</w:t>
      </w:r>
      <w:r>
        <w:rPr>
          <w:spacing w:val="19"/>
        </w:rPr>
        <w:t xml:space="preserve"> </w:t>
      </w:r>
      <w:r>
        <w:t>al.</w:t>
      </w:r>
      <w:r>
        <w:rPr>
          <w:spacing w:val="18"/>
        </w:rPr>
        <w:t xml:space="preserve"> </w:t>
      </w:r>
      <w:r>
        <w:t>[21].</w:t>
      </w:r>
    </w:p>
    <w:p w14:paraId="77CE0831" w14:textId="77777777" w:rsidR="00AF434A" w:rsidRDefault="00AF434A">
      <w:pPr>
        <w:pStyle w:val="BodyText"/>
        <w:spacing w:before="11"/>
      </w:pPr>
    </w:p>
    <w:p w14:paraId="361D2CD3" w14:textId="77777777" w:rsidR="00AF434A" w:rsidRDefault="00000000">
      <w:pPr>
        <w:pStyle w:val="Heading2"/>
        <w:numPr>
          <w:ilvl w:val="0"/>
          <w:numId w:val="4"/>
        </w:numPr>
        <w:tabs>
          <w:tab w:val="left" w:pos="495"/>
        </w:tabs>
      </w:pPr>
      <w:r>
        <w:t>Other Semantic</w:t>
      </w:r>
      <w:r>
        <w:rPr>
          <w:spacing w:val="-1"/>
        </w:rPr>
        <w:t xml:space="preserve"> </w:t>
      </w:r>
      <w:r>
        <w:t>Rules</w:t>
      </w:r>
    </w:p>
    <w:p w14:paraId="184D5938" w14:textId="77777777" w:rsidR="00AF434A" w:rsidRDefault="00000000">
      <w:pPr>
        <w:pStyle w:val="BodyText"/>
        <w:spacing w:before="210" w:line="232" w:lineRule="auto"/>
        <w:ind w:left="220" w:right="38" w:firstLine="300"/>
        <w:jc w:val="both"/>
      </w:pPr>
      <w:r>
        <w:t xml:space="preserve">Fig. 15 shows the remaining semantic rules for </w:t>
      </w:r>
      <w:proofErr w:type="spellStart"/>
      <w:r>
        <w:t>C</w:t>
      </w:r>
      <w:r>
        <w:rPr>
          <w:sz w:val="16"/>
        </w:rPr>
        <w:t>ORE</w:t>
      </w:r>
      <w:r>
        <w:t>C</w:t>
      </w:r>
      <w:r>
        <w:rPr>
          <w:sz w:val="16"/>
        </w:rPr>
        <w:t>HK</w:t>
      </w:r>
      <w:r>
        <w:t>CB</w:t>
      </w:r>
      <w:r>
        <w:rPr>
          <w:sz w:val="16"/>
        </w:rPr>
        <w:t>OX</w:t>
      </w:r>
      <w:proofErr w:type="spellEnd"/>
      <w:r>
        <w:t>. We explain a selected few rules in this subsection.</w:t>
      </w:r>
    </w:p>
    <w:p w14:paraId="6A648685" w14:textId="77777777" w:rsidR="00AF434A" w:rsidRDefault="00000000">
      <w:pPr>
        <w:pStyle w:val="BodyText"/>
        <w:spacing w:before="4" w:line="230" w:lineRule="auto"/>
        <w:ind w:left="220" w:right="38" w:firstLine="300"/>
        <w:jc w:val="both"/>
      </w:pPr>
      <w:r>
        <w:pict w14:anchorId="4FF1584D">
          <v:shape id="_x0000_s1134" type="#_x0000_t202" style="position:absolute;left:0;text-align:left;margin-left:218.4pt;margin-top:135.85pt;width:7.75pt;height:17.3pt;z-index:-52216;mso-position-horizontal-relative:page" filled="f" stroked="f">
            <v:textbox inset="0,0,0,0">
              <w:txbxContent>
                <w:p w14:paraId="5D16FDE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w w:val="105"/>
        </w:rPr>
        <w:t xml:space="preserve">Rule </w:t>
      </w:r>
      <w:r>
        <w:rPr>
          <w:spacing w:val="2"/>
          <w:w w:val="105"/>
        </w:rPr>
        <w:t>S-V</w:t>
      </w:r>
      <w:r>
        <w:rPr>
          <w:spacing w:val="2"/>
          <w:w w:val="105"/>
          <w:sz w:val="16"/>
          <w:szCs w:val="16"/>
        </w:rPr>
        <w:t xml:space="preserve">AR </w:t>
      </w:r>
      <w:r>
        <w:rPr>
          <w:w w:val="105"/>
        </w:rPr>
        <w:t xml:space="preserve">loads the value for </w:t>
      </w:r>
      <w:r>
        <w:rPr>
          <w:i/>
          <w:w w:val="105"/>
        </w:rPr>
        <w:t xml:space="preserve">x </w:t>
      </w:r>
      <w:r>
        <w:rPr>
          <w:w w:val="105"/>
        </w:rPr>
        <w:t xml:space="preserve">in stack </w:t>
      </w:r>
      <w:r>
        <w:rPr>
          <w:i/>
          <w:w w:val="105"/>
        </w:rPr>
        <w:t>ϕ</w:t>
      </w:r>
      <w:r>
        <w:rPr>
          <w:w w:val="105"/>
        </w:rPr>
        <w:t xml:space="preserve">. Rule </w:t>
      </w:r>
      <w:r>
        <w:rPr>
          <w:spacing w:val="5"/>
          <w:w w:val="105"/>
        </w:rPr>
        <w:t xml:space="preserve">S- </w:t>
      </w:r>
      <w:proofErr w:type="spellStart"/>
      <w:r>
        <w:rPr>
          <w:spacing w:val="4"/>
          <w:w w:val="105"/>
        </w:rPr>
        <w:t>D</w:t>
      </w:r>
      <w:r>
        <w:rPr>
          <w:spacing w:val="4"/>
          <w:w w:val="105"/>
          <w:sz w:val="16"/>
          <w:szCs w:val="16"/>
        </w:rPr>
        <w:t>EF</w:t>
      </w:r>
      <w:r>
        <w:rPr>
          <w:spacing w:val="4"/>
          <w:w w:val="105"/>
        </w:rPr>
        <w:t>A</w:t>
      </w:r>
      <w:r>
        <w:rPr>
          <w:spacing w:val="4"/>
          <w:w w:val="105"/>
          <w:sz w:val="16"/>
          <w:szCs w:val="16"/>
        </w:rPr>
        <w:t>RRAY</w:t>
      </w:r>
      <w:proofErr w:type="spellEnd"/>
      <w:r>
        <w:rPr>
          <w:w w:val="105"/>
          <w:sz w:val="16"/>
          <w:szCs w:val="16"/>
        </w:rPr>
        <w:t xml:space="preserve"> </w:t>
      </w:r>
      <w:r>
        <w:rPr>
          <w:w w:val="105"/>
        </w:rPr>
        <w:t>dereferences</w:t>
      </w:r>
      <w:r>
        <w:rPr>
          <w:spacing w:val="-13"/>
          <w:w w:val="105"/>
        </w:rPr>
        <w:t xml:space="preserve"> </w:t>
      </w:r>
      <w:r>
        <w:rPr>
          <w:w w:val="105"/>
        </w:rPr>
        <w:t>an</w:t>
      </w:r>
      <w:r>
        <w:rPr>
          <w:spacing w:val="-12"/>
          <w:w w:val="105"/>
        </w:rPr>
        <w:t xml:space="preserve"> </w:t>
      </w:r>
      <w:r>
        <w:rPr>
          <w:w w:val="105"/>
        </w:rPr>
        <w:t>array</w:t>
      </w:r>
      <w:r>
        <w:rPr>
          <w:spacing w:val="-13"/>
          <w:w w:val="105"/>
        </w:rPr>
        <w:t xml:space="preserve"> </w:t>
      </w:r>
      <w:r>
        <w:rPr>
          <w:w w:val="105"/>
        </w:rPr>
        <w:t>pointer,</w:t>
      </w:r>
      <w:r>
        <w:rPr>
          <w:spacing w:val="-13"/>
          <w:w w:val="105"/>
        </w:rPr>
        <w:t xml:space="preserve"> </w:t>
      </w:r>
      <w:r>
        <w:rPr>
          <w:w w:val="105"/>
        </w:rPr>
        <w:t>which</w:t>
      </w:r>
      <w:r>
        <w:rPr>
          <w:spacing w:val="-12"/>
          <w:w w:val="105"/>
        </w:rPr>
        <w:t xml:space="preserve"> </w:t>
      </w:r>
      <w:r>
        <w:rPr>
          <w:w w:val="105"/>
        </w:rPr>
        <w:t>is</w:t>
      </w:r>
      <w:r>
        <w:rPr>
          <w:spacing w:val="-13"/>
          <w:w w:val="105"/>
        </w:rPr>
        <w:t xml:space="preserve"> </w:t>
      </w:r>
      <w:r>
        <w:rPr>
          <w:w w:val="105"/>
        </w:rPr>
        <w:t xml:space="preserve">similar to the Rule </w:t>
      </w:r>
      <w:r>
        <w:rPr>
          <w:spacing w:val="5"/>
          <w:w w:val="105"/>
        </w:rPr>
        <w:t>S-</w:t>
      </w:r>
      <w:proofErr w:type="spellStart"/>
      <w:r>
        <w:rPr>
          <w:spacing w:val="5"/>
          <w:w w:val="105"/>
        </w:rPr>
        <w:t>D</w:t>
      </w:r>
      <w:r>
        <w:rPr>
          <w:spacing w:val="5"/>
          <w:w w:val="105"/>
          <w:sz w:val="16"/>
          <w:szCs w:val="16"/>
        </w:rPr>
        <w:t>EF</w:t>
      </w:r>
      <w:r>
        <w:rPr>
          <w:spacing w:val="5"/>
          <w:w w:val="105"/>
        </w:rPr>
        <w:t>NTA</w:t>
      </w:r>
      <w:r>
        <w:rPr>
          <w:spacing w:val="5"/>
          <w:w w:val="105"/>
          <w:sz w:val="16"/>
          <w:szCs w:val="16"/>
        </w:rPr>
        <w:t>RRAY</w:t>
      </w:r>
      <w:proofErr w:type="spellEnd"/>
      <w:r>
        <w:rPr>
          <w:spacing w:val="5"/>
          <w:w w:val="105"/>
          <w:sz w:val="16"/>
          <w:szCs w:val="16"/>
        </w:rPr>
        <w:t xml:space="preserve"> </w:t>
      </w:r>
      <w:r>
        <w:rPr>
          <w:w w:val="105"/>
        </w:rPr>
        <w:t>in Fig. 7 (dealing with null- terminated array pointers). The only difference is that the range</w:t>
      </w:r>
      <w:r>
        <w:rPr>
          <w:spacing w:val="-18"/>
          <w:w w:val="105"/>
        </w:rPr>
        <w:t xml:space="preserve"> </w:t>
      </w:r>
      <w:r>
        <w:rPr>
          <w:w w:val="105"/>
        </w:rPr>
        <w:t>of</w:t>
      </w:r>
      <w:r>
        <w:rPr>
          <w:spacing w:val="-18"/>
          <w:w w:val="105"/>
        </w:rPr>
        <w:t xml:space="preserve"> </w:t>
      </w:r>
      <w:r>
        <w:rPr>
          <w:rFonts w:ascii="Tahoma" w:eastAsia="Tahoma" w:hAnsi="Tahoma" w:cs="Tahoma"/>
          <w:w w:val="105"/>
        </w:rPr>
        <w:t>0</w:t>
      </w:r>
      <w:r>
        <w:rPr>
          <w:rFonts w:ascii="Tahoma" w:eastAsia="Tahoma" w:hAnsi="Tahoma" w:cs="Tahoma"/>
          <w:spacing w:val="-31"/>
          <w:w w:val="105"/>
        </w:rPr>
        <w:t xml:space="preserve"> </w:t>
      </w:r>
      <w:r>
        <w:rPr>
          <w:w w:val="105"/>
        </w:rPr>
        <w:t>is</w:t>
      </w:r>
      <w:r>
        <w:rPr>
          <w:spacing w:val="-18"/>
          <w:w w:val="105"/>
        </w:rPr>
        <w:t xml:space="preserve"> </w:t>
      </w:r>
      <w:r>
        <w:rPr>
          <w:w w:val="105"/>
        </w:rPr>
        <w:t>at</w:t>
      </w:r>
      <w:r>
        <w:rPr>
          <w:spacing w:val="-18"/>
          <w:w w:val="105"/>
        </w:rPr>
        <w:t xml:space="preserve"> </w:t>
      </w:r>
      <w:r>
        <w:rPr>
          <w:rFonts w:ascii="Tahoma" w:eastAsia="Tahoma" w:hAnsi="Tahoma" w:cs="Tahoma"/>
          <w:spacing w:val="2"/>
          <w:w w:val="105"/>
        </w:rPr>
        <w:t>[</w:t>
      </w:r>
      <w:proofErr w:type="spellStart"/>
      <w:r>
        <w:rPr>
          <w:i/>
          <w:spacing w:val="2"/>
          <w:w w:val="105"/>
        </w:rPr>
        <w:t>n</w:t>
      </w:r>
      <w:r>
        <w:rPr>
          <w:rFonts w:ascii="Bookman Old Style" w:eastAsia="Bookman Old Style" w:hAnsi="Bookman Old Style" w:cs="Bookman Old Style"/>
          <w:i/>
          <w:spacing w:val="2"/>
          <w:w w:val="105"/>
          <w:vertAlign w:val="subscript"/>
        </w:rPr>
        <w:t>l</w:t>
      </w:r>
      <w:proofErr w:type="spellEnd"/>
      <w:r>
        <w:rPr>
          <w:i/>
          <w:spacing w:val="2"/>
          <w:w w:val="105"/>
        </w:rPr>
        <w:t>,</w:t>
      </w:r>
      <w:r>
        <w:rPr>
          <w:i/>
          <w:spacing w:val="-29"/>
          <w:w w:val="105"/>
        </w:rPr>
        <w:t xml:space="preserve"> </w:t>
      </w:r>
      <w:proofErr w:type="spellStart"/>
      <w:r>
        <w:rPr>
          <w:i/>
          <w:spacing w:val="3"/>
          <w:w w:val="105"/>
        </w:rPr>
        <w:t>n</w:t>
      </w:r>
      <w:r>
        <w:rPr>
          <w:rFonts w:ascii="Bookman Old Style" w:eastAsia="Bookman Old Style" w:hAnsi="Bookman Old Style" w:cs="Bookman Old Style"/>
          <w:i/>
          <w:spacing w:val="3"/>
          <w:w w:val="105"/>
          <w:vertAlign w:val="subscript"/>
        </w:rPr>
        <w:t>h</w:t>
      </w:r>
      <w:proofErr w:type="spellEnd"/>
      <w:r>
        <w:rPr>
          <w:rFonts w:ascii="Tahoma" w:eastAsia="Tahoma" w:hAnsi="Tahoma" w:cs="Tahoma"/>
          <w:spacing w:val="3"/>
          <w:w w:val="105"/>
        </w:rPr>
        <w:t>)</w:t>
      </w:r>
      <w:r>
        <w:rPr>
          <w:rFonts w:ascii="Tahoma" w:eastAsia="Tahoma" w:hAnsi="Tahoma" w:cs="Tahoma"/>
          <w:spacing w:val="-31"/>
          <w:w w:val="105"/>
        </w:rPr>
        <w:t xml:space="preserve"> </w:t>
      </w:r>
      <w:r>
        <w:rPr>
          <w:w w:val="105"/>
        </w:rPr>
        <w:t>not</w:t>
      </w:r>
      <w:r>
        <w:rPr>
          <w:spacing w:val="-18"/>
          <w:w w:val="105"/>
        </w:rPr>
        <w:t xml:space="preserve"> </w:t>
      </w:r>
      <w:r>
        <w:rPr>
          <w:rFonts w:ascii="Tahoma" w:eastAsia="Tahoma" w:hAnsi="Tahoma" w:cs="Tahoma"/>
          <w:spacing w:val="2"/>
          <w:w w:val="105"/>
        </w:rPr>
        <w:t>[</w:t>
      </w:r>
      <w:proofErr w:type="spellStart"/>
      <w:r>
        <w:rPr>
          <w:i/>
          <w:spacing w:val="2"/>
          <w:w w:val="105"/>
        </w:rPr>
        <w:t>n</w:t>
      </w:r>
      <w:r>
        <w:rPr>
          <w:rFonts w:ascii="Bookman Old Style" w:eastAsia="Bookman Old Style" w:hAnsi="Bookman Old Style" w:cs="Bookman Old Style"/>
          <w:i/>
          <w:spacing w:val="2"/>
          <w:w w:val="105"/>
          <w:vertAlign w:val="subscript"/>
        </w:rPr>
        <w:t>l</w:t>
      </w:r>
      <w:proofErr w:type="spellEnd"/>
      <w:r>
        <w:rPr>
          <w:i/>
          <w:spacing w:val="2"/>
          <w:w w:val="105"/>
        </w:rPr>
        <w:t>,</w:t>
      </w:r>
      <w:r>
        <w:rPr>
          <w:i/>
          <w:spacing w:val="-28"/>
          <w:w w:val="105"/>
        </w:rPr>
        <w:t xml:space="preserve"> </w:t>
      </w:r>
      <w:proofErr w:type="spellStart"/>
      <w:r>
        <w:rPr>
          <w:i/>
          <w:spacing w:val="2"/>
          <w:w w:val="105"/>
        </w:rPr>
        <w:t>n</w:t>
      </w:r>
      <w:r>
        <w:rPr>
          <w:rFonts w:ascii="Bookman Old Style" w:eastAsia="Bookman Old Style" w:hAnsi="Bookman Old Style" w:cs="Bookman Old Style"/>
          <w:i/>
          <w:spacing w:val="2"/>
          <w:w w:val="105"/>
          <w:vertAlign w:val="subscript"/>
        </w:rPr>
        <w:t>h</w:t>
      </w:r>
      <w:proofErr w:type="spellEnd"/>
      <w:r>
        <w:rPr>
          <w:rFonts w:ascii="Tahoma" w:eastAsia="Tahoma" w:hAnsi="Tahoma" w:cs="Tahoma"/>
          <w:spacing w:val="2"/>
          <w:w w:val="105"/>
        </w:rPr>
        <w:t>]</w:t>
      </w:r>
      <w:r>
        <w:rPr>
          <w:spacing w:val="2"/>
          <w:w w:val="105"/>
        </w:rPr>
        <w:t>,</w:t>
      </w:r>
      <w:r>
        <w:rPr>
          <w:spacing w:val="-18"/>
          <w:w w:val="105"/>
        </w:rPr>
        <w:t xml:space="preserve"> </w:t>
      </w:r>
      <w:r>
        <w:rPr>
          <w:w w:val="105"/>
        </w:rPr>
        <w:t>meaning</w:t>
      </w:r>
      <w:r>
        <w:rPr>
          <w:spacing w:val="-17"/>
          <w:w w:val="105"/>
        </w:rPr>
        <w:t xml:space="preserve"> </w:t>
      </w:r>
      <w:r>
        <w:rPr>
          <w:w w:val="105"/>
        </w:rPr>
        <w:t>that</w:t>
      </w:r>
      <w:r>
        <w:rPr>
          <w:spacing w:val="-19"/>
          <w:w w:val="105"/>
        </w:rPr>
        <w:t xml:space="preserve"> </w:t>
      </w:r>
      <w:r>
        <w:rPr>
          <w:w w:val="105"/>
        </w:rPr>
        <w:t>one</w:t>
      </w:r>
      <w:r>
        <w:rPr>
          <w:spacing w:val="-17"/>
          <w:w w:val="105"/>
        </w:rPr>
        <w:t xml:space="preserve"> </w:t>
      </w:r>
      <w:r>
        <w:rPr>
          <w:w w:val="105"/>
        </w:rPr>
        <w:t xml:space="preserve">cannot dereference the upper-bound position in an </w:t>
      </w:r>
      <w:r>
        <w:rPr>
          <w:spacing w:val="-3"/>
          <w:w w:val="105"/>
        </w:rPr>
        <w:t xml:space="preserve">array. </w:t>
      </w:r>
      <w:r>
        <w:rPr>
          <w:w w:val="105"/>
        </w:rPr>
        <w:t xml:space="preserve">Rules </w:t>
      </w:r>
      <w:proofErr w:type="spellStart"/>
      <w:r>
        <w:rPr>
          <w:spacing w:val="6"/>
        </w:rPr>
        <w:t>D</w:t>
      </w:r>
      <w:r>
        <w:rPr>
          <w:spacing w:val="6"/>
          <w:sz w:val="16"/>
          <w:szCs w:val="16"/>
        </w:rPr>
        <w:t>EF</w:t>
      </w:r>
      <w:r>
        <w:rPr>
          <w:spacing w:val="6"/>
        </w:rPr>
        <w:t>A</w:t>
      </w:r>
      <w:r>
        <w:rPr>
          <w:spacing w:val="6"/>
          <w:sz w:val="16"/>
          <w:szCs w:val="16"/>
        </w:rPr>
        <w:t>RRAY</w:t>
      </w:r>
      <w:r>
        <w:rPr>
          <w:spacing w:val="6"/>
        </w:rPr>
        <w:t>B</w:t>
      </w:r>
      <w:r>
        <w:rPr>
          <w:spacing w:val="6"/>
          <w:sz w:val="16"/>
          <w:szCs w:val="16"/>
        </w:rPr>
        <w:t>OUND</w:t>
      </w:r>
      <w:proofErr w:type="spellEnd"/>
      <w:r>
        <w:rPr>
          <w:spacing w:val="6"/>
          <w:sz w:val="16"/>
          <w:szCs w:val="16"/>
        </w:rPr>
        <w:t xml:space="preserve"> </w:t>
      </w:r>
      <w:r>
        <w:t xml:space="preserve">and </w:t>
      </w:r>
      <w:proofErr w:type="spellStart"/>
      <w:r>
        <w:rPr>
          <w:spacing w:val="6"/>
        </w:rPr>
        <w:t>D</w:t>
      </w:r>
      <w:r>
        <w:rPr>
          <w:spacing w:val="6"/>
          <w:sz w:val="16"/>
          <w:szCs w:val="16"/>
        </w:rPr>
        <w:t>EF</w:t>
      </w:r>
      <w:r>
        <w:rPr>
          <w:spacing w:val="6"/>
        </w:rPr>
        <w:t>NTA</w:t>
      </w:r>
      <w:r>
        <w:rPr>
          <w:spacing w:val="6"/>
          <w:sz w:val="16"/>
          <w:szCs w:val="16"/>
        </w:rPr>
        <w:t>RRAY</w:t>
      </w:r>
      <w:r>
        <w:rPr>
          <w:spacing w:val="6"/>
        </w:rPr>
        <w:t>B</w:t>
      </w:r>
      <w:r>
        <w:rPr>
          <w:spacing w:val="6"/>
          <w:sz w:val="16"/>
          <w:szCs w:val="16"/>
        </w:rPr>
        <w:t>OUND</w:t>
      </w:r>
      <w:proofErr w:type="spellEnd"/>
      <w:r>
        <w:rPr>
          <w:spacing w:val="6"/>
          <w:sz w:val="16"/>
          <w:szCs w:val="16"/>
        </w:rPr>
        <w:t xml:space="preserve"> </w:t>
      </w:r>
      <w:r>
        <w:t xml:space="preserve">describe an </w:t>
      </w:r>
      <w:r>
        <w:rPr>
          <w:w w:val="105"/>
        </w:rPr>
        <w:t>error</w:t>
      </w:r>
      <w:r>
        <w:rPr>
          <w:spacing w:val="-16"/>
          <w:w w:val="105"/>
        </w:rPr>
        <w:t xml:space="preserve"> </w:t>
      </w:r>
      <w:r>
        <w:rPr>
          <w:w w:val="105"/>
        </w:rPr>
        <w:t>case</w:t>
      </w:r>
      <w:r>
        <w:rPr>
          <w:spacing w:val="-16"/>
          <w:w w:val="105"/>
        </w:rPr>
        <w:t xml:space="preserve"> </w:t>
      </w:r>
      <w:r>
        <w:rPr>
          <w:w w:val="105"/>
        </w:rPr>
        <w:t>for</w:t>
      </w:r>
      <w:r>
        <w:rPr>
          <w:spacing w:val="-16"/>
          <w:w w:val="105"/>
        </w:rPr>
        <w:t xml:space="preserve"> </w:t>
      </w:r>
      <w:r>
        <w:rPr>
          <w:w w:val="105"/>
        </w:rPr>
        <w:t>a</w:t>
      </w:r>
      <w:r>
        <w:rPr>
          <w:spacing w:val="-16"/>
          <w:w w:val="105"/>
        </w:rPr>
        <w:t xml:space="preserve"> </w:t>
      </w:r>
      <w:r>
        <w:rPr>
          <w:w w:val="105"/>
        </w:rPr>
        <w:t>dereference</w:t>
      </w:r>
      <w:r>
        <w:rPr>
          <w:spacing w:val="-16"/>
          <w:w w:val="105"/>
        </w:rPr>
        <w:t xml:space="preserve"> </w:t>
      </w:r>
      <w:r>
        <w:rPr>
          <w:w w:val="105"/>
        </w:rPr>
        <w:t>operation.</w:t>
      </w:r>
      <w:r>
        <w:rPr>
          <w:spacing w:val="-16"/>
          <w:w w:val="105"/>
        </w:rPr>
        <w:t xml:space="preserve"> </w:t>
      </w:r>
      <w:r>
        <w:rPr>
          <w:w w:val="105"/>
        </w:rPr>
        <w:t>If</w:t>
      </w:r>
      <w:r>
        <w:rPr>
          <w:spacing w:val="-16"/>
          <w:w w:val="105"/>
        </w:rPr>
        <w:t xml:space="preserve"> </w:t>
      </w:r>
      <w:r>
        <w:rPr>
          <w:w w:val="105"/>
        </w:rPr>
        <w:t>we</w:t>
      </w:r>
      <w:r>
        <w:rPr>
          <w:spacing w:val="-16"/>
          <w:w w:val="105"/>
        </w:rPr>
        <w:t xml:space="preserve"> </w:t>
      </w:r>
      <w:r>
        <w:rPr>
          <w:w w:val="105"/>
        </w:rPr>
        <w:t>are</w:t>
      </w:r>
      <w:r>
        <w:rPr>
          <w:spacing w:val="-16"/>
          <w:w w:val="105"/>
        </w:rPr>
        <w:t xml:space="preserve"> </w:t>
      </w:r>
      <w:proofErr w:type="spellStart"/>
      <w:r>
        <w:rPr>
          <w:w w:val="105"/>
        </w:rPr>
        <w:t>dereferenc</w:t>
      </w:r>
      <w:proofErr w:type="spellEnd"/>
      <w:r>
        <w:rPr>
          <w:w w:val="105"/>
        </w:rPr>
        <w:t xml:space="preserve">- </w:t>
      </w:r>
      <w:proofErr w:type="spellStart"/>
      <w:r>
        <w:rPr>
          <w:w w:val="105"/>
        </w:rPr>
        <w:t>ing</w:t>
      </w:r>
      <w:proofErr w:type="spellEnd"/>
      <w:r>
        <w:rPr>
          <w:spacing w:val="-8"/>
          <w:w w:val="105"/>
        </w:rPr>
        <w:t xml:space="preserve"> </w:t>
      </w:r>
      <w:r>
        <w:rPr>
          <w:w w:val="105"/>
        </w:rPr>
        <w:t>an</w:t>
      </w:r>
      <w:r>
        <w:rPr>
          <w:spacing w:val="-8"/>
          <w:w w:val="105"/>
        </w:rPr>
        <w:t xml:space="preserve"> </w:t>
      </w:r>
      <w:r>
        <w:rPr>
          <w:w w:val="105"/>
        </w:rPr>
        <w:t>array/NT-array</w:t>
      </w:r>
      <w:r>
        <w:rPr>
          <w:spacing w:val="-7"/>
          <w:w w:val="105"/>
        </w:rPr>
        <w:t xml:space="preserve"> </w:t>
      </w:r>
      <w:r>
        <w:rPr>
          <w:w w:val="105"/>
        </w:rPr>
        <w:t>pointer</w:t>
      </w:r>
      <w:r>
        <w:rPr>
          <w:spacing w:val="-9"/>
          <w:w w:val="105"/>
        </w:rPr>
        <w:t xml:space="preserve"> </w:t>
      </w:r>
      <w:r>
        <w:rPr>
          <w:w w:val="105"/>
        </w:rPr>
        <w:t>and</w:t>
      </w:r>
      <w:r>
        <w:rPr>
          <w:spacing w:val="-7"/>
          <w:w w:val="105"/>
        </w:rPr>
        <w:t xml:space="preserve"> </w:t>
      </w:r>
      <w:r>
        <w:rPr>
          <w:w w:val="105"/>
        </w:rPr>
        <w:t>the</w:t>
      </w:r>
      <w:r>
        <w:rPr>
          <w:spacing w:val="-8"/>
          <w:w w:val="105"/>
        </w:rPr>
        <w:t xml:space="preserve"> </w:t>
      </w:r>
      <w:r>
        <w:rPr>
          <w:w w:val="105"/>
        </w:rPr>
        <w:t>mode</w:t>
      </w:r>
      <w:r>
        <w:rPr>
          <w:spacing w:val="-8"/>
          <w:w w:val="105"/>
        </w:rPr>
        <w:t xml:space="preserve"> </w:t>
      </w:r>
      <w:r>
        <w:rPr>
          <w:w w:val="105"/>
        </w:rPr>
        <w:t>is</w:t>
      </w:r>
      <w:r>
        <w:rPr>
          <w:spacing w:val="-8"/>
          <w:w w:val="105"/>
        </w:rPr>
        <w:t xml:space="preserve"> </w:t>
      </w:r>
      <w:r>
        <w:rPr>
          <w:w w:val="105"/>
        </w:rPr>
        <w:t>c,</w:t>
      </w:r>
      <w:r>
        <w:rPr>
          <w:spacing w:val="-8"/>
          <w:w w:val="105"/>
        </w:rPr>
        <w:t xml:space="preserve"> </w:t>
      </w:r>
      <w:r>
        <w:rPr>
          <w:rFonts w:ascii="Tahoma" w:eastAsia="Tahoma" w:hAnsi="Tahoma" w:cs="Tahoma"/>
          <w:w w:val="105"/>
        </w:rPr>
        <w:t>0</w:t>
      </w:r>
      <w:r>
        <w:rPr>
          <w:rFonts w:ascii="Tahoma" w:eastAsia="Tahoma" w:hAnsi="Tahoma" w:cs="Tahoma"/>
          <w:spacing w:val="-21"/>
          <w:w w:val="105"/>
        </w:rPr>
        <w:t xml:space="preserve"> </w:t>
      </w:r>
      <w:r>
        <w:rPr>
          <w:w w:val="105"/>
        </w:rPr>
        <w:t>must</w:t>
      </w:r>
      <w:r>
        <w:rPr>
          <w:spacing w:val="-7"/>
          <w:w w:val="105"/>
        </w:rPr>
        <w:t xml:space="preserve"> </w:t>
      </w:r>
      <w:r>
        <w:rPr>
          <w:w w:val="105"/>
        </w:rPr>
        <w:t xml:space="preserve">be in the range from </w:t>
      </w:r>
      <w:proofErr w:type="spellStart"/>
      <w:r>
        <w:rPr>
          <w:i/>
          <w:w w:val="105"/>
        </w:rPr>
        <w:t>n</w:t>
      </w:r>
      <w:r>
        <w:rPr>
          <w:rFonts w:ascii="Bookman Old Style" w:eastAsia="Bookman Old Style" w:hAnsi="Bookman Old Style" w:cs="Bookman Old Style"/>
          <w:i/>
          <w:w w:val="105"/>
          <w:vertAlign w:val="subscript"/>
        </w:rPr>
        <w:t>l</w:t>
      </w:r>
      <w:proofErr w:type="spellEnd"/>
      <w:r>
        <w:rPr>
          <w:rFonts w:ascii="Bookman Old Style" w:eastAsia="Bookman Old Style" w:hAnsi="Bookman Old Style" w:cs="Bookman Old Style"/>
          <w:i/>
          <w:w w:val="105"/>
        </w:rPr>
        <w:t xml:space="preserve"> </w:t>
      </w:r>
      <w:r>
        <w:rPr>
          <w:w w:val="105"/>
        </w:rPr>
        <w:t xml:space="preserve">to </w:t>
      </w:r>
      <w:proofErr w:type="spellStart"/>
      <w:r>
        <w:rPr>
          <w:i/>
          <w:w w:val="105"/>
        </w:rPr>
        <w:t>n</w:t>
      </w:r>
      <w:r>
        <w:rPr>
          <w:rFonts w:ascii="Bookman Old Style" w:eastAsia="Bookman Old Style" w:hAnsi="Bookman Old Style" w:cs="Bookman Old Style"/>
          <w:i/>
          <w:w w:val="105"/>
          <w:vertAlign w:val="subscript"/>
        </w:rPr>
        <w:t>h</w:t>
      </w:r>
      <w:proofErr w:type="spellEnd"/>
      <w:r>
        <w:rPr>
          <w:rFonts w:ascii="Bookman Old Style" w:eastAsia="Bookman Old Style" w:hAnsi="Bookman Old Style" w:cs="Bookman Old Style"/>
          <w:i/>
          <w:w w:val="105"/>
        </w:rPr>
        <w:t xml:space="preserve"> </w:t>
      </w:r>
      <w:r>
        <w:rPr>
          <w:w w:val="105"/>
        </w:rPr>
        <w:t xml:space="preserve">(meaning that the dereference is in-bound); if not, the system results in a bounds error. </w:t>
      </w:r>
      <w:r>
        <w:t>Obviously, the dereference of an array/NT-array pointer</w:t>
      </w:r>
      <w:r>
        <w:rPr>
          <w:spacing w:val="-7"/>
        </w:rPr>
        <w:t xml:space="preserve"> </w:t>
      </w:r>
      <w:r>
        <w:t xml:space="preserve">also </w:t>
      </w:r>
      <w:r>
        <w:rPr>
          <w:w w:val="105"/>
        </w:rPr>
        <w:t xml:space="preserve">experiences a null state transition if </w:t>
      </w:r>
      <w:r>
        <w:rPr>
          <w:i/>
          <w:w w:val="105"/>
        </w:rPr>
        <w:t>n</w:t>
      </w:r>
      <w:r>
        <w:rPr>
          <w:i/>
          <w:spacing w:val="43"/>
          <w:w w:val="105"/>
        </w:rPr>
        <w:t xml:space="preserve"> </w:t>
      </w:r>
      <w:r>
        <w:rPr>
          <w:rFonts w:ascii="Tahoma" w:eastAsia="Tahoma" w:hAnsi="Tahoma" w:cs="Tahoma"/>
          <w:w w:val="105"/>
        </w:rPr>
        <w:t>0</w:t>
      </w:r>
      <w:r>
        <w:rPr>
          <w:w w:val="105"/>
        </w:rPr>
        <w:t>.</w:t>
      </w:r>
    </w:p>
    <w:p w14:paraId="2D89799B" w14:textId="77777777" w:rsidR="00AF434A" w:rsidRDefault="00000000">
      <w:pPr>
        <w:pStyle w:val="BodyText"/>
        <w:spacing w:line="228" w:lineRule="auto"/>
        <w:ind w:left="219" w:right="38" w:firstLine="300"/>
        <w:jc w:val="both"/>
      </w:pPr>
      <w:r>
        <w:pict w14:anchorId="78D571FD">
          <v:shape id="_x0000_s1133" type="#_x0000_t202" style="position:absolute;left:0;text-align:left;margin-left:209.55pt;margin-top:101.95pt;width:7.75pt;height:17.3pt;z-index:-51736;mso-position-horizontal-relative:page" filled="f" stroked="f">
            <v:textbox inset="0,0,0,0">
              <w:txbxContent>
                <w:p w14:paraId="57A31E45"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w w:val="105"/>
        </w:rPr>
        <w:t>Rules</w:t>
      </w:r>
      <w:r>
        <w:rPr>
          <w:spacing w:val="-21"/>
          <w:w w:val="105"/>
        </w:rPr>
        <w:t xml:space="preserve"> </w:t>
      </w:r>
      <w:r>
        <w:rPr>
          <w:spacing w:val="8"/>
          <w:w w:val="105"/>
        </w:rPr>
        <w:t>S-M</w:t>
      </w:r>
      <w:r>
        <w:rPr>
          <w:spacing w:val="8"/>
          <w:w w:val="105"/>
          <w:sz w:val="16"/>
        </w:rPr>
        <w:t>ALLOC</w:t>
      </w:r>
      <w:r>
        <w:rPr>
          <w:spacing w:val="-10"/>
          <w:w w:val="105"/>
          <w:sz w:val="16"/>
        </w:rPr>
        <w:t xml:space="preserve"> </w:t>
      </w:r>
      <w:r>
        <w:rPr>
          <w:w w:val="105"/>
        </w:rPr>
        <w:t>and</w:t>
      </w:r>
      <w:r>
        <w:rPr>
          <w:spacing w:val="-20"/>
          <w:w w:val="105"/>
        </w:rPr>
        <w:t xml:space="preserve"> </w:t>
      </w:r>
      <w:r>
        <w:rPr>
          <w:spacing w:val="8"/>
          <w:w w:val="105"/>
        </w:rPr>
        <w:t>S-</w:t>
      </w:r>
      <w:proofErr w:type="spellStart"/>
      <w:r>
        <w:rPr>
          <w:spacing w:val="8"/>
          <w:w w:val="105"/>
        </w:rPr>
        <w:t>M</w:t>
      </w:r>
      <w:r>
        <w:rPr>
          <w:spacing w:val="8"/>
          <w:w w:val="105"/>
          <w:sz w:val="16"/>
        </w:rPr>
        <w:t>ALLOC</w:t>
      </w:r>
      <w:r>
        <w:rPr>
          <w:spacing w:val="8"/>
          <w:w w:val="105"/>
        </w:rPr>
        <w:t>B</w:t>
      </w:r>
      <w:r>
        <w:rPr>
          <w:spacing w:val="8"/>
          <w:w w:val="105"/>
          <w:sz w:val="16"/>
        </w:rPr>
        <w:t>OUND</w:t>
      </w:r>
      <w:proofErr w:type="spellEnd"/>
      <w:r>
        <w:rPr>
          <w:spacing w:val="-10"/>
          <w:w w:val="105"/>
          <w:sz w:val="16"/>
        </w:rPr>
        <w:t xml:space="preserve"> </w:t>
      </w:r>
      <w:r>
        <w:rPr>
          <w:w w:val="105"/>
        </w:rPr>
        <w:t>describe</w:t>
      </w:r>
      <w:r>
        <w:rPr>
          <w:spacing w:val="-23"/>
          <w:w w:val="105"/>
        </w:rPr>
        <w:t xml:space="preserve"> </w:t>
      </w:r>
      <w:r>
        <w:rPr>
          <w:w w:val="105"/>
        </w:rPr>
        <w:t xml:space="preserve">the malloc semantics. Given a valid type </w:t>
      </w:r>
      <w:proofErr w:type="spellStart"/>
      <w:r>
        <w:rPr>
          <w:i/>
          <w:w w:val="105"/>
        </w:rPr>
        <w:t>ω</w:t>
      </w:r>
      <w:r>
        <w:rPr>
          <w:rFonts w:ascii="Bookman Old Style" w:hAnsi="Bookman Old Style"/>
          <w:i/>
          <w:w w:val="105"/>
          <w:vertAlign w:val="subscript"/>
        </w:rPr>
        <w:t>a</w:t>
      </w:r>
      <w:proofErr w:type="spellEnd"/>
      <w:r>
        <w:rPr>
          <w:rFonts w:ascii="Bookman Old Style" w:hAnsi="Bookman Old Style"/>
          <w:i/>
          <w:w w:val="105"/>
        </w:rPr>
        <w:t xml:space="preserve"> </w:t>
      </w:r>
      <w:r>
        <w:rPr>
          <w:w w:val="105"/>
        </w:rPr>
        <w:t>that contains no free</w:t>
      </w:r>
      <w:r>
        <w:rPr>
          <w:spacing w:val="-9"/>
          <w:w w:val="105"/>
        </w:rPr>
        <w:t xml:space="preserve"> </w:t>
      </w:r>
      <w:r>
        <w:rPr>
          <w:w w:val="105"/>
        </w:rPr>
        <w:t>variables,</w:t>
      </w:r>
      <w:r>
        <w:rPr>
          <w:spacing w:val="-9"/>
          <w:w w:val="105"/>
        </w:rPr>
        <w:t xml:space="preserve"> </w:t>
      </w:r>
      <w:proofErr w:type="spellStart"/>
      <w:r>
        <w:rPr>
          <w:w w:val="105"/>
        </w:rPr>
        <w:t>alloc</w:t>
      </w:r>
      <w:proofErr w:type="spellEnd"/>
      <w:r>
        <w:rPr>
          <w:spacing w:val="-9"/>
          <w:w w:val="105"/>
        </w:rPr>
        <w:t xml:space="preserve"> </w:t>
      </w:r>
      <w:r>
        <w:rPr>
          <w:w w:val="105"/>
        </w:rPr>
        <w:t>function</w:t>
      </w:r>
      <w:r>
        <w:rPr>
          <w:spacing w:val="-9"/>
          <w:w w:val="105"/>
        </w:rPr>
        <w:t xml:space="preserve"> </w:t>
      </w:r>
      <w:r>
        <w:rPr>
          <w:w w:val="105"/>
        </w:rPr>
        <w:t>returns</w:t>
      </w:r>
      <w:r>
        <w:rPr>
          <w:spacing w:val="-9"/>
          <w:w w:val="105"/>
        </w:rPr>
        <w:t xml:space="preserve"> </w:t>
      </w:r>
      <w:r>
        <w:rPr>
          <w:w w:val="105"/>
        </w:rPr>
        <w:t>an</w:t>
      </w:r>
      <w:r>
        <w:rPr>
          <w:spacing w:val="-9"/>
          <w:w w:val="105"/>
        </w:rPr>
        <w:t xml:space="preserve"> </w:t>
      </w:r>
      <w:r>
        <w:rPr>
          <w:w w:val="105"/>
        </w:rPr>
        <w:t>address</w:t>
      </w:r>
      <w:r>
        <w:rPr>
          <w:spacing w:val="-9"/>
          <w:w w:val="105"/>
        </w:rPr>
        <w:t xml:space="preserve"> </w:t>
      </w:r>
      <w:r>
        <w:rPr>
          <w:w w:val="105"/>
        </w:rPr>
        <w:t>pointing</w:t>
      </w:r>
      <w:r>
        <w:rPr>
          <w:spacing w:val="-8"/>
          <w:w w:val="105"/>
        </w:rPr>
        <w:t xml:space="preserve"> </w:t>
      </w:r>
      <w:r>
        <w:rPr>
          <w:w w:val="105"/>
        </w:rPr>
        <w:t xml:space="preserve">at the first position of an allocated space whose size is equal to the size of </w:t>
      </w:r>
      <w:proofErr w:type="spellStart"/>
      <w:r>
        <w:rPr>
          <w:i/>
          <w:spacing w:val="3"/>
          <w:w w:val="105"/>
        </w:rPr>
        <w:t>ω</w:t>
      </w:r>
      <w:r>
        <w:rPr>
          <w:rFonts w:ascii="Bookman Old Style" w:hAnsi="Bookman Old Style"/>
          <w:i/>
          <w:spacing w:val="3"/>
          <w:w w:val="105"/>
          <w:vertAlign w:val="subscript"/>
        </w:rPr>
        <w:t>a</w:t>
      </w:r>
      <w:proofErr w:type="spellEnd"/>
      <w:r>
        <w:rPr>
          <w:spacing w:val="3"/>
          <w:w w:val="105"/>
        </w:rPr>
        <w:t xml:space="preserve">, </w:t>
      </w:r>
      <w:r>
        <w:rPr>
          <w:w w:val="105"/>
        </w:rPr>
        <w:t xml:space="preserve">and a new heap snapshot </w:t>
      </w:r>
      <w:r>
        <w:rPr>
          <w:rFonts w:ascii="Monotype Corsiva" w:hAnsi="Monotype Corsiva"/>
          <w:i/>
          <w:w w:val="105"/>
        </w:rPr>
        <w:t xml:space="preserve">H </w:t>
      </w:r>
      <w:r>
        <w:rPr>
          <w:rFonts w:ascii="Swis721 Blk BT" w:hAnsi="Swis721 Blk BT"/>
          <w:i/>
          <w:w w:val="105"/>
          <w:position w:val="7"/>
          <w:sz w:val="14"/>
        </w:rPr>
        <w:t xml:space="preserve">j </w:t>
      </w:r>
      <w:r>
        <w:rPr>
          <w:w w:val="105"/>
        </w:rPr>
        <w:t xml:space="preserve">that marks the allocated space for the new allocation. The malloc is transitioned to the address </w:t>
      </w:r>
      <w:r>
        <w:rPr>
          <w:i/>
          <w:w w:val="105"/>
        </w:rPr>
        <w:t xml:space="preserve">n </w:t>
      </w:r>
      <w:r>
        <w:rPr>
          <w:w w:val="105"/>
        </w:rPr>
        <w:t xml:space="preserve">with the type </w:t>
      </w:r>
      <w:proofErr w:type="spellStart"/>
      <w:r>
        <w:rPr>
          <w:w w:val="105"/>
        </w:rPr>
        <w:t>ptr</w:t>
      </w:r>
      <w:r>
        <w:rPr>
          <w:w w:val="105"/>
          <w:vertAlign w:val="superscript"/>
        </w:rPr>
        <w:t>c</w:t>
      </w:r>
      <w:proofErr w:type="spellEnd"/>
      <w:r>
        <w:rPr>
          <w:w w:val="105"/>
        </w:rPr>
        <w:t xml:space="preserve"> </w:t>
      </w:r>
      <w:proofErr w:type="spellStart"/>
      <w:r>
        <w:rPr>
          <w:i/>
          <w:w w:val="105"/>
        </w:rPr>
        <w:t>ω</w:t>
      </w:r>
      <w:r>
        <w:rPr>
          <w:rFonts w:ascii="Bookman Old Style" w:hAnsi="Bookman Old Style"/>
          <w:i/>
          <w:w w:val="105"/>
          <w:vertAlign w:val="subscript"/>
        </w:rPr>
        <w:t>a</w:t>
      </w:r>
      <w:proofErr w:type="spellEnd"/>
      <w:r>
        <w:rPr>
          <w:rFonts w:ascii="Bookman Old Style" w:hAnsi="Bookman Old Style"/>
          <w:i/>
          <w:w w:val="105"/>
        </w:rPr>
        <w:t xml:space="preserve"> </w:t>
      </w:r>
      <w:r>
        <w:rPr>
          <w:w w:val="105"/>
        </w:rPr>
        <w:t xml:space="preserve">and new updated heap. It is possible for malloc to transition to a bounds error if the </w:t>
      </w:r>
      <w:proofErr w:type="spellStart"/>
      <w:r>
        <w:rPr>
          <w:i/>
          <w:w w:val="105"/>
        </w:rPr>
        <w:t>ω</w:t>
      </w:r>
      <w:r>
        <w:rPr>
          <w:rFonts w:ascii="Bookman Old Style" w:hAnsi="Bookman Old Style"/>
          <w:i/>
          <w:w w:val="105"/>
          <w:vertAlign w:val="subscript"/>
        </w:rPr>
        <w:t>a</w:t>
      </w:r>
      <w:proofErr w:type="spellEnd"/>
      <w:r>
        <w:rPr>
          <w:rFonts w:ascii="Bookman Old Style" w:hAnsi="Bookman Old Style"/>
          <w:i/>
          <w:w w:val="105"/>
        </w:rPr>
        <w:t xml:space="preserve"> </w:t>
      </w:r>
      <w:r>
        <w:rPr>
          <w:w w:val="105"/>
        </w:rPr>
        <w:t xml:space="preserve">is an array/NT-array type   </w:t>
      </w:r>
      <w:r>
        <w:rPr>
          <w:rFonts w:ascii="Tahoma" w:hAnsi="Tahoma"/>
          <w:w w:val="105"/>
        </w:rPr>
        <w:t>[(</w:t>
      </w:r>
      <w:proofErr w:type="spellStart"/>
      <w:r>
        <w:rPr>
          <w:i/>
          <w:w w:val="105"/>
        </w:rPr>
        <w:t>n</w:t>
      </w:r>
      <w:r>
        <w:rPr>
          <w:rFonts w:ascii="Bookman Old Style" w:hAnsi="Bookman Old Style"/>
          <w:i/>
          <w:w w:val="105"/>
          <w:vertAlign w:val="subscript"/>
        </w:rPr>
        <w:t>l</w:t>
      </w:r>
      <w:proofErr w:type="spellEnd"/>
      <w:r>
        <w:rPr>
          <w:i/>
          <w:w w:val="105"/>
        </w:rPr>
        <w:t xml:space="preserve">, </w:t>
      </w:r>
      <w:proofErr w:type="spellStart"/>
      <w:r>
        <w:rPr>
          <w:i/>
          <w:spacing w:val="3"/>
          <w:w w:val="105"/>
        </w:rPr>
        <w:t>n</w:t>
      </w:r>
      <w:r>
        <w:rPr>
          <w:rFonts w:ascii="Bookman Old Style" w:hAnsi="Bookman Old Style"/>
          <w:i/>
          <w:spacing w:val="3"/>
          <w:w w:val="105"/>
          <w:vertAlign w:val="subscript"/>
        </w:rPr>
        <w:t>h</w:t>
      </w:r>
      <w:proofErr w:type="spellEnd"/>
      <w:r>
        <w:rPr>
          <w:rFonts w:ascii="Tahoma" w:hAnsi="Tahoma"/>
          <w:spacing w:val="3"/>
          <w:w w:val="105"/>
        </w:rPr>
        <w:t xml:space="preserve">) </w:t>
      </w:r>
      <w:r>
        <w:rPr>
          <w:i/>
          <w:w w:val="105"/>
        </w:rPr>
        <w:t xml:space="preserve">τ </w:t>
      </w:r>
      <w:r>
        <w:rPr>
          <w:rFonts w:ascii="Tahoma" w:hAnsi="Tahoma"/>
          <w:spacing w:val="3"/>
          <w:w w:val="105"/>
        </w:rPr>
        <w:t>]</w:t>
      </w:r>
      <w:r>
        <w:rPr>
          <w:rFonts w:ascii="Bookman Old Style" w:hAnsi="Bookman Old Style"/>
          <w:i/>
          <w:spacing w:val="3"/>
          <w:w w:val="105"/>
          <w:vertAlign w:val="subscript"/>
        </w:rPr>
        <w:t>κ</w:t>
      </w:r>
      <w:r>
        <w:rPr>
          <w:spacing w:val="3"/>
          <w:w w:val="105"/>
        </w:rPr>
        <w:t xml:space="preserve">, </w:t>
      </w:r>
      <w:r>
        <w:rPr>
          <w:w w:val="105"/>
        </w:rPr>
        <w:t xml:space="preserve">and either </w:t>
      </w:r>
      <w:proofErr w:type="spellStart"/>
      <w:r>
        <w:rPr>
          <w:i/>
          <w:w w:val="105"/>
        </w:rPr>
        <w:t>n</w:t>
      </w:r>
      <w:r>
        <w:rPr>
          <w:rFonts w:ascii="Bookman Old Style" w:hAnsi="Bookman Old Style"/>
          <w:i/>
          <w:w w:val="105"/>
          <w:vertAlign w:val="subscript"/>
        </w:rPr>
        <w:t>l</w:t>
      </w:r>
      <w:proofErr w:type="spellEnd"/>
      <w:r>
        <w:rPr>
          <w:rFonts w:ascii="Bookman Old Style" w:hAnsi="Bookman Old Style"/>
          <w:i/>
          <w:w w:val="105"/>
        </w:rPr>
        <w:t xml:space="preserve"> </w:t>
      </w:r>
      <w:r>
        <w:rPr>
          <w:rFonts w:ascii="Tahoma" w:hAnsi="Tahoma"/>
          <w:w w:val="105"/>
        </w:rPr>
        <w:t xml:space="preserve">0 </w:t>
      </w:r>
      <w:r>
        <w:rPr>
          <w:w w:val="105"/>
        </w:rPr>
        <w:t xml:space="preserve">or </w:t>
      </w:r>
      <w:proofErr w:type="spellStart"/>
      <w:r>
        <w:rPr>
          <w:i/>
          <w:w w:val="105"/>
        </w:rPr>
        <w:t>n</w:t>
      </w:r>
      <w:r>
        <w:rPr>
          <w:rFonts w:ascii="Bookman Old Style" w:hAnsi="Bookman Old Style"/>
          <w:i/>
          <w:w w:val="105"/>
          <w:vertAlign w:val="subscript"/>
        </w:rPr>
        <w:t>h</w:t>
      </w:r>
      <w:proofErr w:type="spellEnd"/>
      <w:r>
        <w:rPr>
          <w:rFonts w:ascii="Bookman Old Style" w:hAnsi="Bookman Old Style"/>
          <w:i/>
          <w:spacing w:val="38"/>
          <w:w w:val="105"/>
        </w:rPr>
        <w:t xml:space="preserve"> </w:t>
      </w:r>
      <w:r>
        <w:rPr>
          <w:rFonts w:ascii="Tahoma" w:hAnsi="Tahoma"/>
          <w:w w:val="105"/>
        </w:rPr>
        <w:t>0</w:t>
      </w:r>
      <w:r>
        <w:rPr>
          <w:w w:val="105"/>
        </w:rPr>
        <w:t>. This can happen when the bound variable is evaluated to a bound constant that is not</w:t>
      </w:r>
      <w:r>
        <w:rPr>
          <w:spacing w:val="48"/>
          <w:w w:val="105"/>
        </w:rPr>
        <w:t xml:space="preserve"> </w:t>
      </w:r>
      <w:r>
        <w:rPr>
          <w:w w:val="105"/>
        </w:rPr>
        <w:t>desired.</w:t>
      </w:r>
    </w:p>
    <w:p w14:paraId="0E0AE842" w14:textId="77777777" w:rsidR="00AF434A" w:rsidRDefault="00AF434A">
      <w:pPr>
        <w:pStyle w:val="BodyText"/>
      </w:pPr>
    </w:p>
    <w:p w14:paraId="537CE140" w14:textId="77777777" w:rsidR="00AF434A" w:rsidRDefault="00000000">
      <w:pPr>
        <w:pStyle w:val="Heading2"/>
        <w:numPr>
          <w:ilvl w:val="0"/>
          <w:numId w:val="4"/>
        </w:numPr>
        <w:tabs>
          <w:tab w:val="left" w:pos="495"/>
        </w:tabs>
        <w:spacing w:before="1"/>
      </w:pPr>
      <w:r>
        <w:t>Subtyping for dependent</w:t>
      </w:r>
      <w:r>
        <w:rPr>
          <w:spacing w:val="-30"/>
        </w:rPr>
        <w:t xml:space="preserve"> </w:t>
      </w:r>
      <w:r>
        <w:t>types</w:t>
      </w:r>
    </w:p>
    <w:p w14:paraId="78DA33B5" w14:textId="77777777" w:rsidR="00AF434A" w:rsidRDefault="00000000">
      <w:pPr>
        <w:pStyle w:val="BodyText"/>
        <w:spacing w:before="212" w:line="230" w:lineRule="auto"/>
        <w:ind w:left="220" w:right="38" w:firstLine="300"/>
        <w:jc w:val="both"/>
      </w:pPr>
      <w:r>
        <w:pict w14:anchorId="2F82E5F5">
          <v:shape id="_x0000_s1132" type="#_x0000_t202" style="position:absolute;left:0;text-align:left;margin-left:146.65pt;margin-top:34.25pt;width:7.75pt;height:17.3pt;z-index:-51880;mso-position-horizontal-relative:page" filled="f" stroked="f">
            <v:textbox inset="0,0,0,0">
              <w:txbxContent>
                <w:p w14:paraId="05E8666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The subtyping relation given in Fig. 10 involves de- pendent bounds, i.e., bounds that may refer to variables.    </w:t>
      </w:r>
      <w:r>
        <w:rPr>
          <w:spacing w:val="-8"/>
        </w:rPr>
        <w:t xml:space="preserve">To  </w:t>
      </w:r>
      <w:r>
        <w:t xml:space="preserve">decide premises </w:t>
      </w:r>
      <w:r>
        <w:rPr>
          <w:i/>
        </w:rPr>
        <w:t xml:space="preserve">b  </w:t>
      </w:r>
      <w:proofErr w:type="spellStart"/>
      <w:r>
        <w:rPr>
          <w:i/>
          <w:spacing w:val="3"/>
        </w:rPr>
        <w:t>b</w:t>
      </w:r>
      <w:r>
        <w:rPr>
          <w:rFonts w:ascii="Swis721 Blk BT" w:eastAsia="Swis721 Blk BT" w:hAnsi="Swis721 Blk BT" w:cs="Swis721 Blk BT"/>
          <w:i/>
          <w:spacing w:val="3"/>
          <w:vertAlign w:val="superscript"/>
        </w:rPr>
        <w:t>j</w:t>
      </w:r>
      <w:proofErr w:type="spellEnd"/>
      <w:r>
        <w:rPr>
          <w:spacing w:val="3"/>
        </w:rPr>
        <w:t xml:space="preserve">, </w:t>
      </w:r>
      <w:r>
        <w:t xml:space="preserve">we need a decision procedure   that accounts for the possible values of these variables. This process considers </w:t>
      </w:r>
      <w:r>
        <w:rPr>
          <w:rFonts w:ascii="Tahoma" w:eastAsia="Tahoma" w:hAnsi="Tahoma" w:cs="Tahoma"/>
        </w:rPr>
        <w:t>Θ</w:t>
      </w:r>
      <w:r>
        <w:t xml:space="preserve">, tracked by the typing judgment, and   </w:t>
      </w:r>
      <w:r>
        <w:rPr>
          <w:i/>
        </w:rPr>
        <w:t>ϕ</w:t>
      </w:r>
      <w:r>
        <w:t>, the current stack snapshot (when performing subtyping  as</w:t>
      </w:r>
      <w:r>
        <w:rPr>
          <w:spacing w:val="19"/>
        </w:rPr>
        <w:t xml:space="preserve"> </w:t>
      </w:r>
      <w:r>
        <w:t>part</w:t>
      </w:r>
      <w:r>
        <w:rPr>
          <w:spacing w:val="20"/>
        </w:rPr>
        <w:t xml:space="preserve"> </w:t>
      </w:r>
      <w:r>
        <w:t>of</w:t>
      </w:r>
      <w:r>
        <w:rPr>
          <w:spacing w:val="20"/>
        </w:rPr>
        <w:t xml:space="preserve"> </w:t>
      </w:r>
      <w:r>
        <w:t>the</w:t>
      </w:r>
      <w:r>
        <w:rPr>
          <w:spacing w:val="20"/>
        </w:rPr>
        <w:t xml:space="preserve"> </w:t>
      </w:r>
      <w:r>
        <w:t>type</w:t>
      </w:r>
      <w:r>
        <w:rPr>
          <w:spacing w:val="20"/>
        </w:rPr>
        <w:t xml:space="preserve"> </w:t>
      </w:r>
      <w:r>
        <w:t>preservation</w:t>
      </w:r>
      <w:r>
        <w:rPr>
          <w:spacing w:val="20"/>
        </w:rPr>
        <w:t xml:space="preserve"> </w:t>
      </w:r>
      <w:r>
        <w:t>proof).</w:t>
      </w:r>
    </w:p>
    <w:p w14:paraId="65FE9053" w14:textId="77777777" w:rsidR="00AF434A" w:rsidRDefault="00000000">
      <w:pPr>
        <w:pStyle w:val="Heading3"/>
        <w:spacing w:line="228" w:lineRule="exact"/>
        <w:jc w:val="both"/>
      </w:pPr>
      <w:r>
        <w:t>Definition 7 (Inequality).</w:t>
      </w:r>
    </w:p>
    <w:p w14:paraId="71F3BDCE" w14:textId="77777777" w:rsidR="00AF434A" w:rsidRDefault="00000000">
      <w:pPr>
        <w:pStyle w:val="ListParagraph"/>
        <w:numPr>
          <w:ilvl w:val="1"/>
          <w:numId w:val="4"/>
        </w:numPr>
        <w:tabs>
          <w:tab w:val="left" w:pos="620"/>
        </w:tabs>
        <w:spacing w:line="263" w:lineRule="exact"/>
        <w:jc w:val="left"/>
        <w:rPr>
          <w:sz w:val="20"/>
        </w:rPr>
      </w:pPr>
      <w:r>
        <w:rPr>
          <w:i/>
          <w:w w:val="105"/>
          <w:sz w:val="20"/>
        </w:rPr>
        <w:t>n</w:t>
      </w:r>
      <w:r>
        <w:rPr>
          <w:i/>
          <w:spacing w:val="1"/>
          <w:w w:val="105"/>
          <w:sz w:val="20"/>
        </w:rPr>
        <w:t xml:space="preserve"> </w:t>
      </w:r>
      <w:r>
        <w:rPr>
          <w:rFonts w:ascii="Lucida Sans Unicode" w:hAnsi="Lucida Sans Unicode"/>
          <w:w w:val="105"/>
          <w:sz w:val="20"/>
        </w:rPr>
        <w:t>≤</w:t>
      </w:r>
      <w:r>
        <w:rPr>
          <w:rFonts w:ascii="Lucida Sans Unicode" w:hAnsi="Lucida Sans Unicode"/>
          <w:spacing w:val="-11"/>
          <w:w w:val="105"/>
          <w:sz w:val="20"/>
        </w:rPr>
        <w:t xml:space="preserve"> </w:t>
      </w:r>
      <w:r>
        <w:rPr>
          <w:i/>
          <w:w w:val="105"/>
          <w:sz w:val="20"/>
        </w:rPr>
        <w:t>m</w:t>
      </w:r>
      <w:r>
        <w:rPr>
          <w:i/>
          <w:spacing w:val="16"/>
          <w:w w:val="105"/>
          <w:sz w:val="20"/>
        </w:rPr>
        <w:t xml:space="preserve"> </w:t>
      </w:r>
      <w:r>
        <w:rPr>
          <w:w w:val="105"/>
          <w:sz w:val="20"/>
        </w:rPr>
        <w:t>if</w:t>
      </w:r>
      <w:r>
        <w:rPr>
          <w:spacing w:val="17"/>
          <w:w w:val="105"/>
          <w:sz w:val="20"/>
        </w:rPr>
        <w:t xml:space="preserve"> </w:t>
      </w:r>
      <w:r>
        <w:rPr>
          <w:i/>
          <w:w w:val="105"/>
          <w:sz w:val="20"/>
        </w:rPr>
        <w:t>n</w:t>
      </w:r>
      <w:r>
        <w:rPr>
          <w:i/>
          <w:spacing w:val="17"/>
          <w:w w:val="105"/>
          <w:sz w:val="20"/>
        </w:rPr>
        <w:t xml:space="preserve"> </w:t>
      </w:r>
      <w:r>
        <w:rPr>
          <w:w w:val="105"/>
          <w:sz w:val="20"/>
        </w:rPr>
        <w:t>is</w:t>
      </w:r>
      <w:r>
        <w:rPr>
          <w:spacing w:val="17"/>
          <w:w w:val="105"/>
          <w:sz w:val="20"/>
        </w:rPr>
        <w:t xml:space="preserve"> </w:t>
      </w:r>
      <w:r>
        <w:rPr>
          <w:w w:val="105"/>
          <w:sz w:val="20"/>
        </w:rPr>
        <w:t>less</w:t>
      </w:r>
      <w:r>
        <w:rPr>
          <w:spacing w:val="17"/>
          <w:w w:val="105"/>
          <w:sz w:val="20"/>
        </w:rPr>
        <w:t xml:space="preserve"> </w:t>
      </w:r>
      <w:r>
        <w:rPr>
          <w:w w:val="105"/>
          <w:sz w:val="20"/>
        </w:rPr>
        <w:t>than</w:t>
      </w:r>
      <w:r>
        <w:rPr>
          <w:spacing w:val="16"/>
          <w:w w:val="105"/>
          <w:sz w:val="20"/>
        </w:rPr>
        <w:t xml:space="preserve"> </w:t>
      </w:r>
      <w:r>
        <w:rPr>
          <w:w w:val="105"/>
          <w:sz w:val="20"/>
        </w:rPr>
        <w:t>or</w:t>
      </w:r>
      <w:r>
        <w:rPr>
          <w:spacing w:val="17"/>
          <w:w w:val="105"/>
          <w:sz w:val="20"/>
        </w:rPr>
        <w:t xml:space="preserve"> </w:t>
      </w:r>
      <w:r>
        <w:rPr>
          <w:w w:val="105"/>
          <w:sz w:val="20"/>
        </w:rPr>
        <w:t>equal</w:t>
      </w:r>
      <w:r>
        <w:rPr>
          <w:spacing w:val="17"/>
          <w:w w:val="105"/>
          <w:sz w:val="20"/>
        </w:rPr>
        <w:t xml:space="preserve"> </w:t>
      </w:r>
      <w:r>
        <w:rPr>
          <w:w w:val="105"/>
          <w:sz w:val="20"/>
        </w:rPr>
        <w:t>to</w:t>
      </w:r>
      <w:r>
        <w:rPr>
          <w:spacing w:val="16"/>
          <w:w w:val="105"/>
          <w:sz w:val="20"/>
        </w:rPr>
        <w:t xml:space="preserve"> </w:t>
      </w:r>
      <w:r>
        <w:rPr>
          <w:i/>
          <w:w w:val="105"/>
          <w:sz w:val="20"/>
        </w:rPr>
        <w:t>m</w:t>
      </w:r>
      <w:r>
        <w:rPr>
          <w:w w:val="105"/>
          <w:sz w:val="20"/>
        </w:rPr>
        <w:t>.</w:t>
      </w:r>
    </w:p>
    <w:p w14:paraId="2EC57921" w14:textId="77777777" w:rsidR="00AF434A" w:rsidRDefault="00000000">
      <w:pPr>
        <w:pStyle w:val="ListParagraph"/>
        <w:numPr>
          <w:ilvl w:val="1"/>
          <w:numId w:val="4"/>
        </w:numPr>
        <w:tabs>
          <w:tab w:val="left" w:pos="620"/>
        </w:tabs>
        <w:spacing w:line="239" w:lineRule="exact"/>
        <w:jc w:val="left"/>
        <w:rPr>
          <w:sz w:val="20"/>
        </w:rPr>
      </w:pPr>
      <w:r>
        <w:rPr>
          <w:i/>
          <w:w w:val="105"/>
          <w:sz w:val="20"/>
        </w:rPr>
        <w:t xml:space="preserve">x </w:t>
      </w:r>
      <w:r>
        <w:rPr>
          <w:rFonts w:ascii="Tahoma" w:hAnsi="Tahoma"/>
          <w:w w:val="105"/>
          <w:sz w:val="20"/>
        </w:rPr>
        <w:t xml:space="preserve">+ </w:t>
      </w:r>
      <w:r>
        <w:rPr>
          <w:i/>
          <w:w w:val="105"/>
          <w:sz w:val="20"/>
        </w:rPr>
        <w:t xml:space="preserve">n </w:t>
      </w:r>
      <w:r>
        <w:rPr>
          <w:rFonts w:ascii="Lucida Sans Unicode" w:hAnsi="Lucida Sans Unicode"/>
          <w:w w:val="105"/>
          <w:sz w:val="20"/>
        </w:rPr>
        <w:t>≤</w:t>
      </w:r>
      <w:r>
        <w:rPr>
          <w:rFonts w:ascii="Lucida Sans Unicode" w:hAnsi="Lucida Sans Unicode"/>
          <w:spacing w:val="33"/>
          <w:w w:val="105"/>
          <w:sz w:val="20"/>
        </w:rPr>
        <w:t xml:space="preserve"> </w:t>
      </w:r>
      <w:r>
        <w:rPr>
          <w:i/>
          <w:w w:val="105"/>
          <w:sz w:val="20"/>
        </w:rPr>
        <w:t xml:space="preserve">x </w:t>
      </w:r>
      <w:r>
        <w:rPr>
          <w:rFonts w:ascii="Tahoma" w:hAnsi="Tahoma"/>
          <w:w w:val="105"/>
          <w:sz w:val="20"/>
        </w:rPr>
        <w:t xml:space="preserve">+ </w:t>
      </w:r>
      <w:r>
        <w:rPr>
          <w:i/>
          <w:w w:val="105"/>
          <w:sz w:val="20"/>
        </w:rPr>
        <w:t xml:space="preserve">m </w:t>
      </w:r>
      <w:r>
        <w:rPr>
          <w:w w:val="105"/>
          <w:sz w:val="20"/>
        </w:rPr>
        <w:t xml:space="preserve">if </w:t>
      </w:r>
      <w:r>
        <w:rPr>
          <w:i/>
          <w:w w:val="105"/>
          <w:sz w:val="20"/>
        </w:rPr>
        <w:t xml:space="preserve">n </w:t>
      </w:r>
      <w:r>
        <w:rPr>
          <w:w w:val="105"/>
          <w:sz w:val="20"/>
        </w:rPr>
        <w:t xml:space="preserve">is less than or equal to </w:t>
      </w:r>
      <w:r>
        <w:rPr>
          <w:i/>
          <w:w w:val="105"/>
          <w:sz w:val="20"/>
        </w:rPr>
        <w:t>m</w:t>
      </w:r>
      <w:r>
        <w:rPr>
          <w:w w:val="105"/>
          <w:sz w:val="20"/>
        </w:rPr>
        <w:t>.</w:t>
      </w:r>
    </w:p>
    <w:p w14:paraId="68C4B30A" w14:textId="77777777" w:rsidR="00AF434A" w:rsidRDefault="00000000">
      <w:pPr>
        <w:pStyle w:val="ListParagraph"/>
        <w:numPr>
          <w:ilvl w:val="1"/>
          <w:numId w:val="4"/>
        </w:numPr>
        <w:tabs>
          <w:tab w:val="left" w:pos="620"/>
        </w:tabs>
        <w:spacing w:line="204" w:lineRule="exact"/>
        <w:jc w:val="left"/>
        <w:rPr>
          <w:sz w:val="20"/>
        </w:rPr>
      </w:pPr>
      <w:r>
        <w:rPr>
          <w:w w:val="105"/>
          <w:sz w:val="20"/>
        </w:rPr>
        <w:t>All other cases result</w:t>
      </w:r>
      <w:r>
        <w:rPr>
          <w:spacing w:val="33"/>
          <w:w w:val="105"/>
          <w:sz w:val="20"/>
        </w:rPr>
        <w:t xml:space="preserve"> </w:t>
      </w:r>
      <w:r>
        <w:rPr>
          <w:w w:val="105"/>
          <w:sz w:val="20"/>
        </w:rPr>
        <w:t xml:space="preserve">in </w:t>
      </w:r>
      <w:r>
        <w:rPr>
          <w:w w:val="115"/>
          <w:sz w:val="20"/>
        </w:rPr>
        <w:t>false.</w:t>
      </w:r>
    </w:p>
    <w:p w14:paraId="5D156E7B" w14:textId="77777777" w:rsidR="00AF434A" w:rsidRDefault="00000000">
      <w:pPr>
        <w:pStyle w:val="BodyText"/>
        <w:spacing w:before="100" w:line="228" w:lineRule="auto"/>
        <w:ind w:left="219" w:right="38" w:firstLine="300"/>
        <w:jc w:val="both"/>
      </w:pPr>
      <w:r>
        <w:pict w14:anchorId="4BBCA2F9">
          <v:shape id="_x0000_s1131" type="#_x0000_t202" style="position:absolute;left:0;text-align:left;margin-left:219.65pt;margin-top:39.75pt;width:2.8pt;height:17.3pt;z-index:-51856;mso-position-horizontal-relative:page" filled="f" stroked="f">
            <v:textbox inset="0,0,0,0">
              <w:txbxContent>
                <w:p w14:paraId="213A3582" w14:textId="77777777" w:rsidR="00AF434A" w:rsidRDefault="00000000">
                  <w:pPr>
                    <w:pStyle w:val="BodyText"/>
                    <w:spacing w:line="242" w:lineRule="exact"/>
                    <w:rPr>
                      <w:rFonts w:ascii="Lucida Sans Unicode"/>
                    </w:rPr>
                  </w:pPr>
                  <w:r>
                    <w:rPr>
                      <w:rFonts w:ascii="Lucida Sans Unicode"/>
                      <w:w w:val="73"/>
                    </w:rPr>
                    <w:t>|</w:t>
                  </w:r>
                </w:p>
              </w:txbxContent>
            </v:textbox>
            <w10:wrap anchorx="page"/>
          </v:shape>
        </w:pict>
      </w:r>
      <w:r>
        <w:pict w14:anchorId="1EC5026D">
          <v:shape id="_x0000_s1130" type="#_x0000_t202" style="position:absolute;left:0;text-align:left;margin-left:160.3pt;margin-top:28.55pt;width:2.8pt;height:17.3pt;z-index:-51832;mso-position-horizontal-relative:page" filled="f" stroked="f">
            <v:textbox inset="0,0,0,0">
              <w:txbxContent>
                <w:p w14:paraId="595888DA" w14:textId="77777777" w:rsidR="00AF434A" w:rsidRDefault="00000000">
                  <w:pPr>
                    <w:pStyle w:val="BodyText"/>
                    <w:spacing w:line="242" w:lineRule="exact"/>
                    <w:rPr>
                      <w:rFonts w:ascii="Lucida Sans Unicode"/>
                    </w:rPr>
                  </w:pPr>
                  <w:r>
                    <w:rPr>
                      <w:rFonts w:ascii="Lucida Sans Unicode"/>
                      <w:w w:val="73"/>
                    </w:rPr>
                    <w:t>|</w:t>
                  </w:r>
                </w:p>
              </w:txbxContent>
            </v:textbox>
            <w10:wrap anchorx="page"/>
          </v:shape>
        </w:pict>
      </w:r>
      <w:r>
        <w:pict w14:anchorId="06FACC85">
          <v:shape id="_x0000_s1129" type="#_x0000_t202" style="position:absolute;left:0;text-align:left;margin-left:187.75pt;margin-top:17.35pt;width:7.75pt;height:17.3pt;z-index:-51808;mso-position-horizontal-relative:page" filled="f" stroked="f">
            <v:textbox inset="0,0,0,0">
              <w:txbxContent>
                <w:p w14:paraId="39626B5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To capture bound variables in dependent types, the Checked C subtyping relation ( ) is parameterized by a restricted stack snapshot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and the predicate map </w:t>
      </w:r>
      <w:r>
        <w:rPr>
          <w:rFonts w:ascii="Tahoma" w:eastAsia="Tahoma" w:hAnsi="Tahoma" w:cs="Tahoma"/>
        </w:rPr>
        <w:t>Θ</w:t>
      </w:r>
      <w:r>
        <w:t xml:space="preserve">, where </w:t>
      </w:r>
      <w:r>
        <w:rPr>
          <w:i/>
        </w:rPr>
        <w:t xml:space="preserve">ϕ </w:t>
      </w:r>
      <w:r>
        <w:t xml:space="preserve">is a stack and </w:t>
      </w:r>
      <w:r>
        <w:rPr>
          <w:i/>
        </w:rPr>
        <w:t xml:space="preserve">ρ </w:t>
      </w:r>
      <w:r>
        <w:t xml:space="preserve">is a set of variables.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means to restrict the domain of </w:t>
      </w:r>
      <w:r>
        <w:rPr>
          <w:i/>
        </w:rPr>
        <w:t xml:space="preserve">ϕ </w:t>
      </w:r>
      <w:r>
        <w:t xml:space="preserve">to the variable set </w:t>
      </w:r>
      <w:r>
        <w:rPr>
          <w:i/>
        </w:rPr>
        <w:t>ρ</w:t>
      </w:r>
      <w:r>
        <w:t>. Clearly, we have the</w:t>
      </w:r>
    </w:p>
    <w:p w14:paraId="1A3C5B73" w14:textId="77777777" w:rsidR="00AF434A" w:rsidRDefault="00000000">
      <w:pPr>
        <w:pStyle w:val="BodyText"/>
        <w:spacing w:before="101" w:line="175" w:lineRule="auto"/>
        <w:ind w:left="220" w:right="217"/>
        <w:jc w:val="both"/>
      </w:pPr>
      <w:r>
        <w:br w:type="column"/>
      </w:r>
      <w:r>
        <w:t xml:space="preserve">relation: </w:t>
      </w:r>
      <w:proofErr w:type="spellStart"/>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proofErr w:type="spellEnd"/>
      <w:r>
        <w:rPr>
          <w:rFonts w:ascii="Bookman Old Style" w:eastAsia="Bookman Old Style" w:hAnsi="Bookman Old Style" w:cs="Bookman Old Style"/>
          <w:i/>
        </w:rPr>
        <w:t xml:space="preserve"> </w:t>
      </w:r>
      <w:r>
        <w:rPr>
          <w:rFonts w:ascii="Lucida Sans Unicode" w:eastAsia="Lucida Sans Unicode" w:hAnsi="Lucida Sans Unicode" w:cs="Lucida Sans Unicode"/>
        </w:rPr>
        <w:t xml:space="preserve">⊆ </w:t>
      </w:r>
      <w:r>
        <w:rPr>
          <w:i/>
        </w:rPr>
        <w:t>ϕ</w:t>
      </w:r>
      <w:r>
        <w:t xml:space="preserve">. </w:t>
      </w:r>
      <w:r>
        <w:rPr>
          <w:rFonts w:ascii="Lucida Sans Unicode" w:eastAsia="Lucida Sans Unicode" w:hAnsi="Lucida Sans Unicode" w:cs="Lucida Sans Unicode"/>
        </w:rPr>
        <w:t xml:space="preserve">± </w:t>
      </w:r>
      <w:r>
        <w:t xml:space="preserve">being parameterized by </w:t>
      </w:r>
      <w:proofErr w:type="spellStart"/>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proofErr w:type="spellEnd"/>
      <w:r>
        <w:rPr>
          <w:rFonts w:ascii="Bookman Old Style" w:eastAsia="Bookman Old Style" w:hAnsi="Bookman Old Style" w:cs="Bookman Old Style"/>
          <w:i/>
        </w:rPr>
        <w:t xml:space="preserve"> </w:t>
      </w:r>
      <w:r>
        <w:t xml:space="preserve">refers to that when we compare two bounds </w:t>
      </w:r>
      <w:r>
        <w:rPr>
          <w:i/>
        </w:rPr>
        <w:t xml:space="preserve">b </w:t>
      </w:r>
      <w:r>
        <w:rPr>
          <w:rFonts w:ascii="Lucida Sans Unicode" w:eastAsia="Lucida Sans Unicode" w:hAnsi="Lucida Sans Unicode" w:cs="Lucida Sans Unicode"/>
        </w:rPr>
        <w:t xml:space="preserve">≤ </w:t>
      </w:r>
      <w:proofErr w:type="spellStart"/>
      <w:r>
        <w:rPr>
          <w:i/>
        </w:rPr>
        <w:t>b</w:t>
      </w:r>
      <w:r>
        <w:rPr>
          <w:rFonts w:ascii="Swis721 Blk BT" w:eastAsia="Swis721 Blk BT" w:hAnsi="Swis721 Blk BT" w:cs="Swis721 Blk BT"/>
          <w:i/>
          <w:vertAlign w:val="superscript"/>
        </w:rPr>
        <w:t>j</w:t>
      </w:r>
      <w:proofErr w:type="spellEnd"/>
      <w:r>
        <w:t xml:space="preserve">, we actually do </w:t>
      </w:r>
      <w:proofErr w:type="spellStart"/>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proofErr w:type="spellEnd"/>
      <w:r>
        <w:rPr>
          <w:rFonts w:ascii="Tahoma" w:eastAsia="Tahoma" w:hAnsi="Tahoma" w:cs="Tahoma"/>
        </w:rPr>
        <w:t>(</w:t>
      </w:r>
      <w:r>
        <w:rPr>
          <w:i/>
        </w:rPr>
        <w:t>b</w:t>
      </w:r>
      <w:r>
        <w:rPr>
          <w:rFonts w:ascii="Tahoma" w:eastAsia="Tahoma" w:hAnsi="Tahoma" w:cs="Tahoma"/>
        </w:rPr>
        <w:t xml:space="preserve">) </w:t>
      </w:r>
      <w:r>
        <w:rPr>
          <w:rFonts w:ascii="Lucida Sans Unicode" w:eastAsia="Lucida Sans Unicode" w:hAnsi="Lucida Sans Unicode" w:cs="Lucida Sans Unicode"/>
        </w:rPr>
        <w:t xml:space="preserve">≤ </w:t>
      </w:r>
      <w:proofErr w:type="spellStart"/>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proofErr w:type="spellEnd"/>
      <w:r>
        <w:rPr>
          <w:rFonts w:ascii="Tahoma" w:eastAsia="Tahoma" w:hAnsi="Tahoma" w:cs="Tahoma"/>
        </w:rPr>
        <w:t>(</w:t>
      </w:r>
      <w:proofErr w:type="spellStart"/>
      <w:r>
        <w:rPr>
          <w:i/>
        </w:rPr>
        <w:t>b</w:t>
      </w:r>
      <w:r>
        <w:rPr>
          <w:rFonts w:ascii="Swis721 Blk BT" w:eastAsia="Swis721 Blk BT" w:hAnsi="Swis721 Blk BT" w:cs="Swis721 Blk BT"/>
          <w:i/>
          <w:vertAlign w:val="superscript"/>
        </w:rPr>
        <w:t>j</w:t>
      </w:r>
      <w:proofErr w:type="spellEnd"/>
      <w:r>
        <w:rPr>
          <w:rFonts w:ascii="Tahoma" w:eastAsia="Tahoma" w:hAnsi="Tahoma" w:cs="Tahoma"/>
        </w:rPr>
        <w:t xml:space="preserve">) </w:t>
      </w:r>
      <w:r>
        <w:t xml:space="preserve">by interpreting the variables in </w:t>
      </w:r>
      <w:r>
        <w:rPr>
          <w:i/>
        </w:rPr>
        <w:t xml:space="preserve">b </w:t>
      </w:r>
      <w:r>
        <w:t xml:space="preserve">and </w:t>
      </w:r>
      <w:proofErr w:type="spellStart"/>
      <w:r>
        <w:rPr>
          <w:i/>
        </w:rPr>
        <w:t>b</w:t>
      </w:r>
      <w:r>
        <w:rPr>
          <w:rFonts w:ascii="Swis721 Blk BT" w:eastAsia="Swis721 Blk BT" w:hAnsi="Swis721 Blk BT" w:cs="Swis721 Blk BT"/>
          <w:i/>
          <w:vertAlign w:val="superscript"/>
        </w:rPr>
        <w:t>j</w:t>
      </w:r>
      <w:proofErr w:type="spellEnd"/>
      <w:r>
        <w:rPr>
          <w:rFonts w:ascii="Swis721 Blk BT" w:eastAsia="Swis721 Blk BT" w:hAnsi="Swis721 Blk BT" w:cs="Swis721 Blk BT"/>
          <w:i/>
        </w:rPr>
        <w:t xml:space="preserve"> </w:t>
      </w:r>
      <w:r>
        <w:t xml:space="preserve">with possible values in </w:t>
      </w:r>
      <w:proofErr w:type="spellStart"/>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proofErr w:type="spellEnd"/>
      <w:r>
        <w:t xml:space="preserve">. Let’s define a subset relation </w:t>
      </w:r>
      <w:r>
        <w:rPr>
          <w:rFonts w:ascii="Lucida Sans Unicode" w:eastAsia="Lucida Sans Unicode" w:hAnsi="Lucida Sans Unicode" w:cs="Lucida Sans Unicode"/>
        </w:rPr>
        <w:t xml:space="preserve">≤ </w:t>
      </w:r>
      <w:r>
        <w:t xml:space="preserve">for two restricted stack snapshot </w:t>
      </w:r>
      <w:proofErr w:type="spellStart"/>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proofErr w:type="spellEnd"/>
      <w:r>
        <w:rPr>
          <w:rFonts w:ascii="Bookman Old Style" w:eastAsia="Bookman Old Style" w:hAnsi="Bookman Old Style" w:cs="Bookman Old Style"/>
          <w:i/>
        </w:rPr>
        <w:t xml:space="preserve"> </w:t>
      </w:r>
      <w:r>
        <w:t xml:space="preserve">and </w:t>
      </w:r>
      <w:proofErr w:type="spellStart"/>
      <w:r>
        <w:rPr>
          <w:i/>
        </w:rPr>
        <w:t>ϕ</w:t>
      </w:r>
      <w:r>
        <w:rPr>
          <w:rFonts w:ascii="Swis721 Blk BT" w:eastAsia="Swis721 Blk BT" w:hAnsi="Swis721 Blk BT" w:cs="Swis721 Blk BT"/>
          <w:i/>
          <w:vertAlign w:val="superscript"/>
        </w:rPr>
        <w:t>j</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proofErr w:type="spellEnd"/>
      <w:r>
        <w:t>:</w:t>
      </w:r>
    </w:p>
    <w:p w14:paraId="188CFA6F" w14:textId="77777777" w:rsidR="00AF434A" w:rsidRDefault="00000000">
      <w:pPr>
        <w:spacing w:before="59" w:line="175" w:lineRule="auto"/>
        <w:ind w:left="520" w:right="218" w:hanging="300"/>
        <w:jc w:val="both"/>
        <w:rPr>
          <w:sz w:val="20"/>
          <w:szCs w:val="20"/>
        </w:rPr>
      </w:pPr>
      <w:r>
        <w:pict w14:anchorId="5E84B147">
          <v:shape id="_x0000_s1128" type="#_x0000_t202" style="position:absolute;left:0;text-align:left;margin-left:401.2pt;margin-top:24.3pt;width:2.3pt;height:12.1pt;z-index:-52192;mso-position-horizontal-relative:page" filled="f" stroked="f">
            <v:textbox inset="0,0,0,0">
              <w:txbxContent>
                <w:p w14:paraId="030D6B4E" w14:textId="77777777" w:rsidR="00AF434A" w:rsidRDefault="00000000">
                  <w:pPr>
                    <w:spacing w:line="143" w:lineRule="exact"/>
                    <w:rPr>
                      <w:rFonts w:ascii="Swis721 Blk BT"/>
                      <w:i/>
                      <w:sz w:val="14"/>
                    </w:rPr>
                  </w:pPr>
                  <w:r>
                    <w:rPr>
                      <w:rFonts w:ascii="Swis721 Blk BT"/>
                      <w:i/>
                      <w:w w:val="102"/>
                      <w:sz w:val="14"/>
                    </w:rPr>
                    <w:t>j</w:t>
                  </w:r>
                </w:p>
              </w:txbxContent>
            </v:textbox>
            <w10:wrap anchorx="page"/>
          </v:shape>
        </w:pict>
      </w:r>
      <w:r>
        <w:rPr>
          <w:b/>
          <w:bCs/>
          <w:i/>
          <w:sz w:val="20"/>
          <w:szCs w:val="20"/>
        </w:rPr>
        <w:t xml:space="preserve">Definition 8 (Subset of Stack Snapshots). </w:t>
      </w:r>
      <w:r>
        <w:rPr>
          <w:sz w:val="20"/>
          <w:szCs w:val="20"/>
        </w:rPr>
        <w:t xml:space="preserve">Given two </w:t>
      </w:r>
      <w:proofErr w:type="spellStart"/>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proofErr w:type="spellEnd"/>
      <w:r>
        <w:rPr>
          <w:rFonts w:ascii="Bookman Old Style" w:eastAsia="Bookman Old Style" w:hAnsi="Bookman Old Style" w:cs="Bookman Old Style"/>
          <w:i/>
          <w:sz w:val="20"/>
          <w:szCs w:val="20"/>
        </w:rPr>
        <w:t xml:space="preserve"> </w:t>
      </w:r>
      <w:r>
        <w:rPr>
          <w:sz w:val="20"/>
          <w:szCs w:val="20"/>
        </w:rPr>
        <w:t xml:space="preserve">and </w:t>
      </w:r>
      <w:proofErr w:type="spellStart"/>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proofErr w:type="spellEnd"/>
      <w:r>
        <w:rPr>
          <w:spacing w:val="4"/>
          <w:sz w:val="20"/>
          <w:szCs w:val="20"/>
        </w:rPr>
        <w:t xml:space="preserve">, </w:t>
      </w:r>
      <w:proofErr w:type="spellStart"/>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proofErr w:type="spellEnd"/>
      <w:r>
        <w:rPr>
          <w:rFonts w:ascii="Bookman Old Style" w:eastAsia="Bookman Old Style" w:hAnsi="Bookman Old Style" w:cs="Bookman Old Style"/>
          <w:i/>
          <w:sz w:val="20"/>
          <w:szCs w:val="20"/>
        </w:rPr>
        <w:t xml:space="preserve"> </w:t>
      </w:r>
      <w:r>
        <w:rPr>
          <w:rFonts w:ascii="Lucida Sans Unicode" w:eastAsia="Lucida Sans Unicode" w:hAnsi="Lucida Sans Unicode" w:cs="Lucida Sans Unicode"/>
          <w:sz w:val="20"/>
          <w:szCs w:val="20"/>
        </w:rPr>
        <w:t xml:space="preserve">≤ </w:t>
      </w:r>
      <w:proofErr w:type="spellStart"/>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proofErr w:type="spellEnd"/>
      <w:r>
        <w:rPr>
          <w:spacing w:val="4"/>
          <w:sz w:val="20"/>
          <w:szCs w:val="20"/>
        </w:rPr>
        <w:t xml:space="preserve">,  </w:t>
      </w:r>
      <w:proofErr w:type="spellStart"/>
      <w:r>
        <w:rPr>
          <w:sz w:val="20"/>
          <w:szCs w:val="20"/>
        </w:rPr>
        <w:t>iff</w:t>
      </w:r>
      <w:proofErr w:type="spellEnd"/>
      <w:r>
        <w:rPr>
          <w:sz w:val="20"/>
          <w:szCs w:val="20"/>
        </w:rPr>
        <w:t xml:space="preserve">  for  </w:t>
      </w:r>
      <w:r>
        <w:rPr>
          <w:i/>
          <w:sz w:val="20"/>
          <w:szCs w:val="20"/>
        </w:rPr>
        <w:t xml:space="preserve">x  </w:t>
      </w:r>
      <w:r>
        <w:rPr>
          <w:rFonts w:ascii="Lucida Sans Unicode" w:eastAsia="Lucida Sans Unicode" w:hAnsi="Lucida Sans Unicode" w:cs="Lucida Sans Unicode"/>
          <w:sz w:val="20"/>
          <w:szCs w:val="20"/>
        </w:rPr>
        <w:t xml:space="preserve">∈ </w:t>
      </w:r>
      <w:r>
        <w:rPr>
          <w:i/>
          <w:sz w:val="20"/>
          <w:szCs w:val="20"/>
        </w:rPr>
        <w:t xml:space="preserve">ρ  </w:t>
      </w:r>
      <w:r>
        <w:rPr>
          <w:sz w:val="20"/>
          <w:szCs w:val="20"/>
        </w:rPr>
        <w:t xml:space="preserve">and  </w:t>
      </w:r>
      <w:r>
        <w:rPr>
          <w:i/>
          <w:spacing w:val="3"/>
          <w:sz w:val="20"/>
          <w:szCs w:val="20"/>
        </w:rPr>
        <w:t>y</w:t>
      </w:r>
      <w:r>
        <w:rPr>
          <w:spacing w:val="3"/>
          <w:sz w:val="20"/>
          <w:szCs w:val="20"/>
        </w:rPr>
        <w:t xml:space="preserve">,  </w:t>
      </w:r>
      <w:r>
        <w:rPr>
          <w:rFonts w:ascii="Tahoma" w:eastAsia="Tahoma" w:hAnsi="Tahoma" w:cs="Tahoma"/>
          <w:sz w:val="20"/>
          <w:szCs w:val="20"/>
        </w:rPr>
        <w:t>(</w:t>
      </w:r>
      <w:r>
        <w:rPr>
          <w:i/>
          <w:sz w:val="20"/>
          <w:szCs w:val="20"/>
        </w:rPr>
        <w:t xml:space="preserve">x, </w:t>
      </w:r>
      <w:r>
        <w:rPr>
          <w:i/>
          <w:spacing w:val="3"/>
          <w:sz w:val="20"/>
          <w:szCs w:val="20"/>
        </w:rPr>
        <w:t>y</w:t>
      </w:r>
      <w:r>
        <w:rPr>
          <w:rFonts w:ascii="Tahoma" w:eastAsia="Tahoma" w:hAnsi="Tahoma" w:cs="Tahoma"/>
          <w:spacing w:val="3"/>
          <w:sz w:val="20"/>
          <w:szCs w:val="20"/>
        </w:rPr>
        <w:t xml:space="preserve">) </w:t>
      </w:r>
      <w:r>
        <w:rPr>
          <w:rFonts w:ascii="Lucida Sans Unicode" w:eastAsia="Lucida Sans Unicode" w:hAnsi="Lucida Sans Unicode" w:cs="Lucida Sans Unicode"/>
          <w:sz w:val="20"/>
          <w:szCs w:val="20"/>
        </w:rPr>
        <w:t xml:space="preserve">∈ </w:t>
      </w:r>
      <w:proofErr w:type="spellStart"/>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proofErr w:type="spellEnd"/>
      <w:r>
        <w:rPr>
          <w:rFonts w:ascii="Bookman Old Style" w:eastAsia="Bookman Old Style" w:hAnsi="Bookman Old Style" w:cs="Bookman Old Style"/>
          <w:i/>
          <w:sz w:val="20"/>
          <w:szCs w:val="20"/>
        </w:rPr>
        <w:t xml:space="preserve"> </w:t>
      </w:r>
      <w:r>
        <w:rPr>
          <w:rFonts w:ascii="Lucida Sans Unicode" w:eastAsia="Lucida Sans Unicode" w:hAnsi="Lucida Sans Unicode" w:cs="Lucida Sans Unicode"/>
          <w:sz w:val="20"/>
          <w:szCs w:val="20"/>
        </w:rPr>
        <w:t xml:space="preserve">⇒ </w:t>
      </w:r>
      <w:r>
        <w:rPr>
          <w:rFonts w:ascii="Tahoma" w:eastAsia="Tahoma" w:hAnsi="Tahoma" w:cs="Tahoma"/>
          <w:sz w:val="20"/>
          <w:szCs w:val="20"/>
        </w:rPr>
        <w:t>(</w:t>
      </w:r>
      <w:r>
        <w:rPr>
          <w:i/>
          <w:sz w:val="20"/>
          <w:szCs w:val="20"/>
        </w:rPr>
        <w:t xml:space="preserve">x, </w:t>
      </w:r>
      <w:r>
        <w:rPr>
          <w:i/>
          <w:spacing w:val="3"/>
          <w:sz w:val="20"/>
          <w:szCs w:val="20"/>
        </w:rPr>
        <w:t>y</w:t>
      </w:r>
      <w:r>
        <w:rPr>
          <w:rFonts w:ascii="Tahoma" w:eastAsia="Tahoma" w:hAnsi="Tahoma" w:cs="Tahoma"/>
          <w:spacing w:val="3"/>
          <w:sz w:val="20"/>
          <w:szCs w:val="20"/>
        </w:rPr>
        <w:t xml:space="preserve">) </w:t>
      </w:r>
      <w:r>
        <w:rPr>
          <w:rFonts w:ascii="Lucida Sans Unicode" w:eastAsia="Lucida Sans Unicode" w:hAnsi="Lucida Sans Unicode" w:cs="Lucida Sans Unicode"/>
          <w:sz w:val="20"/>
          <w:szCs w:val="20"/>
        </w:rPr>
        <w:t xml:space="preserve">∈ </w:t>
      </w:r>
      <w:r>
        <w:rPr>
          <w:i/>
          <w:sz w:val="20"/>
          <w:szCs w:val="20"/>
        </w:rPr>
        <w:t>ϕ</w:t>
      </w:r>
      <w:r>
        <w:rPr>
          <w:i/>
          <w:spacing w:val="-29"/>
          <w:sz w:val="20"/>
          <w:szCs w:val="20"/>
        </w:rPr>
        <w:t xml:space="preserve"> </w:t>
      </w:r>
      <w:r>
        <w:rPr>
          <w:rFonts w:ascii="Lucida Sans Unicode" w:eastAsia="Lucida Sans Unicode" w:hAnsi="Lucida Sans Unicode" w:cs="Lucida Sans Unicode"/>
          <w:spacing w:val="3"/>
          <w:sz w:val="20"/>
          <w:szCs w:val="20"/>
        </w:rPr>
        <w:t>|</w:t>
      </w:r>
      <w:r>
        <w:rPr>
          <w:rFonts w:ascii="Bookman Old Style" w:eastAsia="Bookman Old Style" w:hAnsi="Bookman Old Style" w:cs="Bookman Old Style"/>
          <w:i/>
          <w:spacing w:val="3"/>
          <w:sz w:val="20"/>
          <w:szCs w:val="20"/>
          <w:vertAlign w:val="subscript"/>
        </w:rPr>
        <w:t>ρ</w:t>
      </w:r>
      <w:r>
        <w:rPr>
          <w:spacing w:val="3"/>
          <w:sz w:val="20"/>
          <w:szCs w:val="20"/>
        </w:rPr>
        <w:t>.</w:t>
      </w:r>
    </w:p>
    <w:p w14:paraId="73703BE1" w14:textId="77777777" w:rsidR="00AF434A" w:rsidRDefault="00000000">
      <w:pPr>
        <w:pStyle w:val="BodyText"/>
        <w:spacing w:before="102" w:line="225" w:lineRule="auto"/>
        <w:ind w:left="219" w:right="219" w:firstLine="300"/>
        <w:jc w:val="both"/>
      </w:pPr>
      <w:r>
        <w:pict w14:anchorId="2391DC04">
          <v:shape id="_x0000_s1127" type="#_x0000_t202" style="position:absolute;left:0;text-align:left;margin-left:364.2pt;margin-top:17.65pt;width:37.1pt;height:17.3pt;z-index:-51976;mso-position-horizontal-relative:page" filled="f" stroked="f">
            <v:textbox inset="0,0,0,0">
              <w:txbxContent>
                <w:p w14:paraId="355BAA90" w14:textId="77777777" w:rsidR="00AF434A" w:rsidRDefault="00000000">
                  <w:pPr>
                    <w:pStyle w:val="BodyText"/>
                    <w:tabs>
                      <w:tab w:val="left" w:pos="686"/>
                    </w:tabs>
                    <w:spacing w:line="242" w:lineRule="exact"/>
                    <w:rPr>
                      <w:rFonts w:ascii="Lucida Sans Unicode" w:hAnsi="Lucida Sans Unicode"/>
                    </w:rPr>
                  </w:pPr>
                  <w:r>
                    <w:rPr>
                      <w:rFonts w:ascii="Lucida Sans Unicode" w:hAnsi="Lucida Sans Unicode"/>
                      <w:w w:val="95"/>
                    </w:rPr>
                    <w:t xml:space="preserve">|  </w:t>
                  </w:r>
                  <w:r>
                    <w:rPr>
                      <w:rFonts w:ascii="Lucida Sans Unicode" w:hAnsi="Lucida Sans Unicode"/>
                      <w:spacing w:val="3"/>
                      <w:w w:val="95"/>
                    </w:rPr>
                    <w:t xml:space="preserve"> </w:t>
                  </w:r>
                  <w:r>
                    <w:rPr>
                      <w:rFonts w:ascii="Lucida Sans Unicode" w:hAnsi="Lucida Sans Unicode"/>
                      <w:w w:val="95"/>
                    </w:rPr>
                    <w:t>≤</w:t>
                  </w:r>
                  <w:r>
                    <w:rPr>
                      <w:rFonts w:ascii="Lucida Sans Unicode" w:hAnsi="Lucida Sans Unicode"/>
                      <w:w w:val="95"/>
                    </w:rPr>
                    <w:tab/>
                  </w:r>
                  <w:r>
                    <w:rPr>
                      <w:rFonts w:ascii="Lucida Sans Unicode" w:hAnsi="Lucida Sans Unicode"/>
                      <w:w w:val="70"/>
                    </w:rPr>
                    <w:t>|</w:t>
                  </w:r>
                </w:p>
              </w:txbxContent>
            </v:textbox>
            <w10:wrap anchorx="page"/>
          </v:shape>
        </w:pict>
      </w:r>
      <w:r>
        <w:pict w14:anchorId="2DB25C85">
          <v:shape id="_x0000_s1126" type="#_x0000_t202" style="position:absolute;left:0;text-align:left;margin-left:508.6pt;margin-top:6.45pt;width:42.25pt;height:17.3pt;z-index:-51952;mso-position-horizontal-relative:page" filled="f" stroked="f">
            <v:textbox inset="0,0,0,0">
              <w:txbxContent>
                <w:p w14:paraId="7ABC35D4" w14:textId="77777777" w:rsidR="00AF434A" w:rsidRDefault="00000000">
                  <w:pPr>
                    <w:pStyle w:val="BodyText"/>
                    <w:tabs>
                      <w:tab w:val="left" w:pos="789"/>
                    </w:tabs>
                    <w:spacing w:line="242" w:lineRule="exact"/>
                    <w:rPr>
                      <w:rFonts w:ascii="Lucida Sans Unicode"/>
                    </w:rPr>
                  </w:pPr>
                  <w:r>
                    <w:rPr>
                      <w:rFonts w:ascii="Lucida Sans Unicode"/>
                      <w:w w:val="85"/>
                    </w:rPr>
                    <w:t>|</w:t>
                  </w:r>
                  <w:r>
                    <w:rPr>
                      <w:rFonts w:ascii="Lucida Sans Unicode"/>
                      <w:w w:val="85"/>
                    </w:rPr>
                    <w:tab/>
                  </w:r>
                  <w:r>
                    <w:rPr>
                      <w:rFonts w:ascii="Lucida Sans Unicode"/>
                      <w:w w:val="70"/>
                    </w:rPr>
                    <w:t>|</w:t>
                  </w:r>
                </w:p>
              </w:txbxContent>
            </v:textbox>
            <w10:wrap anchorx="page"/>
          </v:shape>
        </w:pict>
      </w:r>
      <w:r>
        <w:t xml:space="preserve">For every two restricted stack snapshots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and </w:t>
      </w:r>
      <w:proofErr w:type="spellStart"/>
      <w:r>
        <w:rPr>
          <w:i/>
        </w:rPr>
        <w:t>ϕ</w:t>
      </w:r>
      <w:r>
        <w:rPr>
          <w:rFonts w:ascii="Swis721 Blk BT" w:eastAsia="Swis721 Blk BT" w:hAnsi="Swis721 Blk BT" w:cs="Swis721 Blk BT"/>
          <w:i/>
          <w:vertAlign w:val="superscript"/>
        </w:rPr>
        <w:t>j</w:t>
      </w:r>
      <w:proofErr w:type="spellEnd"/>
      <w:r>
        <w:rPr>
          <w:rFonts w:ascii="Swis721 Blk BT" w:eastAsia="Swis721 Blk BT" w:hAnsi="Swis721 Blk BT" w:cs="Swis721 Blk BT"/>
          <w:i/>
        </w:rPr>
        <w:t xml:space="preserve"> </w:t>
      </w:r>
      <w:r>
        <w:rPr>
          <w:rFonts w:ascii="Bookman Old Style" w:eastAsia="Bookman Old Style" w:hAnsi="Bookman Old Style" w:cs="Bookman Old Style"/>
          <w:i/>
          <w:spacing w:val="5"/>
          <w:vertAlign w:val="subscript"/>
        </w:rPr>
        <w:t>ρ</w:t>
      </w:r>
      <w:r>
        <w:rPr>
          <w:spacing w:val="5"/>
        </w:rPr>
        <w:t xml:space="preserve">, </w:t>
      </w:r>
      <w:r>
        <w:t xml:space="preserve">such that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proofErr w:type="spellStart"/>
      <w:r>
        <w:rPr>
          <w:i/>
        </w:rPr>
        <w:t>ϕ</w:t>
      </w:r>
      <w:r>
        <w:rPr>
          <w:rFonts w:ascii="Swis721 Blk BT" w:eastAsia="Swis721 Blk BT" w:hAnsi="Swis721 Blk BT" w:cs="Swis721 Blk BT"/>
          <w:i/>
          <w:vertAlign w:val="superscript"/>
        </w:rPr>
        <w:t>j</w:t>
      </w:r>
      <w:proofErr w:type="spellEnd"/>
      <w:r>
        <w:rPr>
          <w:rFonts w:ascii="Swis721 Blk BT" w:eastAsia="Swis721 Blk BT" w:hAnsi="Swis721 Blk BT" w:cs="Swis721 Blk BT"/>
          <w:i/>
        </w:rPr>
        <w:t xml:space="preserve"> </w:t>
      </w:r>
      <w:r>
        <w:rPr>
          <w:rFonts w:ascii="Bookman Old Style" w:eastAsia="Bookman Old Style" w:hAnsi="Bookman Old Style" w:cs="Bookman Old Style"/>
          <w:i/>
          <w:spacing w:val="5"/>
          <w:vertAlign w:val="subscript"/>
        </w:rPr>
        <w:t>ρ</w:t>
      </w:r>
      <w:r>
        <w:rPr>
          <w:spacing w:val="5"/>
        </w:rPr>
        <w:t xml:space="preserve">, </w:t>
      </w:r>
      <w:r>
        <w:t>we have the following theorem in Checked C (proved in</w:t>
      </w:r>
      <w:r>
        <w:rPr>
          <w:spacing w:val="29"/>
        </w:rPr>
        <w:t xml:space="preserve"> </w:t>
      </w:r>
      <w:r>
        <w:t>Coq):</w:t>
      </w:r>
    </w:p>
    <w:p w14:paraId="33B6127C" w14:textId="77777777" w:rsidR="00AF434A" w:rsidRDefault="00000000">
      <w:pPr>
        <w:spacing w:before="101" w:line="184" w:lineRule="auto"/>
        <w:ind w:left="520" w:right="218" w:hanging="300"/>
        <w:jc w:val="both"/>
        <w:rPr>
          <w:sz w:val="20"/>
          <w:szCs w:val="20"/>
        </w:rPr>
      </w:pPr>
      <w:r>
        <w:rPr>
          <w:b/>
          <w:bCs/>
          <w:i/>
          <w:sz w:val="20"/>
          <w:szCs w:val="20"/>
        </w:rPr>
        <w:t xml:space="preserve">Theorem 7 (Stack Snapshot Theorem). </w:t>
      </w:r>
      <w:r>
        <w:rPr>
          <w:sz w:val="20"/>
          <w:szCs w:val="20"/>
        </w:rPr>
        <w:t xml:space="preserve">Given two types </w:t>
      </w:r>
      <w:r>
        <w:rPr>
          <w:i/>
          <w:sz w:val="20"/>
          <w:szCs w:val="20"/>
        </w:rPr>
        <w:t xml:space="preserve">τ </w:t>
      </w:r>
      <w:r>
        <w:rPr>
          <w:sz w:val="20"/>
          <w:szCs w:val="20"/>
        </w:rPr>
        <w:t xml:space="preserve">and </w:t>
      </w:r>
      <w:r>
        <w:rPr>
          <w:i/>
          <w:sz w:val="20"/>
          <w:szCs w:val="20"/>
        </w:rPr>
        <w:t xml:space="preserve">τ </w:t>
      </w:r>
      <w:r>
        <w:rPr>
          <w:rFonts w:ascii="Swis721 Blk BT" w:eastAsia="Swis721 Blk BT" w:hAnsi="Swis721 Blk BT" w:cs="Swis721 Blk BT"/>
          <w:i/>
          <w:spacing w:val="5"/>
          <w:sz w:val="20"/>
          <w:szCs w:val="20"/>
          <w:vertAlign w:val="superscript"/>
        </w:rPr>
        <w:t>j</w:t>
      </w:r>
      <w:r>
        <w:rPr>
          <w:spacing w:val="5"/>
          <w:sz w:val="20"/>
          <w:szCs w:val="20"/>
        </w:rPr>
        <w:t xml:space="preserve">, </w:t>
      </w:r>
      <w:r>
        <w:rPr>
          <w:sz w:val="20"/>
          <w:szCs w:val="20"/>
        </w:rPr>
        <w:t xml:space="preserve">two restricted stack snapshots </w:t>
      </w:r>
      <w:proofErr w:type="spellStart"/>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proofErr w:type="spellEnd"/>
      <w:r>
        <w:rPr>
          <w:rFonts w:ascii="Bookman Old Style" w:eastAsia="Bookman Old Style" w:hAnsi="Bookman Old Style" w:cs="Bookman Old Style"/>
          <w:i/>
          <w:sz w:val="20"/>
          <w:szCs w:val="20"/>
        </w:rPr>
        <w:t xml:space="preserve"> </w:t>
      </w:r>
      <w:r>
        <w:rPr>
          <w:sz w:val="20"/>
          <w:szCs w:val="20"/>
        </w:rPr>
        <w:t xml:space="preserve">and  </w:t>
      </w:r>
      <w:proofErr w:type="spellStart"/>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proofErr w:type="spellEnd"/>
      <w:r>
        <w:rPr>
          <w:spacing w:val="4"/>
          <w:sz w:val="20"/>
          <w:szCs w:val="20"/>
        </w:rPr>
        <w:t xml:space="preserve">, </w:t>
      </w:r>
      <w:r>
        <w:rPr>
          <w:sz w:val="20"/>
          <w:szCs w:val="20"/>
        </w:rPr>
        <w:t xml:space="preserve">if </w:t>
      </w:r>
      <w:proofErr w:type="spellStart"/>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proofErr w:type="spellEnd"/>
      <w:r>
        <w:rPr>
          <w:rFonts w:ascii="Bookman Old Style" w:eastAsia="Bookman Old Style" w:hAnsi="Bookman Old Style" w:cs="Bookman Old Style"/>
          <w:i/>
          <w:sz w:val="20"/>
          <w:szCs w:val="20"/>
        </w:rPr>
        <w:t xml:space="preserve"> </w:t>
      </w:r>
      <w:r>
        <w:rPr>
          <w:rFonts w:ascii="Lucida Sans Unicode" w:eastAsia="Lucida Sans Unicode" w:hAnsi="Lucida Sans Unicode" w:cs="Lucida Sans Unicode"/>
          <w:sz w:val="20"/>
          <w:szCs w:val="20"/>
        </w:rPr>
        <w:t xml:space="preserve">≤ </w:t>
      </w:r>
      <w:proofErr w:type="spellStart"/>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proofErr w:type="spellEnd"/>
      <w:r>
        <w:rPr>
          <w:spacing w:val="4"/>
          <w:sz w:val="20"/>
          <w:szCs w:val="20"/>
        </w:rPr>
        <w:t xml:space="preserve">, </w:t>
      </w:r>
      <w:r>
        <w:rPr>
          <w:sz w:val="20"/>
          <w:szCs w:val="20"/>
        </w:rPr>
        <w:t xml:space="preserve">and </w:t>
      </w:r>
      <w:r>
        <w:rPr>
          <w:i/>
          <w:sz w:val="20"/>
          <w:szCs w:val="20"/>
        </w:rPr>
        <w:t xml:space="preserve">τ </w:t>
      </w:r>
      <w:r>
        <w:rPr>
          <w:rFonts w:ascii="Lucida Sans Unicode" w:eastAsia="Lucida Sans Unicode" w:hAnsi="Lucida Sans Unicode" w:cs="Lucida Sans Unicode"/>
          <w:sz w:val="20"/>
          <w:szCs w:val="20"/>
        </w:rPr>
        <w:t xml:space="preserve">± </w:t>
      </w:r>
      <w:r>
        <w:rPr>
          <w:i/>
          <w:sz w:val="20"/>
          <w:szCs w:val="20"/>
        </w:rPr>
        <w:t xml:space="preserve">τ </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under the parameterization of </w:t>
      </w:r>
      <w:proofErr w:type="spellStart"/>
      <w:r>
        <w:rPr>
          <w:i/>
          <w:spacing w:val="2"/>
          <w:sz w:val="20"/>
          <w:szCs w:val="20"/>
        </w:rPr>
        <w:t>ϕ</w:t>
      </w:r>
      <w:r>
        <w:rPr>
          <w:rFonts w:ascii="Lucida Sans Unicode" w:eastAsia="Lucida Sans Unicode" w:hAnsi="Lucida Sans Unicode" w:cs="Lucida Sans Unicode"/>
          <w:spacing w:val="2"/>
          <w:sz w:val="20"/>
          <w:szCs w:val="20"/>
        </w:rPr>
        <w:t>|</w:t>
      </w:r>
      <w:r>
        <w:rPr>
          <w:rFonts w:ascii="Bookman Old Style" w:eastAsia="Bookman Old Style" w:hAnsi="Bookman Old Style" w:cs="Bookman Old Style"/>
          <w:i/>
          <w:spacing w:val="2"/>
          <w:sz w:val="20"/>
          <w:szCs w:val="20"/>
          <w:vertAlign w:val="subscript"/>
        </w:rPr>
        <w:t>ρ</w:t>
      </w:r>
      <w:proofErr w:type="spellEnd"/>
      <w:r>
        <w:rPr>
          <w:spacing w:val="2"/>
          <w:sz w:val="20"/>
          <w:szCs w:val="20"/>
        </w:rPr>
        <w:t xml:space="preserve">, </w:t>
      </w:r>
      <w:r>
        <w:rPr>
          <w:sz w:val="20"/>
          <w:szCs w:val="20"/>
        </w:rPr>
        <w:t xml:space="preserve">then </w:t>
      </w:r>
      <w:r>
        <w:rPr>
          <w:i/>
          <w:sz w:val="20"/>
          <w:szCs w:val="20"/>
        </w:rPr>
        <w:t xml:space="preserve">τ </w:t>
      </w:r>
      <w:r>
        <w:rPr>
          <w:rFonts w:ascii="Lucida Sans Unicode" w:eastAsia="Lucida Sans Unicode" w:hAnsi="Lucida Sans Unicode" w:cs="Lucida Sans Unicode"/>
          <w:sz w:val="20"/>
          <w:szCs w:val="20"/>
        </w:rPr>
        <w:t xml:space="preserve">± </w:t>
      </w:r>
      <w:r>
        <w:rPr>
          <w:i/>
          <w:sz w:val="20"/>
          <w:szCs w:val="20"/>
        </w:rPr>
        <w:t xml:space="preserve">τ </w:t>
      </w:r>
      <w:r>
        <w:rPr>
          <w:rFonts w:ascii="Swis721 Blk BT" w:eastAsia="Swis721 Blk BT" w:hAnsi="Swis721 Blk BT" w:cs="Swis721 Blk BT"/>
          <w:i/>
          <w:sz w:val="20"/>
          <w:szCs w:val="20"/>
          <w:vertAlign w:val="superscript"/>
        </w:rPr>
        <w:t>j</w:t>
      </w:r>
      <w:r>
        <w:rPr>
          <w:rFonts w:ascii="Swis721 Blk BT" w:eastAsia="Swis721 Blk BT" w:hAnsi="Swis721 Blk BT" w:cs="Swis721 Blk BT"/>
          <w:i/>
          <w:spacing w:val="29"/>
          <w:sz w:val="20"/>
          <w:szCs w:val="20"/>
        </w:rPr>
        <w:t xml:space="preserve"> </w:t>
      </w:r>
      <w:r>
        <w:rPr>
          <w:sz w:val="20"/>
          <w:szCs w:val="20"/>
        </w:rPr>
        <w:t xml:space="preserve">under the parameterization of </w:t>
      </w:r>
      <w:proofErr w:type="spellStart"/>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proofErr w:type="spellEnd"/>
      <w:r>
        <w:rPr>
          <w:spacing w:val="4"/>
          <w:sz w:val="20"/>
          <w:szCs w:val="20"/>
        </w:rPr>
        <w:t>.</w:t>
      </w:r>
    </w:p>
    <w:p w14:paraId="6AF000AD" w14:textId="77777777" w:rsidR="00AF434A" w:rsidRDefault="00000000">
      <w:pPr>
        <w:pStyle w:val="BodyText"/>
        <w:tabs>
          <w:tab w:val="left" w:pos="3883"/>
        </w:tabs>
        <w:spacing w:before="94" w:line="232" w:lineRule="auto"/>
        <w:ind w:left="220" w:right="219" w:firstLine="300"/>
        <w:jc w:val="both"/>
      </w:pPr>
      <w:r>
        <w:pict w14:anchorId="2E9436B4">
          <v:shape id="_x0000_s1125" type="#_x0000_t202" style="position:absolute;left:0;text-align:left;margin-left:517.4pt;margin-top:17.3pt;width:28.6pt;height:17.3pt;z-index:-52120;mso-position-horizontal-relative:page" filled="f" stroked="f">
            <v:textbox inset="0,0,0,0">
              <w:txbxContent>
                <w:p w14:paraId="79865AA5" w14:textId="77777777" w:rsidR="00AF434A" w:rsidRDefault="00000000">
                  <w:pPr>
                    <w:pStyle w:val="BodyText"/>
                    <w:tabs>
                      <w:tab w:val="left" w:pos="472"/>
                    </w:tabs>
                    <w:spacing w:line="242" w:lineRule="exact"/>
                    <w:rPr>
                      <w:rFonts w:ascii="Lucida Sans Unicode" w:hAnsi="Lucida Sans Unicode"/>
                    </w:rPr>
                  </w:pPr>
                  <w:r>
                    <w:rPr>
                      <w:rFonts w:ascii="Lucida Sans Unicode" w:hAnsi="Lucida Sans Unicode"/>
                      <w:w w:val="75"/>
                    </w:rPr>
                    <w:t>|</w:t>
                  </w:r>
                  <w:r>
                    <w:rPr>
                      <w:rFonts w:ascii="Lucida Sans Unicode" w:hAnsi="Lucida Sans Unicode"/>
                      <w:w w:val="75"/>
                    </w:rPr>
                    <w:tab/>
                  </w:r>
                  <w:r>
                    <w:rPr>
                      <w:rFonts w:ascii="Lucida Sans Unicode" w:hAnsi="Lucida Sans Unicode"/>
                      <w:w w:val="50"/>
                    </w:rPr>
                    <w:t>∅</w:t>
                  </w:r>
                </w:p>
              </w:txbxContent>
            </v:textbox>
            <w10:wrap anchorx="page"/>
          </v:shape>
        </w:pict>
      </w:r>
      <w:r>
        <w:pict w14:anchorId="07036FCF">
          <v:shape id="_x0000_s1124" type="#_x0000_t202" style="position:absolute;left:0;text-align:left;margin-left:417.2pt;margin-top:6.1pt;width:90.3pt;height:17.3pt;z-index:-51904;mso-position-horizontal-relative:page" filled="f" stroked="f">
            <v:textbox inset="0,0,0,0">
              <w:txbxContent>
                <w:p w14:paraId="5118475C" w14:textId="77777777" w:rsidR="00AF434A" w:rsidRDefault="00000000">
                  <w:pPr>
                    <w:pStyle w:val="BodyText"/>
                    <w:tabs>
                      <w:tab w:val="left" w:pos="1120"/>
                      <w:tab w:val="left" w:pos="1749"/>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w w:val="80"/>
                    </w:rPr>
                    <w:t xml:space="preserve">∅  </w:t>
                  </w:r>
                  <w:r>
                    <w:rPr>
                      <w:rFonts w:ascii="Lucida Sans Unicode" w:hAnsi="Lucida Sans Unicode"/>
                      <w:w w:val="90"/>
                    </w:rPr>
                    <w:t>≤</w:t>
                  </w:r>
                  <w:r>
                    <w:rPr>
                      <w:rFonts w:ascii="Lucida Sans Unicode" w:hAnsi="Lucida Sans Unicode"/>
                      <w:w w:val="90"/>
                    </w:rPr>
                    <w:tab/>
                  </w:r>
                  <w:r>
                    <w:rPr>
                      <w:rFonts w:ascii="Lucida Sans Unicode" w:hAnsi="Lucida Sans Unicode"/>
                      <w:w w:val="75"/>
                    </w:rPr>
                    <w:t>|</w:t>
                  </w:r>
                </w:p>
              </w:txbxContent>
            </v:textbox>
            <w10:wrap anchorx="page"/>
          </v:shape>
        </w:pict>
      </w:r>
      <w:r>
        <w:t xml:space="preserve">Clearly,  for  every  </w:t>
      </w:r>
      <w:r>
        <w:rPr>
          <w:i/>
        </w:rPr>
        <w:t xml:space="preserve">ϕ </w:t>
      </w:r>
      <w:r>
        <w:rPr>
          <w:rFonts w:ascii="Bookman Old Style" w:eastAsia="Bookman Old Style" w:hAnsi="Bookman Old Style" w:cs="Bookman Old Style"/>
          <w:i/>
          <w:spacing w:val="5"/>
          <w:vertAlign w:val="subscript"/>
        </w:rPr>
        <w:t>ρ</w:t>
      </w:r>
      <w:r>
        <w:rPr>
          <w:spacing w:val="5"/>
        </w:rPr>
        <w:t xml:space="preserve">, </w:t>
      </w:r>
      <w:r>
        <w:rPr>
          <w:spacing w:val="23"/>
        </w:rPr>
        <w:t xml:space="preserve"> </w:t>
      </w:r>
      <w:r>
        <w:t xml:space="preserve">we </w:t>
      </w:r>
      <w:r>
        <w:rPr>
          <w:spacing w:val="6"/>
        </w:rPr>
        <w:t xml:space="preserve"> </w:t>
      </w:r>
      <w:r>
        <w:t>have</w:t>
      </w:r>
      <w:r>
        <w:tab/>
      </w:r>
      <w:r>
        <w:rPr>
          <w:i/>
        </w:rPr>
        <w:t xml:space="preserve">ϕ </w:t>
      </w:r>
      <w:r>
        <w:rPr>
          <w:rFonts w:ascii="Bookman Old Style" w:eastAsia="Bookman Old Style" w:hAnsi="Bookman Old Style" w:cs="Bookman Old Style"/>
          <w:i/>
          <w:spacing w:val="5"/>
          <w:vertAlign w:val="subscript"/>
        </w:rPr>
        <w:t>ρ</w:t>
      </w:r>
      <w:r>
        <w:rPr>
          <w:spacing w:val="5"/>
        </w:rPr>
        <w:t xml:space="preserve">. </w:t>
      </w:r>
      <w:r>
        <w:t xml:space="preserve">The type checking  stage  is  a  compile-time  process,  so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is  at the type checking stage. Stack snapshots are needed for proving</w:t>
      </w:r>
      <w:r>
        <w:rPr>
          <w:spacing w:val="13"/>
        </w:rPr>
        <w:t xml:space="preserve"> </w:t>
      </w:r>
      <w:r>
        <w:t>type</w:t>
      </w:r>
      <w:r>
        <w:rPr>
          <w:spacing w:val="13"/>
        </w:rPr>
        <w:t xml:space="preserve"> </w:t>
      </w:r>
      <w:r>
        <w:t>preserving,</w:t>
      </w:r>
      <w:r>
        <w:rPr>
          <w:spacing w:val="14"/>
        </w:rPr>
        <w:t xml:space="preserve"> </w:t>
      </w:r>
      <w:r>
        <w:t>as</w:t>
      </w:r>
      <w:r>
        <w:rPr>
          <w:spacing w:val="13"/>
        </w:rPr>
        <w:t xml:space="preserve"> </w:t>
      </w:r>
      <w:r>
        <w:t>variables</w:t>
      </w:r>
      <w:r>
        <w:rPr>
          <w:spacing w:val="14"/>
        </w:rPr>
        <w:t xml:space="preserve"> </w:t>
      </w:r>
      <w:r>
        <w:t>in</w:t>
      </w:r>
      <w:r>
        <w:rPr>
          <w:spacing w:val="13"/>
        </w:rPr>
        <w:t xml:space="preserve"> </w:t>
      </w:r>
      <w:r>
        <w:t>bounds</w:t>
      </w:r>
      <w:r>
        <w:rPr>
          <w:spacing w:val="14"/>
        </w:rPr>
        <w:t xml:space="preserve"> </w:t>
      </w:r>
      <w:r>
        <w:t>expressions</w:t>
      </w:r>
      <w:r>
        <w:rPr>
          <w:w w:val="99"/>
        </w:rPr>
        <w:t xml:space="preserve"> </w:t>
      </w:r>
      <w:r>
        <w:t>are evaluated</w:t>
      </w:r>
      <w:r>
        <w:rPr>
          <w:spacing w:val="-11"/>
        </w:rPr>
        <w:t xml:space="preserve"> </w:t>
      </w:r>
      <w:r>
        <w:rPr>
          <w:spacing w:val="-4"/>
        </w:rPr>
        <w:t>away.</w:t>
      </w:r>
    </w:p>
    <w:p w14:paraId="1456E0B1" w14:textId="77777777" w:rsidR="00AF434A" w:rsidRDefault="00000000">
      <w:pPr>
        <w:pStyle w:val="BodyText"/>
        <w:tabs>
          <w:tab w:val="left" w:pos="3357"/>
        </w:tabs>
        <w:spacing w:line="215" w:lineRule="exact"/>
        <w:ind w:left="520"/>
      </w:pPr>
      <w:r>
        <w:pict w14:anchorId="29E51890">
          <v:shape id="_x0000_s1123" type="#_x0000_t202" style="position:absolute;left:0;text-align:left;margin-left:315pt;margin-top:1.35pt;width:153.55pt;height:21.75pt;z-index:-51928;mso-position-horizontal-relative:page" filled="f" stroked="f">
            <v:textbox inset="0,0,0,0">
              <w:txbxContent>
                <w:p w14:paraId="79C9EE00" w14:textId="77777777" w:rsidR="00AF434A" w:rsidRDefault="00000000">
                  <w:pPr>
                    <w:pStyle w:val="BodyText"/>
                    <w:tabs>
                      <w:tab w:val="left" w:pos="2915"/>
                    </w:tabs>
                    <w:spacing w:line="422" w:lineRule="exact"/>
                    <w:rPr>
                      <w:rFonts w:ascii="Lucida Sans Unicode" w:hAnsi="Lucida Sans Unicode"/>
                    </w:rPr>
                  </w:pPr>
                  <w:r>
                    <w:t>by</w:t>
                  </w:r>
                  <w:r>
                    <w:tab/>
                  </w:r>
                  <w:r>
                    <w:rPr>
                      <w:rFonts w:ascii="Lucida Sans Unicode" w:hAnsi="Lucida Sans Unicode"/>
                      <w:w w:val="95"/>
                      <w:position w:val="22"/>
                    </w:rPr>
                    <w:t>±</w:t>
                  </w:r>
                </w:p>
              </w:txbxContent>
            </v:textbox>
            <w10:wrap anchorx="page"/>
          </v:shape>
        </w:pict>
      </w:r>
      <w:r>
        <w:t xml:space="preserve">As mentioned in the </w:t>
      </w:r>
      <w:r>
        <w:rPr>
          <w:spacing w:val="16"/>
        </w:rPr>
        <w:t xml:space="preserve"> </w:t>
      </w:r>
      <w:r>
        <w:t>main</w:t>
      </w:r>
      <w:r>
        <w:rPr>
          <w:spacing w:val="17"/>
        </w:rPr>
        <w:t xml:space="preserve"> </w:t>
      </w:r>
      <w:r>
        <w:t>text,</w:t>
      </w:r>
      <w:r>
        <w:tab/>
        <w:t>is also</w:t>
      </w:r>
      <w:r>
        <w:rPr>
          <w:spacing w:val="-16"/>
        </w:rPr>
        <w:t xml:space="preserve"> </w:t>
      </w:r>
      <w:r>
        <w:t>parameterized</w:t>
      </w:r>
    </w:p>
    <w:p w14:paraId="63F692E2" w14:textId="77777777" w:rsidR="00AF434A" w:rsidRDefault="00000000">
      <w:pPr>
        <w:pStyle w:val="BodyText"/>
        <w:spacing w:before="2" w:line="225" w:lineRule="auto"/>
        <w:ind w:left="220" w:right="217" w:firstLine="317"/>
        <w:jc w:val="both"/>
      </w:pPr>
      <w:r>
        <w:pict w14:anchorId="54EC2746">
          <v:shape id="_x0000_s1122" type="#_x0000_t202" style="position:absolute;left:0;text-align:left;margin-left:442.95pt;margin-top:13pt;width:7.75pt;height:17.3pt;z-index:-52168;mso-position-horizontal-relative:page" filled="f" stroked="f">
            <v:textbox inset="0,0,0,0">
              <w:txbxContent>
                <w:p w14:paraId="21187132"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02AB95E7">
          <v:shape id="_x0000_s1121" type="#_x0000_t202" style="position:absolute;left:0;text-align:left;margin-left:424.1pt;margin-top:80.2pt;width:7.75pt;height:17.3pt;z-index:-52048;mso-position-horizontal-relative:page" filled="f" stroked="f">
            <v:textbox inset="0,0,0,0">
              <w:txbxContent>
                <w:p w14:paraId="4BE55722"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0BA280DC">
          <v:shape id="_x0000_s1120" type="#_x0000_t202" style="position:absolute;left:0;text-align:left;margin-left:457.35pt;margin-top:69pt;width:7.75pt;height:17.3pt;z-index:-52024;mso-position-horizontal-relative:page" filled="f" stroked="f">
            <v:textbox inset="0,0,0,0">
              <w:txbxContent>
                <w:p w14:paraId="6A13D684"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74362567">
          <v:shape id="_x0000_s1119" type="#_x0000_t202" style="position:absolute;left:0;text-align:left;margin-left:360.75pt;margin-top:57.8pt;width:7.75pt;height:17.3pt;z-index:-52000;mso-position-horizontal-relative:page" filled="f" stroked="f">
            <v:textbox inset="0,0,0,0">
              <w:txbxContent>
                <w:p w14:paraId="6A28B620"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rFonts w:ascii="Tahoma" w:hAnsi="Tahoma"/>
          <w:w w:val="105"/>
        </w:rPr>
        <w:t>Θ</w:t>
      </w:r>
      <w:r>
        <w:rPr>
          <w:w w:val="105"/>
        </w:rPr>
        <w:t xml:space="preserve">, which provides the range of allowed values for     a bound variable; thus, more relation is provable. For example, in Fig. 8, the </w:t>
      </w:r>
      <w:proofErr w:type="spellStart"/>
      <w:r>
        <w:rPr>
          <w:color w:val="0000CC"/>
          <w:w w:val="120"/>
        </w:rPr>
        <w:t>strlen</w:t>
      </w:r>
      <w:proofErr w:type="spellEnd"/>
      <w:r>
        <w:rPr>
          <w:color w:val="0000CC"/>
          <w:w w:val="120"/>
        </w:rPr>
        <w:t xml:space="preserve"> </w:t>
      </w:r>
      <w:r>
        <w:rPr>
          <w:w w:val="105"/>
        </w:rPr>
        <w:t xml:space="preserve">operation in line 4 turns </w:t>
      </w:r>
      <w:r>
        <w:t xml:space="preserve">the </w:t>
      </w:r>
      <w:r>
        <w:rPr>
          <w:spacing w:val="-21"/>
        </w:rPr>
        <w:t xml:space="preserve"> </w:t>
      </w:r>
      <w:r>
        <w:t xml:space="preserve">type </w:t>
      </w:r>
      <w:r>
        <w:rPr>
          <w:spacing w:val="-21"/>
        </w:rPr>
        <w:t xml:space="preserve"> </w:t>
      </w:r>
      <w:r>
        <w:t xml:space="preserve">of </w:t>
      </w:r>
      <w:r>
        <w:rPr>
          <w:spacing w:val="-21"/>
        </w:rPr>
        <w:t xml:space="preserve"> </w:t>
      </w:r>
      <w:proofErr w:type="spellStart"/>
      <w:r>
        <w:rPr>
          <w:color w:val="0000CC"/>
          <w:w w:val="134"/>
        </w:rPr>
        <w:t>dst</w:t>
      </w:r>
      <w:proofErr w:type="spellEnd"/>
      <w:r>
        <w:rPr>
          <w:color w:val="0000CC"/>
        </w:rPr>
        <w:t xml:space="preserve"> </w:t>
      </w:r>
      <w:r>
        <w:rPr>
          <w:color w:val="0000CC"/>
          <w:spacing w:val="-21"/>
        </w:rPr>
        <w:t xml:space="preserve"> </w:t>
      </w:r>
      <w:r>
        <w:t xml:space="preserve">to </w:t>
      </w:r>
      <w:r>
        <w:rPr>
          <w:spacing w:val="-21"/>
        </w:rPr>
        <w:t xml:space="preserve"> </w:t>
      </w:r>
      <w:r>
        <w:t xml:space="preserve">be </w:t>
      </w:r>
      <w:r>
        <w:rPr>
          <w:spacing w:val="-21"/>
        </w:rPr>
        <w:t xml:space="preserve"> </w:t>
      </w:r>
      <w:proofErr w:type="spellStart"/>
      <w:r>
        <w:rPr>
          <w:w w:val="141"/>
        </w:rPr>
        <w:t>ptr</w:t>
      </w:r>
      <w:r>
        <w:rPr>
          <w:w w:val="111"/>
          <w:vertAlign w:val="superscript"/>
        </w:rPr>
        <w:t>c</w:t>
      </w:r>
      <w:proofErr w:type="spellEnd"/>
      <w:r>
        <w:t xml:space="preserve"> </w:t>
      </w:r>
      <w:r>
        <w:rPr>
          <w:spacing w:val="-20"/>
        </w:rPr>
        <w:t xml:space="preserve"> </w:t>
      </w:r>
      <w:r>
        <w:rPr>
          <w:rFonts w:ascii="Tahoma" w:hAnsi="Tahoma"/>
          <w:w w:val="88"/>
        </w:rPr>
        <w:t>[(0</w:t>
      </w:r>
      <w:r>
        <w:rPr>
          <w:i/>
          <w:w w:val="110"/>
        </w:rPr>
        <w:t>,</w:t>
      </w:r>
      <w:r>
        <w:rPr>
          <w:i/>
          <w:spacing w:val="-17"/>
        </w:rPr>
        <w:t xml:space="preserve"> </w:t>
      </w:r>
      <w:r>
        <w:rPr>
          <w:i/>
          <w:w w:val="128"/>
        </w:rPr>
        <w:t>x</w:t>
      </w:r>
      <w:r>
        <w:rPr>
          <w:rFonts w:ascii="Tahoma" w:hAnsi="Tahoma"/>
        </w:rPr>
        <w:t>)</w:t>
      </w:r>
      <w:r>
        <w:rPr>
          <w:rFonts w:ascii="Tahoma" w:hAnsi="Tahoma"/>
          <w:spacing w:val="7"/>
        </w:rPr>
        <w:t xml:space="preserve"> </w:t>
      </w:r>
      <w:r>
        <w:rPr>
          <w:w w:val="148"/>
        </w:rPr>
        <w:t>int</w:t>
      </w:r>
      <w:r>
        <w:rPr>
          <w:rFonts w:ascii="Tahoma" w:hAnsi="Tahoma"/>
          <w:w w:val="72"/>
        </w:rPr>
        <w:t>]</w:t>
      </w:r>
      <w:proofErr w:type="spellStart"/>
      <w:r>
        <w:rPr>
          <w:rFonts w:ascii="Bookman Old Style" w:hAnsi="Bookman Old Style"/>
          <w:i/>
          <w:w w:val="108"/>
          <w:vertAlign w:val="subscript"/>
        </w:rPr>
        <w:t>nt</w:t>
      </w:r>
      <w:proofErr w:type="spellEnd"/>
      <w:r>
        <w:rPr>
          <w:rFonts w:ascii="Bookman Old Style" w:hAnsi="Bookman Old Style"/>
          <w:i/>
          <w:spacing w:val="29"/>
        </w:rPr>
        <w:t xml:space="preserve"> </w:t>
      </w:r>
      <w:r>
        <w:t xml:space="preserve">and </w:t>
      </w:r>
      <w:r>
        <w:rPr>
          <w:spacing w:val="-21"/>
        </w:rPr>
        <w:t xml:space="preserve"> </w:t>
      </w:r>
      <w:r>
        <w:rPr>
          <w:spacing w:val="-3"/>
        </w:rPr>
        <w:t>e</w:t>
      </w:r>
      <w:r>
        <w:t xml:space="preserve">xtends </w:t>
      </w:r>
      <w:r>
        <w:rPr>
          <w:spacing w:val="-21"/>
        </w:rPr>
        <w:t xml:space="preserve"> </w:t>
      </w:r>
      <w:r>
        <w:t xml:space="preserve">the </w:t>
      </w:r>
      <w:r>
        <w:rPr>
          <w:w w:val="105"/>
        </w:rPr>
        <w:t xml:space="preserve">upper bound to </w:t>
      </w:r>
      <w:r>
        <w:rPr>
          <w:color w:val="0000CC"/>
          <w:w w:val="105"/>
        </w:rPr>
        <w:t>x</w:t>
      </w:r>
      <w:r>
        <w:rPr>
          <w:w w:val="105"/>
        </w:rPr>
        <w:t xml:space="preserve">. In the </w:t>
      </w:r>
      <w:proofErr w:type="spellStart"/>
      <w:r>
        <w:rPr>
          <w:color w:val="0000CC"/>
          <w:w w:val="120"/>
        </w:rPr>
        <w:t>strlen</w:t>
      </w:r>
      <w:proofErr w:type="spellEnd"/>
      <w:r>
        <w:rPr>
          <w:color w:val="0000CC"/>
          <w:w w:val="120"/>
        </w:rPr>
        <w:t xml:space="preserve"> </w:t>
      </w:r>
      <w:r>
        <w:rPr>
          <w:w w:val="105"/>
        </w:rPr>
        <w:t xml:space="preserve">type rule, it also inserts a predicate </w:t>
      </w:r>
      <w:r>
        <w:rPr>
          <w:color w:val="0000CC"/>
          <w:w w:val="105"/>
        </w:rPr>
        <w:t xml:space="preserve">x </w:t>
      </w:r>
      <w:r>
        <w:rPr>
          <w:rFonts w:ascii="Tahoma" w:hAnsi="Tahoma"/>
          <w:w w:val="105"/>
        </w:rPr>
        <w:t xml:space="preserve">0 </w:t>
      </w:r>
      <w:r>
        <w:rPr>
          <w:w w:val="105"/>
        </w:rPr>
        <w:t xml:space="preserve">in </w:t>
      </w:r>
      <w:r>
        <w:rPr>
          <w:rFonts w:ascii="Tahoma" w:hAnsi="Tahoma"/>
          <w:w w:val="105"/>
        </w:rPr>
        <w:t>Θ</w:t>
      </w:r>
      <w:r>
        <w:rPr>
          <w:w w:val="105"/>
        </w:rPr>
        <w:t xml:space="preserve">; thus, the cast operation in line 16 is </w:t>
      </w:r>
      <w:r>
        <w:rPr>
          <w:spacing w:val="-5"/>
        </w:rPr>
        <w:t>v</w:t>
      </w:r>
      <w:r>
        <w:t xml:space="preserve">alid </w:t>
      </w:r>
      <w:r>
        <w:rPr>
          <w:spacing w:val="-21"/>
        </w:rPr>
        <w:t xml:space="preserve"> </w:t>
      </w:r>
      <w:r>
        <w:t xml:space="preserve">because </w:t>
      </w:r>
      <w:r>
        <w:rPr>
          <w:spacing w:val="-21"/>
        </w:rPr>
        <w:t xml:space="preserve"> </w:t>
      </w:r>
      <w:proofErr w:type="spellStart"/>
      <w:r>
        <w:rPr>
          <w:w w:val="141"/>
        </w:rPr>
        <w:t>ptr</w:t>
      </w:r>
      <w:r>
        <w:rPr>
          <w:w w:val="111"/>
          <w:vertAlign w:val="superscript"/>
        </w:rPr>
        <w:t>c</w:t>
      </w:r>
      <w:proofErr w:type="spellEnd"/>
      <w:r>
        <w:t xml:space="preserve"> </w:t>
      </w:r>
      <w:r>
        <w:rPr>
          <w:spacing w:val="-20"/>
        </w:rPr>
        <w:t xml:space="preserve"> </w:t>
      </w:r>
      <w:r>
        <w:rPr>
          <w:rFonts w:ascii="Tahoma" w:hAnsi="Tahoma"/>
          <w:w w:val="88"/>
        </w:rPr>
        <w:t>[(0</w:t>
      </w:r>
      <w:r>
        <w:rPr>
          <w:i/>
          <w:w w:val="110"/>
        </w:rPr>
        <w:t>,</w:t>
      </w:r>
      <w:r>
        <w:rPr>
          <w:i/>
          <w:spacing w:val="-17"/>
        </w:rPr>
        <w:t xml:space="preserve"> </w:t>
      </w:r>
      <w:r>
        <w:rPr>
          <w:i/>
          <w:w w:val="128"/>
        </w:rPr>
        <w:t>x</w:t>
      </w:r>
      <w:r>
        <w:rPr>
          <w:rFonts w:ascii="Tahoma" w:hAnsi="Tahoma"/>
        </w:rPr>
        <w:t>)</w:t>
      </w:r>
      <w:r>
        <w:rPr>
          <w:rFonts w:ascii="Tahoma" w:hAnsi="Tahoma"/>
          <w:spacing w:val="7"/>
        </w:rPr>
        <w:t xml:space="preserve"> </w:t>
      </w:r>
      <w:r>
        <w:rPr>
          <w:w w:val="148"/>
        </w:rPr>
        <w:t>int</w:t>
      </w:r>
      <w:r>
        <w:rPr>
          <w:rFonts w:ascii="Tahoma" w:hAnsi="Tahoma"/>
          <w:w w:val="72"/>
        </w:rPr>
        <w:t>]</w:t>
      </w:r>
      <w:proofErr w:type="spellStart"/>
      <w:r>
        <w:rPr>
          <w:rFonts w:ascii="Bookman Old Style" w:hAnsi="Bookman Old Style"/>
          <w:i/>
          <w:w w:val="108"/>
          <w:vertAlign w:val="subscript"/>
        </w:rPr>
        <w:t>nt</w:t>
      </w:r>
      <w:proofErr w:type="spellEnd"/>
      <w:r>
        <w:rPr>
          <w:rFonts w:ascii="Bookman Old Style" w:hAnsi="Bookman Old Style"/>
          <w:i/>
        </w:rPr>
        <w:t xml:space="preserve">    </w:t>
      </w:r>
      <w:r>
        <w:rPr>
          <w:rFonts w:ascii="Bookman Old Style" w:hAnsi="Bookman Old Style"/>
          <w:i/>
          <w:spacing w:val="9"/>
        </w:rPr>
        <w:t xml:space="preserve"> </w:t>
      </w:r>
      <w:proofErr w:type="spellStart"/>
      <w:r>
        <w:rPr>
          <w:w w:val="141"/>
        </w:rPr>
        <w:t>ptr</w:t>
      </w:r>
      <w:r>
        <w:rPr>
          <w:w w:val="111"/>
          <w:vertAlign w:val="superscript"/>
        </w:rPr>
        <w:t>c</w:t>
      </w:r>
      <w:proofErr w:type="spellEnd"/>
      <w:r>
        <w:t xml:space="preserve"> </w:t>
      </w:r>
      <w:r>
        <w:rPr>
          <w:spacing w:val="-20"/>
        </w:rPr>
        <w:t xml:space="preserve"> </w:t>
      </w:r>
      <w:r>
        <w:rPr>
          <w:rFonts w:ascii="Tahoma" w:hAnsi="Tahoma"/>
          <w:w w:val="88"/>
        </w:rPr>
        <w:t>[(0</w:t>
      </w:r>
      <w:r>
        <w:rPr>
          <w:i/>
          <w:w w:val="110"/>
        </w:rPr>
        <w:t>,</w:t>
      </w:r>
      <w:r>
        <w:rPr>
          <w:i/>
          <w:spacing w:val="-17"/>
        </w:rPr>
        <w:t xml:space="preserve"> </w:t>
      </w:r>
      <w:r>
        <w:rPr>
          <w:rFonts w:ascii="Tahoma" w:hAnsi="Tahoma"/>
          <w:w w:val="95"/>
        </w:rPr>
        <w:t>0)</w:t>
      </w:r>
      <w:r>
        <w:rPr>
          <w:rFonts w:ascii="Tahoma" w:hAnsi="Tahoma"/>
          <w:spacing w:val="7"/>
        </w:rPr>
        <w:t xml:space="preserve"> </w:t>
      </w:r>
      <w:r>
        <w:rPr>
          <w:w w:val="148"/>
        </w:rPr>
        <w:t>int</w:t>
      </w:r>
      <w:r>
        <w:rPr>
          <w:rFonts w:ascii="Tahoma" w:hAnsi="Tahoma"/>
          <w:w w:val="72"/>
        </w:rPr>
        <w:t>]</w:t>
      </w:r>
      <w:proofErr w:type="spellStart"/>
      <w:r>
        <w:rPr>
          <w:rFonts w:ascii="Bookman Old Style" w:hAnsi="Bookman Old Style"/>
          <w:i/>
          <w:w w:val="108"/>
          <w:vertAlign w:val="subscript"/>
        </w:rPr>
        <w:t>nt</w:t>
      </w:r>
      <w:proofErr w:type="spellEnd"/>
      <w:r>
        <w:rPr>
          <w:rFonts w:ascii="Bookman Old Style" w:hAnsi="Bookman Old Style"/>
          <w:i/>
          <w:spacing w:val="29"/>
        </w:rPr>
        <w:t xml:space="preserve"> </w:t>
      </w:r>
      <w:r>
        <w:t xml:space="preserve">is </w:t>
      </w:r>
      <w:r>
        <w:rPr>
          <w:w w:val="105"/>
        </w:rPr>
        <w:t>provable when we know</w:t>
      </w:r>
      <w:r>
        <w:rPr>
          <w:spacing w:val="48"/>
          <w:w w:val="105"/>
        </w:rPr>
        <w:t xml:space="preserve"> </w:t>
      </w:r>
      <w:r>
        <w:rPr>
          <w:color w:val="0000CC"/>
          <w:w w:val="105"/>
        </w:rPr>
        <w:t xml:space="preserve">x </w:t>
      </w:r>
      <w:r>
        <w:rPr>
          <w:rFonts w:ascii="Tahoma" w:hAnsi="Tahoma"/>
          <w:w w:val="105"/>
        </w:rPr>
        <w:t>0</w:t>
      </w:r>
      <w:r>
        <w:rPr>
          <w:w w:val="105"/>
        </w:rPr>
        <w:t>.</w:t>
      </w:r>
    </w:p>
    <w:p w14:paraId="056DC4DE" w14:textId="77777777" w:rsidR="00AF434A" w:rsidRDefault="00000000">
      <w:pPr>
        <w:pStyle w:val="BodyText"/>
        <w:tabs>
          <w:tab w:val="left" w:pos="2382"/>
          <w:tab w:val="left" w:pos="4795"/>
        </w:tabs>
        <w:spacing w:line="230" w:lineRule="auto"/>
        <w:ind w:left="220" w:right="217" w:firstLine="300"/>
        <w:jc w:val="right"/>
      </w:pPr>
      <w:r>
        <w:pict w14:anchorId="5C45DB11">
          <v:shape id="_x0000_s1118" type="#_x0000_t202" style="position:absolute;left:0;text-align:left;margin-left:412.1pt;margin-top:24.3pt;width:7.75pt;height:17.3pt;z-index:-52144;mso-position-horizontal-relative:page" filled="f" stroked="f">
            <v:textbox inset="0,0,0,0">
              <w:txbxContent>
                <w:p w14:paraId="464E24D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7EF1F310">
          <v:shape id="_x0000_s1117" type="#_x0000_t202" style="position:absolute;left:0;text-align:left;margin-left:315pt;margin-top:13.1pt;width:240.5pt;height:17.3pt;z-index:-52096;mso-position-horizontal-relative:page" filled="f" stroked="f">
            <v:textbox inset="0,0,0,0">
              <w:txbxContent>
                <w:p w14:paraId="16CC2E59" w14:textId="77777777" w:rsidR="00AF434A" w:rsidRDefault="00000000">
                  <w:pPr>
                    <w:pStyle w:val="BodyText"/>
                    <w:tabs>
                      <w:tab w:val="left" w:pos="4654"/>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pict w14:anchorId="2306AF7D">
          <v:shape id="_x0000_s1116" type="#_x0000_t202" style="position:absolute;left:0;text-align:left;margin-left:441.7pt;margin-top:1.9pt;width:5pt;height:17.3pt;z-index:-52072;mso-position-horizontal-relative:page" filled="f" stroked="f">
            <v:textbox inset="0,0,0,0">
              <w:txbxContent>
                <w:p w14:paraId="481A8FEA" w14:textId="77777777" w:rsidR="00AF434A" w:rsidRDefault="00000000">
                  <w:pPr>
                    <w:pStyle w:val="BodyText"/>
                    <w:spacing w:line="242" w:lineRule="exact"/>
                    <w:rPr>
                      <w:rFonts w:ascii="Lucida Sans Unicode" w:hAnsi="Lucida Sans Unicode"/>
                    </w:rPr>
                  </w:pPr>
                  <w:r>
                    <w:rPr>
                      <w:rFonts w:ascii="Lucida Sans Unicode" w:hAnsi="Lucida Sans Unicode"/>
                      <w:w w:val="51"/>
                    </w:rPr>
                    <w:t>∅</w:t>
                  </w:r>
                </w:p>
              </w:txbxContent>
            </v:textbox>
            <w10:wrap anchorx="page"/>
          </v:shape>
        </w:pict>
      </w:r>
      <w:r>
        <w:t xml:space="preserve">Note that if </w:t>
      </w:r>
      <w:r>
        <w:rPr>
          <w:i/>
        </w:rPr>
        <w:t xml:space="preserve">ϕ </w:t>
      </w:r>
      <w:r>
        <w:t xml:space="preserve">and </w:t>
      </w:r>
      <w:r>
        <w:rPr>
          <w:rFonts w:ascii="Tahoma" w:eastAsia="Tahoma" w:hAnsi="Tahoma" w:cs="Tahoma"/>
        </w:rPr>
        <w:t xml:space="preserve">Θ </w:t>
      </w:r>
      <w:r>
        <w:t>are</w:t>
      </w:r>
      <w:r>
        <w:rPr>
          <w:spacing w:val="9"/>
        </w:rPr>
        <w:t xml:space="preserve"> </w:t>
      </w:r>
      <w:r>
        <w:t>, we do only the</w:t>
      </w:r>
      <w:r>
        <w:rPr>
          <w:spacing w:val="39"/>
        </w:rPr>
        <w:t xml:space="preserve"> </w:t>
      </w:r>
      <w:r>
        <w:t>syntactic comparison;</w:t>
      </w:r>
      <w:r>
        <w:rPr>
          <w:spacing w:val="32"/>
        </w:rPr>
        <w:t xml:space="preserve"> </w:t>
      </w:r>
      <w:r>
        <w:t>otherwise,</w:t>
      </w:r>
      <w:r>
        <w:rPr>
          <w:spacing w:val="32"/>
        </w:rPr>
        <w:t xml:space="preserve"> </w:t>
      </w:r>
      <w:r>
        <w:t>we</w:t>
      </w:r>
      <w:r>
        <w:rPr>
          <w:spacing w:val="33"/>
        </w:rPr>
        <w:t xml:space="preserve"> </w:t>
      </w:r>
      <w:r>
        <w:t>apply</w:t>
      </w:r>
      <w:r>
        <w:rPr>
          <w:spacing w:val="32"/>
        </w:rPr>
        <w:t xml:space="preserve"> </w:t>
      </w:r>
      <w:r>
        <w:rPr>
          <w:i/>
        </w:rPr>
        <w:t>ϕ</w:t>
      </w:r>
      <w:r>
        <w:rPr>
          <w:i/>
          <w:spacing w:val="32"/>
        </w:rPr>
        <w:t xml:space="preserve"> </w:t>
      </w:r>
      <w:r>
        <w:t>to</w:t>
      </w:r>
      <w:r>
        <w:rPr>
          <w:spacing w:val="33"/>
        </w:rPr>
        <w:t xml:space="preserve"> </w:t>
      </w:r>
      <w:r>
        <w:t>both</w:t>
      </w:r>
      <w:r>
        <w:rPr>
          <w:spacing w:val="32"/>
        </w:rPr>
        <w:t xml:space="preserve"> </w:t>
      </w:r>
      <w:r>
        <w:t>sides</w:t>
      </w:r>
      <w:r>
        <w:rPr>
          <w:spacing w:val="33"/>
        </w:rPr>
        <w:t xml:space="preserve"> </w:t>
      </w:r>
      <w:r>
        <w:t>of</w:t>
      </w:r>
      <w:r>
        <w:tab/>
        <w:t>, and  then</w:t>
      </w:r>
      <w:r>
        <w:rPr>
          <w:spacing w:val="-18"/>
        </w:rPr>
        <w:t xml:space="preserve"> </w:t>
      </w:r>
      <w:r>
        <w:t>determine</w:t>
      </w:r>
      <w:r>
        <w:rPr>
          <w:spacing w:val="16"/>
        </w:rPr>
        <w:t xml:space="preserve"> </w:t>
      </w:r>
      <w:r>
        <w:t>the</w:t>
      </w:r>
      <w:r>
        <w:tab/>
      </w:r>
      <w:proofErr w:type="spellStart"/>
      <w:r>
        <w:t>comparasion</w:t>
      </w:r>
      <w:proofErr w:type="spellEnd"/>
      <w:r>
        <w:t xml:space="preserve"> based on</w:t>
      </w:r>
      <w:r>
        <w:rPr>
          <w:spacing w:val="48"/>
        </w:rPr>
        <w:t xml:space="preserve"> </w:t>
      </w:r>
      <w:r>
        <w:t>a</w:t>
      </w:r>
      <w:r>
        <w:rPr>
          <w:spacing w:val="16"/>
        </w:rPr>
        <w:t xml:space="preserve"> </w:t>
      </w:r>
      <w:r>
        <w:t>Boolean predicate</w:t>
      </w:r>
      <w:r>
        <w:rPr>
          <w:spacing w:val="10"/>
        </w:rPr>
        <w:t xml:space="preserve"> </w:t>
      </w:r>
      <w:r>
        <w:t>decision</w:t>
      </w:r>
      <w:r>
        <w:rPr>
          <w:spacing w:val="11"/>
        </w:rPr>
        <w:t xml:space="preserve"> </w:t>
      </w:r>
      <w:r>
        <w:t>procedure</w:t>
      </w:r>
      <w:r>
        <w:rPr>
          <w:spacing w:val="11"/>
        </w:rPr>
        <w:t xml:space="preserve"> </w:t>
      </w:r>
      <w:r>
        <w:t>on</w:t>
      </w:r>
      <w:r>
        <w:rPr>
          <w:spacing w:val="10"/>
        </w:rPr>
        <w:t xml:space="preserve"> </w:t>
      </w:r>
      <w:r>
        <w:t>top</w:t>
      </w:r>
      <w:r>
        <w:rPr>
          <w:spacing w:val="11"/>
        </w:rPr>
        <w:t xml:space="preserve"> </w:t>
      </w:r>
      <w:r>
        <w:t>of</w:t>
      </w:r>
      <w:r>
        <w:rPr>
          <w:spacing w:val="11"/>
        </w:rPr>
        <w:t xml:space="preserve"> </w:t>
      </w:r>
      <w:r>
        <w:rPr>
          <w:rFonts w:ascii="Tahoma" w:eastAsia="Tahoma" w:hAnsi="Tahoma" w:cs="Tahoma"/>
        </w:rPr>
        <w:t>Θ</w:t>
      </w:r>
      <w:r>
        <w:t>.</w:t>
      </w:r>
      <w:r>
        <w:rPr>
          <w:spacing w:val="11"/>
        </w:rPr>
        <w:t xml:space="preserve"> </w:t>
      </w:r>
      <w:r>
        <w:t>This</w:t>
      </w:r>
      <w:r>
        <w:rPr>
          <w:spacing w:val="10"/>
        </w:rPr>
        <w:t xml:space="preserve"> </w:t>
      </w:r>
      <w:r>
        <w:t>process allows</w:t>
      </w:r>
      <w:r>
        <w:rPr>
          <w:spacing w:val="34"/>
        </w:rPr>
        <w:t xml:space="preserve"> </w:t>
      </w:r>
      <w:r>
        <w:t>us</w:t>
      </w:r>
      <w:r>
        <w:rPr>
          <w:spacing w:val="34"/>
        </w:rPr>
        <w:t xml:space="preserve"> </w:t>
      </w:r>
      <w:r>
        <w:t>to</w:t>
      </w:r>
      <w:r>
        <w:rPr>
          <w:spacing w:val="34"/>
        </w:rPr>
        <w:t xml:space="preserve"> </w:t>
      </w:r>
      <w:r>
        <w:t>type</w:t>
      </w:r>
      <w:r>
        <w:rPr>
          <w:spacing w:val="34"/>
        </w:rPr>
        <w:t xml:space="preserve"> </w:t>
      </w:r>
      <w:r>
        <w:t>check</w:t>
      </w:r>
      <w:r>
        <w:rPr>
          <w:spacing w:val="35"/>
        </w:rPr>
        <w:t xml:space="preserve"> </w:t>
      </w:r>
      <w:r>
        <w:t>both</w:t>
      </w:r>
      <w:r>
        <w:rPr>
          <w:spacing w:val="34"/>
        </w:rPr>
        <w:t xml:space="preserve"> </w:t>
      </w:r>
      <w:r>
        <w:t>an</w:t>
      </w:r>
      <w:r>
        <w:rPr>
          <w:spacing w:val="34"/>
        </w:rPr>
        <w:t xml:space="preserve"> </w:t>
      </w:r>
      <w:r>
        <w:t>input</w:t>
      </w:r>
      <w:r>
        <w:rPr>
          <w:spacing w:val="34"/>
        </w:rPr>
        <w:t xml:space="preserve"> </w:t>
      </w:r>
      <w:r>
        <w:t>expression</w:t>
      </w:r>
      <w:r>
        <w:rPr>
          <w:spacing w:val="35"/>
        </w:rPr>
        <w:t xml:space="preserve"> </w:t>
      </w:r>
      <w:r>
        <w:t>and</w:t>
      </w:r>
      <w:r>
        <w:rPr>
          <w:spacing w:val="34"/>
        </w:rPr>
        <w:t xml:space="preserve"> </w:t>
      </w:r>
      <w:r>
        <w:t>the</w:t>
      </w:r>
    </w:p>
    <w:p w14:paraId="5F26272D" w14:textId="77777777" w:rsidR="00AF434A" w:rsidRDefault="00000000">
      <w:pPr>
        <w:pStyle w:val="BodyText"/>
        <w:spacing w:line="226" w:lineRule="exact"/>
        <w:ind w:left="220"/>
      </w:pPr>
      <w:r>
        <w:t>intermediate expression after evaluating an expression.</w:t>
      </w:r>
    </w:p>
    <w:p w14:paraId="55B9E1D5" w14:textId="77777777" w:rsidR="00AF434A" w:rsidRDefault="00AF434A">
      <w:pPr>
        <w:pStyle w:val="BodyText"/>
        <w:spacing w:before="9"/>
        <w:rPr>
          <w:sz w:val="21"/>
        </w:rPr>
      </w:pPr>
    </w:p>
    <w:p w14:paraId="57198537" w14:textId="77777777" w:rsidR="00AF434A" w:rsidRDefault="00000000">
      <w:pPr>
        <w:pStyle w:val="Heading2"/>
        <w:numPr>
          <w:ilvl w:val="0"/>
          <w:numId w:val="4"/>
        </w:numPr>
        <w:tabs>
          <w:tab w:val="left" w:pos="495"/>
        </w:tabs>
      </w:pPr>
      <w:r>
        <w:t xml:space="preserve">Other </w:t>
      </w:r>
      <w:r>
        <w:rPr>
          <w:spacing w:val="-5"/>
        </w:rPr>
        <w:t>Type</w:t>
      </w:r>
      <w:r>
        <w:rPr>
          <w:spacing w:val="-1"/>
        </w:rPr>
        <w:t xml:space="preserve"> </w:t>
      </w:r>
      <w:r>
        <w:t>Rules</w:t>
      </w:r>
    </w:p>
    <w:p w14:paraId="09186AD9" w14:textId="77777777" w:rsidR="00AF434A" w:rsidRDefault="00000000">
      <w:pPr>
        <w:pStyle w:val="BodyText"/>
        <w:spacing w:before="232" w:line="232" w:lineRule="auto"/>
        <w:ind w:left="219" w:right="217" w:firstLine="300"/>
        <w:jc w:val="both"/>
      </w:pPr>
      <w:r>
        <w:pict w14:anchorId="52871FDB">
          <v:shape id="_x0000_s1115" type="#_x0000_t202" style="position:absolute;left:0;text-align:left;margin-left:422.6pt;margin-top:35.35pt;width:7.75pt;height:17.3pt;z-index:-51784;mso-position-horizontal-relative:page" filled="f" stroked="f">
            <v:textbox inset="0,0,0,0">
              <w:txbxContent>
                <w:p w14:paraId="001DD243"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24DDFF69">
          <v:shape id="_x0000_s1114" type="#_x0000_t202" style="position:absolute;left:0;text-align:left;margin-left:384.8pt;margin-top:180.95pt;width:7.75pt;height:17.3pt;z-index:-51760;mso-position-horizontal-relative:page" filled="f" stroked="f">
            <v:textbox inset="0,0,0,0">
              <w:txbxContent>
                <w:p w14:paraId="196FAB71"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Here we show the type rules for other Checked C opera- </w:t>
      </w:r>
      <w:proofErr w:type="spellStart"/>
      <w:r>
        <w:t>tions</w:t>
      </w:r>
      <w:proofErr w:type="spellEnd"/>
      <w:r>
        <w:t xml:space="preserve"> in Fig. 16. Rule </w:t>
      </w:r>
      <w:r>
        <w:rPr>
          <w:spacing w:val="3"/>
        </w:rPr>
        <w:t>T-D</w:t>
      </w:r>
      <w:r>
        <w:rPr>
          <w:spacing w:val="3"/>
          <w:sz w:val="16"/>
        </w:rPr>
        <w:t xml:space="preserve">EF </w:t>
      </w:r>
      <w:r>
        <w:t xml:space="preserve">is for dereferencing a non-array pointer. The statement </w:t>
      </w:r>
      <w:r>
        <w:rPr>
          <w:i/>
        </w:rPr>
        <w:t xml:space="preserve">m </w:t>
      </w:r>
      <w:proofErr w:type="spellStart"/>
      <w:r>
        <w:rPr>
          <w:i/>
        </w:rPr>
        <w:t>m</w:t>
      </w:r>
      <w:r>
        <w:rPr>
          <w:rFonts w:ascii="Swis721 Blk BT" w:hAnsi="Swis721 Blk BT"/>
          <w:i/>
          <w:vertAlign w:val="superscript"/>
        </w:rPr>
        <w:t>j</w:t>
      </w:r>
      <w:proofErr w:type="spellEnd"/>
      <w:r>
        <w:rPr>
          <w:rFonts w:ascii="Swis721 Blk BT" w:hAnsi="Swis721 Blk BT"/>
          <w:i/>
        </w:rPr>
        <w:t xml:space="preserve"> </w:t>
      </w:r>
      <w:r>
        <w:t xml:space="preserve">ensures that no unchecked pointers are used in checked regions. Rule </w:t>
      </w:r>
      <w:r>
        <w:rPr>
          <w:spacing w:val="2"/>
        </w:rPr>
        <w:t>T-M</w:t>
      </w:r>
      <w:r>
        <w:rPr>
          <w:spacing w:val="2"/>
          <w:sz w:val="16"/>
        </w:rPr>
        <w:t xml:space="preserve">AC </w:t>
      </w:r>
      <w:r>
        <w:t xml:space="preserve">deals with malloc operations. There is a well-formedness check  to require that the possible bound variables in </w:t>
      </w:r>
      <w:r>
        <w:rPr>
          <w:i/>
        </w:rPr>
        <w:t xml:space="preserve">ω </w:t>
      </w:r>
      <w:r>
        <w:t xml:space="preserve">must be in the domain of </w:t>
      </w:r>
      <w:r>
        <w:rPr>
          <w:rFonts w:ascii="Tahoma" w:hAnsi="Tahoma"/>
        </w:rPr>
        <w:t xml:space="preserve">Γ </w:t>
      </w:r>
      <w:r>
        <w:t>(see Fig. 18). This is similar to the well- formedness assumption of the type environment (</w:t>
      </w:r>
      <w:proofErr w:type="spellStart"/>
      <w:r>
        <w:t>Defini</w:t>
      </w:r>
      <w:proofErr w:type="spellEnd"/>
      <w:r>
        <w:t xml:space="preserve">- </w:t>
      </w:r>
      <w:proofErr w:type="spellStart"/>
      <w:r>
        <w:t>tion</w:t>
      </w:r>
      <w:proofErr w:type="spellEnd"/>
      <w:r>
        <w:t xml:space="preserve"> 1) Rule </w:t>
      </w:r>
      <w:r>
        <w:rPr>
          <w:spacing w:val="3"/>
        </w:rPr>
        <w:t>T-A</w:t>
      </w:r>
      <w:r>
        <w:rPr>
          <w:spacing w:val="3"/>
          <w:sz w:val="16"/>
        </w:rPr>
        <w:t xml:space="preserve">DD </w:t>
      </w:r>
      <w:r>
        <w:t xml:space="preserve">deals with binary operations whose sub- terms are integer expressions, while rule </w:t>
      </w:r>
      <w:r>
        <w:rPr>
          <w:spacing w:val="3"/>
        </w:rPr>
        <w:t>T-I</w:t>
      </w:r>
      <w:r>
        <w:rPr>
          <w:spacing w:val="3"/>
          <w:sz w:val="16"/>
        </w:rPr>
        <w:t xml:space="preserve">ND </w:t>
      </w:r>
      <w:r>
        <w:t>serves the case for pointer arithmetic. For simplicity, in the Checked C formalization, we do not allow arbitrary pointer arithmetic. The only pointer arithmetic operations allowed are the</w:t>
      </w:r>
      <w:r>
        <w:rPr>
          <w:spacing w:val="-9"/>
        </w:rPr>
        <w:t xml:space="preserve"> </w:t>
      </w:r>
      <w:r>
        <w:t xml:space="preserve">forms shown in rules </w:t>
      </w:r>
      <w:r>
        <w:rPr>
          <w:spacing w:val="3"/>
        </w:rPr>
        <w:t>T-I</w:t>
      </w:r>
      <w:r>
        <w:rPr>
          <w:spacing w:val="3"/>
          <w:sz w:val="16"/>
        </w:rPr>
        <w:t xml:space="preserve">ND </w:t>
      </w:r>
      <w:r>
        <w:t xml:space="preserve">and </w:t>
      </w:r>
      <w:r>
        <w:rPr>
          <w:spacing w:val="6"/>
        </w:rPr>
        <w:t>T-</w:t>
      </w:r>
      <w:proofErr w:type="spellStart"/>
      <w:r>
        <w:rPr>
          <w:spacing w:val="6"/>
        </w:rPr>
        <w:t>I</w:t>
      </w:r>
      <w:r>
        <w:rPr>
          <w:spacing w:val="6"/>
          <w:sz w:val="16"/>
        </w:rPr>
        <w:t>ND</w:t>
      </w:r>
      <w:r>
        <w:rPr>
          <w:spacing w:val="6"/>
        </w:rPr>
        <w:t>A</w:t>
      </w:r>
      <w:r>
        <w:rPr>
          <w:spacing w:val="6"/>
          <w:sz w:val="16"/>
        </w:rPr>
        <w:t>SSIGN</w:t>
      </w:r>
      <w:proofErr w:type="spellEnd"/>
      <w:r>
        <w:rPr>
          <w:spacing w:val="6"/>
          <w:sz w:val="16"/>
        </w:rPr>
        <w:t xml:space="preserve"> </w:t>
      </w:r>
      <w:r>
        <w:t xml:space="preserve">in Fig. 16. Rule </w:t>
      </w:r>
      <w:r>
        <w:rPr>
          <w:spacing w:val="5"/>
        </w:rPr>
        <w:t>T-A</w:t>
      </w:r>
      <w:r>
        <w:rPr>
          <w:spacing w:val="5"/>
          <w:sz w:val="16"/>
        </w:rPr>
        <w:t xml:space="preserve">SSIGN </w:t>
      </w:r>
      <w:r>
        <w:t xml:space="preserve">assigns a value to a non-array pointer location. The predicate </w:t>
      </w:r>
      <w:r>
        <w:rPr>
          <w:i/>
        </w:rPr>
        <w:t xml:space="preserve">τ </w:t>
      </w:r>
      <w:r>
        <w:rPr>
          <w:rFonts w:ascii="Swis721 Blk BT" w:hAnsi="Swis721 Blk BT"/>
          <w:i/>
          <w:vertAlign w:val="superscript"/>
        </w:rPr>
        <w:t>j</w:t>
      </w:r>
      <w:r>
        <w:rPr>
          <w:rFonts w:ascii="Swis721 Blk BT" w:hAnsi="Swis721 Blk BT"/>
          <w:i/>
        </w:rPr>
        <w:t xml:space="preserve">  </w:t>
      </w:r>
      <w:r>
        <w:rPr>
          <w:i/>
        </w:rPr>
        <w:t xml:space="preserve">τ  </w:t>
      </w:r>
      <w:r>
        <w:t xml:space="preserve">requires that the value being assigned   is a subtype of the pointer type. The </w:t>
      </w:r>
      <w:r>
        <w:rPr>
          <w:spacing w:val="6"/>
        </w:rPr>
        <w:t>T-</w:t>
      </w:r>
      <w:proofErr w:type="spellStart"/>
      <w:r>
        <w:rPr>
          <w:spacing w:val="6"/>
        </w:rPr>
        <w:t>I</w:t>
      </w:r>
      <w:r>
        <w:rPr>
          <w:spacing w:val="6"/>
          <w:sz w:val="16"/>
        </w:rPr>
        <w:t>ND</w:t>
      </w:r>
      <w:r>
        <w:rPr>
          <w:spacing w:val="6"/>
        </w:rPr>
        <w:t>A</w:t>
      </w:r>
      <w:r>
        <w:rPr>
          <w:spacing w:val="6"/>
          <w:sz w:val="16"/>
        </w:rPr>
        <w:t>SSIGN</w:t>
      </w:r>
      <w:proofErr w:type="spellEnd"/>
      <w:r>
        <w:rPr>
          <w:spacing w:val="6"/>
          <w:sz w:val="16"/>
        </w:rPr>
        <w:t xml:space="preserve"> </w:t>
      </w:r>
      <w:r>
        <w:t>rule is an</w:t>
      </w:r>
      <w:r>
        <w:rPr>
          <w:spacing w:val="13"/>
        </w:rPr>
        <w:t xml:space="preserve"> </w:t>
      </w:r>
      <w:r>
        <w:t>extended</w:t>
      </w:r>
      <w:r>
        <w:rPr>
          <w:spacing w:val="14"/>
        </w:rPr>
        <w:t xml:space="preserve"> </w:t>
      </w:r>
      <w:r>
        <w:t>assignment</w:t>
      </w:r>
      <w:r>
        <w:rPr>
          <w:spacing w:val="13"/>
        </w:rPr>
        <w:t xml:space="preserve"> </w:t>
      </w:r>
      <w:r>
        <w:t>operation</w:t>
      </w:r>
      <w:r>
        <w:rPr>
          <w:spacing w:val="14"/>
        </w:rPr>
        <w:t xml:space="preserve"> </w:t>
      </w:r>
      <w:r>
        <w:t>for</w:t>
      </w:r>
      <w:r>
        <w:rPr>
          <w:spacing w:val="13"/>
        </w:rPr>
        <w:t xml:space="preserve"> </w:t>
      </w:r>
      <w:r>
        <w:t>handling</w:t>
      </w:r>
      <w:r>
        <w:rPr>
          <w:spacing w:val="14"/>
        </w:rPr>
        <w:t xml:space="preserve"> </w:t>
      </w:r>
      <w:r>
        <w:t>assignments</w:t>
      </w:r>
    </w:p>
    <w:p w14:paraId="08C7AE79" w14:textId="77777777" w:rsidR="00AF434A" w:rsidRDefault="00AF434A">
      <w:pPr>
        <w:spacing w:line="232" w:lineRule="auto"/>
        <w:jc w:val="both"/>
        <w:sectPr w:rsidR="00AF434A">
          <w:pgSz w:w="12240" w:h="15840"/>
          <w:pgMar w:top="1320" w:right="860" w:bottom="280" w:left="860" w:header="720" w:footer="720" w:gutter="0"/>
          <w:cols w:num="2" w:space="720" w:equalWidth="0">
            <w:col w:w="5121" w:space="99"/>
            <w:col w:w="5300"/>
          </w:cols>
        </w:sectPr>
      </w:pPr>
    </w:p>
    <w:p w14:paraId="6F7D0ECD" w14:textId="77777777" w:rsidR="00AF434A" w:rsidRDefault="00AF434A">
      <w:pPr>
        <w:pStyle w:val="BodyText"/>
        <w:spacing w:before="4"/>
        <w:rPr>
          <w:sz w:val="17"/>
        </w:rPr>
      </w:pPr>
    </w:p>
    <w:p w14:paraId="2BADCD2E" w14:textId="77777777" w:rsidR="00AF434A" w:rsidRDefault="00000000">
      <w:pPr>
        <w:spacing w:line="178" w:lineRule="exact"/>
        <w:ind w:left="696" w:right="936"/>
        <w:jc w:val="center"/>
        <w:rPr>
          <w:sz w:val="14"/>
        </w:rPr>
      </w:pPr>
      <w:r>
        <w:rPr>
          <w:sz w:val="18"/>
        </w:rPr>
        <w:t>S-V</w:t>
      </w:r>
      <w:r>
        <w:rPr>
          <w:sz w:val="14"/>
        </w:rPr>
        <w:t>AR</w:t>
      </w:r>
    </w:p>
    <w:p w14:paraId="45A5172E" w14:textId="77777777" w:rsidR="00AF434A" w:rsidRDefault="00000000">
      <w:pPr>
        <w:spacing w:line="248" w:lineRule="exact"/>
        <w:ind w:left="1912"/>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ϕ</w:t>
      </w:r>
      <w:r>
        <w:rPr>
          <w:rFonts w:ascii="Lucida Sans Unicode" w:eastAsia="Lucida Sans Unicode" w:hAnsi="Lucida Sans Unicode" w:cs="Lucida Sans Unicode"/>
          <w:w w:val="115"/>
          <w:sz w:val="18"/>
          <w:szCs w:val="18"/>
        </w:rPr>
        <w:t>(</w:t>
      </w:r>
      <w:r>
        <w:rPr>
          <w:i/>
          <w:w w:val="115"/>
          <w:sz w:val="18"/>
          <w:szCs w:val="18"/>
        </w:rPr>
        <w:t>x</w:t>
      </w:r>
      <w:r>
        <w:rPr>
          <w:rFonts w:ascii="Lucida Sans Unicode" w:eastAsia="Lucida Sans Unicode" w:hAnsi="Lucida Sans Unicode" w:cs="Lucida Sans Unicode"/>
          <w:w w:val="115"/>
          <w:sz w:val="18"/>
          <w:szCs w:val="18"/>
        </w:rPr>
        <w:t>))</w:t>
      </w:r>
    </w:p>
    <w:p w14:paraId="697725C3" w14:textId="77777777" w:rsidR="00AF434A" w:rsidRDefault="00000000">
      <w:pPr>
        <w:spacing w:before="278" w:line="178" w:lineRule="exact"/>
        <w:ind w:left="676"/>
        <w:rPr>
          <w:sz w:val="14"/>
        </w:rPr>
      </w:pPr>
      <w:r>
        <w:rPr>
          <w:sz w:val="18"/>
        </w:rPr>
        <w:t>S-</w:t>
      </w:r>
      <w:proofErr w:type="spellStart"/>
      <w:r>
        <w:rPr>
          <w:sz w:val="18"/>
        </w:rPr>
        <w:t>D</w:t>
      </w:r>
      <w:r>
        <w:rPr>
          <w:sz w:val="14"/>
        </w:rPr>
        <w:t>EF</w:t>
      </w:r>
      <w:r>
        <w:rPr>
          <w:sz w:val="18"/>
        </w:rPr>
        <w:t>A</w:t>
      </w:r>
      <w:r>
        <w:rPr>
          <w:sz w:val="14"/>
        </w:rPr>
        <w:t>RRAY</w:t>
      </w:r>
      <w:r>
        <w:rPr>
          <w:sz w:val="18"/>
        </w:rPr>
        <w:t>B</w:t>
      </w:r>
      <w:r>
        <w:rPr>
          <w:sz w:val="14"/>
        </w:rPr>
        <w:t>OUND</w:t>
      </w:r>
      <w:proofErr w:type="spellEnd"/>
    </w:p>
    <w:p w14:paraId="1AF092D1" w14:textId="77777777" w:rsidR="00AF434A" w:rsidRDefault="00000000">
      <w:pPr>
        <w:tabs>
          <w:tab w:val="left" w:pos="2188"/>
          <w:tab w:val="left" w:pos="4580"/>
        </w:tabs>
        <w:spacing w:line="236" w:lineRule="exact"/>
        <w:ind w:left="696"/>
        <w:jc w:val="center"/>
        <w:rPr>
          <w:rFonts w:ascii="Lucida Sans Unicode" w:hAnsi="Lucida Sans Unicode"/>
          <w:sz w:val="18"/>
        </w:rPr>
      </w:pPr>
      <w:r>
        <w:rPr>
          <w:w w:val="99"/>
          <w:sz w:val="18"/>
          <w:u w:val="single"/>
        </w:rPr>
        <w:t xml:space="preserve"> </w:t>
      </w:r>
      <w:r>
        <w:rPr>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99"/>
          <w:sz w:val="18"/>
          <w:u w:val="single"/>
        </w:rPr>
        <w:t>ƒ</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proofErr w:type="spellStart"/>
      <w:r>
        <w:rPr>
          <w:i/>
          <w:w w:val="123"/>
          <w:sz w:val="18"/>
          <w:u w:val="single"/>
        </w:rPr>
        <w:t>n</w:t>
      </w:r>
      <w:r>
        <w:rPr>
          <w:rFonts w:ascii="Arial" w:hAnsi="Arial"/>
          <w:i/>
          <w:spacing w:val="10"/>
          <w:w w:val="179"/>
          <w:sz w:val="18"/>
          <w:u w:val="single"/>
          <w:vertAlign w:val="subscript"/>
        </w:rPr>
        <w:t>l</w:t>
      </w:r>
      <w:proofErr w:type="spellEnd"/>
      <w:r>
        <w:rPr>
          <w:i/>
          <w:w w:val="113"/>
          <w:sz w:val="18"/>
          <w:u w:val="single"/>
        </w:rPr>
        <w:t>,</w:t>
      </w:r>
      <w:r>
        <w:rPr>
          <w:i/>
          <w:spacing w:val="-15"/>
          <w:sz w:val="18"/>
          <w:u w:val="single"/>
        </w:rPr>
        <w:t xml:space="preserve"> </w:t>
      </w:r>
      <w:proofErr w:type="spellStart"/>
      <w:r>
        <w:rPr>
          <w:i/>
          <w:w w:val="123"/>
          <w:sz w:val="18"/>
          <w:u w:val="single"/>
        </w:rPr>
        <w:t>n</w:t>
      </w:r>
      <w:r>
        <w:rPr>
          <w:rFonts w:ascii="Arial" w:hAnsi="Arial"/>
          <w:i/>
          <w:spacing w:val="10"/>
          <w:w w:val="129"/>
          <w:sz w:val="18"/>
          <w:u w:val="single"/>
          <w:vertAlign w:val="subscript"/>
        </w:rPr>
        <w:t>h</w:t>
      </w:r>
      <w:proofErr w:type="spellEnd"/>
      <w:r>
        <w:rPr>
          <w:rFonts w:ascii="Lucida Sans Unicode" w:hAnsi="Lucida Sans Unicode"/>
          <w:w w:val="122"/>
          <w:sz w:val="18"/>
          <w:u w:val="single"/>
        </w:rPr>
        <w:t>)</w:t>
      </w:r>
      <w:r>
        <w:rPr>
          <w:rFonts w:ascii="Lucida Sans Unicode" w:hAnsi="Lucida Sans Unicode"/>
          <w:sz w:val="18"/>
          <w:u w:val="single"/>
        </w:rPr>
        <w:tab/>
      </w:r>
    </w:p>
    <w:p w14:paraId="1A3D21C3" w14:textId="77777777" w:rsidR="00AF434A" w:rsidRDefault="00000000">
      <w:pPr>
        <w:spacing w:line="265" w:lineRule="exact"/>
        <w:ind w:left="696"/>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ϕ,</w:t>
      </w:r>
      <w:r>
        <w:rPr>
          <w:i/>
          <w:spacing w:val="-21"/>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0"/>
          <w:w w:val="115"/>
          <w:sz w:val="18"/>
          <w:szCs w:val="18"/>
        </w:rPr>
        <w:t xml:space="preserve"> </w:t>
      </w:r>
      <w:r>
        <w:rPr>
          <w:w w:val="115"/>
          <w:sz w:val="18"/>
          <w:szCs w:val="18"/>
        </w:rPr>
        <w:t>*</w:t>
      </w:r>
      <w:r>
        <w:rPr>
          <w:spacing w:val="15"/>
          <w:w w:val="115"/>
          <w:sz w:val="18"/>
          <w:szCs w:val="18"/>
        </w:rPr>
        <w:t xml:space="preserve"> </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4"/>
          <w:w w:val="115"/>
          <w:sz w:val="18"/>
          <w:szCs w:val="18"/>
        </w:rPr>
        <w:t xml:space="preserve"> </w:t>
      </w:r>
      <w:proofErr w:type="spellStart"/>
      <w:r>
        <w:rPr>
          <w:w w:val="115"/>
          <w:sz w:val="18"/>
          <w:szCs w:val="18"/>
        </w:rPr>
        <w:t>ptr</w:t>
      </w:r>
      <w:r>
        <w:rPr>
          <w:rFonts w:ascii="Arial" w:eastAsia="Arial" w:hAnsi="Arial" w:cs="Arial"/>
          <w:i/>
          <w:w w:val="115"/>
          <w:sz w:val="18"/>
          <w:szCs w:val="18"/>
          <w:vertAlign w:val="superscript"/>
        </w:rPr>
        <w:t>c</w:t>
      </w:r>
      <w:proofErr w:type="spellEnd"/>
      <w:r>
        <w:rPr>
          <w:rFonts w:ascii="Arial" w:eastAsia="Arial" w:hAnsi="Arial" w:cs="Arial"/>
          <w:i/>
          <w:spacing w:val="18"/>
          <w:w w:val="115"/>
          <w:sz w:val="18"/>
          <w:szCs w:val="18"/>
        </w:rPr>
        <w:t xml:space="preserve"> </w:t>
      </w:r>
      <w:r>
        <w:rPr>
          <w:rFonts w:ascii="Lucida Sans Unicode" w:eastAsia="Lucida Sans Unicode" w:hAnsi="Lucida Sans Unicode" w:cs="Lucida Sans Unicode"/>
          <w:w w:val="115"/>
          <w:sz w:val="18"/>
          <w:szCs w:val="18"/>
        </w:rPr>
        <w:t>[(</w:t>
      </w:r>
      <w:proofErr w:type="spellStart"/>
      <w:r>
        <w:rPr>
          <w:i/>
          <w:w w:val="115"/>
          <w:sz w:val="18"/>
          <w:szCs w:val="18"/>
        </w:rPr>
        <w:t>n</w:t>
      </w:r>
      <w:r>
        <w:rPr>
          <w:rFonts w:ascii="Arial" w:eastAsia="Arial" w:hAnsi="Arial" w:cs="Arial"/>
          <w:i/>
          <w:w w:val="115"/>
          <w:sz w:val="18"/>
          <w:szCs w:val="18"/>
          <w:vertAlign w:val="subscript"/>
        </w:rPr>
        <w:t>l</w:t>
      </w:r>
      <w:proofErr w:type="spellEnd"/>
      <w:r>
        <w:rPr>
          <w:i/>
          <w:w w:val="115"/>
          <w:sz w:val="18"/>
          <w:szCs w:val="18"/>
        </w:rPr>
        <w:t>,</w:t>
      </w:r>
      <w:r>
        <w:rPr>
          <w:i/>
          <w:spacing w:val="-20"/>
          <w:w w:val="115"/>
          <w:sz w:val="18"/>
          <w:szCs w:val="18"/>
        </w:rPr>
        <w:t xml:space="preserve"> </w:t>
      </w:r>
      <w:proofErr w:type="spellStart"/>
      <w:r>
        <w:rPr>
          <w:i/>
          <w:spacing w:val="3"/>
          <w:w w:val="115"/>
          <w:sz w:val="18"/>
          <w:szCs w:val="18"/>
        </w:rPr>
        <w:t>n</w:t>
      </w:r>
      <w:r>
        <w:rPr>
          <w:rFonts w:ascii="Arial" w:eastAsia="Arial" w:hAnsi="Arial" w:cs="Arial"/>
          <w:i/>
          <w:spacing w:val="3"/>
          <w:w w:val="115"/>
          <w:sz w:val="18"/>
          <w:szCs w:val="18"/>
          <w:vertAlign w:val="subscript"/>
        </w:rPr>
        <w:t>h</w:t>
      </w:r>
      <w:proofErr w:type="spellEnd"/>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1"/>
          <w:w w:val="115"/>
          <w:sz w:val="18"/>
          <w:szCs w:val="18"/>
        </w:rPr>
        <w:t xml:space="preserve"> </w:t>
      </w:r>
      <w:r>
        <w:rPr>
          <w:i/>
          <w:w w:val="115"/>
          <w:sz w:val="18"/>
          <w:szCs w:val="18"/>
        </w:rPr>
        <w:t>τ</w:t>
      </w:r>
      <w:r>
        <w:rPr>
          <w:i/>
          <w:spacing w:val="-31"/>
          <w:w w:val="115"/>
          <w:sz w:val="18"/>
          <w:szCs w:val="18"/>
        </w:rPr>
        <w:t xml:space="preserve"> </w:t>
      </w:r>
      <w:r>
        <w:rPr>
          <w:rFonts w:ascii="Lucida Sans Unicode" w:eastAsia="Lucida Sans Unicode" w:hAnsi="Lucida Sans Unicode" w:cs="Lucida Sans Unicode"/>
          <w:spacing w:val="3"/>
          <w:w w:val="115"/>
          <w:sz w:val="18"/>
          <w:szCs w:val="18"/>
        </w:rPr>
        <w:t>]</w:t>
      </w:r>
      <w:r>
        <w:rPr>
          <w:rFonts w:ascii="Arial" w:eastAsia="Arial" w:hAnsi="Arial" w:cs="Arial"/>
          <w:i/>
          <w:spacing w:val="3"/>
          <w:w w:val="115"/>
          <w:sz w:val="18"/>
          <w:szCs w:val="18"/>
          <w:vertAlign w:val="subscript"/>
        </w:rPr>
        <w:t>κ</w:t>
      </w:r>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12"/>
          <w:w w:val="11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1"/>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0"/>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1"/>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3644F468" w14:textId="77777777" w:rsidR="00AF434A" w:rsidRDefault="00000000">
      <w:pPr>
        <w:spacing w:before="151" w:line="203" w:lineRule="exact"/>
        <w:ind w:left="969"/>
        <w:rPr>
          <w:sz w:val="14"/>
        </w:rPr>
      </w:pPr>
      <w:r>
        <w:rPr>
          <w:sz w:val="18"/>
        </w:rPr>
        <w:t>S-A</w:t>
      </w:r>
      <w:r>
        <w:rPr>
          <w:sz w:val="14"/>
        </w:rPr>
        <w:t>SSIGN</w:t>
      </w:r>
    </w:p>
    <w:p w14:paraId="0E6106F6" w14:textId="77777777" w:rsidR="00AF434A" w:rsidRDefault="00000000">
      <w:pPr>
        <w:spacing w:line="9" w:lineRule="exact"/>
        <w:ind w:left="730"/>
        <w:jc w:val="center"/>
        <w:rPr>
          <w:rFonts w:ascii="Monotype Corsiva"/>
          <w:i/>
          <w:sz w:val="18"/>
        </w:rPr>
      </w:pPr>
      <w:r>
        <w:rPr>
          <w:rFonts w:ascii="Monotype Corsiva"/>
          <w:i/>
          <w:w w:val="99"/>
          <w:sz w:val="18"/>
        </w:rPr>
        <w:t>H</w:t>
      </w:r>
    </w:p>
    <w:p w14:paraId="3B54C24A" w14:textId="77777777" w:rsidR="00AF434A" w:rsidRDefault="00000000">
      <w:pPr>
        <w:spacing w:before="73" w:line="178" w:lineRule="exact"/>
        <w:ind w:left="170"/>
        <w:rPr>
          <w:sz w:val="14"/>
        </w:rPr>
      </w:pPr>
      <w:r>
        <w:br w:type="column"/>
      </w:r>
      <w:r>
        <w:rPr>
          <w:sz w:val="18"/>
        </w:rPr>
        <w:t>S-</w:t>
      </w:r>
      <w:proofErr w:type="spellStart"/>
      <w:r>
        <w:rPr>
          <w:sz w:val="18"/>
        </w:rPr>
        <w:t>D</w:t>
      </w:r>
      <w:r>
        <w:rPr>
          <w:sz w:val="14"/>
        </w:rPr>
        <w:t>EF</w:t>
      </w:r>
      <w:r>
        <w:rPr>
          <w:sz w:val="18"/>
        </w:rPr>
        <w:t>A</w:t>
      </w:r>
      <w:r>
        <w:rPr>
          <w:sz w:val="14"/>
        </w:rPr>
        <w:t>RRAY</w:t>
      </w:r>
      <w:proofErr w:type="spellEnd"/>
    </w:p>
    <w:p w14:paraId="3DAE7031" w14:textId="77777777" w:rsidR="00AF434A" w:rsidRDefault="00000000">
      <w:pPr>
        <w:tabs>
          <w:tab w:val="left" w:pos="884"/>
          <w:tab w:val="left" w:pos="2368"/>
          <w:tab w:val="left" w:pos="3963"/>
        </w:tabs>
        <w:spacing w:line="236" w:lineRule="exact"/>
        <w:ind w:left="189"/>
        <w:rPr>
          <w:rFonts w:ascii="Lucida Sans Unicode" w:hAnsi="Lucida Sans Unicode"/>
          <w:sz w:val="18"/>
        </w:rPr>
      </w:pPr>
      <w:r>
        <w:rPr>
          <w:sz w:val="18"/>
          <w:u w:val="single"/>
        </w:rPr>
        <w:t xml:space="preserve"> </w:t>
      </w:r>
      <w:r>
        <w:rPr>
          <w:sz w:val="18"/>
          <w:u w:val="single"/>
        </w:rPr>
        <w:tab/>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122"/>
          <w:sz w:val="18"/>
          <w:u w:val="single"/>
        </w:rPr>
        <w:t>(</w:t>
      </w:r>
      <w:r>
        <w:rPr>
          <w:i/>
          <w:w w:val="123"/>
          <w:sz w:val="18"/>
          <w:u w:val="single"/>
        </w:rPr>
        <w:t>n</w:t>
      </w:r>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proofErr w:type="spellStart"/>
      <w:r>
        <w:rPr>
          <w:i/>
          <w:w w:val="123"/>
          <w:sz w:val="18"/>
          <w:u w:val="single"/>
        </w:rPr>
        <w:t>n</w:t>
      </w:r>
      <w:r>
        <w:rPr>
          <w:rFonts w:ascii="Arial" w:hAnsi="Arial"/>
          <w:i/>
          <w:w w:val="120"/>
          <w:sz w:val="18"/>
          <w:u w:val="single"/>
          <w:vertAlign w:val="subscript"/>
        </w:rPr>
        <w:t>a</w:t>
      </w:r>
      <w:proofErr w:type="spellEnd"/>
      <w:r>
        <w:rPr>
          <w:rFonts w:ascii="Arial" w:hAnsi="Arial"/>
          <w:i/>
          <w:spacing w:val="-20"/>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proofErr w:type="spellStart"/>
      <w:r>
        <w:rPr>
          <w:i/>
          <w:w w:val="125"/>
          <w:sz w:val="18"/>
          <w:u w:val="single"/>
        </w:rPr>
        <w:t>τ</w:t>
      </w:r>
      <w:r>
        <w:rPr>
          <w:rFonts w:ascii="Arial" w:hAnsi="Arial"/>
          <w:i/>
          <w:w w:val="120"/>
          <w:sz w:val="18"/>
          <w:u w:val="single"/>
          <w:vertAlign w:val="subscript"/>
        </w:rPr>
        <w:t>a</w:t>
      </w:r>
      <w:proofErr w:type="spellEnd"/>
      <w:r>
        <w:rPr>
          <w:rFonts w:ascii="Arial" w:hAnsi="Arial"/>
          <w:i/>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proofErr w:type="spellStart"/>
      <w:r>
        <w:rPr>
          <w:i/>
          <w:w w:val="123"/>
          <w:sz w:val="18"/>
          <w:u w:val="single"/>
        </w:rPr>
        <w:t>n</w:t>
      </w:r>
      <w:r>
        <w:rPr>
          <w:rFonts w:ascii="Arial" w:hAnsi="Arial"/>
          <w:i/>
          <w:spacing w:val="10"/>
          <w:w w:val="179"/>
          <w:sz w:val="18"/>
          <w:u w:val="single"/>
          <w:vertAlign w:val="subscript"/>
        </w:rPr>
        <w:t>l</w:t>
      </w:r>
      <w:proofErr w:type="spellEnd"/>
      <w:r>
        <w:rPr>
          <w:i/>
          <w:w w:val="113"/>
          <w:sz w:val="18"/>
          <w:u w:val="single"/>
        </w:rPr>
        <w:t>,</w:t>
      </w:r>
      <w:r>
        <w:rPr>
          <w:i/>
          <w:spacing w:val="-15"/>
          <w:sz w:val="18"/>
          <w:u w:val="single"/>
        </w:rPr>
        <w:t xml:space="preserve"> </w:t>
      </w:r>
      <w:proofErr w:type="spellStart"/>
      <w:r>
        <w:rPr>
          <w:i/>
          <w:w w:val="123"/>
          <w:sz w:val="18"/>
          <w:u w:val="single"/>
        </w:rPr>
        <w:t>n</w:t>
      </w:r>
      <w:r>
        <w:rPr>
          <w:rFonts w:ascii="Arial" w:hAnsi="Arial"/>
          <w:i/>
          <w:spacing w:val="10"/>
          <w:w w:val="129"/>
          <w:sz w:val="18"/>
          <w:u w:val="single"/>
          <w:vertAlign w:val="subscript"/>
        </w:rPr>
        <w:t>h</w:t>
      </w:r>
      <w:proofErr w:type="spellEnd"/>
      <w:r>
        <w:rPr>
          <w:rFonts w:ascii="Lucida Sans Unicode" w:hAnsi="Lucida Sans Unicode"/>
          <w:w w:val="122"/>
          <w:sz w:val="18"/>
          <w:u w:val="single"/>
        </w:rPr>
        <w:t>)</w:t>
      </w:r>
      <w:r>
        <w:rPr>
          <w:rFonts w:ascii="Lucida Sans Unicode" w:hAnsi="Lucida Sans Unicode"/>
          <w:sz w:val="18"/>
          <w:u w:val="single"/>
        </w:rPr>
        <w:tab/>
      </w:r>
    </w:p>
    <w:p w14:paraId="6812E370" w14:textId="77777777" w:rsidR="00AF434A" w:rsidRDefault="00000000">
      <w:pPr>
        <w:spacing w:line="265" w:lineRule="exact"/>
        <w:ind w:left="18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w w:val="115"/>
          <w:sz w:val="18"/>
          <w:szCs w:val="18"/>
        </w:rPr>
        <w:t xml:space="preserve">: </w:t>
      </w:r>
      <w:proofErr w:type="spellStart"/>
      <w:r>
        <w:rPr>
          <w:w w:val="115"/>
          <w:sz w:val="18"/>
          <w:szCs w:val="18"/>
        </w:rPr>
        <w:t>ptr</w:t>
      </w:r>
      <w:r>
        <w:rPr>
          <w:w w:val="115"/>
          <w:sz w:val="18"/>
          <w:szCs w:val="18"/>
          <w:vertAlign w:val="superscript"/>
        </w:rPr>
        <w:t>c</w:t>
      </w:r>
      <w:proofErr w:type="spellEnd"/>
      <w:r>
        <w:rPr>
          <w:w w:val="115"/>
          <w:sz w:val="18"/>
          <w:szCs w:val="18"/>
        </w:rPr>
        <w:t xml:space="preserve"> </w:t>
      </w:r>
      <w:r>
        <w:rPr>
          <w:rFonts w:ascii="Lucida Sans Unicode" w:eastAsia="Lucida Sans Unicode" w:hAnsi="Lucida Sans Unicode" w:cs="Lucida Sans Unicode"/>
          <w:w w:val="115"/>
          <w:sz w:val="18"/>
          <w:szCs w:val="18"/>
        </w:rPr>
        <w:t>[(</w:t>
      </w:r>
      <w:proofErr w:type="spellStart"/>
      <w:r>
        <w:rPr>
          <w:i/>
          <w:w w:val="115"/>
          <w:sz w:val="18"/>
          <w:szCs w:val="18"/>
        </w:rPr>
        <w:t>n</w:t>
      </w:r>
      <w:r>
        <w:rPr>
          <w:rFonts w:ascii="Arial" w:eastAsia="Arial" w:hAnsi="Arial" w:cs="Arial"/>
          <w:i/>
          <w:w w:val="115"/>
          <w:sz w:val="18"/>
          <w:szCs w:val="18"/>
          <w:vertAlign w:val="subscript"/>
        </w:rPr>
        <w:t>l</w:t>
      </w:r>
      <w:proofErr w:type="spellEnd"/>
      <w:r>
        <w:rPr>
          <w:i/>
          <w:w w:val="115"/>
          <w:sz w:val="18"/>
          <w:szCs w:val="18"/>
        </w:rPr>
        <w:t xml:space="preserve">, </w:t>
      </w:r>
      <w:proofErr w:type="spellStart"/>
      <w:r>
        <w:rPr>
          <w:i/>
          <w:w w:val="115"/>
          <w:sz w:val="18"/>
          <w:szCs w:val="18"/>
        </w:rPr>
        <w:t>n</w:t>
      </w:r>
      <w:r>
        <w:rPr>
          <w:rFonts w:ascii="Arial" w:eastAsia="Arial" w:hAnsi="Arial" w:cs="Arial"/>
          <w:i/>
          <w:w w:val="115"/>
          <w:sz w:val="18"/>
          <w:szCs w:val="18"/>
          <w:vertAlign w:val="subscript"/>
        </w:rPr>
        <w:t>h</w:t>
      </w:r>
      <w:proofErr w:type="spellEnd"/>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roofErr w:type="spellStart"/>
      <w:r>
        <w:rPr>
          <w:rFonts w:ascii="Arial" w:eastAsia="Arial" w:hAnsi="Arial" w:cs="Arial"/>
          <w:i/>
          <w:w w:val="115"/>
          <w:sz w:val="18"/>
          <w:szCs w:val="18"/>
          <w:vertAlign w:val="subscript"/>
        </w:rPr>
        <w:t>nt</w:t>
      </w:r>
      <w:proofErr w:type="spellEnd"/>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proofErr w:type="spellStart"/>
      <w:r>
        <w:rPr>
          <w:i/>
          <w:w w:val="115"/>
          <w:sz w:val="18"/>
          <w:szCs w:val="18"/>
        </w:rPr>
        <w:t>n</w:t>
      </w:r>
      <w:r>
        <w:rPr>
          <w:rFonts w:ascii="Arial" w:eastAsia="Arial" w:hAnsi="Arial" w:cs="Arial"/>
          <w:i/>
          <w:w w:val="115"/>
          <w:sz w:val="18"/>
          <w:szCs w:val="18"/>
          <w:vertAlign w:val="subscript"/>
        </w:rPr>
        <w:t>a</w:t>
      </w:r>
      <w:proofErr w:type="spellEnd"/>
      <w:r>
        <w:rPr>
          <w:rFonts w:ascii="Arial" w:eastAsia="Arial" w:hAnsi="Arial" w:cs="Arial"/>
          <w:i/>
          <w:w w:val="115"/>
          <w:sz w:val="18"/>
          <w:szCs w:val="18"/>
        </w:rPr>
        <w:t xml:space="preserve"> </w:t>
      </w:r>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
    <w:p w14:paraId="37AC1F26" w14:textId="77777777" w:rsidR="00AF434A" w:rsidRDefault="00000000">
      <w:pPr>
        <w:spacing w:before="151" w:line="178" w:lineRule="exact"/>
        <w:ind w:left="614"/>
        <w:rPr>
          <w:sz w:val="14"/>
        </w:rPr>
      </w:pPr>
      <w:r>
        <w:rPr>
          <w:sz w:val="18"/>
        </w:rPr>
        <w:t>S-</w:t>
      </w:r>
      <w:proofErr w:type="spellStart"/>
      <w:r>
        <w:rPr>
          <w:sz w:val="18"/>
        </w:rPr>
        <w:t>D</w:t>
      </w:r>
      <w:r>
        <w:rPr>
          <w:sz w:val="14"/>
        </w:rPr>
        <w:t>EF</w:t>
      </w:r>
      <w:r>
        <w:rPr>
          <w:sz w:val="18"/>
        </w:rPr>
        <w:t>NTA</w:t>
      </w:r>
      <w:r>
        <w:rPr>
          <w:sz w:val="14"/>
        </w:rPr>
        <w:t>RRAY</w:t>
      </w:r>
      <w:r>
        <w:rPr>
          <w:sz w:val="18"/>
        </w:rPr>
        <w:t>B</w:t>
      </w:r>
      <w:r>
        <w:rPr>
          <w:sz w:val="14"/>
        </w:rPr>
        <w:t>OUND</w:t>
      </w:r>
      <w:proofErr w:type="spellEnd"/>
    </w:p>
    <w:p w14:paraId="6133B803" w14:textId="77777777" w:rsidR="00AF434A" w:rsidRDefault="00000000">
      <w:pPr>
        <w:tabs>
          <w:tab w:val="left" w:pos="2166"/>
          <w:tab w:val="left" w:pos="4577"/>
        </w:tabs>
        <w:spacing w:line="236" w:lineRule="exact"/>
        <w:ind w:left="633"/>
        <w:rPr>
          <w:rFonts w:ascii="Lucida Sans Unicode" w:hAnsi="Lucida Sans Unicode"/>
          <w:sz w:val="18"/>
        </w:rPr>
      </w:pPr>
      <w:r>
        <w:rPr>
          <w:w w:val="99"/>
          <w:sz w:val="18"/>
          <w:u w:val="single"/>
        </w:rPr>
        <w:t xml:space="preserve"> </w:t>
      </w:r>
      <w:r>
        <w:rPr>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spacing w:val="-103"/>
          <w:w w:val="85"/>
          <w:sz w:val="18"/>
          <w:u w:val="single"/>
        </w:rPr>
        <w:t>∈</w:t>
      </w:r>
      <w:r>
        <w:rPr>
          <w:i/>
          <w:w w:val="183"/>
          <w:sz w:val="18"/>
          <w:u w:val="single"/>
        </w:rPr>
        <w:t>/</w:t>
      </w:r>
      <w:r>
        <w:rPr>
          <w:i/>
          <w:spacing w:val="16"/>
          <w:sz w:val="18"/>
          <w:u w:val="single"/>
        </w:rPr>
        <w:t xml:space="preserve"> </w:t>
      </w:r>
      <w:r>
        <w:rPr>
          <w:rFonts w:ascii="Lucida Sans Unicode" w:hAnsi="Lucida Sans Unicode"/>
          <w:w w:val="87"/>
          <w:sz w:val="18"/>
          <w:u w:val="single"/>
        </w:rPr>
        <w:t>[</w:t>
      </w:r>
      <w:proofErr w:type="spellStart"/>
      <w:r>
        <w:rPr>
          <w:i/>
          <w:w w:val="123"/>
          <w:sz w:val="18"/>
          <w:u w:val="single"/>
        </w:rPr>
        <w:t>n</w:t>
      </w:r>
      <w:r>
        <w:rPr>
          <w:rFonts w:ascii="Arial" w:hAnsi="Arial"/>
          <w:i/>
          <w:spacing w:val="10"/>
          <w:w w:val="179"/>
          <w:sz w:val="18"/>
          <w:u w:val="single"/>
          <w:vertAlign w:val="subscript"/>
        </w:rPr>
        <w:t>l</w:t>
      </w:r>
      <w:proofErr w:type="spellEnd"/>
      <w:r>
        <w:rPr>
          <w:i/>
          <w:w w:val="113"/>
          <w:sz w:val="18"/>
          <w:u w:val="single"/>
        </w:rPr>
        <w:t>,</w:t>
      </w:r>
      <w:r>
        <w:rPr>
          <w:i/>
          <w:spacing w:val="-15"/>
          <w:sz w:val="18"/>
          <w:u w:val="single"/>
        </w:rPr>
        <w:t xml:space="preserve"> </w:t>
      </w:r>
      <w:proofErr w:type="spellStart"/>
      <w:r>
        <w:rPr>
          <w:i/>
          <w:w w:val="123"/>
          <w:sz w:val="18"/>
          <w:u w:val="single"/>
        </w:rPr>
        <w:t>n</w:t>
      </w:r>
      <w:r>
        <w:rPr>
          <w:rFonts w:ascii="Arial" w:hAnsi="Arial"/>
          <w:i/>
          <w:spacing w:val="10"/>
          <w:w w:val="129"/>
          <w:sz w:val="18"/>
          <w:u w:val="single"/>
          <w:vertAlign w:val="subscript"/>
        </w:rPr>
        <w:t>h</w:t>
      </w:r>
      <w:proofErr w:type="spellEnd"/>
      <w:r>
        <w:rPr>
          <w:rFonts w:ascii="Lucida Sans Unicode" w:hAnsi="Lucida Sans Unicode"/>
          <w:w w:val="87"/>
          <w:sz w:val="18"/>
          <w:u w:val="single"/>
        </w:rPr>
        <w:t>]</w:t>
      </w:r>
      <w:r>
        <w:rPr>
          <w:rFonts w:ascii="Lucida Sans Unicode" w:hAnsi="Lucida Sans Unicode"/>
          <w:sz w:val="18"/>
          <w:u w:val="single"/>
        </w:rPr>
        <w:tab/>
      </w:r>
    </w:p>
    <w:p w14:paraId="182748AC" w14:textId="77777777" w:rsidR="00AF434A" w:rsidRDefault="00000000">
      <w:pPr>
        <w:spacing w:line="265" w:lineRule="exact"/>
        <w:ind w:left="633"/>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w w:val="115"/>
          <w:sz w:val="18"/>
          <w:szCs w:val="18"/>
        </w:rPr>
        <w:t xml:space="preserve">: </w:t>
      </w:r>
      <w:proofErr w:type="spellStart"/>
      <w:r>
        <w:rPr>
          <w:w w:val="115"/>
          <w:sz w:val="18"/>
          <w:szCs w:val="18"/>
        </w:rPr>
        <w:t>ptr</w:t>
      </w:r>
      <w:r>
        <w:rPr>
          <w:w w:val="115"/>
          <w:sz w:val="18"/>
          <w:szCs w:val="18"/>
          <w:vertAlign w:val="superscript"/>
        </w:rPr>
        <w:t>c</w:t>
      </w:r>
      <w:proofErr w:type="spellEnd"/>
      <w:r>
        <w:rPr>
          <w:w w:val="115"/>
          <w:sz w:val="18"/>
          <w:szCs w:val="18"/>
        </w:rPr>
        <w:t xml:space="preserve"> </w:t>
      </w:r>
      <w:r>
        <w:rPr>
          <w:rFonts w:ascii="Lucida Sans Unicode" w:eastAsia="Lucida Sans Unicode" w:hAnsi="Lucida Sans Unicode" w:cs="Lucida Sans Unicode"/>
          <w:w w:val="115"/>
          <w:sz w:val="18"/>
          <w:szCs w:val="18"/>
        </w:rPr>
        <w:t>[(</w:t>
      </w:r>
      <w:proofErr w:type="spellStart"/>
      <w:r>
        <w:rPr>
          <w:i/>
          <w:w w:val="115"/>
          <w:sz w:val="18"/>
          <w:szCs w:val="18"/>
        </w:rPr>
        <w:t>n</w:t>
      </w:r>
      <w:r>
        <w:rPr>
          <w:rFonts w:ascii="Arial" w:eastAsia="Arial" w:hAnsi="Arial" w:cs="Arial"/>
          <w:i/>
          <w:w w:val="115"/>
          <w:sz w:val="18"/>
          <w:szCs w:val="18"/>
          <w:vertAlign w:val="subscript"/>
        </w:rPr>
        <w:t>l</w:t>
      </w:r>
      <w:proofErr w:type="spellEnd"/>
      <w:r>
        <w:rPr>
          <w:i/>
          <w:w w:val="115"/>
          <w:sz w:val="18"/>
          <w:szCs w:val="18"/>
        </w:rPr>
        <w:t xml:space="preserve">, </w:t>
      </w:r>
      <w:proofErr w:type="spellStart"/>
      <w:r>
        <w:rPr>
          <w:i/>
          <w:w w:val="115"/>
          <w:sz w:val="18"/>
          <w:szCs w:val="18"/>
        </w:rPr>
        <w:t>n</w:t>
      </w:r>
      <w:r>
        <w:rPr>
          <w:rFonts w:ascii="Arial" w:eastAsia="Arial" w:hAnsi="Arial" w:cs="Arial"/>
          <w:i/>
          <w:w w:val="115"/>
          <w:sz w:val="18"/>
          <w:szCs w:val="18"/>
          <w:vertAlign w:val="subscript"/>
        </w:rPr>
        <w:t>h</w:t>
      </w:r>
      <w:proofErr w:type="spellEnd"/>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roofErr w:type="spellStart"/>
      <w:r>
        <w:rPr>
          <w:rFonts w:ascii="Arial" w:eastAsia="Arial" w:hAnsi="Arial" w:cs="Arial"/>
          <w:i/>
          <w:w w:val="115"/>
          <w:sz w:val="18"/>
          <w:szCs w:val="18"/>
          <w:vertAlign w:val="subscript"/>
        </w:rPr>
        <w:t>nt</w:t>
      </w:r>
      <w:proofErr w:type="spellEnd"/>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361BB272" w14:textId="77777777" w:rsidR="00AF434A" w:rsidRDefault="00000000">
      <w:pPr>
        <w:spacing w:before="278" w:line="85" w:lineRule="exact"/>
        <w:ind w:left="1543" w:right="3218"/>
        <w:jc w:val="center"/>
        <w:rPr>
          <w:sz w:val="14"/>
        </w:rPr>
      </w:pPr>
      <w:r>
        <w:rPr>
          <w:sz w:val="18"/>
        </w:rPr>
        <w:t>S-</w:t>
      </w:r>
      <w:proofErr w:type="spellStart"/>
      <w:r>
        <w:rPr>
          <w:sz w:val="18"/>
        </w:rPr>
        <w:t>A</w:t>
      </w:r>
      <w:r>
        <w:rPr>
          <w:sz w:val="14"/>
        </w:rPr>
        <w:t>SSIGN</w:t>
      </w:r>
      <w:r>
        <w:rPr>
          <w:sz w:val="18"/>
        </w:rPr>
        <w:t>N</w:t>
      </w:r>
      <w:r>
        <w:rPr>
          <w:sz w:val="14"/>
        </w:rPr>
        <w:t>ULL</w:t>
      </w:r>
      <w:proofErr w:type="spellEnd"/>
    </w:p>
    <w:p w14:paraId="5F998F96" w14:textId="77777777" w:rsidR="00AF434A" w:rsidRDefault="00AF434A">
      <w:pPr>
        <w:spacing w:line="85" w:lineRule="exact"/>
        <w:jc w:val="center"/>
        <w:rPr>
          <w:sz w:val="14"/>
        </w:rPr>
        <w:sectPr w:rsidR="00AF434A">
          <w:pgSz w:w="12240" w:h="15840"/>
          <w:pgMar w:top="1440" w:right="860" w:bottom="280" w:left="860" w:header="720" w:footer="720" w:gutter="0"/>
          <w:cols w:num="2" w:space="720" w:equalWidth="0">
            <w:col w:w="4581" w:space="40"/>
            <w:col w:w="5899"/>
          </w:cols>
        </w:sectPr>
      </w:pPr>
    </w:p>
    <w:p w14:paraId="212654F8" w14:textId="77777777" w:rsidR="00AF434A" w:rsidRDefault="00000000">
      <w:pPr>
        <w:spacing w:line="200" w:lineRule="exact"/>
        <w:ind w:left="2752"/>
        <w:rPr>
          <w:rFonts w:ascii="Arial" w:hAnsi="Arial"/>
          <w:i/>
          <w:sz w:val="12"/>
        </w:rPr>
      </w:pPr>
      <w:r>
        <w:rPr>
          <w:rFonts w:ascii="Lucida Sans Unicode" w:hAnsi="Lucida Sans Unicode"/>
          <w:w w:val="110"/>
          <w:position w:val="2"/>
          <w:sz w:val="18"/>
        </w:rPr>
        <w:t>(</w:t>
      </w:r>
      <w:r>
        <w:rPr>
          <w:i/>
          <w:w w:val="110"/>
          <w:position w:val="2"/>
          <w:sz w:val="18"/>
        </w:rPr>
        <w:t>n</w:t>
      </w:r>
      <w:r>
        <w:rPr>
          <w:rFonts w:ascii="Lucida Sans Unicode" w:hAnsi="Lucida Sans Unicode"/>
          <w:w w:val="110"/>
          <w:position w:val="2"/>
          <w:sz w:val="18"/>
        </w:rPr>
        <w:t xml:space="preserve">) = </w:t>
      </w:r>
      <w:r>
        <w:rPr>
          <w:i/>
          <w:w w:val="110"/>
          <w:position w:val="2"/>
          <w:sz w:val="18"/>
        </w:rPr>
        <w:t>n</w:t>
      </w:r>
      <w:r>
        <w:rPr>
          <w:rFonts w:ascii="Arial" w:hAnsi="Arial"/>
          <w:i/>
          <w:w w:val="110"/>
          <w:sz w:val="12"/>
        </w:rPr>
        <w:t xml:space="preserve">a </w:t>
      </w:r>
      <w:r>
        <w:rPr>
          <w:rFonts w:ascii="Lucida Sans Unicode" w:hAnsi="Lucida Sans Unicode"/>
          <w:w w:val="110"/>
          <w:position w:val="2"/>
          <w:sz w:val="18"/>
        </w:rPr>
        <w:t xml:space="preserve">: </w:t>
      </w:r>
      <w:r>
        <w:rPr>
          <w:i/>
          <w:w w:val="110"/>
          <w:position w:val="2"/>
          <w:sz w:val="18"/>
        </w:rPr>
        <w:t>τ</w:t>
      </w:r>
      <w:r>
        <w:rPr>
          <w:rFonts w:ascii="Arial" w:hAnsi="Arial"/>
          <w:i/>
          <w:w w:val="110"/>
          <w:sz w:val="12"/>
        </w:rPr>
        <w:t>a</w:t>
      </w:r>
    </w:p>
    <w:p w14:paraId="56968203" w14:textId="77777777" w:rsidR="00AF434A" w:rsidRDefault="00000000">
      <w:pPr>
        <w:spacing w:line="267" w:lineRule="exact"/>
        <w:ind w:left="989"/>
        <w:rPr>
          <w:rFonts w:ascii="Lucida Sans Unicode" w:eastAsia="Lucida Sans Unicode" w:hAnsi="Lucida Sans Unicode" w:cs="Lucida Sans Unicode"/>
          <w:sz w:val="18"/>
          <w:szCs w:val="18"/>
        </w:rPr>
      </w:pPr>
      <w:r>
        <w:pict w14:anchorId="739C135E">
          <v:line id="_x0000_s1113" style="position:absolute;left:0;text-align:left;z-index:7456;mso-position-horizontal-relative:page" from="92.45pt,1.1pt" to="309.15pt,1.1pt" strokeweight=".38pt">
            <w10:wrap anchorx="page"/>
          </v:line>
        </w:pict>
      </w:r>
      <w:r>
        <w:rPr>
          <w:rFonts w:ascii="Lucida Sans Unicode" w:eastAsia="Lucida Sans Unicode" w:hAnsi="Lucida Sans Unicode" w:cs="Lucida Sans Unicode"/>
          <w:w w:val="110"/>
          <w:position w:val="2"/>
          <w:sz w:val="18"/>
          <w:szCs w:val="18"/>
        </w:rPr>
        <w:t>(</w:t>
      </w:r>
      <w:r>
        <w:rPr>
          <w:i/>
          <w:w w:val="110"/>
          <w:position w:val="2"/>
          <w:sz w:val="18"/>
          <w:szCs w:val="18"/>
        </w:rPr>
        <w:t>ϕ,</w:t>
      </w:r>
      <w:r>
        <w:rPr>
          <w:i/>
          <w:spacing w:val="-20"/>
          <w:w w:val="110"/>
          <w:position w:val="2"/>
          <w:sz w:val="18"/>
          <w:szCs w:val="18"/>
        </w:rPr>
        <w:t xml:space="preserve"> </w:t>
      </w:r>
      <w:r>
        <w:rPr>
          <w:rFonts w:ascii="Monotype Corsiva" w:eastAsia="Monotype Corsiva" w:hAnsi="Monotype Corsiva" w:cs="Monotype Corsiva"/>
          <w:i/>
          <w:w w:val="110"/>
          <w:position w:val="2"/>
          <w:sz w:val="18"/>
          <w:szCs w:val="18"/>
        </w:rPr>
        <w:t>H</w:t>
      </w:r>
      <w:r>
        <w:rPr>
          <w:rFonts w:ascii="Monotype Corsiva" w:eastAsia="Monotype Corsiva" w:hAnsi="Monotype Corsiva" w:cs="Monotype Corsiva"/>
          <w:i/>
          <w:spacing w:val="-7"/>
          <w:w w:val="110"/>
          <w:position w:val="2"/>
          <w:sz w:val="18"/>
          <w:szCs w:val="18"/>
        </w:rPr>
        <w:t xml:space="preserve"> </w:t>
      </w:r>
      <w:r>
        <w:rPr>
          <w:i/>
          <w:w w:val="110"/>
          <w:position w:val="2"/>
          <w:sz w:val="18"/>
          <w:szCs w:val="18"/>
        </w:rPr>
        <w:t>,</w:t>
      </w:r>
      <w:r>
        <w:rPr>
          <w:i/>
          <w:spacing w:val="-19"/>
          <w:w w:val="110"/>
          <w:position w:val="2"/>
          <w:sz w:val="18"/>
          <w:szCs w:val="18"/>
        </w:rPr>
        <w:t xml:space="preserve"> </w:t>
      </w:r>
      <w:r>
        <w:rPr>
          <w:w w:val="110"/>
          <w:position w:val="2"/>
          <w:sz w:val="18"/>
          <w:szCs w:val="18"/>
        </w:rPr>
        <w:t>*</w:t>
      </w:r>
      <w:r>
        <w:rPr>
          <w:spacing w:val="14"/>
          <w:w w:val="110"/>
          <w:position w:val="2"/>
          <w:sz w:val="18"/>
          <w:szCs w:val="18"/>
        </w:rPr>
        <w:t xml:space="preserve"> </w:t>
      </w:r>
      <w:r>
        <w:rPr>
          <w:i/>
          <w:w w:val="110"/>
          <w:position w:val="2"/>
          <w:sz w:val="18"/>
          <w:szCs w:val="18"/>
        </w:rPr>
        <w:t>n</w:t>
      </w:r>
      <w:r>
        <w:rPr>
          <w:i/>
          <w:spacing w:val="-29"/>
          <w:w w:val="110"/>
          <w:position w:val="2"/>
          <w:sz w:val="18"/>
          <w:szCs w:val="18"/>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6"/>
          <w:position w:val="2"/>
          <w:sz w:val="18"/>
          <w:szCs w:val="18"/>
        </w:rPr>
        <w:t xml:space="preserve"> </w:t>
      </w:r>
      <w:proofErr w:type="spellStart"/>
      <w:r>
        <w:rPr>
          <w:w w:val="120"/>
          <w:position w:val="2"/>
          <w:sz w:val="18"/>
          <w:szCs w:val="18"/>
        </w:rPr>
        <w:t>ptr</w:t>
      </w:r>
      <w:proofErr w:type="spellEnd"/>
      <w:r>
        <w:rPr>
          <w:w w:val="120"/>
          <w:position w:val="11"/>
          <w:sz w:val="12"/>
          <w:szCs w:val="12"/>
        </w:rPr>
        <w:t>c</w:t>
      </w:r>
      <w:r>
        <w:rPr>
          <w:spacing w:val="2"/>
          <w:w w:val="120"/>
          <w:position w:val="11"/>
          <w:sz w:val="12"/>
          <w:szCs w:val="12"/>
        </w:rPr>
        <w:t xml:space="preserve"> </w:t>
      </w:r>
      <w:r>
        <w:rPr>
          <w:i/>
          <w:w w:val="120"/>
          <w:position w:val="2"/>
          <w:sz w:val="18"/>
          <w:szCs w:val="18"/>
        </w:rPr>
        <w:t>τ</w:t>
      </w:r>
      <w:r>
        <w:rPr>
          <w:i/>
          <w:spacing w:val="-3"/>
          <w:w w:val="120"/>
          <w:position w:val="2"/>
          <w:sz w:val="18"/>
          <w:szCs w:val="18"/>
        </w:rPr>
        <w:t xml:space="preserve"> </w:t>
      </w:r>
      <w:r>
        <w:rPr>
          <w:position w:val="2"/>
          <w:sz w:val="18"/>
          <w:szCs w:val="18"/>
        </w:rPr>
        <w:t>=</w:t>
      </w:r>
      <w:r>
        <w:rPr>
          <w:spacing w:val="-14"/>
          <w:position w:val="2"/>
          <w:sz w:val="18"/>
          <w:szCs w:val="18"/>
        </w:rPr>
        <w:t xml:space="preserve"> </w:t>
      </w:r>
      <w:r>
        <w:rPr>
          <w:i/>
          <w:w w:val="110"/>
          <w:position w:val="2"/>
          <w:sz w:val="18"/>
          <w:szCs w:val="18"/>
        </w:rPr>
        <w:t>n</w:t>
      </w:r>
      <w:r>
        <w:rPr>
          <w:rFonts w:ascii="Bookman Old Style" w:eastAsia="Bookman Old Style" w:hAnsi="Bookman Old Style" w:cs="Bookman Old Style"/>
          <w:w w:val="110"/>
          <w:sz w:val="12"/>
          <w:szCs w:val="12"/>
        </w:rPr>
        <w:t>1</w:t>
      </w:r>
      <w:r>
        <w:rPr>
          <w:rFonts w:ascii="Bookman Old Style" w:eastAsia="Bookman Old Style" w:hAnsi="Bookman Old Style" w:cs="Bookman Old Style"/>
          <w:spacing w:val="-12"/>
          <w:w w:val="110"/>
          <w:sz w:val="12"/>
          <w:szCs w:val="12"/>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6"/>
          <w:position w:val="2"/>
          <w:sz w:val="18"/>
          <w:szCs w:val="18"/>
        </w:rPr>
        <w:t xml:space="preserve"> </w:t>
      </w:r>
      <w:r>
        <w:rPr>
          <w:i/>
          <w:spacing w:val="3"/>
          <w:w w:val="110"/>
          <w:position w:val="2"/>
          <w:sz w:val="18"/>
          <w:szCs w:val="18"/>
        </w:rPr>
        <w:t>τ</w:t>
      </w:r>
      <w:r>
        <w:rPr>
          <w:rFonts w:ascii="Bookman Old Style" w:eastAsia="Bookman Old Style" w:hAnsi="Bookman Old Style" w:cs="Bookman Old Style"/>
          <w:spacing w:val="3"/>
          <w:w w:val="110"/>
          <w:sz w:val="12"/>
          <w:szCs w:val="12"/>
        </w:rPr>
        <w:t>1</w:t>
      </w:r>
      <w:r>
        <w:rPr>
          <w:rFonts w:ascii="Lucida Sans Unicode" w:eastAsia="Lucida Sans Unicode" w:hAnsi="Lucida Sans Unicode" w:cs="Lucida Sans Unicode"/>
          <w:spacing w:val="3"/>
          <w:w w:val="110"/>
          <w:position w:val="2"/>
          <w:sz w:val="18"/>
          <w:szCs w:val="18"/>
        </w:rPr>
        <w:t>)</w:t>
      </w:r>
      <w:r>
        <w:rPr>
          <w:rFonts w:ascii="Lucida Sans Unicode" w:eastAsia="Lucida Sans Unicode" w:hAnsi="Lucida Sans Unicode" w:cs="Lucida Sans Unicode"/>
          <w:spacing w:val="-11"/>
          <w:w w:val="110"/>
          <w:position w:val="2"/>
          <w:sz w:val="18"/>
          <w:szCs w:val="18"/>
        </w:rPr>
        <w:t xml:space="preserve"> </w:t>
      </w:r>
      <w:r>
        <w:rPr>
          <w:rFonts w:ascii="Lucida Sans Unicode" w:eastAsia="Lucida Sans Unicode" w:hAnsi="Lucida Sans Unicode" w:cs="Lucida Sans Unicode"/>
          <w:spacing w:val="-16"/>
          <w:w w:val="110"/>
          <w:position w:val="2"/>
          <w:sz w:val="18"/>
          <w:szCs w:val="18"/>
        </w:rPr>
        <w:t>−→</w:t>
      </w:r>
      <w:r>
        <w:rPr>
          <w:rFonts w:ascii="Lucida Sans Unicode" w:eastAsia="Lucida Sans Unicode" w:hAnsi="Lucida Sans Unicode" w:cs="Lucida Sans Unicode"/>
          <w:spacing w:val="-11"/>
          <w:w w:val="110"/>
          <w:position w:val="2"/>
          <w:sz w:val="18"/>
          <w:szCs w:val="18"/>
        </w:rPr>
        <w:t xml:space="preserve"> </w:t>
      </w:r>
      <w:r>
        <w:rPr>
          <w:rFonts w:ascii="Lucida Sans Unicode" w:eastAsia="Lucida Sans Unicode" w:hAnsi="Lucida Sans Unicode" w:cs="Lucida Sans Unicode"/>
          <w:w w:val="110"/>
          <w:position w:val="2"/>
          <w:sz w:val="18"/>
          <w:szCs w:val="18"/>
        </w:rPr>
        <w:t>(</w:t>
      </w:r>
      <w:r>
        <w:rPr>
          <w:i/>
          <w:w w:val="110"/>
          <w:position w:val="2"/>
          <w:sz w:val="18"/>
          <w:szCs w:val="18"/>
        </w:rPr>
        <w:t>ϕ,</w:t>
      </w:r>
      <w:r>
        <w:rPr>
          <w:i/>
          <w:spacing w:val="-19"/>
          <w:w w:val="110"/>
          <w:position w:val="2"/>
          <w:sz w:val="18"/>
          <w:szCs w:val="18"/>
        </w:rPr>
        <w:t xml:space="preserve"> </w:t>
      </w:r>
      <w:r>
        <w:rPr>
          <w:rFonts w:ascii="Monotype Corsiva" w:eastAsia="Monotype Corsiva" w:hAnsi="Monotype Corsiva" w:cs="Monotype Corsiva"/>
          <w:i/>
          <w:w w:val="110"/>
          <w:position w:val="2"/>
          <w:sz w:val="18"/>
          <w:szCs w:val="18"/>
        </w:rPr>
        <w:t>H</w:t>
      </w:r>
      <w:r>
        <w:rPr>
          <w:rFonts w:ascii="Monotype Corsiva" w:eastAsia="Monotype Corsiva" w:hAnsi="Monotype Corsiva" w:cs="Monotype Corsiva"/>
          <w:i/>
          <w:spacing w:val="-8"/>
          <w:w w:val="110"/>
          <w:position w:val="2"/>
          <w:sz w:val="18"/>
          <w:szCs w:val="18"/>
        </w:rPr>
        <w:t xml:space="preserve"> </w:t>
      </w:r>
      <w:r>
        <w:rPr>
          <w:rFonts w:ascii="Lucida Sans Unicode" w:eastAsia="Lucida Sans Unicode" w:hAnsi="Lucida Sans Unicode" w:cs="Lucida Sans Unicode"/>
          <w:w w:val="110"/>
          <w:position w:val="2"/>
          <w:sz w:val="18"/>
          <w:szCs w:val="18"/>
        </w:rPr>
        <w:t>[</w:t>
      </w:r>
      <w:r>
        <w:rPr>
          <w:i/>
          <w:w w:val="110"/>
          <w:position w:val="2"/>
          <w:sz w:val="18"/>
          <w:szCs w:val="18"/>
        </w:rPr>
        <w:t>n</w:t>
      </w:r>
      <w:r>
        <w:rPr>
          <w:i/>
          <w:spacing w:val="3"/>
          <w:w w:val="110"/>
          <w:position w:val="2"/>
          <w:sz w:val="18"/>
          <w:szCs w:val="18"/>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6"/>
          <w:position w:val="2"/>
          <w:sz w:val="18"/>
          <w:szCs w:val="18"/>
        </w:rPr>
        <w:t xml:space="preserve"> </w:t>
      </w:r>
      <w:r>
        <w:rPr>
          <w:i/>
          <w:w w:val="110"/>
          <w:position w:val="2"/>
          <w:sz w:val="18"/>
          <w:szCs w:val="18"/>
        </w:rPr>
        <w:t>n</w:t>
      </w:r>
      <w:r>
        <w:rPr>
          <w:rFonts w:ascii="Bookman Old Style" w:eastAsia="Bookman Old Style" w:hAnsi="Bookman Old Style" w:cs="Bookman Old Style"/>
          <w:w w:val="110"/>
          <w:sz w:val="12"/>
          <w:szCs w:val="12"/>
        </w:rPr>
        <w:t>1</w:t>
      </w:r>
      <w:r>
        <w:rPr>
          <w:rFonts w:ascii="Bookman Old Style" w:eastAsia="Bookman Old Style" w:hAnsi="Bookman Old Style" w:cs="Bookman Old Style"/>
          <w:spacing w:val="-11"/>
          <w:w w:val="110"/>
          <w:sz w:val="12"/>
          <w:szCs w:val="12"/>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7"/>
          <w:position w:val="2"/>
          <w:sz w:val="18"/>
          <w:szCs w:val="18"/>
        </w:rPr>
        <w:t xml:space="preserve"> </w:t>
      </w:r>
      <w:r>
        <w:rPr>
          <w:i/>
          <w:w w:val="120"/>
          <w:position w:val="2"/>
          <w:sz w:val="18"/>
          <w:szCs w:val="18"/>
        </w:rPr>
        <w:t>τ</w:t>
      </w:r>
      <w:r>
        <w:rPr>
          <w:i/>
          <w:spacing w:val="-33"/>
          <w:w w:val="120"/>
          <w:position w:val="2"/>
          <w:sz w:val="18"/>
          <w:szCs w:val="18"/>
        </w:rPr>
        <w:t xml:space="preserve"> </w:t>
      </w:r>
      <w:r>
        <w:rPr>
          <w:rFonts w:ascii="Lucida Sans Unicode" w:eastAsia="Lucida Sans Unicode" w:hAnsi="Lucida Sans Unicode" w:cs="Lucida Sans Unicode"/>
          <w:w w:val="110"/>
          <w:position w:val="2"/>
          <w:sz w:val="18"/>
          <w:szCs w:val="18"/>
        </w:rPr>
        <w:t>]</w:t>
      </w:r>
      <w:r>
        <w:rPr>
          <w:i/>
          <w:w w:val="110"/>
          <w:position w:val="2"/>
          <w:sz w:val="18"/>
          <w:szCs w:val="18"/>
        </w:rPr>
        <w:t>,</w:t>
      </w:r>
      <w:r>
        <w:rPr>
          <w:i/>
          <w:spacing w:val="-19"/>
          <w:w w:val="110"/>
          <w:position w:val="2"/>
          <w:sz w:val="18"/>
          <w:szCs w:val="18"/>
        </w:rPr>
        <w:t xml:space="preserve"> </w:t>
      </w:r>
      <w:r>
        <w:rPr>
          <w:i/>
          <w:w w:val="110"/>
          <w:position w:val="2"/>
          <w:sz w:val="18"/>
          <w:szCs w:val="18"/>
        </w:rPr>
        <w:t>n</w:t>
      </w:r>
      <w:r>
        <w:rPr>
          <w:rFonts w:ascii="Bookman Old Style" w:eastAsia="Bookman Old Style" w:hAnsi="Bookman Old Style" w:cs="Bookman Old Style"/>
          <w:w w:val="110"/>
          <w:sz w:val="12"/>
          <w:szCs w:val="12"/>
        </w:rPr>
        <w:t>1</w:t>
      </w:r>
      <w:r>
        <w:rPr>
          <w:rFonts w:ascii="Bookman Old Style" w:eastAsia="Bookman Old Style" w:hAnsi="Bookman Old Style" w:cs="Bookman Old Style"/>
          <w:spacing w:val="-12"/>
          <w:w w:val="110"/>
          <w:sz w:val="12"/>
          <w:szCs w:val="12"/>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7"/>
          <w:position w:val="2"/>
          <w:sz w:val="18"/>
          <w:szCs w:val="18"/>
        </w:rPr>
        <w:t xml:space="preserve"> </w:t>
      </w:r>
      <w:r>
        <w:rPr>
          <w:i/>
          <w:w w:val="120"/>
          <w:position w:val="2"/>
          <w:sz w:val="18"/>
          <w:szCs w:val="18"/>
        </w:rPr>
        <w:t>τ</w:t>
      </w:r>
      <w:r>
        <w:rPr>
          <w:i/>
          <w:spacing w:val="-33"/>
          <w:w w:val="120"/>
          <w:position w:val="2"/>
          <w:sz w:val="18"/>
          <w:szCs w:val="18"/>
        </w:rPr>
        <w:t xml:space="preserve"> </w:t>
      </w:r>
      <w:r>
        <w:rPr>
          <w:rFonts w:ascii="Lucida Sans Unicode" w:eastAsia="Lucida Sans Unicode" w:hAnsi="Lucida Sans Unicode" w:cs="Lucida Sans Unicode"/>
          <w:w w:val="110"/>
          <w:position w:val="2"/>
          <w:sz w:val="18"/>
          <w:szCs w:val="18"/>
        </w:rPr>
        <w:t>)</w:t>
      </w:r>
    </w:p>
    <w:p w14:paraId="670697B6" w14:textId="77777777" w:rsidR="00AF434A" w:rsidRDefault="00000000">
      <w:pPr>
        <w:spacing w:before="163" w:line="166" w:lineRule="exact"/>
        <w:ind w:left="918"/>
        <w:rPr>
          <w:sz w:val="14"/>
        </w:rPr>
      </w:pPr>
      <w:r>
        <w:rPr>
          <w:sz w:val="18"/>
        </w:rPr>
        <w:t>S-</w:t>
      </w:r>
      <w:proofErr w:type="spellStart"/>
      <w:r>
        <w:rPr>
          <w:sz w:val="18"/>
        </w:rPr>
        <w:t>A</w:t>
      </w:r>
      <w:r>
        <w:rPr>
          <w:sz w:val="14"/>
        </w:rPr>
        <w:t>SSIGN</w:t>
      </w:r>
      <w:r>
        <w:rPr>
          <w:sz w:val="18"/>
        </w:rPr>
        <w:t>A</w:t>
      </w:r>
      <w:r>
        <w:rPr>
          <w:sz w:val="14"/>
        </w:rPr>
        <w:t>RR</w:t>
      </w:r>
      <w:r>
        <w:rPr>
          <w:sz w:val="18"/>
        </w:rPr>
        <w:t>B</w:t>
      </w:r>
      <w:r>
        <w:rPr>
          <w:sz w:val="14"/>
        </w:rPr>
        <w:t>OUND</w:t>
      </w:r>
      <w:proofErr w:type="spellEnd"/>
    </w:p>
    <w:p w14:paraId="02F70D2B" w14:textId="77777777" w:rsidR="00AF434A" w:rsidRDefault="00000000">
      <w:pPr>
        <w:spacing w:before="59"/>
        <w:ind w:left="756"/>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15"/>
          <w:position w:val="2"/>
          <w:sz w:val="18"/>
          <w:szCs w:val="18"/>
        </w:rPr>
        <w:t>(</w:t>
      </w:r>
      <w:r>
        <w:rPr>
          <w:i/>
          <w:w w:val="115"/>
          <w:position w:val="2"/>
          <w:sz w:val="18"/>
          <w:szCs w:val="18"/>
        </w:rPr>
        <w:t xml:space="preserve">ϕ, </w:t>
      </w:r>
      <w:r>
        <w:rPr>
          <w:rFonts w:ascii="Monotype Corsiva" w:eastAsia="Monotype Corsiva" w:hAnsi="Monotype Corsiva" w:cs="Monotype Corsiva"/>
          <w:i/>
          <w:w w:val="105"/>
          <w:position w:val="2"/>
          <w:sz w:val="18"/>
          <w:szCs w:val="18"/>
        </w:rPr>
        <w:t xml:space="preserve">H </w:t>
      </w:r>
      <w:r>
        <w:rPr>
          <w:i/>
          <w:w w:val="115"/>
          <w:position w:val="2"/>
          <w:sz w:val="18"/>
          <w:szCs w:val="18"/>
        </w:rPr>
        <w:t xml:space="preserve">, </w:t>
      </w:r>
      <w:r>
        <w:rPr>
          <w:w w:val="115"/>
          <w:position w:val="2"/>
          <w:sz w:val="18"/>
          <w:szCs w:val="18"/>
        </w:rPr>
        <w:t xml:space="preserve">* </w:t>
      </w:r>
      <w:r>
        <w:rPr>
          <w:rFonts w:ascii="Lucida Sans Unicode" w:eastAsia="Lucida Sans Unicode" w:hAnsi="Lucida Sans Unicode" w:cs="Lucida Sans Unicode"/>
          <w:w w:val="105"/>
          <w:position w:val="2"/>
          <w:sz w:val="18"/>
          <w:szCs w:val="18"/>
        </w:rPr>
        <w:t xml:space="preserve">0 : </w:t>
      </w:r>
      <w:proofErr w:type="spellStart"/>
      <w:r>
        <w:rPr>
          <w:w w:val="115"/>
          <w:position w:val="2"/>
          <w:sz w:val="18"/>
          <w:szCs w:val="18"/>
        </w:rPr>
        <w:t>ptr</w:t>
      </w:r>
      <w:proofErr w:type="spellEnd"/>
      <w:r>
        <w:rPr>
          <w:w w:val="115"/>
          <w:position w:val="11"/>
          <w:sz w:val="12"/>
          <w:szCs w:val="12"/>
        </w:rPr>
        <w:t xml:space="preserve">c </w:t>
      </w:r>
      <w:r>
        <w:rPr>
          <w:i/>
          <w:w w:val="105"/>
          <w:position w:val="2"/>
          <w:sz w:val="18"/>
          <w:szCs w:val="18"/>
        </w:rPr>
        <w:t xml:space="preserve">ω </w:t>
      </w:r>
      <w:r>
        <w:rPr>
          <w:w w:val="105"/>
          <w:position w:val="2"/>
          <w:sz w:val="18"/>
          <w:szCs w:val="18"/>
        </w:rPr>
        <w:t xml:space="preserve">= </w:t>
      </w:r>
      <w:r>
        <w:rPr>
          <w:i/>
          <w:w w:val="115"/>
          <w:position w:val="2"/>
          <w:sz w:val="18"/>
          <w:szCs w:val="18"/>
        </w:rPr>
        <w:t>n</w:t>
      </w:r>
      <w:r>
        <w:rPr>
          <w:rFonts w:ascii="Bookman Old Style" w:eastAsia="Bookman Old Style" w:hAnsi="Bookman Old Style" w:cs="Bookman Old Style"/>
          <w:w w:val="115"/>
          <w:sz w:val="12"/>
          <w:szCs w:val="12"/>
        </w:rPr>
        <w:t xml:space="preserve">1 </w:t>
      </w:r>
      <w:r>
        <w:rPr>
          <w:rFonts w:ascii="Lucida Sans Unicode" w:eastAsia="Lucida Sans Unicode" w:hAnsi="Lucida Sans Unicode" w:cs="Lucida Sans Unicode"/>
          <w:w w:val="105"/>
          <w:position w:val="2"/>
          <w:sz w:val="18"/>
          <w:szCs w:val="18"/>
        </w:rPr>
        <w:t xml:space="preserve">: </w:t>
      </w:r>
      <w:r>
        <w:rPr>
          <w:i/>
          <w:w w:val="115"/>
          <w:position w:val="2"/>
          <w:sz w:val="18"/>
          <w:szCs w:val="18"/>
        </w:rPr>
        <w:t>τ</w:t>
      </w:r>
      <w:r>
        <w:rPr>
          <w:rFonts w:ascii="Bookman Old Style" w:eastAsia="Bookman Old Style" w:hAnsi="Bookman Old Style" w:cs="Bookman Old Style"/>
          <w:w w:val="115"/>
          <w:sz w:val="12"/>
          <w:szCs w:val="12"/>
        </w:rPr>
        <w:t>1</w:t>
      </w:r>
      <w:r>
        <w:rPr>
          <w:rFonts w:ascii="Lucida Sans Unicode" w:eastAsia="Lucida Sans Unicode" w:hAnsi="Lucida Sans Unicode" w:cs="Lucida Sans Unicode"/>
          <w:w w:val="115"/>
          <w:position w:val="2"/>
          <w:sz w:val="18"/>
          <w:szCs w:val="18"/>
        </w:rPr>
        <w:t>) −→ (</w:t>
      </w:r>
      <w:r>
        <w:rPr>
          <w:i/>
          <w:w w:val="115"/>
          <w:position w:val="2"/>
          <w:sz w:val="18"/>
          <w:szCs w:val="18"/>
        </w:rPr>
        <w:t xml:space="preserve">ϕ, </w:t>
      </w:r>
      <w:r>
        <w:rPr>
          <w:rFonts w:ascii="Monotype Corsiva" w:eastAsia="Monotype Corsiva" w:hAnsi="Monotype Corsiva" w:cs="Monotype Corsiva"/>
          <w:i/>
          <w:w w:val="105"/>
          <w:position w:val="2"/>
          <w:sz w:val="18"/>
          <w:szCs w:val="18"/>
        </w:rPr>
        <w:t xml:space="preserve">H </w:t>
      </w:r>
      <w:r>
        <w:rPr>
          <w:i/>
          <w:w w:val="115"/>
          <w:position w:val="2"/>
          <w:sz w:val="18"/>
          <w:szCs w:val="18"/>
        </w:rPr>
        <w:t xml:space="preserve">, </w:t>
      </w:r>
      <w:r>
        <w:rPr>
          <w:w w:val="115"/>
          <w:position w:val="2"/>
          <w:sz w:val="18"/>
          <w:szCs w:val="18"/>
        </w:rPr>
        <w:t>null</w:t>
      </w:r>
      <w:r>
        <w:rPr>
          <w:rFonts w:ascii="Lucida Sans Unicode" w:eastAsia="Lucida Sans Unicode" w:hAnsi="Lucida Sans Unicode" w:cs="Lucida Sans Unicode"/>
          <w:w w:val="115"/>
          <w:position w:val="2"/>
          <w:sz w:val="18"/>
          <w:szCs w:val="18"/>
        </w:rPr>
        <w:t>)</w:t>
      </w:r>
    </w:p>
    <w:p w14:paraId="5AC0DB40" w14:textId="77777777" w:rsidR="00AF434A" w:rsidRDefault="00000000">
      <w:pPr>
        <w:spacing w:before="277" w:line="179" w:lineRule="exact"/>
        <w:ind w:left="836"/>
        <w:rPr>
          <w:sz w:val="14"/>
        </w:rPr>
      </w:pPr>
      <w:r>
        <w:pict w14:anchorId="459FEE24">
          <v:line id="_x0000_s1112" style="position:absolute;left:0;text-align:left;z-index:-51664;mso-position-horizontal-relative:page" from="353.95pt,36.1pt" to="522.1pt,36.1pt" strokeweight=".38pt">
            <w10:wrap anchorx="page"/>
          </v:line>
        </w:pict>
      </w:r>
      <w:r>
        <w:rPr>
          <w:sz w:val="18"/>
        </w:rPr>
        <w:t>S-M</w:t>
      </w:r>
      <w:r>
        <w:rPr>
          <w:sz w:val="14"/>
        </w:rPr>
        <w:t>ALLOC</w:t>
      </w:r>
    </w:p>
    <w:p w14:paraId="33A7FBAC" w14:textId="77777777" w:rsidR="00AF434A" w:rsidRDefault="00AF434A">
      <w:pPr>
        <w:spacing w:line="179" w:lineRule="exact"/>
        <w:rPr>
          <w:sz w:val="14"/>
        </w:rPr>
        <w:sectPr w:rsidR="00AF434A">
          <w:type w:val="continuous"/>
          <w:pgSz w:w="12240" w:h="15840"/>
          <w:pgMar w:top="1500" w:right="860" w:bottom="280" w:left="860" w:header="720" w:footer="720" w:gutter="0"/>
          <w:cols w:num="2" w:space="720" w:equalWidth="0">
            <w:col w:w="5324" w:space="40"/>
            <w:col w:w="5156"/>
          </w:cols>
        </w:sectPr>
      </w:pPr>
    </w:p>
    <w:p w14:paraId="4E6EC2A9" w14:textId="77777777" w:rsidR="00AF434A" w:rsidRDefault="00000000">
      <w:pPr>
        <w:tabs>
          <w:tab w:val="left" w:pos="2731"/>
          <w:tab w:val="left" w:pos="5424"/>
        </w:tabs>
        <w:spacing w:line="220" w:lineRule="auto"/>
        <w:ind w:left="937"/>
        <w:jc w:val="center"/>
        <w:rPr>
          <w:rFonts w:ascii="Lucida Sans Unicode" w:eastAsia="Lucida Sans Unicode" w:hAnsi="Lucida Sans Unicode" w:cs="Lucida Sans Unicode"/>
          <w:sz w:val="18"/>
          <w:szCs w:val="18"/>
        </w:rPr>
      </w:pPr>
      <w:r>
        <w:rPr>
          <w:w w:val="99"/>
          <w:sz w:val="18"/>
          <w:szCs w:val="18"/>
          <w:u w:val="single"/>
        </w:rPr>
        <w:t xml:space="preserve"> </w:t>
      </w:r>
      <w:r>
        <w:rPr>
          <w:sz w:val="18"/>
          <w:szCs w:val="18"/>
          <w:u w:val="single"/>
        </w:rPr>
        <w:tab/>
      </w:r>
      <w:r>
        <w:rPr>
          <w:rFonts w:ascii="Lucida Sans Unicode" w:eastAsia="Lucida Sans Unicode" w:hAnsi="Lucida Sans Unicode" w:cs="Lucida Sans Unicode"/>
          <w:w w:val="80"/>
          <w:sz w:val="18"/>
          <w:szCs w:val="18"/>
          <w:u w:val="single"/>
        </w:rPr>
        <w:t>0</w:t>
      </w:r>
      <w:r>
        <w:rPr>
          <w:rFonts w:ascii="Lucida Sans Unicode" w:eastAsia="Lucida Sans Unicode" w:hAnsi="Lucida Sans Unicode" w:cs="Lucida Sans Unicode"/>
          <w:spacing w:val="-6"/>
          <w:sz w:val="18"/>
          <w:szCs w:val="18"/>
          <w:u w:val="single"/>
        </w:rPr>
        <w:t xml:space="preserve"> </w:t>
      </w:r>
      <w:r>
        <w:rPr>
          <w:rFonts w:ascii="Lucida Sans Unicode" w:eastAsia="Lucida Sans Unicode" w:hAnsi="Lucida Sans Unicode" w:cs="Lucida Sans Unicode"/>
          <w:w w:val="99"/>
          <w:sz w:val="18"/>
          <w:szCs w:val="18"/>
          <w:u w:val="single"/>
        </w:rPr>
        <w:t>ƒ</w:t>
      </w:r>
      <w:r>
        <w:rPr>
          <w:rFonts w:ascii="Lucida Sans Unicode" w:eastAsia="Lucida Sans Unicode" w:hAnsi="Lucida Sans Unicode" w:cs="Lucida Sans Unicode"/>
          <w:w w:val="85"/>
          <w:sz w:val="18"/>
          <w:szCs w:val="18"/>
          <w:u w:val="single"/>
        </w:rPr>
        <w:t>∈</w:t>
      </w:r>
      <w:r>
        <w:rPr>
          <w:rFonts w:ascii="Lucida Sans Unicode" w:eastAsia="Lucida Sans Unicode" w:hAnsi="Lucida Sans Unicode" w:cs="Lucida Sans Unicode"/>
          <w:spacing w:val="-6"/>
          <w:sz w:val="18"/>
          <w:szCs w:val="18"/>
          <w:u w:val="single"/>
        </w:rPr>
        <w:t xml:space="preserve"> </w:t>
      </w:r>
      <w:r>
        <w:rPr>
          <w:rFonts w:ascii="Lucida Sans Unicode" w:eastAsia="Lucida Sans Unicode" w:hAnsi="Lucida Sans Unicode" w:cs="Lucida Sans Unicode"/>
          <w:w w:val="87"/>
          <w:sz w:val="18"/>
          <w:szCs w:val="18"/>
          <w:u w:val="single"/>
        </w:rPr>
        <w:t>[</w:t>
      </w:r>
      <w:proofErr w:type="spellStart"/>
      <w:r>
        <w:rPr>
          <w:i/>
          <w:w w:val="123"/>
          <w:sz w:val="18"/>
          <w:szCs w:val="18"/>
          <w:u w:val="single"/>
        </w:rPr>
        <w:t>n</w:t>
      </w:r>
      <w:r>
        <w:rPr>
          <w:rFonts w:ascii="Arial" w:eastAsia="Arial" w:hAnsi="Arial" w:cs="Arial"/>
          <w:i/>
          <w:spacing w:val="10"/>
          <w:w w:val="179"/>
          <w:sz w:val="18"/>
          <w:szCs w:val="18"/>
          <w:u w:val="single"/>
          <w:vertAlign w:val="subscript"/>
        </w:rPr>
        <w:t>l</w:t>
      </w:r>
      <w:proofErr w:type="spellEnd"/>
      <w:r>
        <w:rPr>
          <w:i/>
          <w:w w:val="113"/>
          <w:sz w:val="18"/>
          <w:szCs w:val="18"/>
          <w:u w:val="single"/>
        </w:rPr>
        <w:t>,</w:t>
      </w:r>
      <w:r>
        <w:rPr>
          <w:i/>
          <w:spacing w:val="-15"/>
          <w:sz w:val="18"/>
          <w:szCs w:val="18"/>
          <w:u w:val="single"/>
        </w:rPr>
        <w:t xml:space="preserve"> </w:t>
      </w:r>
      <w:proofErr w:type="spellStart"/>
      <w:r>
        <w:rPr>
          <w:i/>
          <w:w w:val="123"/>
          <w:sz w:val="18"/>
          <w:szCs w:val="18"/>
          <w:u w:val="single"/>
        </w:rPr>
        <w:t>n</w:t>
      </w:r>
      <w:r>
        <w:rPr>
          <w:rFonts w:ascii="Arial" w:eastAsia="Arial" w:hAnsi="Arial" w:cs="Arial"/>
          <w:i/>
          <w:spacing w:val="10"/>
          <w:w w:val="129"/>
          <w:sz w:val="18"/>
          <w:szCs w:val="18"/>
          <w:u w:val="single"/>
          <w:vertAlign w:val="subscript"/>
        </w:rPr>
        <w:t>h</w:t>
      </w:r>
      <w:proofErr w:type="spellEnd"/>
      <w:r>
        <w:rPr>
          <w:rFonts w:ascii="Lucida Sans Unicode" w:eastAsia="Lucida Sans Unicode" w:hAnsi="Lucida Sans Unicode" w:cs="Lucida Sans Unicode"/>
          <w:w w:val="122"/>
          <w:sz w:val="18"/>
          <w:szCs w:val="18"/>
          <w:u w:val="single"/>
        </w:rPr>
        <w:t>)</w:t>
      </w:r>
      <w:r>
        <w:rPr>
          <w:rFonts w:ascii="Lucida Sans Unicode" w:eastAsia="Lucida Sans Unicode" w:hAnsi="Lucida Sans Unicode" w:cs="Lucida Sans Unicode"/>
          <w:sz w:val="18"/>
          <w:szCs w:val="18"/>
          <w:u w:val="single"/>
        </w:rPr>
        <w:tab/>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3"/>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0"/>
          <w:w w:val="115"/>
          <w:sz w:val="18"/>
          <w:szCs w:val="18"/>
        </w:rPr>
        <w:t xml:space="preserve"> </w:t>
      </w:r>
      <w:r>
        <w:rPr>
          <w:i/>
          <w:w w:val="115"/>
          <w:sz w:val="18"/>
          <w:szCs w:val="18"/>
        </w:rPr>
        <w:t>,</w:t>
      </w:r>
      <w:r>
        <w:rPr>
          <w:i/>
          <w:spacing w:val="-22"/>
          <w:w w:val="115"/>
          <w:sz w:val="18"/>
          <w:szCs w:val="18"/>
        </w:rPr>
        <w:t xml:space="preserve"> </w:t>
      </w:r>
      <w:r>
        <w:rPr>
          <w:w w:val="115"/>
          <w:sz w:val="18"/>
          <w:szCs w:val="18"/>
        </w:rPr>
        <w:t>*</w:t>
      </w:r>
      <w:r>
        <w:rPr>
          <w:spacing w:val="11"/>
          <w:w w:val="115"/>
          <w:sz w:val="18"/>
          <w:szCs w:val="18"/>
        </w:rPr>
        <w:t xml:space="preserve"> </w:t>
      </w:r>
      <w:r>
        <w:rPr>
          <w:i/>
          <w:w w:val="115"/>
          <w:sz w:val="18"/>
          <w:szCs w:val="18"/>
        </w:rPr>
        <w:t>n</w:t>
      </w:r>
      <w:r>
        <w:rPr>
          <w:i/>
          <w:spacing w:val="-32"/>
          <w:w w:val="115"/>
          <w:sz w:val="18"/>
          <w:szCs w:val="18"/>
        </w:rPr>
        <w:t xml:space="preserve"> </w:t>
      </w:r>
      <w:r>
        <w:rPr>
          <w:rFonts w:ascii="Lucida Sans Unicode" w:eastAsia="Lucida Sans Unicode" w:hAnsi="Lucida Sans Unicode" w:cs="Lucida Sans Unicode"/>
          <w:w w:val="105"/>
          <w:sz w:val="18"/>
          <w:szCs w:val="18"/>
        </w:rPr>
        <w:t>:</w:t>
      </w:r>
      <w:r>
        <w:rPr>
          <w:rFonts w:ascii="Lucida Sans Unicode" w:eastAsia="Lucida Sans Unicode" w:hAnsi="Lucida Sans Unicode" w:cs="Lucida Sans Unicode"/>
          <w:spacing w:val="-41"/>
          <w:w w:val="105"/>
          <w:sz w:val="18"/>
          <w:szCs w:val="18"/>
        </w:rPr>
        <w:t xml:space="preserve"> </w:t>
      </w:r>
      <w:proofErr w:type="spellStart"/>
      <w:r>
        <w:rPr>
          <w:w w:val="115"/>
          <w:sz w:val="18"/>
          <w:szCs w:val="18"/>
        </w:rPr>
        <w:t>ptr</w:t>
      </w:r>
      <w:r>
        <w:rPr>
          <w:w w:val="115"/>
          <w:sz w:val="18"/>
          <w:szCs w:val="18"/>
          <w:vertAlign w:val="superscript"/>
        </w:rPr>
        <w:t>c</w:t>
      </w:r>
      <w:proofErr w:type="spellEnd"/>
      <w:r>
        <w:rPr>
          <w:spacing w:val="21"/>
          <w:w w:val="115"/>
          <w:sz w:val="18"/>
          <w:szCs w:val="18"/>
        </w:rPr>
        <w:t xml:space="preserve"> </w:t>
      </w:r>
      <w:r>
        <w:rPr>
          <w:rFonts w:ascii="Lucida Sans Unicode" w:eastAsia="Lucida Sans Unicode" w:hAnsi="Lucida Sans Unicode" w:cs="Lucida Sans Unicode"/>
          <w:w w:val="115"/>
          <w:sz w:val="18"/>
          <w:szCs w:val="18"/>
        </w:rPr>
        <w:t>[(</w:t>
      </w:r>
      <w:proofErr w:type="spellStart"/>
      <w:r>
        <w:rPr>
          <w:i/>
          <w:w w:val="115"/>
          <w:sz w:val="18"/>
          <w:szCs w:val="18"/>
        </w:rPr>
        <w:t>n</w:t>
      </w:r>
      <w:r>
        <w:rPr>
          <w:rFonts w:ascii="Arial" w:eastAsia="Arial" w:hAnsi="Arial" w:cs="Arial"/>
          <w:i/>
          <w:w w:val="115"/>
          <w:sz w:val="18"/>
          <w:szCs w:val="18"/>
          <w:vertAlign w:val="subscript"/>
        </w:rPr>
        <w:t>l</w:t>
      </w:r>
      <w:proofErr w:type="spellEnd"/>
      <w:r>
        <w:rPr>
          <w:i/>
          <w:w w:val="115"/>
          <w:sz w:val="18"/>
          <w:szCs w:val="18"/>
        </w:rPr>
        <w:t>,</w:t>
      </w:r>
      <w:r>
        <w:rPr>
          <w:i/>
          <w:spacing w:val="-22"/>
          <w:w w:val="115"/>
          <w:sz w:val="18"/>
          <w:szCs w:val="18"/>
        </w:rPr>
        <w:t xml:space="preserve"> </w:t>
      </w:r>
      <w:proofErr w:type="spellStart"/>
      <w:r>
        <w:rPr>
          <w:i/>
          <w:spacing w:val="3"/>
          <w:w w:val="115"/>
          <w:sz w:val="18"/>
          <w:szCs w:val="18"/>
        </w:rPr>
        <w:t>n</w:t>
      </w:r>
      <w:r>
        <w:rPr>
          <w:rFonts w:ascii="Arial" w:eastAsia="Arial" w:hAnsi="Arial" w:cs="Arial"/>
          <w:i/>
          <w:spacing w:val="3"/>
          <w:w w:val="115"/>
          <w:sz w:val="18"/>
          <w:szCs w:val="18"/>
          <w:vertAlign w:val="subscript"/>
        </w:rPr>
        <w:t>h</w:t>
      </w:r>
      <w:proofErr w:type="spellEnd"/>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3"/>
          <w:w w:val="115"/>
          <w:sz w:val="18"/>
          <w:szCs w:val="18"/>
        </w:rPr>
        <w:t xml:space="preserve"> </w:t>
      </w:r>
      <w:r>
        <w:rPr>
          <w:i/>
          <w:w w:val="115"/>
          <w:sz w:val="18"/>
          <w:szCs w:val="18"/>
        </w:rPr>
        <w:t>τ</w:t>
      </w:r>
      <w:r>
        <w:rPr>
          <w:i/>
          <w:spacing w:val="-32"/>
          <w:w w:val="115"/>
          <w:sz w:val="18"/>
          <w:szCs w:val="18"/>
        </w:rPr>
        <w:t xml:space="preserve">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κ</w:t>
      </w:r>
      <w:r>
        <w:rPr>
          <w:rFonts w:ascii="Arial" w:eastAsia="Arial" w:hAnsi="Arial" w:cs="Arial"/>
          <w:i/>
          <w:spacing w:val="-18"/>
          <w:w w:val="115"/>
          <w:sz w:val="18"/>
          <w:szCs w:val="18"/>
        </w:rPr>
        <w:t xml:space="preserve"> </w:t>
      </w:r>
      <w:r>
        <w:rPr>
          <w:w w:val="115"/>
          <w:sz w:val="18"/>
          <w:szCs w:val="18"/>
        </w:rPr>
        <w:t>=</w:t>
      </w:r>
      <w:r>
        <w:rPr>
          <w:spacing w:val="-22"/>
          <w:w w:val="115"/>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spacing w:val="-37"/>
          <w:w w:val="115"/>
          <w:sz w:val="18"/>
          <w:szCs w:val="18"/>
        </w:rPr>
        <w:t xml:space="preserve"> </w:t>
      </w:r>
      <w:r>
        <w:rPr>
          <w:rFonts w:ascii="Lucida Sans Unicode" w:eastAsia="Lucida Sans Unicode" w:hAnsi="Lucida Sans Unicode" w:cs="Lucida Sans Unicode"/>
          <w:w w:val="105"/>
          <w:sz w:val="18"/>
          <w:szCs w:val="18"/>
        </w:rPr>
        <w:t>:</w:t>
      </w:r>
      <w:r>
        <w:rPr>
          <w:rFonts w:ascii="Lucida Sans Unicode" w:eastAsia="Lucida Sans Unicode" w:hAnsi="Lucida Sans Unicode" w:cs="Lucida Sans Unicode"/>
          <w:spacing w:val="-40"/>
          <w:w w:val="105"/>
          <w:sz w:val="18"/>
          <w:szCs w:val="18"/>
        </w:rPr>
        <w:t xml:space="preserve"> </w:t>
      </w:r>
      <w:r>
        <w:rPr>
          <w:i/>
          <w:spacing w:val="3"/>
          <w:w w:val="115"/>
          <w:sz w:val="18"/>
          <w:szCs w:val="18"/>
        </w:rPr>
        <w:t>τ</w:t>
      </w:r>
      <w:r>
        <w:rPr>
          <w:rFonts w:ascii="Bookman Old Style" w:eastAsia="Bookman Old Style" w:hAnsi="Bookman Old Style" w:cs="Bookman Old Style"/>
          <w:spacing w:val="3"/>
          <w:w w:val="115"/>
          <w:sz w:val="18"/>
          <w:szCs w:val="18"/>
          <w:vertAlign w:val="subscript"/>
        </w:rPr>
        <w:t>1</w:t>
      </w:r>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16"/>
          <w:w w:val="115"/>
          <w:sz w:val="18"/>
          <w:szCs w:val="18"/>
        </w:rPr>
        <w:t xml:space="preserve"> −→</w:t>
      </w:r>
      <w:r>
        <w:rPr>
          <w:rFonts w:ascii="Lucida Sans Unicode" w:eastAsia="Lucida Sans Unicode" w:hAnsi="Lucida Sans Unicode" w:cs="Lucida Sans Unicode"/>
          <w:spacing w:val="-15"/>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2"/>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0"/>
          <w:w w:val="115"/>
          <w:sz w:val="18"/>
          <w:szCs w:val="18"/>
        </w:rPr>
        <w:t xml:space="preserve"> </w:t>
      </w:r>
      <w:r>
        <w:rPr>
          <w:i/>
          <w:w w:val="115"/>
          <w:sz w:val="18"/>
          <w:szCs w:val="18"/>
        </w:rPr>
        <w:t>,</w:t>
      </w:r>
      <w:r>
        <w:rPr>
          <w:i/>
          <w:spacing w:val="-22"/>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0A2EAAAF" w14:textId="77777777" w:rsidR="00AF434A" w:rsidRDefault="00000000">
      <w:pPr>
        <w:spacing w:before="167" w:line="178" w:lineRule="exact"/>
        <w:ind w:left="1397"/>
        <w:rPr>
          <w:sz w:val="14"/>
        </w:rPr>
      </w:pPr>
      <w:r>
        <w:rPr>
          <w:sz w:val="18"/>
        </w:rPr>
        <w:t>S-</w:t>
      </w:r>
      <w:proofErr w:type="spellStart"/>
      <w:r>
        <w:rPr>
          <w:sz w:val="18"/>
        </w:rPr>
        <w:t>M</w:t>
      </w:r>
      <w:r>
        <w:rPr>
          <w:sz w:val="14"/>
        </w:rPr>
        <w:t>ALLOC</w:t>
      </w:r>
      <w:r>
        <w:rPr>
          <w:sz w:val="18"/>
        </w:rPr>
        <w:t>B</w:t>
      </w:r>
      <w:r>
        <w:rPr>
          <w:sz w:val="14"/>
        </w:rPr>
        <w:t>OUND</w:t>
      </w:r>
      <w:proofErr w:type="spellEnd"/>
    </w:p>
    <w:p w14:paraId="3B56B485" w14:textId="77777777" w:rsidR="00AF434A" w:rsidRDefault="00000000">
      <w:pPr>
        <w:tabs>
          <w:tab w:val="left" w:pos="3373"/>
        </w:tabs>
        <w:spacing w:line="242" w:lineRule="exact"/>
        <w:ind w:left="1416"/>
        <w:rPr>
          <w:rFonts w:ascii="Lucida Sans Unicode" w:eastAsia="Lucida Sans Unicode" w:hAnsi="Lucida Sans Unicode" w:cs="Lucida Sans Unicode"/>
          <w:sz w:val="18"/>
          <w:szCs w:val="18"/>
        </w:rPr>
      </w:pPr>
      <w:r>
        <w:rPr>
          <w:i/>
          <w:w w:val="115"/>
          <w:sz w:val="18"/>
          <w:szCs w:val="18"/>
          <w:u w:val="single"/>
        </w:rPr>
        <w:t>ϕ</w:t>
      </w:r>
      <w:r>
        <w:rPr>
          <w:rFonts w:ascii="Lucida Sans Unicode" w:eastAsia="Lucida Sans Unicode" w:hAnsi="Lucida Sans Unicode" w:cs="Lucida Sans Unicode"/>
          <w:w w:val="115"/>
          <w:sz w:val="18"/>
          <w:szCs w:val="18"/>
          <w:u w:val="single"/>
        </w:rPr>
        <w:t>(</w:t>
      </w:r>
      <w:r>
        <w:rPr>
          <w:i/>
          <w:w w:val="115"/>
          <w:sz w:val="18"/>
          <w:szCs w:val="18"/>
          <w:u w:val="single"/>
        </w:rPr>
        <w:t>ω</w:t>
      </w:r>
      <w:r>
        <w:rPr>
          <w:rFonts w:ascii="Lucida Sans Unicode" w:eastAsia="Lucida Sans Unicode" w:hAnsi="Lucida Sans Unicode" w:cs="Lucida Sans Unicode"/>
          <w:w w:val="115"/>
          <w:sz w:val="18"/>
          <w:szCs w:val="18"/>
          <w:u w:val="single"/>
        </w:rPr>
        <w:t>) = [(</w:t>
      </w:r>
      <w:proofErr w:type="spellStart"/>
      <w:r>
        <w:rPr>
          <w:i/>
          <w:w w:val="115"/>
          <w:sz w:val="18"/>
          <w:szCs w:val="18"/>
          <w:u w:val="single"/>
        </w:rPr>
        <w:t>n</w:t>
      </w:r>
      <w:r>
        <w:rPr>
          <w:rFonts w:ascii="Arial" w:eastAsia="Arial" w:hAnsi="Arial" w:cs="Arial"/>
          <w:i/>
          <w:w w:val="115"/>
          <w:sz w:val="18"/>
          <w:szCs w:val="18"/>
          <w:u w:val="single"/>
          <w:vertAlign w:val="subscript"/>
        </w:rPr>
        <w:t>l</w:t>
      </w:r>
      <w:proofErr w:type="spellEnd"/>
      <w:r>
        <w:rPr>
          <w:i/>
          <w:w w:val="115"/>
          <w:sz w:val="18"/>
          <w:szCs w:val="18"/>
          <w:u w:val="single"/>
        </w:rPr>
        <w:t xml:space="preserve">, </w:t>
      </w:r>
      <w:proofErr w:type="spellStart"/>
      <w:r>
        <w:rPr>
          <w:i/>
          <w:spacing w:val="3"/>
          <w:w w:val="115"/>
          <w:sz w:val="18"/>
          <w:szCs w:val="18"/>
          <w:u w:val="single"/>
        </w:rPr>
        <w:t>n</w:t>
      </w:r>
      <w:r>
        <w:rPr>
          <w:rFonts w:ascii="Arial" w:eastAsia="Arial" w:hAnsi="Arial" w:cs="Arial"/>
          <w:i/>
          <w:spacing w:val="3"/>
          <w:w w:val="115"/>
          <w:sz w:val="18"/>
          <w:szCs w:val="18"/>
          <w:u w:val="single"/>
          <w:vertAlign w:val="subscript"/>
        </w:rPr>
        <w:t>h</w:t>
      </w:r>
      <w:proofErr w:type="spellEnd"/>
      <w:r>
        <w:rPr>
          <w:rFonts w:ascii="Lucida Sans Unicode" w:eastAsia="Lucida Sans Unicode" w:hAnsi="Lucida Sans Unicode" w:cs="Lucida Sans Unicode"/>
          <w:spacing w:val="3"/>
          <w:w w:val="115"/>
          <w:sz w:val="18"/>
          <w:szCs w:val="18"/>
          <w:u w:val="single"/>
        </w:rPr>
        <w:t>)</w:t>
      </w:r>
      <w:r>
        <w:rPr>
          <w:rFonts w:ascii="Lucida Sans Unicode" w:eastAsia="Lucida Sans Unicode" w:hAnsi="Lucida Sans Unicode" w:cs="Lucida Sans Unicode"/>
          <w:spacing w:val="-38"/>
          <w:w w:val="115"/>
          <w:sz w:val="18"/>
          <w:szCs w:val="18"/>
          <w:u w:val="single"/>
        </w:rPr>
        <w:t xml:space="preserve"> </w:t>
      </w:r>
      <w:r>
        <w:rPr>
          <w:i/>
          <w:w w:val="115"/>
          <w:sz w:val="18"/>
          <w:szCs w:val="18"/>
          <w:u w:val="single"/>
        </w:rPr>
        <w:t>τ</w:t>
      </w:r>
      <w:r>
        <w:rPr>
          <w:i/>
          <w:spacing w:val="-31"/>
          <w:w w:val="115"/>
          <w:sz w:val="18"/>
          <w:szCs w:val="18"/>
        </w:rPr>
        <w:t xml:space="preserve"> </w:t>
      </w:r>
      <w:r>
        <w:rPr>
          <w:rFonts w:ascii="Lucida Sans Unicode" w:eastAsia="Lucida Sans Unicode" w:hAnsi="Lucida Sans Unicode" w:cs="Lucida Sans Unicode"/>
          <w:w w:val="115"/>
          <w:sz w:val="18"/>
          <w:szCs w:val="18"/>
          <w:u w:val="single"/>
        </w:rPr>
        <w:t>]</w:t>
      </w:r>
      <w:r>
        <w:rPr>
          <w:rFonts w:ascii="Arial" w:eastAsia="Arial" w:hAnsi="Arial" w:cs="Arial"/>
          <w:i/>
          <w:w w:val="115"/>
          <w:sz w:val="18"/>
          <w:szCs w:val="18"/>
          <w:u w:val="single"/>
          <w:vertAlign w:val="subscript"/>
        </w:rPr>
        <w:t>κ</w:t>
      </w:r>
      <w:r>
        <w:rPr>
          <w:rFonts w:ascii="Arial" w:eastAsia="Arial" w:hAnsi="Arial" w:cs="Arial"/>
          <w:i/>
          <w:w w:val="115"/>
          <w:sz w:val="18"/>
          <w:szCs w:val="18"/>
          <w:u w:val="single"/>
        </w:rPr>
        <w:tab/>
      </w:r>
      <w:r>
        <w:rPr>
          <w:rFonts w:ascii="Lucida Sans Unicode" w:eastAsia="Lucida Sans Unicode" w:hAnsi="Lucida Sans Unicode" w:cs="Lucida Sans Unicode"/>
          <w:w w:val="120"/>
          <w:sz w:val="18"/>
          <w:szCs w:val="18"/>
          <w:u w:val="single"/>
        </w:rPr>
        <w:t>(</w:t>
      </w:r>
      <w:proofErr w:type="spellStart"/>
      <w:r>
        <w:rPr>
          <w:i/>
          <w:w w:val="120"/>
          <w:sz w:val="18"/>
          <w:szCs w:val="18"/>
          <w:u w:val="single"/>
        </w:rPr>
        <w:t>n</w:t>
      </w:r>
      <w:r>
        <w:rPr>
          <w:rFonts w:ascii="Arial" w:eastAsia="Arial" w:hAnsi="Arial" w:cs="Arial"/>
          <w:i/>
          <w:w w:val="120"/>
          <w:sz w:val="18"/>
          <w:szCs w:val="18"/>
          <w:u w:val="single"/>
          <w:vertAlign w:val="subscript"/>
        </w:rPr>
        <w:t>l</w:t>
      </w:r>
      <w:proofErr w:type="spellEnd"/>
      <w:r>
        <w:rPr>
          <w:rFonts w:ascii="Arial" w:eastAsia="Arial" w:hAnsi="Arial" w:cs="Arial"/>
          <w:i/>
          <w:spacing w:val="-7"/>
          <w:w w:val="120"/>
          <w:sz w:val="18"/>
          <w:szCs w:val="18"/>
          <w:u w:val="single"/>
        </w:rPr>
        <w:t xml:space="preserve"> </w:t>
      </w:r>
      <w:r>
        <w:rPr>
          <w:rFonts w:ascii="Lucida Sans Unicode" w:eastAsia="Lucida Sans Unicode" w:hAnsi="Lucida Sans Unicode" w:cs="Lucida Sans Unicode"/>
          <w:w w:val="115"/>
          <w:sz w:val="18"/>
          <w:szCs w:val="18"/>
          <w:u w:val="single"/>
        </w:rPr>
        <w:t>ƒ=</w:t>
      </w:r>
      <w:r>
        <w:rPr>
          <w:rFonts w:ascii="Lucida Sans Unicode" w:eastAsia="Lucida Sans Unicode" w:hAnsi="Lucida Sans Unicode" w:cs="Lucida Sans Unicode"/>
          <w:spacing w:val="-21"/>
          <w:w w:val="115"/>
          <w:sz w:val="18"/>
          <w:szCs w:val="18"/>
          <w:u w:val="single"/>
        </w:rPr>
        <w:t xml:space="preserve"> </w:t>
      </w:r>
      <w:r>
        <w:rPr>
          <w:rFonts w:ascii="Lucida Sans Unicode" w:eastAsia="Lucida Sans Unicode" w:hAnsi="Lucida Sans Unicode" w:cs="Lucida Sans Unicode"/>
          <w:w w:val="110"/>
          <w:sz w:val="18"/>
          <w:szCs w:val="18"/>
          <w:u w:val="single"/>
        </w:rPr>
        <w:t>0</w:t>
      </w:r>
      <w:r>
        <w:rPr>
          <w:rFonts w:ascii="Lucida Sans Unicode" w:eastAsia="Lucida Sans Unicode" w:hAnsi="Lucida Sans Unicode" w:cs="Lucida Sans Unicode"/>
          <w:spacing w:val="-27"/>
          <w:w w:val="110"/>
          <w:sz w:val="18"/>
          <w:szCs w:val="18"/>
          <w:u w:val="single"/>
        </w:rPr>
        <w:t xml:space="preserve"> </w:t>
      </w:r>
      <w:r>
        <w:rPr>
          <w:rFonts w:ascii="Lucida Sans Unicode" w:eastAsia="Lucida Sans Unicode" w:hAnsi="Lucida Sans Unicode" w:cs="Lucida Sans Unicode"/>
          <w:w w:val="110"/>
          <w:sz w:val="18"/>
          <w:szCs w:val="18"/>
          <w:u w:val="single"/>
        </w:rPr>
        <w:t>∨</w:t>
      </w:r>
      <w:r>
        <w:rPr>
          <w:rFonts w:ascii="Lucida Sans Unicode" w:eastAsia="Lucida Sans Unicode" w:hAnsi="Lucida Sans Unicode" w:cs="Lucida Sans Unicode"/>
          <w:spacing w:val="-27"/>
          <w:w w:val="110"/>
          <w:sz w:val="18"/>
          <w:szCs w:val="18"/>
          <w:u w:val="single"/>
        </w:rPr>
        <w:t xml:space="preserve"> </w:t>
      </w:r>
      <w:proofErr w:type="spellStart"/>
      <w:r>
        <w:rPr>
          <w:i/>
          <w:w w:val="115"/>
          <w:sz w:val="18"/>
          <w:szCs w:val="18"/>
          <w:u w:val="single"/>
        </w:rPr>
        <w:t>n</w:t>
      </w:r>
      <w:r>
        <w:rPr>
          <w:rFonts w:ascii="Arial" w:eastAsia="Arial" w:hAnsi="Arial" w:cs="Arial"/>
          <w:i/>
          <w:w w:val="115"/>
          <w:sz w:val="18"/>
          <w:szCs w:val="18"/>
          <w:u w:val="single"/>
          <w:vertAlign w:val="subscript"/>
        </w:rPr>
        <w:t>h</w:t>
      </w:r>
      <w:proofErr w:type="spellEnd"/>
      <w:r>
        <w:rPr>
          <w:rFonts w:ascii="Arial" w:eastAsia="Arial" w:hAnsi="Arial" w:cs="Arial"/>
          <w:i/>
          <w:spacing w:val="-5"/>
          <w:w w:val="115"/>
          <w:sz w:val="18"/>
          <w:szCs w:val="18"/>
          <w:u w:val="single"/>
        </w:rPr>
        <w:t xml:space="preserve"> </w:t>
      </w:r>
      <w:r>
        <w:rPr>
          <w:rFonts w:ascii="Lucida Sans Unicode" w:eastAsia="Lucida Sans Unicode" w:hAnsi="Lucida Sans Unicode" w:cs="Lucida Sans Unicode"/>
          <w:w w:val="115"/>
          <w:sz w:val="18"/>
          <w:szCs w:val="18"/>
          <w:u w:val="single"/>
        </w:rPr>
        <w:t>≤</w:t>
      </w:r>
      <w:r>
        <w:rPr>
          <w:rFonts w:ascii="Lucida Sans Unicode" w:eastAsia="Lucida Sans Unicode" w:hAnsi="Lucida Sans Unicode" w:cs="Lucida Sans Unicode"/>
          <w:spacing w:val="-21"/>
          <w:w w:val="115"/>
          <w:sz w:val="18"/>
          <w:szCs w:val="18"/>
          <w:u w:val="single"/>
        </w:rPr>
        <w:t xml:space="preserve"> </w:t>
      </w:r>
      <w:r>
        <w:rPr>
          <w:rFonts w:ascii="Lucida Sans Unicode" w:eastAsia="Lucida Sans Unicode" w:hAnsi="Lucida Sans Unicode" w:cs="Lucida Sans Unicode"/>
          <w:w w:val="115"/>
          <w:sz w:val="18"/>
          <w:szCs w:val="18"/>
          <w:u w:val="single"/>
        </w:rPr>
        <w:t>0)</w:t>
      </w:r>
    </w:p>
    <w:p w14:paraId="08582DF5" w14:textId="77777777" w:rsidR="00AF434A" w:rsidRDefault="00000000">
      <w:pPr>
        <w:spacing w:line="271" w:lineRule="exact"/>
        <w:ind w:left="766"/>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malloc</w:t>
      </w:r>
      <w:r>
        <w:rPr>
          <w:rFonts w:ascii="Lucida Sans Unicode" w:eastAsia="Lucida Sans Unicode" w:hAnsi="Lucida Sans Unicode" w:cs="Lucida Sans Unicode"/>
          <w:w w:val="115"/>
          <w:sz w:val="18"/>
          <w:szCs w:val="18"/>
        </w:rPr>
        <w:t>(</w:t>
      </w:r>
      <w:r>
        <w:rPr>
          <w:i/>
          <w:w w:val="115"/>
          <w:sz w:val="18"/>
          <w:szCs w:val="18"/>
        </w:rPr>
        <w:t xml:space="preserve">ω, </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rFonts w:ascii="Swis721 Blk BT" w:eastAsia="Swis721 Blk BT" w:hAnsi="Swis721 Blk BT" w:cs="Swis721 Blk BT"/>
          <w:i/>
          <w:w w:val="115"/>
          <w:sz w:val="18"/>
          <w:szCs w:val="18"/>
          <w:vertAlign w:val="superscript"/>
        </w:rPr>
        <w:t>j</w:t>
      </w:r>
      <w:r>
        <w:rPr>
          <w:i/>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39E7C91A" w14:textId="77777777" w:rsidR="00AF434A" w:rsidRDefault="00000000">
      <w:pPr>
        <w:spacing w:before="151" w:line="178" w:lineRule="exact"/>
        <w:ind w:left="1513"/>
        <w:rPr>
          <w:sz w:val="18"/>
        </w:rPr>
      </w:pPr>
      <w:r>
        <w:rPr>
          <w:sz w:val="18"/>
        </w:rPr>
        <w:t>S-</w:t>
      </w:r>
      <w:proofErr w:type="spellStart"/>
      <w:r>
        <w:rPr>
          <w:sz w:val="18"/>
        </w:rPr>
        <w:t>I</w:t>
      </w:r>
      <w:r>
        <w:rPr>
          <w:sz w:val="14"/>
        </w:rPr>
        <w:t>F</w:t>
      </w:r>
      <w:r>
        <w:rPr>
          <w:sz w:val="18"/>
        </w:rPr>
        <w:t>F</w:t>
      </w:r>
      <w:proofErr w:type="spellEnd"/>
    </w:p>
    <w:p w14:paraId="0C1AADA9" w14:textId="77777777" w:rsidR="00AF434A" w:rsidRDefault="00000000">
      <w:pPr>
        <w:spacing w:line="248" w:lineRule="exact"/>
        <w:ind w:left="150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w w:val="150"/>
          <w:position w:val="2"/>
          <w:sz w:val="18"/>
          <w:szCs w:val="18"/>
        </w:rPr>
        <w:t xml:space="preserve">if </w:t>
      </w:r>
      <w:r>
        <w:rPr>
          <w:rFonts w:ascii="Lucida Sans Unicode" w:eastAsia="Lucida Sans Unicode" w:hAnsi="Lucida Sans Unicode" w:cs="Lucida Sans Unicode"/>
          <w:w w:val="110"/>
          <w:position w:val="2"/>
          <w:sz w:val="18"/>
          <w:szCs w:val="18"/>
        </w:rPr>
        <w:t xml:space="preserve">(0 : </w:t>
      </w:r>
      <w:r>
        <w:rPr>
          <w:i/>
          <w:w w:val="125"/>
          <w:position w:val="2"/>
          <w:sz w:val="18"/>
          <w:szCs w:val="18"/>
        </w:rPr>
        <w:t xml:space="preserve">τ </w:t>
      </w:r>
      <w:r>
        <w:rPr>
          <w:rFonts w:ascii="Lucida Sans Unicode" w:eastAsia="Lucida Sans Unicode" w:hAnsi="Lucida Sans Unicode" w:cs="Lucida Sans Unicode"/>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 xml:space="preserve">1 </w:t>
      </w:r>
      <w:r>
        <w:rPr>
          <w:w w:val="125"/>
          <w:position w:val="2"/>
          <w:sz w:val="18"/>
          <w:szCs w:val="18"/>
        </w:rPr>
        <w:t xml:space="preserve">else </w:t>
      </w:r>
      <w:r>
        <w:rPr>
          <w:i/>
          <w:w w:val="110"/>
          <w:position w:val="2"/>
          <w:sz w:val="18"/>
          <w:szCs w:val="18"/>
        </w:rPr>
        <w:t>e</w:t>
      </w:r>
      <w:r>
        <w:rPr>
          <w:rFonts w:ascii="Bookman Old Style" w:eastAsia="Bookman Old Style" w:hAnsi="Bookman Old Style" w:cs="Bookman Old Style"/>
          <w:w w:val="110"/>
          <w:sz w:val="12"/>
          <w:szCs w:val="12"/>
        </w:rPr>
        <w:t>2</w:t>
      </w:r>
      <w:r>
        <w:rPr>
          <w:rFonts w:ascii="Lucida Sans Unicode" w:eastAsia="Lucida Sans Unicode" w:hAnsi="Lucida Sans Unicode" w:cs="Lucida Sans Unicode"/>
          <w:w w:val="110"/>
          <w:position w:val="2"/>
          <w:sz w:val="18"/>
          <w:szCs w:val="18"/>
        </w:rPr>
        <w:t xml:space="preserve">) −→ </w:t>
      </w: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2</w:t>
      </w:r>
      <w:r>
        <w:rPr>
          <w:rFonts w:ascii="Lucida Sans Unicode" w:eastAsia="Lucida Sans Unicode" w:hAnsi="Lucida Sans Unicode" w:cs="Lucida Sans Unicode"/>
          <w:w w:val="110"/>
          <w:position w:val="2"/>
          <w:sz w:val="18"/>
          <w:szCs w:val="18"/>
        </w:rPr>
        <w:t>)</w:t>
      </w:r>
    </w:p>
    <w:p w14:paraId="7684DD3F" w14:textId="77777777" w:rsidR="00AF434A" w:rsidRDefault="00000000">
      <w:pPr>
        <w:spacing w:before="151" w:line="182" w:lineRule="exact"/>
        <w:ind w:left="1055"/>
        <w:rPr>
          <w:sz w:val="14"/>
        </w:rPr>
      </w:pPr>
      <w:r>
        <w:rPr>
          <w:sz w:val="18"/>
        </w:rPr>
        <w:t>S-S</w:t>
      </w:r>
      <w:r>
        <w:rPr>
          <w:sz w:val="14"/>
        </w:rPr>
        <w:t>TR</w:t>
      </w:r>
    </w:p>
    <w:p w14:paraId="6228A435" w14:textId="77777777" w:rsidR="00AF434A" w:rsidRDefault="00000000">
      <w:pPr>
        <w:tabs>
          <w:tab w:val="left" w:pos="2107"/>
        </w:tabs>
        <w:spacing w:line="228" w:lineRule="auto"/>
        <w:ind w:left="754" w:right="935" w:firstLine="156"/>
        <w:rPr>
          <w:rFonts w:ascii="Lucida Sans Unicode" w:eastAsia="Lucida Sans Unicode" w:hAnsi="Lucida Sans Unicode" w:cs="Lucida Sans Unicode"/>
          <w:sz w:val="18"/>
          <w:szCs w:val="18"/>
        </w:rPr>
      </w:pPr>
      <w:r>
        <w:br w:type="column"/>
      </w:r>
      <w:r>
        <w:rPr>
          <w:i/>
          <w:w w:val="115"/>
          <w:position w:val="2"/>
          <w:sz w:val="18"/>
          <w:szCs w:val="18"/>
        </w:rPr>
        <w:t>ϕ</w:t>
      </w:r>
      <w:r>
        <w:rPr>
          <w:rFonts w:ascii="Lucida Sans Unicode" w:eastAsia="Lucida Sans Unicode" w:hAnsi="Lucida Sans Unicode" w:cs="Lucida Sans Unicode"/>
          <w:w w:val="115"/>
          <w:position w:val="2"/>
          <w:sz w:val="18"/>
          <w:szCs w:val="18"/>
        </w:rPr>
        <w:t>(</w:t>
      </w:r>
      <w:r>
        <w:rPr>
          <w:i/>
          <w:w w:val="115"/>
          <w:position w:val="2"/>
          <w:sz w:val="18"/>
          <w:szCs w:val="18"/>
        </w:rPr>
        <w:t>ω</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26"/>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26"/>
          <w:w w:val="115"/>
          <w:position w:val="2"/>
          <w:sz w:val="18"/>
          <w:szCs w:val="18"/>
        </w:rPr>
        <w:t xml:space="preserve"> </w:t>
      </w:r>
      <w:r>
        <w:rPr>
          <w:i/>
          <w:w w:val="115"/>
          <w:position w:val="2"/>
          <w:sz w:val="18"/>
          <w:szCs w:val="18"/>
        </w:rPr>
        <w:t>ω</w:t>
      </w:r>
      <w:r>
        <w:rPr>
          <w:rFonts w:ascii="Arial" w:eastAsia="Arial" w:hAnsi="Arial" w:cs="Arial"/>
          <w:i/>
          <w:w w:val="115"/>
          <w:sz w:val="12"/>
          <w:szCs w:val="12"/>
        </w:rPr>
        <w:t>a</w:t>
      </w:r>
      <w:r>
        <w:rPr>
          <w:rFonts w:ascii="Arial" w:eastAsia="Arial" w:hAnsi="Arial" w:cs="Arial"/>
          <w:i/>
          <w:w w:val="115"/>
          <w:sz w:val="12"/>
          <w:szCs w:val="12"/>
        </w:rPr>
        <w:tab/>
      </w:r>
      <w:proofErr w:type="spellStart"/>
      <w:r>
        <w:rPr>
          <w:w w:val="115"/>
          <w:position w:val="2"/>
          <w:sz w:val="18"/>
          <w:szCs w:val="18"/>
        </w:rPr>
        <w:t>alloc</w:t>
      </w:r>
      <w:proofErr w:type="spellEnd"/>
      <w:r>
        <w:rPr>
          <w:rFonts w:ascii="Lucida Sans Unicode" w:eastAsia="Lucida Sans Unicode" w:hAnsi="Lucida Sans Unicode" w:cs="Lucida Sans Unicode"/>
          <w:w w:val="115"/>
          <w:position w:val="2"/>
          <w:sz w:val="18"/>
          <w:szCs w:val="18"/>
        </w:rPr>
        <w:t>(</w:t>
      </w:r>
      <w:r>
        <w:rPr>
          <w:rFonts w:ascii="Monotype Corsiva" w:eastAsia="Monotype Corsiva" w:hAnsi="Monotype Corsiva" w:cs="Monotype Corsiva"/>
          <w:i/>
          <w:w w:val="115"/>
          <w:position w:val="2"/>
          <w:sz w:val="18"/>
          <w:szCs w:val="18"/>
        </w:rPr>
        <w:t xml:space="preserve">H </w:t>
      </w:r>
      <w:r>
        <w:rPr>
          <w:i/>
          <w:w w:val="115"/>
          <w:position w:val="2"/>
          <w:sz w:val="18"/>
          <w:szCs w:val="18"/>
        </w:rPr>
        <w:t xml:space="preserve">, </w:t>
      </w:r>
      <w:r>
        <w:rPr>
          <w:i/>
          <w:spacing w:val="3"/>
          <w:w w:val="115"/>
          <w:position w:val="2"/>
          <w:sz w:val="18"/>
          <w:szCs w:val="18"/>
        </w:rPr>
        <w:t>ω</w:t>
      </w:r>
      <w:r>
        <w:rPr>
          <w:rFonts w:ascii="Arial" w:eastAsia="Arial" w:hAnsi="Arial" w:cs="Arial"/>
          <w:i/>
          <w:spacing w:val="3"/>
          <w:w w:val="115"/>
          <w:sz w:val="12"/>
          <w:szCs w:val="12"/>
        </w:rPr>
        <w:t>a</w:t>
      </w:r>
      <w:r>
        <w:rPr>
          <w:rFonts w:ascii="Lucida Sans Unicode" w:eastAsia="Lucida Sans Unicode" w:hAnsi="Lucida Sans Unicode" w:cs="Lucida Sans Unicode"/>
          <w:spacing w:val="3"/>
          <w:w w:val="115"/>
          <w:position w:val="2"/>
          <w:sz w:val="18"/>
          <w:szCs w:val="18"/>
        </w:rPr>
        <w:t xml:space="preserve">) </w:t>
      </w:r>
      <w:r>
        <w:rPr>
          <w:rFonts w:ascii="Lucida Sans Unicode" w:eastAsia="Lucida Sans Unicode" w:hAnsi="Lucida Sans Unicode" w:cs="Lucida Sans Unicode"/>
          <w:w w:val="115"/>
          <w:position w:val="2"/>
          <w:sz w:val="18"/>
          <w:szCs w:val="18"/>
        </w:rPr>
        <w:t>= (</w:t>
      </w:r>
      <w:r>
        <w:rPr>
          <w:i/>
          <w:w w:val="115"/>
          <w:position w:val="2"/>
          <w:sz w:val="18"/>
          <w:szCs w:val="18"/>
        </w:rPr>
        <w:t xml:space="preserve">n, </w:t>
      </w:r>
      <w:r>
        <w:rPr>
          <w:rFonts w:ascii="Monotype Corsiva" w:eastAsia="Monotype Corsiva" w:hAnsi="Monotype Corsiva" w:cs="Monotype Corsiva"/>
          <w:i/>
          <w:w w:val="115"/>
          <w:position w:val="2"/>
          <w:sz w:val="18"/>
          <w:szCs w:val="18"/>
        </w:rPr>
        <w:t xml:space="preserve">H </w:t>
      </w:r>
      <w:r>
        <w:rPr>
          <w:rFonts w:ascii="Swis721 Blk BT" w:eastAsia="Swis721 Blk BT" w:hAnsi="Swis721 Blk BT" w:cs="Swis721 Blk BT"/>
          <w:i/>
          <w:spacing w:val="5"/>
          <w:w w:val="115"/>
          <w:position w:val="2"/>
          <w:sz w:val="18"/>
          <w:szCs w:val="18"/>
          <w:vertAlign w:val="superscript"/>
        </w:rPr>
        <w:t>j</w:t>
      </w:r>
      <w:r>
        <w:rPr>
          <w:rFonts w:ascii="Lucida Sans Unicode" w:eastAsia="Lucida Sans Unicode" w:hAnsi="Lucida Sans Unicode" w:cs="Lucida Sans Unicode"/>
          <w:spacing w:val="5"/>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4"/>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2"/>
          <w:w w:val="115"/>
          <w:position w:val="2"/>
          <w:sz w:val="18"/>
          <w:szCs w:val="18"/>
        </w:rPr>
        <w:t xml:space="preserve"> </w:t>
      </w:r>
      <w:r>
        <w:rPr>
          <w:i/>
          <w:w w:val="115"/>
          <w:position w:val="2"/>
          <w:sz w:val="18"/>
          <w:szCs w:val="18"/>
        </w:rPr>
        <w:t>,</w:t>
      </w:r>
      <w:r>
        <w:rPr>
          <w:i/>
          <w:spacing w:val="-23"/>
          <w:w w:val="115"/>
          <w:position w:val="2"/>
          <w:sz w:val="18"/>
          <w:szCs w:val="18"/>
        </w:rPr>
        <w:t xml:space="preserve"> </w:t>
      </w:r>
      <w:r>
        <w:rPr>
          <w:w w:val="115"/>
          <w:position w:val="2"/>
          <w:sz w:val="18"/>
          <w:szCs w:val="18"/>
        </w:rPr>
        <w:t>malloc</w:t>
      </w:r>
      <w:r>
        <w:rPr>
          <w:rFonts w:ascii="Lucida Sans Unicode" w:eastAsia="Lucida Sans Unicode" w:hAnsi="Lucida Sans Unicode" w:cs="Lucida Sans Unicode"/>
          <w:w w:val="115"/>
          <w:position w:val="2"/>
          <w:sz w:val="18"/>
          <w:szCs w:val="18"/>
        </w:rPr>
        <w:t>(</w:t>
      </w:r>
      <w:r>
        <w:rPr>
          <w:i/>
          <w:w w:val="115"/>
          <w:position w:val="2"/>
          <w:sz w:val="18"/>
          <w:szCs w:val="18"/>
        </w:rPr>
        <w:t>ω,</w:t>
      </w:r>
      <w:r>
        <w:rPr>
          <w:i/>
          <w:spacing w:val="-24"/>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17"/>
          <w:w w:val="115"/>
          <w:position w:val="2"/>
          <w:sz w:val="18"/>
          <w:szCs w:val="18"/>
        </w:rPr>
        <w:t xml:space="preserve"> </w:t>
      </w:r>
      <w:r>
        <w:rPr>
          <w:rFonts w:ascii="Lucida Sans Unicode" w:eastAsia="Lucida Sans Unicode" w:hAnsi="Lucida Sans Unicode" w:cs="Lucida Sans Unicode"/>
          <w:spacing w:val="-16"/>
          <w:w w:val="115"/>
          <w:position w:val="2"/>
          <w:sz w:val="18"/>
          <w:szCs w:val="18"/>
        </w:rPr>
        <w:t>−→</w:t>
      </w:r>
      <w:r>
        <w:rPr>
          <w:rFonts w:ascii="Lucida Sans Unicode" w:eastAsia="Lucida Sans Unicode" w:hAnsi="Lucida Sans Unicode" w:cs="Lucida Sans Unicode"/>
          <w:spacing w:val="-18"/>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3"/>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2"/>
          <w:w w:val="115"/>
          <w:position w:val="2"/>
          <w:sz w:val="18"/>
          <w:szCs w:val="18"/>
        </w:rPr>
        <w:t xml:space="preserve"> </w:t>
      </w:r>
      <w:r>
        <w:rPr>
          <w:rFonts w:ascii="Swis721 Blk BT" w:eastAsia="Swis721 Blk BT" w:hAnsi="Swis721 Blk BT" w:cs="Swis721 Blk BT"/>
          <w:i/>
          <w:spacing w:val="5"/>
          <w:w w:val="115"/>
          <w:position w:val="2"/>
          <w:sz w:val="18"/>
          <w:szCs w:val="18"/>
          <w:vertAlign w:val="superscript"/>
        </w:rPr>
        <w:t>j</w:t>
      </w:r>
      <w:r>
        <w:rPr>
          <w:i/>
          <w:spacing w:val="5"/>
          <w:w w:val="115"/>
          <w:position w:val="2"/>
          <w:sz w:val="18"/>
          <w:szCs w:val="18"/>
        </w:rPr>
        <w:t>,</w:t>
      </w:r>
      <w:r>
        <w:rPr>
          <w:i/>
          <w:spacing w:val="-24"/>
          <w:w w:val="115"/>
          <w:position w:val="2"/>
          <w:sz w:val="18"/>
          <w:szCs w:val="18"/>
        </w:rPr>
        <w:t xml:space="preserve"> </w:t>
      </w:r>
      <w:r>
        <w:rPr>
          <w:i/>
          <w:w w:val="115"/>
          <w:position w:val="2"/>
          <w:sz w:val="18"/>
          <w:szCs w:val="18"/>
        </w:rPr>
        <w:t>n</w:t>
      </w:r>
      <w:r>
        <w:rPr>
          <w:i/>
          <w:spacing w:val="-33"/>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6"/>
          <w:w w:val="115"/>
          <w:position w:val="2"/>
          <w:sz w:val="18"/>
          <w:szCs w:val="18"/>
        </w:rPr>
        <w:t xml:space="preserve"> </w:t>
      </w:r>
      <w:proofErr w:type="spellStart"/>
      <w:r>
        <w:rPr>
          <w:w w:val="115"/>
          <w:position w:val="2"/>
          <w:sz w:val="18"/>
          <w:szCs w:val="18"/>
        </w:rPr>
        <w:t>ptr</w:t>
      </w:r>
      <w:proofErr w:type="spellEnd"/>
      <w:r>
        <w:rPr>
          <w:w w:val="115"/>
          <w:position w:val="11"/>
          <w:sz w:val="12"/>
          <w:szCs w:val="12"/>
        </w:rPr>
        <w:t xml:space="preserve">c  </w:t>
      </w:r>
      <w:r>
        <w:rPr>
          <w:i/>
          <w:spacing w:val="3"/>
          <w:w w:val="115"/>
          <w:position w:val="2"/>
          <w:sz w:val="18"/>
          <w:szCs w:val="18"/>
        </w:rPr>
        <w:t>ω</w:t>
      </w:r>
      <w:r>
        <w:rPr>
          <w:rFonts w:ascii="Arial" w:eastAsia="Arial" w:hAnsi="Arial" w:cs="Arial"/>
          <w:i/>
          <w:spacing w:val="3"/>
          <w:w w:val="115"/>
          <w:sz w:val="12"/>
          <w:szCs w:val="12"/>
        </w:rPr>
        <w:t>a</w:t>
      </w:r>
      <w:r>
        <w:rPr>
          <w:rFonts w:ascii="Lucida Sans Unicode" w:eastAsia="Lucida Sans Unicode" w:hAnsi="Lucida Sans Unicode" w:cs="Lucida Sans Unicode"/>
          <w:spacing w:val="3"/>
          <w:w w:val="115"/>
          <w:position w:val="2"/>
          <w:sz w:val="18"/>
          <w:szCs w:val="18"/>
        </w:rPr>
        <w:t>)</w:t>
      </w:r>
    </w:p>
    <w:p w14:paraId="4C307BDD" w14:textId="77777777" w:rsidR="00AF434A" w:rsidRDefault="00000000">
      <w:pPr>
        <w:spacing w:before="146" w:line="178" w:lineRule="exact"/>
        <w:ind w:left="324"/>
        <w:rPr>
          <w:sz w:val="18"/>
        </w:rPr>
      </w:pPr>
      <w:r>
        <w:rPr>
          <w:sz w:val="18"/>
        </w:rPr>
        <w:t>S-</w:t>
      </w:r>
      <w:proofErr w:type="spellStart"/>
      <w:r>
        <w:rPr>
          <w:sz w:val="18"/>
        </w:rPr>
        <w:t>I</w:t>
      </w:r>
      <w:r>
        <w:rPr>
          <w:sz w:val="14"/>
        </w:rPr>
        <w:t>F</w:t>
      </w:r>
      <w:r>
        <w:rPr>
          <w:sz w:val="18"/>
        </w:rPr>
        <w:t>T</w:t>
      </w:r>
      <w:proofErr w:type="spellEnd"/>
    </w:p>
    <w:p w14:paraId="7B0CBBBA" w14:textId="77777777" w:rsidR="00AF434A" w:rsidRDefault="00000000">
      <w:pPr>
        <w:tabs>
          <w:tab w:val="left" w:pos="1766"/>
          <w:tab w:val="left" w:pos="3638"/>
        </w:tabs>
        <w:spacing w:line="236" w:lineRule="exact"/>
        <w:ind w:left="344"/>
        <w:rPr>
          <w:rFonts w:ascii="Lucida Sans Unicode" w:hAnsi="Lucida Sans Unicode"/>
          <w:sz w:val="18"/>
        </w:rPr>
      </w:pPr>
      <w:r>
        <w:rPr>
          <w:w w:val="99"/>
          <w:sz w:val="18"/>
          <w:u w:val="single"/>
        </w:rPr>
        <w:t xml:space="preserve"> </w:t>
      </w:r>
      <w:r>
        <w:rPr>
          <w:sz w:val="18"/>
          <w:u w:val="single"/>
        </w:rPr>
        <w:tab/>
      </w:r>
      <w:r>
        <w:rPr>
          <w:i/>
          <w:sz w:val="18"/>
          <w:u w:val="single"/>
        </w:rPr>
        <w:t xml:space="preserve">n </w:t>
      </w:r>
      <w:r>
        <w:rPr>
          <w:rFonts w:ascii="Lucida Sans Unicode" w:hAnsi="Lucida Sans Unicode"/>
          <w:sz w:val="18"/>
          <w:u w:val="single"/>
        </w:rPr>
        <w:t>ƒ=</w:t>
      </w:r>
      <w:r>
        <w:rPr>
          <w:rFonts w:ascii="Lucida Sans Unicode" w:hAnsi="Lucida Sans Unicode"/>
          <w:spacing w:val="-1"/>
          <w:sz w:val="18"/>
          <w:u w:val="single"/>
        </w:rPr>
        <w:t xml:space="preserve"> </w:t>
      </w:r>
      <w:r>
        <w:rPr>
          <w:rFonts w:ascii="Lucida Sans Unicode" w:hAnsi="Lucida Sans Unicode"/>
          <w:sz w:val="18"/>
          <w:u w:val="single"/>
        </w:rPr>
        <w:t>0</w:t>
      </w:r>
      <w:r>
        <w:rPr>
          <w:rFonts w:ascii="Lucida Sans Unicode" w:hAnsi="Lucida Sans Unicode"/>
          <w:sz w:val="18"/>
          <w:u w:val="single"/>
        </w:rPr>
        <w:tab/>
      </w:r>
    </w:p>
    <w:p w14:paraId="328AC4BC" w14:textId="77777777" w:rsidR="00AF434A" w:rsidRDefault="00000000">
      <w:pPr>
        <w:spacing w:line="265" w:lineRule="exact"/>
        <w:ind w:left="344"/>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w w:val="150"/>
          <w:position w:val="2"/>
          <w:sz w:val="18"/>
          <w:szCs w:val="18"/>
        </w:rPr>
        <w:t xml:space="preserve">if </w:t>
      </w:r>
      <w:r>
        <w:rPr>
          <w:rFonts w:ascii="Lucida Sans Unicode" w:eastAsia="Lucida Sans Unicode" w:hAnsi="Lucida Sans Unicode" w:cs="Lucida Sans Unicode"/>
          <w:w w:val="125"/>
          <w:position w:val="2"/>
          <w:sz w:val="18"/>
          <w:szCs w:val="18"/>
        </w:rPr>
        <w:t>(</w:t>
      </w:r>
      <w:r>
        <w:rPr>
          <w:i/>
          <w:w w:val="125"/>
          <w:position w:val="2"/>
          <w:sz w:val="18"/>
          <w:szCs w:val="18"/>
        </w:rPr>
        <w:t xml:space="preserve">n </w:t>
      </w:r>
      <w:r>
        <w:rPr>
          <w:rFonts w:ascii="Lucida Sans Unicode" w:eastAsia="Lucida Sans Unicode" w:hAnsi="Lucida Sans Unicode" w:cs="Lucida Sans Unicode"/>
          <w:w w:val="110"/>
          <w:position w:val="2"/>
          <w:sz w:val="18"/>
          <w:szCs w:val="18"/>
        </w:rPr>
        <w:t xml:space="preserve">: </w:t>
      </w:r>
      <w:r>
        <w:rPr>
          <w:i/>
          <w:w w:val="125"/>
          <w:position w:val="2"/>
          <w:sz w:val="18"/>
          <w:szCs w:val="18"/>
        </w:rPr>
        <w:t xml:space="preserve">τ </w:t>
      </w:r>
      <w:r>
        <w:rPr>
          <w:rFonts w:ascii="Lucida Sans Unicode" w:eastAsia="Lucida Sans Unicode" w:hAnsi="Lucida Sans Unicode" w:cs="Lucida Sans Unicode"/>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 xml:space="preserve">1 </w:t>
      </w:r>
      <w:r>
        <w:rPr>
          <w:w w:val="125"/>
          <w:position w:val="2"/>
          <w:sz w:val="18"/>
          <w:szCs w:val="18"/>
        </w:rPr>
        <w:t xml:space="preserve">else </w:t>
      </w:r>
      <w:r>
        <w:rPr>
          <w:i/>
          <w:w w:val="110"/>
          <w:position w:val="2"/>
          <w:sz w:val="18"/>
          <w:szCs w:val="18"/>
        </w:rPr>
        <w:t>e</w:t>
      </w:r>
      <w:r>
        <w:rPr>
          <w:rFonts w:ascii="Bookman Old Style" w:eastAsia="Bookman Old Style" w:hAnsi="Bookman Old Style" w:cs="Bookman Old Style"/>
          <w:w w:val="110"/>
          <w:sz w:val="12"/>
          <w:szCs w:val="12"/>
        </w:rPr>
        <w:t>2</w:t>
      </w:r>
      <w:r>
        <w:rPr>
          <w:rFonts w:ascii="Lucida Sans Unicode" w:eastAsia="Lucida Sans Unicode" w:hAnsi="Lucida Sans Unicode" w:cs="Lucida Sans Unicode"/>
          <w:w w:val="110"/>
          <w:position w:val="2"/>
          <w:sz w:val="18"/>
          <w:szCs w:val="18"/>
        </w:rPr>
        <w:t xml:space="preserve">) −→ </w:t>
      </w: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1</w:t>
      </w:r>
      <w:r>
        <w:rPr>
          <w:rFonts w:ascii="Lucida Sans Unicode" w:eastAsia="Lucida Sans Unicode" w:hAnsi="Lucida Sans Unicode" w:cs="Lucida Sans Unicode"/>
          <w:w w:val="110"/>
          <w:position w:val="2"/>
          <w:sz w:val="18"/>
          <w:szCs w:val="18"/>
        </w:rPr>
        <w:t>)</w:t>
      </w:r>
    </w:p>
    <w:p w14:paraId="10AA2502" w14:textId="77777777" w:rsidR="00AF434A" w:rsidRDefault="00000000">
      <w:pPr>
        <w:spacing w:before="164" w:line="178" w:lineRule="exact"/>
        <w:ind w:left="369"/>
        <w:rPr>
          <w:sz w:val="14"/>
        </w:rPr>
      </w:pPr>
      <w:r>
        <w:rPr>
          <w:sz w:val="18"/>
        </w:rPr>
        <w:t>S-U</w:t>
      </w:r>
      <w:r>
        <w:rPr>
          <w:sz w:val="14"/>
        </w:rPr>
        <w:t>NCHECKED</w:t>
      </w:r>
    </w:p>
    <w:p w14:paraId="6A5A86DB" w14:textId="77777777" w:rsidR="00AF434A" w:rsidRDefault="00000000">
      <w:pPr>
        <w:spacing w:line="248" w:lineRule="exact"/>
        <w:ind w:left="364"/>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0"/>
          <w:sz w:val="18"/>
          <w:szCs w:val="18"/>
        </w:rPr>
        <w:t>(</w:t>
      </w:r>
      <w:r>
        <w:rPr>
          <w:i/>
          <w:w w:val="110"/>
          <w:sz w:val="18"/>
          <w:szCs w:val="18"/>
        </w:rPr>
        <w:t xml:space="preserve">ϕ, </w:t>
      </w:r>
      <w:r>
        <w:rPr>
          <w:rFonts w:ascii="Monotype Corsiva" w:eastAsia="Monotype Corsiva" w:hAnsi="Monotype Corsiva" w:cs="Monotype Corsiva"/>
          <w:i/>
          <w:w w:val="110"/>
          <w:sz w:val="18"/>
          <w:szCs w:val="18"/>
        </w:rPr>
        <w:t xml:space="preserve">H </w:t>
      </w:r>
      <w:r>
        <w:rPr>
          <w:i/>
          <w:w w:val="110"/>
          <w:sz w:val="18"/>
          <w:szCs w:val="18"/>
        </w:rPr>
        <w:t xml:space="preserve">, </w:t>
      </w:r>
      <w:r>
        <w:rPr>
          <w:w w:val="110"/>
          <w:sz w:val="18"/>
          <w:szCs w:val="18"/>
        </w:rPr>
        <w:t>unchecked</w:t>
      </w:r>
      <w:r>
        <w:rPr>
          <w:rFonts w:ascii="Lucida Sans Unicode" w:eastAsia="Lucida Sans Unicode" w:hAnsi="Lucida Sans Unicode" w:cs="Lucida Sans Unicode"/>
          <w:w w:val="110"/>
          <w:sz w:val="18"/>
          <w:szCs w:val="18"/>
        </w:rPr>
        <w:t>(</w:t>
      </w:r>
      <w:r>
        <w:rPr>
          <w:i/>
          <w:w w:val="110"/>
          <w:sz w:val="18"/>
          <w:szCs w:val="18"/>
        </w:rPr>
        <w:t xml:space="preserve">n </w:t>
      </w:r>
      <w:r>
        <w:rPr>
          <w:rFonts w:ascii="Lucida Sans Unicode" w:eastAsia="Lucida Sans Unicode" w:hAnsi="Lucida Sans Unicode" w:cs="Lucida Sans Unicode"/>
          <w:w w:val="110"/>
          <w:sz w:val="18"/>
          <w:szCs w:val="18"/>
        </w:rPr>
        <w:t xml:space="preserve">: </w:t>
      </w:r>
      <w:r>
        <w:rPr>
          <w:i/>
          <w:w w:val="110"/>
          <w:sz w:val="18"/>
          <w:szCs w:val="18"/>
        </w:rPr>
        <w:t xml:space="preserve">τ </w:t>
      </w:r>
      <w:r>
        <w:rPr>
          <w:rFonts w:ascii="Lucida Sans Unicode" w:eastAsia="Lucida Sans Unicode" w:hAnsi="Lucida Sans Unicode" w:cs="Lucida Sans Unicode"/>
          <w:w w:val="110"/>
          <w:sz w:val="18"/>
          <w:szCs w:val="18"/>
        </w:rPr>
        <w:t>){−→}(</w:t>
      </w:r>
      <w:r>
        <w:rPr>
          <w:i/>
          <w:w w:val="110"/>
          <w:sz w:val="18"/>
          <w:szCs w:val="18"/>
        </w:rPr>
        <w:t xml:space="preserve">ϕ, </w:t>
      </w:r>
      <w:r>
        <w:rPr>
          <w:rFonts w:ascii="Monotype Corsiva" w:eastAsia="Monotype Corsiva" w:hAnsi="Monotype Corsiva" w:cs="Monotype Corsiva"/>
          <w:i/>
          <w:w w:val="110"/>
          <w:sz w:val="18"/>
          <w:szCs w:val="18"/>
        </w:rPr>
        <w:t xml:space="preserve">H </w:t>
      </w:r>
      <w:r>
        <w:rPr>
          <w:i/>
          <w:w w:val="110"/>
          <w:sz w:val="18"/>
          <w:szCs w:val="18"/>
        </w:rPr>
        <w:t xml:space="preserve">, n </w:t>
      </w:r>
      <w:r>
        <w:rPr>
          <w:rFonts w:ascii="Lucida Sans Unicode" w:eastAsia="Lucida Sans Unicode" w:hAnsi="Lucida Sans Unicode" w:cs="Lucida Sans Unicode"/>
          <w:w w:val="110"/>
          <w:sz w:val="18"/>
          <w:szCs w:val="18"/>
        </w:rPr>
        <w:t xml:space="preserve">: </w:t>
      </w:r>
      <w:r>
        <w:rPr>
          <w:i/>
          <w:w w:val="110"/>
          <w:sz w:val="18"/>
          <w:szCs w:val="18"/>
        </w:rPr>
        <w:t xml:space="preserve">τ </w:t>
      </w:r>
      <w:r>
        <w:rPr>
          <w:rFonts w:ascii="Lucida Sans Unicode" w:eastAsia="Lucida Sans Unicode" w:hAnsi="Lucida Sans Unicode" w:cs="Lucida Sans Unicode"/>
          <w:w w:val="110"/>
          <w:sz w:val="18"/>
          <w:szCs w:val="18"/>
        </w:rPr>
        <w:t>)</w:t>
      </w:r>
    </w:p>
    <w:p w14:paraId="2DF46430" w14:textId="77777777" w:rsidR="00AF434A" w:rsidRDefault="00AF434A">
      <w:pPr>
        <w:spacing w:line="248" w:lineRule="exact"/>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5425" w:space="40"/>
            <w:col w:w="5055"/>
          </w:cols>
        </w:sectPr>
      </w:pPr>
    </w:p>
    <w:p w14:paraId="13B45D1B" w14:textId="77777777" w:rsidR="00AF434A" w:rsidRDefault="00000000">
      <w:pPr>
        <w:tabs>
          <w:tab w:val="left" w:pos="1238"/>
          <w:tab w:val="left" w:pos="2254"/>
          <w:tab w:val="left" w:pos="3791"/>
        </w:tabs>
        <w:spacing w:line="233" w:lineRule="exact"/>
        <w:jc w:val="center"/>
        <w:rPr>
          <w:rFonts w:ascii="Lucida Sans Unicode" w:hAnsi="Lucida Sans Unicode"/>
          <w:sz w:val="18"/>
        </w:rPr>
      </w:pP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proofErr w:type="spellStart"/>
      <w:r>
        <w:rPr>
          <w:i/>
          <w:w w:val="123"/>
          <w:sz w:val="18"/>
          <w:u w:val="single"/>
        </w:rPr>
        <w:t>n</w:t>
      </w:r>
      <w:r>
        <w:rPr>
          <w:rFonts w:ascii="Arial" w:hAnsi="Arial"/>
          <w:i/>
          <w:spacing w:val="10"/>
          <w:w w:val="179"/>
          <w:sz w:val="18"/>
          <w:u w:val="single"/>
          <w:vertAlign w:val="subscript"/>
        </w:rPr>
        <w:t>l</w:t>
      </w:r>
      <w:proofErr w:type="spellEnd"/>
      <w:r>
        <w:rPr>
          <w:i/>
          <w:w w:val="113"/>
          <w:sz w:val="18"/>
          <w:u w:val="single"/>
        </w:rPr>
        <w:t>,</w:t>
      </w:r>
      <w:r>
        <w:rPr>
          <w:i/>
          <w:spacing w:val="-15"/>
          <w:sz w:val="18"/>
          <w:u w:val="single"/>
        </w:rPr>
        <w:t xml:space="preserve"> </w:t>
      </w:r>
      <w:proofErr w:type="spellStart"/>
      <w:r>
        <w:rPr>
          <w:i/>
          <w:w w:val="123"/>
          <w:sz w:val="18"/>
          <w:u w:val="single"/>
        </w:rPr>
        <w:t>n</w:t>
      </w:r>
      <w:r>
        <w:rPr>
          <w:rFonts w:ascii="Arial" w:hAnsi="Arial"/>
          <w:i/>
          <w:spacing w:val="10"/>
          <w:w w:val="129"/>
          <w:sz w:val="18"/>
          <w:u w:val="single"/>
          <w:vertAlign w:val="subscript"/>
        </w:rPr>
        <w:t>h</w:t>
      </w:r>
      <w:proofErr w:type="spellEnd"/>
      <w:r>
        <w:rPr>
          <w:rFonts w:ascii="Lucida Sans Unicode" w:hAnsi="Lucida Sans Unicode"/>
          <w:w w:val="87"/>
          <w:sz w:val="18"/>
          <w:u w:val="single"/>
        </w:rPr>
        <w:t>]</w:t>
      </w:r>
      <w:r>
        <w:rPr>
          <w:rFonts w:ascii="Lucida Sans Unicode" w:hAnsi="Lucida Sans Unicode"/>
          <w:sz w:val="18"/>
          <w:u w:val="single"/>
        </w:rPr>
        <w:tab/>
      </w:r>
      <w:proofErr w:type="spellStart"/>
      <w:r>
        <w:rPr>
          <w:i/>
          <w:w w:val="123"/>
          <w:sz w:val="18"/>
          <w:u w:val="single"/>
        </w:rPr>
        <w:t>n</w:t>
      </w:r>
      <w:r>
        <w:rPr>
          <w:rFonts w:ascii="Arial" w:hAnsi="Arial"/>
          <w:i/>
          <w:w w:val="120"/>
          <w:sz w:val="18"/>
          <w:u w:val="single"/>
          <w:vertAlign w:val="subscript"/>
        </w:rPr>
        <w:t>a</w:t>
      </w:r>
      <w:proofErr w:type="spellEnd"/>
      <w:r>
        <w:rPr>
          <w:rFonts w:ascii="Arial" w:hAnsi="Arial"/>
          <w:i/>
          <w:spacing w:val="11"/>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proofErr w:type="spellStart"/>
      <w:r>
        <w:rPr>
          <w:i/>
          <w:w w:val="123"/>
          <w:sz w:val="18"/>
          <w:u w:val="single"/>
        </w:rPr>
        <w:t>n</w:t>
      </w:r>
      <w:r>
        <w:rPr>
          <w:rFonts w:ascii="Arial" w:hAnsi="Arial"/>
          <w:i/>
          <w:w w:val="129"/>
          <w:sz w:val="18"/>
          <w:u w:val="single"/>
          <w:vertAlign w:val="subscript"/>
        </w:rPr>
        <w:t>h</w:t>
      </w:r>
      <w:proofErr w:type="spellEnd"/>
      <w:r>
        <w:rPr>
          <w:rFonts w:ascii="Arial" w:hAnsi="Arial"/>
          <w:i/>
          <w:sz w:val="18"/>
          <w:u w:val="single"/>
        </w:rPr>
        <w:tab/>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122"/>
          <w:sz w:val="18"/>
          <w:u w:val="single"/>
        </w:rPr>
        <w:t>(</w:t>
      </w:r>
      <w:r>
        <w:rPr>
          <w:i/>
          <w:w w:val="123"/>
          <w:sz w:val="18"/>
          <w:u w:val="single"/>
        </w:rPr>
        <w:t>n</w:t>
      </w:r>
      <w:r>
        <w:rPr>
          <w:i/>
          <w:spacing w:val="-4"/>
          <w:sz w:val="18"/>
          <w:u w:val="single"/>
        </w:rPr>
        <w:t xml:space="preserve"> </w:t>
      </w:r>
      <w:r>
        <w:rPr>
          <w:rFonts w:ascii="Lucida Sans Unicode" w:hAnsi="Lucida Sans Unicode"/>
          <w:sz w:val="18"/>
          <w:u w:val="single"/>
        </w:rPr>
        <w:t>+</w:t>
      </w:r>
      <w:r>
        <w:rPr>
          <w:rFonts w:ascii="Lucida Sans Unicode" w:hAnsi="Lucida Sans Unicode"/>
          <w:spacing w:val="-16"/>
          <w:sz w:val="18"/>
          <w:u w:val="single"/>
        </w:rPr>
        <w:t xml:space="preserve"> </w:t>
      </w:r>
      <w:proofErr w:type="spellStart"/>
      <w:r>
        <w:rPr>
          <w:i/>
          <w:w w:val="123"/>
          <w:sz w:val="18"/>
          <w:u w:val="single"/>
        </w:rPr>
        <w:t>n</w:t>
      </w:r>
      <w:r>
        <w:rPr>
          <w:rFonts w:ascii="Arial" w:hAnsi="Arial"/>
          <w:i/>
          <w:spacing w:val="10"/>
          <w:w w:val="120"/>
          <w:sz w:val="18"/>
          <w:u w:val="single"/>
          <w:vertAlign w:val="subscript"/>
        </w:rPr>
        <w:t>a</w:t>
      </w:r>
      <w:proofErr w:type="spellEnd"/>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r>
        <w:rPr>
          <w:rFonts w:ascii="Lucida Sans Unicode" w:hAnsi="Lucida Sans Unicode"/>
          <w:w w:val="80"/>
          <w:sz w:val="18"/>
          <w:u w:val="single"/>
        </w:rPr>
        <w:t>0</w:t>
      </w:r>
      <w:r>
        <w:rPr>
          <w:rFonts w:ascii="Lucida Sans Unicode" w:hAnsi="Lucida Sans Unicode"/>
          <w:sz w:val="18"/>
          <w:u w:val="single"/>
        </w:rPr>
        <w:tab/>
      </w:r>
      <w:r>
        <w:rPr>
          <w:rFonts w:ascii="Lucida Sans Unicode" w:hAnsi="Lucida Sans Unicode"/>
          <w:w w:val="122"/>
          <w:sz w:val="18"/>
          <w:u w:val="single"/>
        </w:rPr>
        <w:t>(</w:t>
      </w:r>
      <w:r>
        <w:rPr>
          <w:rFonts w:ascii="Lucida Sans Unicode" w:hAnsi="Lucida Sans Unicode"/>
          <w:w w:val="64"/>
          <w:sz w:val="18"/>
          <w:u w:val="single"/>
        </w:rPr>
        <w:t>∀</w:t>
      </w:r>
      <w:proofErr w:type="spellStart"/>
      <w:r>
        <w:rPr>
          <w:i/>
          <w:w w:val="120"/>
          <w:sz w:val="18"/>
          <w:u w:val="single"/>
        </w:rPr>
        <w:t>i.</w:t>
      </w:r>
      <w:r>
        <w:rPr>
          <w:i/>
          <w:w w:val="123"/>
          <w:sz w:val="18"/>
          <w:u w:val="single"/>
        </w:rPr>
        <w:t>n</w:t>
      </w:r>
      <w:proofErr w:type="spellEnd"/>
      <w:r>
        <w:rPr>
          <w:i/>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proofErr w:type="spellStart"/>
      <w:r>
        <w:rPr>
          <w:i/>
          <w:w w:val="125"/>
          <w:sz w:val="18"/>
          <w:u w:val="single"/>
        </w:rPr>
        <w:t>i</w:t>
      </w:r>
      <w:proofErr w:type="spellEnd"/>
      <w:r>
        <w:rPr>
          <w:i/>
          <w:spacing w:val="6"/>
          <w:sz w:val="18"/>
          <w:u w:val="single"/>
        </w:rPr>
        <w:t xml:space="preserve"> </w:t>
      </w:r>
      <w:r>
        <w:rPr>
          <w:i/>
          <w:w w:val="117"/>
          <w:sz w:val="18"/>
          <w:u w:val="single"/>
        </w:rPr>
        <w:t>&lt;</w:t>
      </w:r>
      <w:r>
        <w:rPr>
          <w:i/>
          <w:spacing w:val="6"/>
          <w:sz w:val="18"/>
          <w:u w:val="single"/>
        </w:rPr>
        <w:t xml:space="preserve"> </w:t>
      </w:r>
      <w:r>
        <w:rPr>
          <w:i/>
          <w:w w:val="123"/>
          <w:sz w:val="18"/>
          <w:u w:val="single"/>
        </w:rPr>
        <w:t>n</w:t>
      </w:r>
      <w:r>
        <w:rPr>
          <w:i/>
          <w:spacing w:val="-4"/>
          <w:sz w:val="18"/>
          <w:u w:val="single"/>
        </w:rPr>
        <w:t xml:space="preserve"> </w:t>
      </w:r>
      <w:r>
        <w:rPr>
          <w:rFonts w:ascii="Lucida Sans Unicode" w:hAnsi="Lucida Sans Unicode"/>
          <w:sz w:val="18"/>
          <w:u w:val="single"/>
        </w:rPr>
        <w:t>+</w:t>
      </w:r>
      <w:r>
        <w:rPr>
          <w:rFonts w:ascii="Lucida Sans Unicode" w:hAnsi="Lucida Sans Unicode"/>
          <w:spacing w:val="-16"/>
          <w:sz w:val="18"/>
          <w:u w:val="single"/>
        </w:rPr>
        <w:t xml:space="preserve"> </w:t>
      </w:r>
      <w:proofErr w:type="spellStart"/>
      <w:r>
        <w:rPr>
          <w:i/>
          <w:w w:val="123"/>
          <w:sz w:val="18"/>
          <w:u w:val="single"/>
        </w:rPr>
        <w:t>n</w:t>
      </w:r>
      <w:r>
        <w:rPr>
          <w:rFonts w:ascii="Arial" w:hAnsi="Arial"/>
          <w:i/>
          <w:w w:val="120"/>
          <w:sz w:val="18"/>
          <w:u w:val="single"/>
          <w:vertAlign w:val="subscript"/>
        </w:rPr>
        <w:t>a</w:t>
      </w:r>
      <w:proofErr w:type="spellEnd"/>
      <w:r>
        <w:rPr>
          <w:rFonts w:ascii="Arial" w:hAnsi="Arial"/>
          <w:i/>
          <w:spacing w:val="11"/>
          <w:sz w:val="18"/>
          <w:u w:val="single"/>
        </w:rPr>
        <w:t xml:space="preserve"> </w:t>
      </w:r>
      <w:r>
        <w:rPr>
          <w:rFonts w:ascii="Lucida Sans Unicode" w:hAnsi="Lucida Sans Unicode"/>
          <w:w w:val="108"/>
          <w:sz w:val="18"/>
          <w:u w:val="single"/>
        </w:rPr>
        <w:t>⇒</w:t>
      </w:r>
      <w:r>
        <w:rPr>
          <w:rFonts w:ascii="Lucida Sans Unicode" w:hAnsi="Lucida Sans Unicode"/>
          <w:spacing w:val="-6"/>
          <w:sz w:val="18"/>
          <w:u w:val="single"/>
        </w:rPr>
        <w:t xml:space="preserve"> </w:t>
      </w:r>
      <w:r>
        <w:rPr>
          <w:rFonts w:ascii="Lucida Sans Unicode" w:hAnsi="Lucida Sans Unicode"/>
          <w:w w:val="122"/>
          <w:sz w:val="18"/>
          <w:u w:val="single"/>
        </w:rPr>
        <w:t>(</w:t>
      </w:r>
      <w:r>
        <w:rPr>
          <w:rFonts w:ascii="Lucida Sans Unicode" w:hAnsi="Lucida Sans Unicode"/>
          <w:w w:val="85"/>
          <w:sz w:val="18"/>
          <w:u w:val="single"/>
        </w:rPr>
        <w:t>∃</w:t>
      </w:r>
      <w:proofErr w:type="spellStart"/>
      <w:r>
        <w:rPr>
          <w:i/>
          <w:w w:val="123"/>
          <w:sz w:val="18"/>
          <w:u w:val="single"/>
        </w:rPr>
        <w:t>n</w:t>
      </w:r>
      <w:r>
        <w:rPr>
          <w:rFonts w:ascii="Arial" w:hAnsi="Arial"/>
          <w:i/>
          <w:w w:val="199"/>
          <w:sz w:val="18"/>
          <w:u w:val="single"/>
          <w:vertAlign w:val="subscript"/>
        </w:rPr>
        <w:t>i</w:t>
      </w:r>
      <w:proofErr w:type="spellEnd"/>
      <w:r>
        <w:rPr>
          <w:rFonts w:ascii="Arial" w:hAnsi="Arial"/>
          <w:i/>
          <w:spacing w:val="11"/>
          <w:sz w:val="18"/>
          <w:u w:val="single"/>
        </w:rPr>
        <w:t xml:space="preserve"> </w:t>
      </w:r>
      <w:proofErr w:type="spellStart"/>
      <w:r>
        <w:rPr>
          <w:i/>
          <w:w w:val="133"/>
          <w:sz w:val="18"/>
          <w:u w:val="single"/>
        </w:rPr>
        <w:t>t</w:t>
      </w:r>
      <w:r>
        <w:rPr>
          <w:rFonts w:ascii="Arial" w:hAnsi="Arial"/>
          <w:i/>
          <w:spacing w:val="10"/>
          <w:w w:val="199"/>
          <w:sz w:val="18"/>
          <w:u w:val="single"/>
          <w:vertAlign w:val="subscript"/>
        </w:rPr>
        <w:t>i</w:t>
      </w:r>
      <w:r>
        <w:rPr>
          <w:i/>
          <w:w w:val="113"/>
          <w:sz w:val="18"/>
          <w:u w:val="single"/>
        </w:rPr>
        <w:t>.</w:t>
      </w:r>
      <w:r>
        <w:rPr>
          <w:rFonts w:ascii="Monotype Corsiva" w:hAnsi="Monotype Corsiva"/>
          <w:i/>
          <w:w w:val="99"/>
          <w:sz w:val="18"/>
          <w:u w:val="single"/>
        </w:rPr>
        <w:t>H</w:t>
      </w:r>
      <w:proofErr w:type="spellEnd"/>
      <w:r>
        <w:rPr>
          <w:rFonts w:ascii="Monotype Corsiva" w:hAnsi="Monotype Corsiva"/>
          <w:i/>
          <w:spacing w:val="-4"/>
          <w:sz w:val="18"/>
          <w:u w:val="single"/>
        </w:rPr>
        <w:t xml:space="preserve"> </w:t>
      </w:r>
      <w:r>
        <w:rPr>
          <w:rFonts w:ascii="Lucida Sans Unicode" w:hAnsi="Lucida Sans Unicode"/>
          <w:w w:val="122"/>
          <w:sz w:val="18"/>
          <w:u w:val="single"/>
        </w:rPr>
        <w:t>(</w:t>
      </w:r>
      <w:r>
        <w:rPr>
          <w:i/>
          <w:w w:val="123"/>
          <w:sz w:val="18"/>
          <w:u w:val="single"/>
        </w:rPr>
        <w:t>n</w:t>
      </w:r>
      <w:r>
        <w:rPr>
          <w:i/>
          <w:spacing w:val="-4"/>
          <w:sz w:val="18"/>
          <w:u w:val="single"/>
        </w:rPr>
        <w:t xml:space="preserve"> </w:t>
      </w:r>
      <w:r>
        <w:rPr>
          <w:rFonts w:ascii="Lucida Sans Unicode" w:hAnsi="Lucida Sans Unicode"/>
          <w:sz w:val="18"/>
          <w:u w:val="single"/>
        </w:rPr>
        <w:t>+</w:t>
      </w:r>
      <w:r>
        <w:rPr>
          <w:rFonts w:ascii="Lucida Sans Unicode" w:hAnsi="Lucida Sans Unicode"/>
          <w:spacing w:val="-16"/>
          <w:sz w:val="18"/>
          <w:u w:val="single"/>
        </w:rPr>
        <w:t xml:space="preserve"> </w:t>
      </w:r>
      <w:proofErr w:type="spellStart"/>
      <w:r>
        <w:rPr>
          <w:i/>
          <w:w w:val="125"/>
          <w:sz w:val="18"/>
          <w:u w:val="single"/>
        </w:rPr>
        <w:t>i</w:t>
      </w:r>
      <w:proofErr w:type="spellEnd"/>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proofErr w:type="spellStart"/>
      <w:r>
        <w:rPr>
          <w:i/>
          <w:w w:val="123"/>
          <w:sz w:val="18"/>
          <w:u w:val="single"/>
        </w:rPr>
        <w:t>n</w:t>
      </w:r>
      <w:r>
        <w:rPr>
          <w:rFonts w:ascii="Arial" w:hAnsi="Arial"/>
          <w:i/>
          <w:w w:val="199"/>
          <w:sz w:val="18"/>
          <w:u w:val="single"/>
          <w:vertAlign w:val="subscript"/>
        </w:rPr>
        <w:t>i</w:t>
      </w:r>
      <w:proofErr w:type="spellEnd"/>
      <w:r>
        <w:rPr>
          <w:rFonts w:ascii="Arial" w:hAnsi="Arial"/>
          <w:i/>
          <w:spacing w:val="-20"/>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proofErr w:type="spellStart"/>
      <w:r>
        <w:rPr>
          <w:i/>
          <w:w w:val="125"/>
          <w:sz w:val="18"/>
          <w:u w:val="single"/>
        </w:rPr>
        <w:t>τ</w:t>
      </w:r>
      <w:r>
        <w:rPr>
          <w:rFonts w:ascii="Arial" w:hAnsi="Arial"/>
          <w:i/>
          <w:w w:val="199"/>
          <w:sz w:val="18"/>
          <w:u w:val="single"/>
          <w:vertAlign w:val="subscript"/>
        </w:rPr>
        <w:t>i</w:t>
      </w:r>
      <w:proofErr w:type="spellEnd"/>
      <w:r>
        <w:rPr>
          <w:rFonts w:ascii="Arial" w:hAnsi="Arial"/>
          <w:i/>
          <w:sz w:val="18"/>
          <w:u w:val="single"/>
        </w:rPr>
        <w:t xml:space="preserve"> </w:t>
      </w:r>
      <w:r>
        <w:rPr>
          <w:rFonts w:ascii="Lucida Sans Unicode" w:hAnsi="Lucida Sans Unicode"/>
          <w:w w:val="85"/>
          <w:sz w:val="18"/>
          <w:u w:val="single"/>
        </w:rPr>
        <w:t>∧</w:t>
      </w:r>
      <w:r>
        <w:rPr>
          <w:rFonts w:ascii="Lucida Sans Unicode" w:hAnsi="Lucida Sans Unicode"/>
          <w:spacing w:val="-16"/>
          <w:sz w:val="18"/>
          <w:u w:val="single"/>
        </w:rPr>
        <w:t xml:space="preserve"> </w:t>
      </w:r>
      <w:proofErr w:type="spellStart"/>
      <w:r>
        <w:rPr>
          <w:i/>
          <w:w w:val="123"/>
          <w:sz w:val="18"/>
          <w:u w:val="single"/>
        </w:rPr>
        <w:t>n</w:t>
      </w:r>
      <w:r>
        <w:rPr>
          <w:rFonts w:ascii="Arial" w:hAnsi="Arial"/>
          <w:i/>
          <w:w w:val="199"/>
          <w:sz w:val="18"/>
          <w:u w:val="single"/>
          <w:vertAlign w:val="subscript"/>
        </w:rPr>
        <w:t>i</w:t>
      </w:r>
      <w:proofErr w:type="spellEnd"/>
      <w:r>
        <w:rPr>
          <w:rFonts w:ascii="Arial" w:hAnsi="Arial"/>
          <w:i/>
          <w:spacing w:val="11"/>
          <w:sz w:val="18"/>
          <w:u w:val="single"/>
        </w:rPr>
        <w:t xml:space="preserve"> </w:t>
      </w:r>
      <w:r>
        <w:rPr>
          <w:rFonts w:ascii="Lucida Sans Unicode" w:hAnsi="Lucida Sans Unicode"/>
          <w:w w:val="99"/>
          <w:sz w:val="18"/>
          <w:u w:val="single"/>
        </w:rPr>
        <w:t>ƒ</w:t>
      </w:r>
      <w:r>
        <w:rPr>
          <w:rFonts w:ascii="Lucida Sans Unicode" w:hAnsi="Lucida Sans Unicode"/>
          <w:sz w:val="18"/>
          <w:u w:val="single"/>
        </w:rPr>
        <w:t>=</w:t>
      </w:r>
      <w:r>
        <w:rPr>
          <w:rFonts w:ascii="Lucida Sans Unicode" w:hAnsi="Lucida Sans Unicode"/>
          <w:spacing w:val="-6"/>
          <w:sz w:val="18"/>
          <w:u w:val="single"/>
        </w:rPr>
        <w:t xml:space="preserve"> </w:t>
      </w:r>
      <w:r>
        <w:rPr>
          <w:rFonts w:ascii="Lucida Sans Unicode" w:hAnsi="Lucida Sans Unicode"/>
          <w:w w:val="101"/>
          <w:sz w:val="18"/>
          <w:u w:val="single"/>
        </w:rPr>
        <w:t>0))</w:t>
      </w:r>
    </w:p>
    <w:p w14:paraId="09649C38" w14:textId="77777777" w:rsidR="00AF434A" w:rsidRDefault="00000000">
      <w:pPr>
        <w:spacing w:line="265" w:lineRule="exact"/>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25"/>
          <w:sz w:val="18"/>
          <w:szCs w:val="18"/>
        </w:rPr>
        <w:t xml:space="preserve">H </w:t>
      </w:r>
      <w:r>
        <w:rPr>
          <w:i/>
          <w:w w:val="125"/>
          <w:sz w:val="18"/>
          <w:szCs w:val="18"/>
        </w:rPr>
        <w:t xml:space="preserve">, </w:t>
      </w:r>
      <w:proofErr w:type="spellStart"/>
      <w:r>
        <w:rPr>
          <w:w w:val="125"/>
          <w:sz w:val="18"/>
          <w:szCs w:val="18"/>
        </w:rPr>
        <w:t>strlen</w:t>
      </w:r>
      <w:proofErr w:type="spellEnd"/>
      <w:r>
        <w:rPr>
          <w:rFonts w:ascii="Lucida Sans Unicode" w:eastAsia="Lucida Sans Unicode" w:hAnsi="Lucida Sans Unicode" w:cs="Lucida Sans Unicode"/>
          <w:w w:val="125"/>
          <w:sz w:val="18"/>
          <w:szCs w:val="18"/>
        </w:rPr>
        <w:t>(</w:t>
      </w:r>
      <w:r>
        <w:rPr>
          <w:i/>
          <w:w w:val="125"/>
          <w:sz w:val="18"/>
          <w:szCs w:val="18"/>
        </w:rPr>
        <w:t xml:space="preserve">n </w:t>
      </w:r>
      <w:r>
        <w:rPr>
          <w:rFonts w:ascii="Lucida Sans Unicode" w:eastAsia="Lucida Sans Unicode" w:hAnsi="Lucida Sans Unicode" w:cs="Lucida Sans Unicode"/>
          <w:w w:val="115"/>
          <w:sz w:val="18"/>
          <w:szCs w:val="18"/>
        </w:rPr>
        <w:t xml:space="preserve">: </w:t>
      </w:r>
      <w:proofErr w:type="spellStart"/>
      <w:r>
        <w:rPr>
          <w:w w:val="125"/>
          <w:sz w:val="18"/>
          <w:szCs w:val="18"/>
        </w:rPr>
        <w:t>ptr</w:t>
      </w:r>
      <w:r>
        <w:rPr>
          <w:rFonts w:ascii="Arial" w:eastAsia="Arial" w:hAnsi="Arial" w:cs="Arial"/>
          <w:i/>
          <w:w w:val="125"/>
          <w:sz w:val="18"/>
          <w:szCs w:val="18"/>
          <w:vertAlign w:val="superscript"/>
        </w:rPr>
        <w:t>m</w:t>
      </w:r>
      <w:proofErr w:type="spellEnd"/>
      <w:r>
        <w:rPr>
          <w:rFonts w:ascii="Arial" w:eastAsia="Arial" w:hAnsi="Arial" w:cs="Arial"/>
          <w:i/>
          <w:w w:val="125"/>
          <w:sz w:val="18"/>
          <w:szCs w:val="18"/>
        </w:rPr>
        <w:t xml:space="preserve"> </w:t>
      </w:r>
      <w:r>
        <w:rPr>
          <w:rFonts w:ascii="Lucida Sans Unicode" w:eastAsia="Lucida Sans Unicode" w:hAnsi="Lucida Sans Unicode" w:cs="Lucida Sans Unicode"/>
          <w:w w:val="125"/>
          <w:sz w:val="18"/>
          <w:szCs w:val="18"/>
        </w:rPr>
        <w:t>[(</w:t>
      </w:r>
      <w:proofErr w:type="spellStart"/>
      <w:r>
        <w:rPr>
          <w:i/>
          <w:w w:val="125"/>
          <w:sz w:val="18"/>
          <w:szCs w:val="18"/>
        </w:rPr>
        <w:t>n</w:t>
      </w:r>
      <w:r>
        <w:rPr>
          <w:rFonts w:ascii="Arial" w:eastAsia="Arial" w:hAnsi="Arial" w:cs="Arial"/>
          <w:i/>
          <w:w w:val="125"/>
          <w:sz w:val="18"/>
          <w:szCs w:val="18"/>
          <w:vertAlign w:val="subscript"/>
        </w:rPr>
        <w:t>l</w:t>
      </w:r>
      <w:proofErr w:type="spellEnd"/>
      <w:r>
        <w:rPr>
          <w:i/>
          <w:w w:val="125"/>
          <w:sz w:val="18"/>
          <w:szCs w:val="18"/>
        </w:rPr>
        <w:t xml:space="preserve">, </w:t>
      </w:r>
      <w:proofErr w:type="spellStart"/>
      <w:r>
        <w:rPr>
          <w:i/>
          <w:w w:val="125"/>
          <w:sz w:val="18"/>
          <w:szCs w:val="18"/>
        </w:rPr>
        <w:t>n</w:t>
      </w:r>
      <w:r>
        <w:rPr>
          <w:rFonts w:ascii="Arial" w:eastAsia="Arial" w:hAnsi="Arial" w:cs="Arial"/>
          <w:i/>
          <w:w w:val="125"/>
          <w:sz w:val="18"/>
          <w:szCs w:val="18"/>
          <w:vertAlign w:val="subscript"/>
        </w:rPr>
        <w:t>h</w:t>
      </w:r>
      <w:proofErr w:type="spellEnd"/>
      <w:r>
        <w:rPr>
          <w:rFonts w:ascii="Lucida Sans Unicode" w:eastAsia="Lucida Sans Unicode" w:hAnsi="Lucida Sans Unicode" w:cs="Lucida Sans Unicode"/>
          <w:w w:val="125"/>
          <w:sz w:val="18"/>
          <w:szCs w:val="18"/>
        </w:rPr>
        <w:t xml:space="preserve">) </w:t>
      </w:r>
      <w:r>
        <w:rPr>
          <w:i/>
          <w:w w:val="125"/>
          <w:sz w:val="18"/>
          <w:szCs w:val="18"/>
        </w:rPr>
        <w:t xml:space="preserve">τ </w:t>
      </w:r>
      <w:r>
        <w:rPr>
          <w:rFonts w:ascii="Lucida Sans Unicode" w:eastAsia="Lucida Sans Unicode" w:hAnsi="Lucida Sans Unicode" w:cs="Lucida Sans Unicode"/>
          <w:w w:val="125"/>
          <w:sz w:val="18"/>
          <w:szCs w:val="18"/>
        </w:rPr>
        <w:t>])) −→ (</w:t>
      </w:r>
      <w:r>
        <w:rPr>
          <w:i/>
          <w:w w:val="125"/>
          <w:sz w:val="18"/>
          <w:szCs w:val="18"/>
        </w:rPr>
        <w:t xml:space="preserve">ϕ, </w:t>
      </w:r>
      <w:r>
        <w:rPr>
          <w:rFonts w:ascii="Monotype Corsiva" w:eastAsia="Monotype Corsiva" w:hAnsi="Monotype Corsiva" w:cs="Monotype Corsiva"/>
          <w:i/>
          <w:w w:val="125"/>
          <w:sz w:val="18"/>
          <w:szCs w:val="18"/>
        </w:rPr>
        <w:t xml:space="preserve">H </w:t>
      </w:r>
      <w:r>
        <w:rPr>
          <w:i/>
          <w:w w:val="125"/>
          <w:sz w:val="18"/>
          <w:szCs w:val="18"/>
        </w:rPr>
        <w:t xml:space="preserve">, </w:t>
      </w:r>
      <w:proofErr w:type="spellStart"/>
      <w:r>
        <w:rPr>
          <w:i/>
          <w:w w:val="125"/>
          <w:sz w:val="18"/>
          <w:szCs w:val="18"/>
        </w:rPr>
        <w:t>n</w:t>
      </w:r>
      <w:r>
        <w:rPr>
          <w:rFonts w:ascii="Arial" w:eastAsia="Arial" w:hAnsi="Arial" w:cs="Arial"/>
          <w:i/>
          <w:w w:val="125"/>
          <w:sz w:val="18"/>
          <w:szCs w:val="18"/>
          <w:vertAlign w:val="subscript"/>
        </w:rPr>
        <w:t>a</w:t>
      </w:r>
      <w:proofErr w:type="spellEnd"/>
      <w:r>
        <w:rPr>
          <w:rFonts w:ascii="Arial" w:eastAsia="Arial" w:hAnsi="Arial" w:cs="Arial"/>
          <w:i/>
          <w:w w:val="125"/>
          <w:sz w:val="18"/>
          <w:szCs w:val="18"/>
        </w:rPr>
        <w:t xml:space="preserve"> </w:t>
      </w:r>
      <w:r>
        <w:rPr>
          <w:rFonts w:ascii="Lucida Sans Unicode" w:eastAsia="Lucida Sans Unicode" w:hAnsi="Lucida Sans Unicode" w:cs="Lucida Sans Unicode"/>
          <w:w w:val="115"/>
          <w:sz w:val="18"/>
          <w:szCs w:val="18"/>
        </w:rPr>
        <w:t xml:space="preserve">: </w:t>
      </w:r>
      <w:r>
        <w:rPr>
          <w:w w:val="125"/>
          <w:sz w:val="18"/>
          <w:szCs w:val="18"/>
        </w:rPr>
        <w:t>int</w:t>
      </w:r>
      <w:r>
        <w:rPr>
          <w:rFonts w:ascii="Lucida Sans Unicode" w:eastAsia="Lucida Sans Unicode" w:hAnsi="Lucida Sans Unicode" w:cs="Lucida Sans Unicode"/>
          <w:w w:val="125"/>
          <w:sz w:val="18"/>
          <w:szCs w:val="18"/>
        </w:rPr>
        <w:t>)</w:t>
      </w:r>
    </w:p>
    <w:p w14:paraId="73C9C7CA" w14:textId="77777777" w:rsidR="00AF434A" w:rsidRDefault="00AF434A">
      <w:pPr>
        <w:spacing w:line="265" w:lineRule="exact"/>
        <w:jc w:val="cente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space="720"/>
        </w:sectPr>
      </w:pPr>
    </w:p>
    <w:p w14:paraId="1F027A1C" w14:textId="77777777" w:rsidR="00AF434A" w:rsidRDefault="00000000">
      <w:pPr>
        <w:spacing w:before="151" w:line="178" w:lineRule="exact"/>
        <w:ind w:left="689"/>
        <w:rPr>
          <w:sz w:val="14"/>
        </w:rPr>
      </w:pPr>
      <w:r>
        <w:rPr>
          <w:sz w:val="18"/>
        </w:rPr>
        <w:t>S-</w:t>
      </w:r>
      <w:proofErr w:type="spellStart"/>
      <w:r>
        <w:rPr>
          <w:sz w:val="18"/>
        </w:rPr>
        <w:t>S</w:t>
      </w:r>
      <w:r>
        <w:rPr>
          <w:sz w:val="14"/>
        </w:rPr>
        <w:t>TR</w:t>
      </w:r>
      <w:r>
        <w:rPr>
          <w:sz w:val="18"/>
        </w:rPr>
        <w:t>B</w:t>
      </w:r>
      <w:r>
        <w:rPr>
          <w:sz w:val="14"/>
        </w:rPr>
        <w:t>OUNDS</w:t>
      </w:r>
      <w:proofErr w:type="spellEnd"/>
    </w:p>
    <w:p w14:paraId="3D13430A" w14:textId="77777777" w:rsidR="00AF434A" w:rsidRDefault="00000000">
      <w:pPr>
        <w:tabs>
          <w:tab w:val="left" w:pos="2438"/>
          <w:tab w:val="left" w:pos="5047"/>
        </w:tabs>
        <w:spacing w:line="246" w:lineRule="exact"/>
        <w:ind w:left="708"/>
        <w:rPr>
          <w:rFonts w:ascii="Lucida Sans Unicode" w:hAnsi="Lucida Sans Unicode"/>
          <w:sz w:val="18"/>
        </w:rPr>
      </w:pPr>
      <w:r>
        <w:rPr>
          <w:w w:val="99"/>
          <w:sz w:val="18"/>
          <w:u w:val="single"/>
        </w:rPr>
        <w:t xml:space="preserve"> </w:t>
      </w:r>
      <w:r>
        <w:rPr>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spacing w:val="-103"/>
          <w:w w:val="85"/>
          <w:sz w:val="18"/>
          <w:u w:val="single"/>
        </w:rPr>
        <w:t>∈</w:t>
      </w:r>
      <w:r>
        <w:rPr>
          <w:i/>
          <w:w w:val="183"/>
          <w:sz w:val="18"/>
          <w:u w:val="single"/>
        </w:rPr>
        <w:t>/</w:t>
      </w:r>
      <w:r>
        <w:rPr>
          <w:i/>
          <w:spacing w:val="16"/>
          <w:sz w:val="18"/>
          <w:u w:val="single"/>
        </w:rPr>
        <w:t xml:space="preserve"> </w:t>
      </w:r>
      <w:r>
        <w:rPr>
          <w:rFonts w:ascii="Lucida Sans Unicode" w:hAnsi="Lucida Sans Unicode"/>
          <w:w w:val="87"/>
          <w:sz w:val="18"/>
          <w:u w:val="single"/>
        </w:rPr>
        <w:t>[</w:t>
      </w:r>
      <w:proofErr w:type="spellStart"/>
      <w:r>
        <w:rPr>
          <w:i/>
          <w:w w:val="123"/>
          <w:sz w:val="18"/>
          <w:u w:val="single"/>
        </w:rPr>
        <w:t>n</w:t>
      </w:r>
      <w:r>
        <w:rPr>
          <w:rFonts w:ascii="Arial" w:hAnsi="Arial"/>
          <w:i/>
          <w:spacing w:val="10"/>
          <w:w w:val="179"/>
          <w:sz w:val="18"/>
          <w:u w:val="single"/>
          <w:vertAlign w:val="subscript"/>
        </w:rPr>
        <w:t>l</w:t>
      </w:r>
      <w:proofErr w:type="spellEnd"/>
      <w:r>
        <w:rPr>
          <w:i/>
          <w:w w:val="113"/>
          <w:sz w:val="18"/>
          <w:u w:val="single"/>
        </w:rPr>
        <w:t>,</w:t>
      </w:r>
      <w:r>
        <w:rPr>
          <w:i/>
          <w:spacing w:val="-15"/>
          <w:sz w:val="18"/>
          <w:u w:val="single"/>
        </w:rPr>
        <w:t xml:space="preserve"> </w:t>
      </w:r>
      <w:proofErr w:type="spellStart"/>
      <w:r>
        <w:rPr>
          <w:i/>
          <w:w w:val="123"/>
          <w:sz w:val="18"/>
          <w:u w:val="single"/>
        </w:rPr>
        <w:t>n</w:t>
      </w:r>
      <w:r>
        <w:rPr>
          <w:rFonts w:ascii="Arial" w:hAnsi="Arial"/>
          <w:i/>
          <w:spacing w:val="10"/>
          <w:w w:val="129"/>
          <w:sz w:val="18"/>
          <w:u w:val="single"/>
          <w:vertAlign w:val="subscript"/>
        </w:rPr>
        <w:t>h</w:t>
      </w:r>
      <w:proofErr w:type="spellEnd"/>
      <w:r>
        <w:rPr>
          <w:rFonts w:ascii="Lucida Sans Unicode" w:hAnsi="Lucida Sans Unicode"/>
          <w:w w:val="87"/>
          <w:sz w:val="18"/>
          <w:u w:val="single"/>
        </w:rPr>
        <w:t>]</w:t>
      </w:r>
      <w:r>
        <w:rPr>
          <w:rFonts w:ascii="Lucida Sans Unicode" w:hAnsi="Lucida Sans Unicode"/>
          <w:sz w:val="18"/>
          <w:u w:val="single"/>
        </w:rPr>
        <w:tab/>
      </w:r>
    </w:p>
    <w:p w14:paraId="26FF9952" w14:textId="77777777" w:rsidR="00AF434A" w:rsidRDefault="00000000">
      <w:pPr>
        <w:pStyle w:val="BodyText"/>
        <w:spacing w:before="1"/>
        <w:rPr>
          <w:rFonts w:ascii="Lucida Sans Unicode"/>
          <w:sz w:val="18"/>
        </w:rPr>
      </w:pPr>
      <w:r>
        <w:br w:type="column"/>
      </w:r>
    </w:p>
    <w:p w14:paraId="36A9AB97" w14:textId="77777777" w:rsidR="00AF434A" w:rsidRDefault="00000000">
      <w:pPr>
        <w:spacing w:line="178" w:lineRule="exact"/>
        <w:ind w:left="620"/>
        <w:rPr>
          <w:sz w:val="14"/>
        </w:rPr>
      </w:pPr>
      <w:r>
        <w:rPr>
          <w:sz w:val="18"/>
        </w:rPr>
        <w:t>S-</w:t>
      </w:r>
      <w:proofErr w:type="spellStart"/>
      <w:r>
        <w:rPr>
          <w:sz w:val="18"/>
        </w:rPr>
        <w:t>S</w:t>
      </w:r>
      <w:r>
        <w:rPr>
          <w:sz w:val="14"/>
        </w:rPr>
        <w:t>TR</w:t>
      </w:r>
      <w:r>
        <w:rPr>
          <w:sz w:val="18"/>
        </w:rPr>
        <w:t>N</w:t>
      </w:r>
      <w:r>
        <w:rPr>
          <w:sz w:val="14"/>
        </w:rPr>
        <w:t>ULL</w:t>
      </w:r>
      <w:proofErr w:type="spellEnd"/>
    </w:p>
    <w:p w14:paraId="2628A0AA" w14:textId="77777777" w:rsidR="00AF434A" w:rsidRDefault="00000000">
      <w:pPr>
        <w:spacing w:line="119" w:lineRule="exact"/>
        <w:ind w:left="616"/>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0"/>
          <w:sz w:val="18"/>
          <w:szCs w:val="18"/>
        </w:rPr>
        <w:t>(</w:t>
      </w:r>
      <w:r>
        <w:rPr>
          <w:i/>
          <w:w w:val="120"/>
          <w:sz w:val="18"/>
          <w:szCs w:val="18"/>
        </w:rPr>
        <w:t xml:space="preserve">ϕ, </w:t>
      </w:r>
      <w:r>
        <w:rPr>
          <w:rFonts w:ascii="Monotype Corsiva" w:eastAsia="Monotype Corsiva" w:hAnsi="Monotype Corsiva" w:cs="Monotype Corsiva"/>
          <w:i/>
          <w:w w:val="120"/>
          <w:sz w:val="18"/>
          <w:szCs w:val="18"/>
        </w:rPr>
        <w:t xml:space="preserve">H </w:t>
      </w:r>
      <w:r>
        <w:rPr>
          <w:i/>
          <w:w w:val="120"/>
          <w:sz w:val="18"/>
          <w:szCs w:val="18"/>
        </w:rPr>
        <w:t xml:space="preserve">, </w:t>
      </w:r>
      <w:proofErr w:type="spellStart"/>
      <w:r>
        <w:rPr>
          <w:w w:val="120"/>
          <w:sz w:val="18"/>
          <w:szCs w:val="18"/>
        </w:rPr>
        <w:t>strlen</w:t>
      </w:r>
      <w:proofErr w:type="spellEnd"/>
      <w:r>
        <w:rPr>
          <w:rFonts w:ascii="Lucida Sans Unicode" w:eastAsia="Lucida Sans Unicode" w:hAnsi="Lucida Sans Unicode" w:cs="Lucida Sans Unicode"/>
          <w:w w:val="120"/>
          <w:sz w:val="18"/>
          <w:szCs w:val="18"/>
        </w:rPr>
        <w:t xml:space="preserve">(0 : </w:t>
      </w:r>
      <w:proofErr w:type="spellStart"/>
      <w:r>
        <w:rPr>
          <w:w w:val="120"/>
          <w:sz w:val="18"/>
          <w:szCs w:val="18"/>
        </w:rPr>
        <w:t>ptr</w:t>
      </w:r>
      <w:r>
        <w:rPr>
          <w:rFonts w:ascii="Arial" w:eastAsia="Arial" w:hAnsi="Arial" w:cs="Arial"/>
          <w:i/>
          <w:w w:val="120"/>
          <w:sz w:val="18"/>
          <w:szCs w:val="18"/>
          <w:vertAlign w:val="superscript"/>
        </w:rPr>
        <w:t>c</w:t>
      </w:r>
      <w:proofErr w:type="spellEnd"/>
      <w:r>
        <w:rPr>
          <w:rFonts w:ascii="Arial" w:eastAsia="Arial" w:hAnsi="Arial" w:cs="Arial"/>
          <w:i/>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 xml:space="preserve">n , n </w:t>
      </w:r>
      <w:r>
        <w:rPr>
          <w:rFonts w:ascii="Lucida Sans Unicode" w:eastAsia="Lucida Sans Unicode" w:hAnsi="Lucida Sans Unicode" w:cs="Lucida Sans Unicode"/>
          <w:w w:val="120"/>
          <w:sz w:val="18"/>
          <w:szCs w:val="18"/>
        </w:rPr>
        <w:t xml:space="preserve">) </w:t>
      </w:r>
      <w:r>
        <w:rPr>
          <w:i/>
          <w:w w:val="120"/>
          <w:sz w:val="18"/>
          <w:szCs w:val="18"/>
        </w:rPr>
        <w:t xml:space="preserve">τ </w:t>
      </w:r>
      <w:r>
        <w:rPr>
          <w:rFonts w:ascii="Lucida Sans Unicode" w:eastAsia="Lucida Sans Unicode" w:hAnsi="Lucida Sans Unicode" w:cs="Lucida Sans Unicode"/>
          <w:w w:val="120"/>
          <w:sz w:val="18"/>
          <w:szCs w:val="18"/>
        </w:rPr>
        <w:t>])) −→ (</w:t>
      </w:r>
      <w:r>
        <w:rPr>
          <w:i/>
          <w:w w:val="120"/>
          <w:sz w:val="18"/>
          <w:szCs w:val="18"/>
        </w:rPr>
        <w:t xml:space="preserve">ϕ, </w:t>
      </w:r>
      <w:r>
        <w:rPr>
          <w:rFonts w:ascii="Monotype Corsiva" w:eastAsia="Monotype Corsiva" w:hAnsi="Monotype Corsiva" w:cs="Monotype Corsiva"/>
          <w:i/>
          <w:w w:val="120"/>
          <w:sz w:val="18"/>
          <w:szCs w:val="18"/>
        </w:rPr>
        <w:t xml:space="preserve">H </w:t>
      </w:r>
      <w:r>
        <w:rPr>
          <w:i/>
          <w:w w:val="120"/>
          <w:sz w:val="18"/>
          <w:szCs w:val="18"/>
        </w:rPr>
        <w:t xml:space="preserve">, </w:t>
      </w:r>
      <w:r>
        <w:rPr>
          <w:w w:val="120"/>
          <w:sz w:val="18"/>
          <w:szCs w:val="18"/>
        </w:rPr>
        <w:t>null</w:t>
      </w:r>
      <w:r>
        <w:rPr>
          <w:rFonts w:ascii="Lucida Sans Unicode" w:eastAsia="Lucida Sans Unicode" w:hAnsi="Lucida Sans Unicode" w:cs="Lucida Sans Unicode"/>
          <w:w w:val="120"/>
          <w:sz w:val="18"/>
          <w:szCs w:val="18"/>
        </w:rPr>
        <w:t>)</w:t>
      </w:r>
    </w:p>
    <w:p w14:paraId="7FA8674E" w14:textId="77777777" w:rsidR="00AF434A" w:rsidRDefault="00000000">
      <w:pPr>
        <w:pStyle w:val="BodyText"/>
        <w:spacing w:line="119" w:lineRule="exact"/>
        <w:ind w:left="2607"/>
        <w:rPr>
          <w:rFonts w:ascii="Lucida Sans Unicode"/>
          <w:sz w:val="11"/>
        </w:rPr>
      </w:pPr>
      <w:r>
        <w:rPr>
          <w:rFonts w:ascii="Lucida Sans Unicode"/>
          <w:position w:val="-1"/>
          <w:sz w:val="11"/>
        </w:rPr>
      </w:r>
      <w:r>
        <w:rPr>
          <w:rFonts w:ascii="Lucida Sans Unicode"/>
          <w:position w:val="-1"/>
          <w:sz w:val="11"/>
        </w:rPr>
        <w:pict w14:anchorId="74CDF2BB">
          <v:shape id="_x0000_s1111" type="#_x0000_t202" style="width:16.9pt;height:6pt;mso-left-percent:-10001;mso-top-percent:-10001;mso-position-horizontal:absolute;mso-position-horizontal-relative:char;mso-position-vertical:absolute;mso-position-vertical-relative:line;mso-left-percent:-10001;mso-top-percent:-10001" filled="f" stroked="f">
            <v:textbox inset="0,0,0,0">
              <w:txbxContent>
                <w:p w14:paraId="5BB0FCAA" w14:textId="77777777" w:rsidR="00AF434A" w:rsidRDefault="00000000">
                  <w:pPr>
                    <w:tabs>
                      <w:tab w:val="left" w:pos="250"/>
                    </w:tabs>
                    <w:spacing w:line="115" w:lineRule="exact"/>
                    <w:rPr>
                      <w:rFonts w:ascii="Arial"/>
                      <w:i/>
                      <w:sz w:val="12"/>
                    </w:rPr>
                  </w:pPr>
                  <w:r>
                    <w:rPr>
                      <w:rFonts w:ascii="Arial"/>
                      <w:i/>
                      <w:w w:val="145"/>
                      <w:sz w:val="12"/>
                    </w:rPr>
                    <w:t>l</w:t>
                  </w:r>
                  <w:r>
                    <w:rPr>
                      <w:rFonts w:ascii="Arial"/>
                      <w:i/>
                      <w:w w:val="145"/>
                      <w:sz w:val="12"/>
                    </w:rPr>
                    <w:tab/>
                  </w:r>
                  <w:r>
                    <w:rPr>
                      <w:rFonts w:ascii="Arial"/>
                      <w:i/>
                      <w:w w:val="130"/>
                      <w:sz w:val="12"/>
                    </w:rPr>
                    <w:t>h</w:t>
                  </w:r>
                </w:p>
              </w:txbxContent>
            </v:textbox>
            <w10:anchorlock/>
          </v:shape>
        </w:pict>
      </w:r>
    </w:p>
    <w:p w14:paraId="7A901B76" w14:textId="77777777" w:rsidR="00AF434A" w:rsidRDefault="00AF434A">
      <w:pPr>
        <w:spacing w:line="119" w:lineRule="exact"/>
        <w:rPr>
          <w:rFonts w:ascii="Lucida Sans Unicode"/>
          <w:sz w:val="11"/>
        </w:rPr>
        <w:sectPr w:rsidR="00AF434A">
          <w:type w:val="continuous"/>
          <w:pgSz w:w="12240" w:h="15840"/>
          <w:pgMar w:top="1500" w:right="860" w:bottom="280" w:left="860" w:header="720" w:footer="720" w:gutter="0"/>
          <w:cols w:num="2" w:space="720" w:equalWidth="0">
            <w:col w:w="5048" w:space="40"/>
            <w:col w:w="5432"/>
          </w:cols>
        </w:sectPr>
      </w:pPr>
    </w:p>
    <w:p w14:paraId="057A6F16" w14:textId="77777777" w:rsidR="00AF434A" w:rsidRDefault="00000000">
      <w:pPr>
        <w:spacing w:line="12" w:lineRule="exact"/>
        <w:ind w:left="708"/>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0"/>
          <w:sz w:val="18"/>
          <w:szCs w:val="18"/>
        </w:rPr>
        <w:t>(</w:t>
      </w:r>
      <w:r>
        <w:rPr>
          <w:i/>
          <w:w w:val="120"/>
          <w:sz w:val="18"/>
          <w:szCs w:val="18"/>
        </w:rPr>
        <w:t xml:space="preserve">ϕ, </w:t>
      </w:r>
      <w:r>
        <w:rPr>
          <w:rFonts w:ascii="Monotype Corsiva" w:eastAsia="Monotype Corsiva" w:hAnsi="Monotype Corsiva" w:cs="Monotype Corsiva"/>
          <w:i/>
          <w:w w:val="115"/>
          <w:sz w:val="18"/>
          <w:szCs w:val="18"/>
        </w:rPr>
        <w:t xml:space="preserve">H </w:t>
      </w:r>
      <w:r>
        <w:rPr>
          <w:i/>
          <w:w w:val="120"/>
          <w:sz w:val="18"/>
          <w:szCs w:val="18"/>
        </w:rPr>
        <w:t xml:space="preserve">, </w:t>
      </w:r>
      <w:proofErr w:type="spellStart"/>
      <w:r>
        <w:rPr>
          <w:w w:val="120"/>
          <w:sz w:val="18"/>
          <w:szCs w:val="18"/>
        </w:rPr>
        <w:t>strlen</w:t>
      </w:r>
      <w:proofErr w:type="spellEnd"/>
      <w:r>
        <w:rPr>
          <w:rFonts w:ascii="Lucida Sans Unicode" w:eastAsia="Lucida Sans Unicode" w:hAnsi="Lucida Sans Unicode" w:cs="Lucida Sans Unicode"/>
          <w:w w:val="120"/>
          <w:sz w:val="18"/>
          <w:szCs w:val="18"/>
        </w:rPr>
        <w:t>(</w:t>
      </w:r>
      <w:r>
        <w:rPr>
          <w:i/>
          <w:w w:val="120"/>
          <w:sz w:val="18"/>
          <w:szCs w:val="18"/>
        </w:rPr>
        <w:t xml:space="preserve">n </w:t>
      </w:r>
      <w:r>
        <w:rPr>
          <w:rFonts w:ascii="Lucida Sans Unicode" w:eastAsia="Lucida Sans Unicode" w:hAnsi="Lucida Sans Unicode" w:cs="Lucida Sans Unicode"/>
          <w:w w:val="120"/>
          <w:sz w:val="18"/>
          <w:szCs w:val="18"/>
        </w:rPr>
        <w:t xml:space="preserve">: </w:t>
      </w:r>
      <w:proofErr w:type="spellStart"/>
      <w:r>
        <w:rPr>
          <w:w w:val="120"/>
          <w:sz w:val="18"/>
          <w:szCs w:val="18"/>
        </w:rPr>
        <w:t>ptr</w:t>
      </w:r>
      <w:r>
        <w:rPr>
          <w:rFonts w:ascii="Arial" w:eastAsia="Arial" w:hAnsi="Arial" w:cs="Arial"/>
          <w:i/>
          <w:w w:val="120"/>
          <w:sz w:val="18"/>
          <w:szCs w:val="18"/>
          <w:vertAlign w:val="superscript"/>
        </w:rPr>
        <w:t>c</w:t>
      </w:r>
      <w:proofErr w:type="spellEnd"/>
      <w:r>
        <w:rPr>
          <w:rFonts w:ascii="Arial" w:eastAsia="Arial" w:hAnsi="Arial" w:cs="Arial"/>
          <w:i/>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 xml:space="preserve">n , n </w:t>
      </w:r>
      <w:r>
        <w:rPr>
          <w:rFonts w:ascii="Lucida Sans Unicode" w:eastAsia="Lucida Sans Unicode" w:hAnsi="Lucida Sans Unicode" w:cs="Lucida Sans Unicode"/>
          <w:w w:val="120"/>
          <w:sz w:val="18"/>
          <w:szCs w:val="18"/>
        </w:rPr>
        <w:t xml:space="preserve">) </w:t>
      </w:r>
      <w:r>
        <w:rPr>
          <w:i/>
          <w:w w:val="120"/>
          <w:sz w:val="18"/>
          <w:szCs w:val="18"/>
        </w:rPr>
        <w:t xml:space="preserve">τ </w:t>
      </w:r>
      <w:r>
        <w:rPr>
          <w:rFonts w:ascii="Lucida Sans Unicode" w:eastAsia="Lucida Sans Unicode" w:hAnsi="Lucida Sans Unicode" w:cs="Lucida Sans Unicode"/>
          <w:w w:val="120"/>
          <w:sz w:val="18"/>
          <w:szCs w:val="18"/>
        </w:rPr>
        <w:t>])) −→ (</w:t>
      </w:r>
      <w:r>
        <w:rPr>
          <w:i/>
          <w:w w:val="120"/>
          <w:sz w:val="18"/>
          <w:szCs w:val="18"/>
        </w:rPr>
        <w:t xml:space="preserve">ϕ, </w:t>
      </w:r>
      <w:r>
        <w:rPr>
          <w:rFonts w:ascii="Monotype Corsiva" w:eastAsia="Monotype Corsiva" w:hAnsi="Monotype Corsiva" w:cs="Monotype Corsiva"/>
          <w:i/>
          <w:w w:val="115"/>
          <w:sz w:val="18"/>
          <w:szCs w:val="18"/>
        </w:rPr>
        <w:t xml:space="preserve">H </w:t>
      </w:r>
      <w:r>
        <w:rPr>
          <w:i/>
          <w:w w:val="120"/>
          <w:sz w:val="18"/>
          <w:szCs w:val="18"/>
        </w:rPr>
        <w:t xml:space="preserve">, </w:t>
      </w:r>
      <w:r>
        <w:rPr>
          <w:w w:val="120"/>
          <w:sz w:val="18"/>
          <w:szCs w:val="18"/>
        </w:rPr>
        <w:t>bounds</w:t>
      </w:r>
      <w:r>
        <w:rPr>
          <w:rFonts w:ascii="Lucida Sans Unicode" w:eastAsia="Lucida Sans Unicode" w:hAnsi="Lucida Sans Unicode" w:cs="Lucida Sans Unicode"/>
          <w:w w:val="120"/>
          <w:sz w:val="18"/>
          <w:szCs w:val="18"/>
        </w:rPr>
        <w:t>)</w:t>
      </w:r>
    </w:p>
    <w:p w14:paraId="45046427" w14:textId="77777777" w:rsidR="00AF434A" w:rsidRDefault="00AF434A">
      <w:pPr>
        <w:spacing w:line="12" w:lineRule="exact"/>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space="720"/>
        </w:sectPr>
      </w:pPr>
    </w:p>
    <w:p w14:paraId="5482F8BE" w14:textId="77777777" w:rsidR="00AF434A" w:rsidRDefault="00AF434A">
      <w:pPr>
        <w:pStyle w:val="BodyText"/>
        <w:spacing w:before="11"/>
        <w:rPr>
          <w:rFonts w:ascii="Lucida Sans Unicode"/>
          <w:sz w:val="18"/>
        </w:rPr>
      </w:pPr>
    </w:p>
    <w:p w14:paraId="3F8D834A" w14:textId="77777777" w:rsidR="00AF434A" w:rsidRDefault="00000000">
      <w:pPr>
        <w:ind w:left="576"/>
        <w:rPr>
          <w:sz w:val="14"/>
        </w:rPr>
      </w:pPr>
      <w:r>
        <w:rPr>
          <w:sz w:val="18"/>
        </w:rPr>
        <w:t>S-A</w:t>
      </w:r>
      <w:r>
        <w:rPr>
          <w:sz w:val="14"/>
        </w:rPr>
        <w:t>DD</w:t>
      </w:r>
    </w:p>
    <w:p w14:paraId="32F287CC" w14:textId="77777777" w:rsidR="00AF434A" w:rsidRDefault="00000000">
      <w:pPr>
        <w:tabs>
          <w:tab w:val="left" w:pos="250"/>
        </w:tabs>
        <w:spacing w:line="92" w:lineRule="exact"/>
        <w:ind w:right="38"/>
        <w:jc w:val="right"/>
        <w:rPr>
          <w:rFonts w:ascii="Arial"/>
          <w:i/>
          <w:sz w:val="12"/>
        </w:rPr>
      </w:pPr>
      <w:r>
        <w:br w:type="column"/>
      </w:r>
      <w:r>
        <w:rPr>
          <w:rFonts w:ascii="Arial"/>
          <w:i/>
          <w:w w:val="160"/>
          <w:sz w:val="12"/>
        </w:rPr>
        <w:t>l</w:t>
      </w:r>
      <w:r>
        <w:rPr>
          <w:rFonts w:ascii="Arial"/>
          <w:i/>
          <w:w w:val="160"/>
          <w:sz w:val="12"/>
        </w:rPr>
        <w:tab/>
      </w:r>
      <w:r>
        <w:rPr>
          <w:rFonts w:ascii="Arial"/>
          <w:i/>
          <w:spacing w:val="-1"/>
          <w:w w:val="130"/>
          <w:sz w:val="12"/>
        </w:rPr>
        <w:t>h</w:t>
      </w:r>
    </w:p>
    <w:p w14:paraId="1D5075C1" w14:textId="77777777" w:rsidR="00AF434A" w:rsidRDefault="00AF434A">
      <w:pPr>
        <w:pStyle w:val="BodyText"/>
        <w:rPr>
          <w:rFonts w:ascii="Arial"/>
          <w:i/>
          <w:sz w:val="12"/>
        </w:rPr>
      </w:pPr>
    </w:p>
    <w:p w14:paraId="32C21C05" w14:textId="77777777" w:rsidR="00AF434A" w:rsidRDefault="00AF434A">
      <w:pPr>
        <w:pStyle w:val="BodyText"/>
        <w:spacing w:before="11"/>
        <w:rPr>
          <w:rFonts w:ascii="Arial"/>
          <w:i/>
          <w:sz w:val="17"/>
        </w:rPr>
      </w:pPr>
    </w:p>
    <w:p w14:paraId="5BB9BA6A" w14:textId="77777777" w:rsidR="00AF434A" w:rsidRDefault="00000000">
      <w:pPr>
        <w:ind w:left="457"/>
        <w:rPr>
          <w:rFonts w:ascii="Bookman Old Style"/>
          <w:sz w:val="12"/>
        </w:rPr>
      </w:pPr>
      <w:r>
        <w:rPr>
          <w:i/>
          <w:w w:val="110"/>
          <w:position w:val="2"/>
          <w:sz w:val="18"/>
        </w:rPr>
        <w:t xml:space="preserve">n </w:t>
      </w:r>
      <w:r>
        <w:rPr>
          <w:rFonts w:ascii="Lucida Sans Unicode"/>
          <w:w w:val="110"/>
          <w:position w:val="2"/>
          <w:sz w:val="18"/>
        </w:rPr>
        <w:t xml:space="preserve">= </w:t>
      </w:r>
      <w:r>
        <w:rPr>
          <w:i/>
          <w:w w:val="110"/>
          <w:position w:val="2"/>
          <w:sz w:val="18"/>
        </w:rPr>
        <w:t>n</w:t>
      </w:r>
      <w:r>
        <w:rPr>
          <w:rFonts w:ascii="Bookman Old Style"/>
          <w:w w:val="110"/>
          <w:sz w:val="12"/>
        </w:rPr>
        <w:t xml:space="preserve">1 </w:t>
      </w:r>
      <w:r>
        <w:rPr>
          <w:rFonts w:ascii="Lucida Sans Unicode"/>
          <w:w w:val="110"/>
          <w:position w:val="2"/>
          <w:sz w:val="18"/>
        </w:rPr>
        <w:t xml:space="preserve">+ </w:t>
      </w:r>
      <w:r>
        <w:rPr>
          <w:i/>
          <w:w w:val="110"/>
          <w:position w:val="2"/>
          <w:sz w:val="18"/>
        </w:rPr>
        <w:t>n</w:t>
      </w:r>
      <w:r>
        <w:rPr>
          <w:rFonts w:ascii="Bookman Old Style"/>
          <w:w w:val="110"/>
          <w:sz w:val="12"/>
        </w:rPr>
        <w:t>2</w:t>
      </w:r>
    </w:p>
    <w:p w14:paraId="7F316319" w14:textId="77777777" w:rsidR="00AF434A" w:rsidRDefault="00000000">
      <w:pPr>
        <w:pStyle w:val="BodyText"/>
        <w:spacing w:before="5"/>
        <w:rPr>
          <w:rFonts w:ascii="Bookman Old Style"/>
          <w:sz w:val="23"/>
        </w:rPr>
      </w:pPr>
      <w:r>
        <w:br w:type="column"/>
      </w:r>
    </w:p>
    <w:p w14:paraId="24B3BA2F" w14:textId="77777777" w:rsidR="00AF434A" w:rsidRDefault="00000000">
      <w:pPr>
        <w:ind w:left="576"/>
        <w:rPr>
          <w:sz w:val="14"/>
        </w:rPr>
      </w:pPr>
      <w:r>
        <w:rPr>
          <w:sz w:val="18"/>
        </w:rPr>
        <w:t>S-</w:t>
      </w:r>
      <w:proofErr w:type="spellStart"/>
      <w:r>
        <w:rPr>
          <w:sz w:val="18"/>
        </w:rPr>
        <w:t>A</w:t>
      </w:r>
      <w:r>
        <w:rPr>
          <w:sz w:val="14"/>
        </w:rPr>
        <w:t>DD</w:t>
      </w:r>
      <w:r>
        <w:rPr>
          <w:sz w:val="18"/>
        </w:rPr>
        <w:t>A</w:t>
      </w:r>
      <w:r>
        <w:rPr>
          <w:sz w:val="14"/>
        </w:rPr>
        <w:t>RR</w:t>
      </w:r>
      <w:proofErr w:type="spellEnd"/>
    </w:p>
    <w:p w14:paraId="1DFA598B" w14:textId="77777777" w:rsidR="00AF434A" w:rsidRDefault="00000000">
      <w:pPr>
        <w:pStyle w:val="BodyText"/>
        <w:spacing w:before="11"/>
        <w:rPr>
          <w:sz w:val="37"/>
        </w:rPr>
      </w:pPr>
      <w:r>
        <w:br w:type="column"/>
      </w:r>
    </w:p>
    <w:p w14:paraId="2849F361" w14:textId="77777777" w:rsidR="00AF434A" w:rsidRDefault="00000000">
      <w:pPr>
        <w:tabs>
          <w:tab w:val="left" w:pos="1400"/>
          <w:tab w:val="left" w:pos="2764"/>
        </w:tabs>
        <w:ind w:left="70"/>
        <w:rPr>
          <w:rFonts w:ascii="Bookman Old Style" w:hAnsi="Bookman Old Style"/>
          <w:sz w:val="18"/>
        </w:rPr>
      </w:pPr>
      <w:r>
        <w:rPr>
          <w:i/>
          <w:w w:val="115"/>
          <w:sz w:val="18"/>
        </w:rPr>
        <w:t xml:space="preserve">n </w:t>
      </w:r>
      <w:r>
        <w:rPr>
          <w:rFonts w:ascii="Lucida Sans Unicode" w:hAnsi="Lucida Sans Unicode"/>
          <w:w w:val="115"/>
          <w:sz w:val="18"/>
        </w:rPr>
        <w:t xml:space="preserve">= </w:t>
      </w:r>
      <w:r>
        <w:rPr>
          <w:i/>
          <w:w w:val="115"/>
          <w:sz w:val="18"/>
        </w:rPr>
        <w:t>n</w:t>
      </w:r>
      <w:r>
        <w:rPr>
          <w:rFonts w:ascii="Bookman Old Style" w:hAnsi="Bookman Old Style"/>
          <w:w w:val="115"/>
          <w:sz w:val="18"/>
          <w:vertAlign w:val="subscript"/>
        </w:rPr>
        <w:t>1</w:t>
      </w:r>
      <w:r>
        <w:rPr>
          <w:rFonts w:ascii="Bookman Old Style" w:hAnsi="Bookman Old Style"/>
          <w:spacing w:val="-53"/>
          <w:w w:val="115"/>
          <w:sz w:val="18"/>
        </w:rPr>
        <w:t xml:space="preserve"> </w:t>
      </w:r>
      <w:r>
        <w:rPr>
          <w:rFonts w:ascii="Lucida Sans Unicode" w:hAnsi="Lucida Sans Unicode"/>
          <w:w w:val="115"/>
          <w:sz w:val="18"/>
        </w:rPr>
        <w:t>+</w:t>
      </w:r>
      <w:r>
        <w:rPr>
          <w:rFonts w:ascii="Lucida Sans Unicode" w:hAnsi="Lucida Sans Unicode"/>
          <w:spacing w:val="-31"/>
          <w:w w:val="115"/>
          <w:sz w:val="18"/>
        </w:rPr>
        <w:t xml:space="preserve"> </w:t>
      </w:r>
      <w:r>
        <w:rPr>
          <w:i/>
          <w:w w:val="115"/>
          <w:sz w:val="18"/>
        </w:rPr>
        <w:t>n</w:t>
      </w:r>
      <w:r>
        <w:rPr>
          <w:rFonts w:ascii="Bookman Old Style" w:hAnsi="Bookman Old Style"/>
          <w:w w:val="115"/>
          <w:sz w:val="18"/>
          <w:vertAlign w:val="subscript"/>
        </w:rPr>
        <w:t>2</w:t>
      </w:r>
      <w:r>
        <w:rPr>
          <w:rFonts w:ascii="Bookman Old Style" w:hAnsi="Bookman Old Style"/>
          <w:w w:val="115"/>
          <w:sz w:val="18"/>
        </w:rPr>
        <w:tab/>
      </w:r>
      <w:proofErr w:type="spellStart"/>
      <w:r>
        <w:rPr>
          <w:i/>
          <w:spacing w:val="-12"/>
          <w:w w:val="130"/>
          <w:sz w:val="18"/>
        </w:rPr>
        <w:t>n</w:t>
      </w:r>
      <w:r>
        <w:rPr>
          <w:rFonts w:ascii="Swis721 Blk BT" w:hAnsi="Swis721 Blk BT"/>
          <w:i/>
          <w:spacing w:val="-12"/>
          <w:w w:val="130"/>
          <w:sz w:val="18"/>
          <w:vertAlign w:val="superscript"/>
        </w:rPr>
        <w:t>j</w:t>
      </w:r>
      <w:r>
        <w:rPr>
          <w:rFonts w:ascii="Arial" w:hAnsi="Arial"/>
          <w:i/>
          <w:spacing w:val="-12"/>
          <w:w w:val="130"/>
          <w:sz w:val="18"/>
          <w:vertAlign w:val="subscript"/>
        </w:rPr>
        <w:t>l</w:t>
      </w:r>
      <w:proofErr w:type="spellEnd"/>
      <w:r>
        <w:rPr>
          <w:rFonts w:ascii="Arial" w:hAnsi="Arial"/>
          <w:i/>
          <w:spacing w:val="-12"/>
          <w:w w:val="130"/>
          <w:sz w:val="18"/>
        </w:rPr>
        <w:t xml:space="preserve"> </w:t>
      </w:r>
      <w:r>
        <w:rPr>
          <w:rFonts w:ascii="Lucida Sans Unicode" w:hAnsi="Lucida Sans Unicode"/>
          <w:w w:val="115"/>
          <w:sz w:val="18"/>
        </w:rPr>
        <w:t xml:space="preserve">= </w:t>
      </w:r>
      <w:proofErr w:type="spellStart"/>
      <w:r>
        <w:rPr>
          <w:i/>
          <w:w w:val="130"/>
          <w:sz w:val="18"/>
        </w:rPr>
        <w:t>n</w:t>
      </w:r>
      <w:r>
        <w:rPr>
          <w:rFonts w:ascii="Arial" w:hAnsi="Arial"/>
          <w:i/>
          <w:w w:val="130"/>
          <w:sz w:val="18"/>
          <w:vertAlign w:val="subscript"/>
        </w:rPr>
        <w:t>l</w:t>
      </w:r>
      <w:proofErr w:type="spellEnd"/>
      <w:r>
        <w:rPr>
          <w:rFonts w:ascii="Arial" w:hAnsi="Arial"/>
          <w:i/>
          <w:spacing w:val="-42"/>
          <w:w w:val="130"/>
          <w:sz w:val="18"/>
        </w:rPr>
        <w:t xml:space="preserve"> </w:t>
      </w:r>
      <w:r>
        <w:rPr>
          <w:rFonts w:ascii="Lucida Sans Unicode" w:hAnsi="Lucida Sans Unicode"/>
          <w:w w:val="115"/>
          <w:sz w:val="18"/>
        </w:rPr>
        <w:t>−</w:t>
      </w:r>
      <w:r>
        <w:rPr>
          <w:rFonts w:ascii="Lucida Sans Unicode" w:hAnsi="Lucida Sans Unicode"/>
          <w:spacing w:val="-29"/>
          <w:w w:val="115"/>
          <w:sz w:val="18"/>
        </w:rPr>
        <w:t xml:space="preserve"> </w:t>
      </w:r>
      <w:r>
        <w:rPr>
          <w:i/>
          <w:w w:val="115"/>
          <w:sz w:val="18"/>
        </w:rPr>
        <w:t>n</w:t>
      </w:r>
      <w:r>
        <w:rPr>
          <w:rFonts w:ascii="Bookman Old Style" w:hAnsi="Bookman Old Style"/>
          <w:w w:val="115"/>
          <w:sz w:val="18"/>
          <w:vertAlign w:val="subscript"/>
        </w:rPr>
        <w:t>2</w:t>
      </w:r>
      <w:r>
        <w:rPr>
          <w:rFonts w:ascii="Bookman Old Style" w:hAnsi="Bookman Old Style"/>
          <w:w w:val="115"/>
          <w:sz w:val="18"/>
        </w:rPr>
        <w:tab/>
      </w:r>
      <w:proofErr w:type="spellStart"/>
      <w:r>
        <w:rPr>
          <w:i/>
          <w:spacing w:val="-12"/>
          <w:w w:val="115"/>
          <w:sz w:val="18"/>
        </w:rPr>
        <w:t>n</w:t>
      </w:r>
      <w:r>
        <w:rPr>
          <w:rFonts w:ascii="Swis721 Blk BT" w:hAnsi="Swis721 Blk BT"/>
          <w:i/>
          <w:spacing w:val="-12"/>
          <w:w w:val="115"/>
          <w:sz w:val="18"/>
          <w:vertAlign w:val="superscript"/>
        </w:rPr>
        <w:t>j</w:t>
      </w:r>
      <w:r>
        <w:rPr>
          <w:rFonts w:ascii="Arial" w:hAnsi="Arial"/>
          <w:i/>
          <w:spacing w:val="-12"/>
          <w:w w:val="115"/>
          <w:sz w:val="18"/>
          <w:vertAlign w:val="subscript"/>
        </w:rPr>
        <w:t>h</w:t>
      </w:r>
      <w:proofErr w:type="spellEnd"/>
      <w:r>
        <w:rPr>
          <w:rFonts w:ascii="Arial" w:hAnsi="Arial"/>
          <w:i/>
          <w:spacing w:val="-12"/>
          <w:w w:val="115"/>
          <w:sz w:val="18"/>
        </w:rPr>
        <w:t xml:space="preserve"> </w:t>
      </w:r>
      <w:r>
        <w:rPr>
          <w:rFonts w:ascii="Lucida Sans Unicode" w:hAnsi="Lucida Sans Unicode"/>
          <w:w w:val="115"/>
          <w:sz w:val="18"/>
        </w:rPr>
        <w:t xml:space="preserve">= </w:t>
      </w:r>
      <w:proofErr w:type="spellStart"/>
      <w:r>
        <w:rPr>
          <w:i/>
          <w:w w:val="115"/>
          <w:sz w:val="18"/>
        </w:rPr>
        <w:t>n</w:t>
      </w:r>
      <w:r>
        <w:rPr>
          <w:rFonts w:ascii="Arial" w:hAnsi="Arial"/>
          <w:i/>
          <w:w w:val="115"/>
          <w:sz w:val="18"/>
          <w:vertAlign w:val="subscript"/>
        </w:rPr>
        <w:t>h</w:t>
      </w:r>
      <w:proofErr w:type="spellEnd"/>
      <w:r>
        <w:rPr>
          <w:rFonts w:ascii="Arial" w:hAnsi="Arial"/>
          <w:i/>
          <w:w w:val="115"/>
          <w:sz w:val="18"/>
        </w:rPr>
        <w:t xml:space="preserve"> </w:t>
      </w:r>
      <w:r>
        <w:rPr>
          <w:rFonts w:ascii="Lucida Sans Unicode" w:hAnsi="Lucida Sans Unicode"/>
          <w:w w:val="115"/>
          <w:sz w:val="18"/>
        </w:rPr>
        <w:t>−</w:t>
      </w:r>
      <w:r>
        <w:rPr>
          <w:rFonts w:ascii="Lucida Sans Unicode" w:hAnsi="Lucida Sans Unicode"/>
          <w:spacing w:val="-33"/>
          <w:w w:val="115"/>
          <w:sz w:val="18"/>
        </w:rPr>
        <w:t xml:space="preserve"> </w:t>
      </w:r>
      <w:r>
        <w:rPr>
          <w:i/>
          <w:w w:val="115"/>
          <w:sz w:val="18"/>
        </w:rPr>
        <w:t>n</w:t>
      </w:r>
      <w:r>
        <w:rPr>
          <w:rFonts w:ascii="Bookman Old Style" w:hAnsi="Bookman Old Style"/>
          <w:w w:val="115"/>
          <w:sz w:val="18"/>
          <w:vertAlign w:val="subscript"/>
        </w:rPr>
        <w:t>2</w:t>
      </w:r>
    </w:p>
    <w:p w14:paraId="380A8776" w14:textId="77777777" w:rsidR="00AF434A" w:rsidRDefault="00AF434A">
      <w:pPr>
        <w:rPr>
          <w:rFonts w:ascii="Bookman Old Style" w:hAnsi="Bookman Old Style"/>
          <w:sz w:val="18"/>
        </w:rPr>
        <w:sectPr w:rsidR="00AF434A">
          <w:type w:val="continuous"/>
          <w:pgSz w:w="12240" w:h="15840"/>
          <w:pgMar w:top="1500" w:right="860" w:bottom="280" w:left="860" w:header="720" w:footer="720" w:gutter="0"/>
          <w:cols w:num="4" w:space="720" w:equalWidth="0">
            <w:col w:w="1111" w:space="40"/>
            <w:col w:w="1947" w:space="521"/>
            <w:col w:w="1453" w:space="40"/>
            <w:col w:w="5408"/>
          </w:cols>
        </w:sectPr>
      </w:pPr>
    </w:p>
    <w:p w14:paraId="06FB8EB1" w14:textId="77777777" w:rsidR="00AF434A" w:rsidRDefault="00000000">
      <w:pPr>
        <w:tabs>
          <w:tab w:val="left" w:pos="4214"/>
        </w:tabs>
        <w:spacing w:line="263" w:lineRule="exact"/>
        <w:ind w:left="595"/>
        <w:rPr>
          <w:rFonts w:ascii="Lucida Sans Unicode" w:eastAsia="Lucida Sans Unicode" w:hAnsi="Lucida Sans Unicode" w:cs="Lucida Sans Unicode"/>
          <w:sz w:val="18"/>
          <w:szCs w:val="18"/>
        </w:rPr>
      </w:pPr>
      <w:r>
        <w:pict w14:anchorId="1BE5E533">
          <v:line id="_x0000_s1110" style="position:absolute;left:0;text-align:left;z-index:7504;mso-position-horizontal-relative:page" from="72.8pt,.4pt" to="222.55pt,.4pt" strokeweight=".38pt">
            <w10:wrap anchorx="page"/>
          </v:line>
        </w:pict>
      </w:r>
      <w:r>
        <w:pict w14:anchorId="5D969357">
          <v:line id="_x0000_s1109" style="position:absolute;left:0;text-align:left;z-index:7528;mso-position-horizontal-relative:page" from="253.75pt,.4pt" to="539.2pt,.4pt" strokeweight=".38pt">
            <w10:wrap anchorx="page"/>
          </v:line>
        </w:pic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3"/>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1"/>
          <w:w w:val="115"/>
          <w:position w:val="2"/>
          <w:sz w:val="18"/>
          <w:szCs w:val="18"/>
        </w:rPr>
        <w:t xml:space="preserve"> </w:t>
      </w:r>
      <w:r>
        <w:rPr>
          <w:i/>
          <w:w w:val="115"/>
          <w:position w:val="2"/>
          <w:sz w:val="18"/>
          <w:szCs w:val="18"/>
        </w:rPr>
        <w:t>,</w:t>
      </w:r>
      <w:r>
        <w:rPr>
          <w:i/>
          <w:spacing w:val="-23"/>
          <w:w w:val="115"/>
          <w:position w:val="2"/>
          <w:sz w:val="18"/>
          <w:szCs w:val="18"/>
        </w:rPr>
        <w:t xml:space="preserve"> </w:t>
      </w:r>
      <w:r>
        <w:rPr>
          <w:i/>
          <w:w w:val="115"/>
          <w:position w:val="2"/>
          <w:sz w:val="18"/>
          <w:szCs w:val="18"/>
        </w:rPr>
        <w:t>n</w:t>
      </w:r>
      <w:r>
        <w:rPr>
          <w:rFonts w:ascii="Bookman Old Style" w:eastAsia="Bookman Old Style" w:hAnsi="Bookman Old Style" w:cs="Bookman Old Style"/>
          <w:w w:val="115"/>
          <w:sz w:val="12"/>
          <w:szCs w:val="12"/>
        </w:rPr>
        <w:t>1</w:t>
      </w:r>
      <w:r>
        <w:rPr>
          <w:rFonts w:ascii="Bookman Old Style" w:eastAsia="Bookman Old Style" w:hAnsi="Bookman Old Style" w:cs="Bookman Old Style"/>
          <w:spacing w:val="-15"/>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6"/>
          <w:w w:val="115"/>
          <w:position w:val="2"/>
          <w:sz w:val="18"/>
          <w:szCs w:val="18"/>
        </w:rPr>
        <w:t xml:space="preserve"> </w:t>
      </w:r>
      <w:r>
        <w:rPr>
          <w:w w:val="130"/>
          <w:position w:val="2"/>
          <w:sz w:val="18"/>
          <w:szCs w:val="18"/>
        </w:rPr>
        <w:t>int</w:t>
      </w:r>
      <w:r>
        <w:rPr>
          <w:spacing w:val="-20"/>
          <w:w w:val="130"/>
          <w:position w:val="2"/>
          <w:sz w:val="18"/>
          <w:szCs w:val="18"/>
        </w:rPr>
        <w:t xml:space="preserve"> </w:t>
      </w:r>
      <w:r>
        <w:rPr>
          <w:w w:val="115"/>
          <w:position w:val="2"/>
          <w:sz w:val="18"/>
          <w:szCs w:val="18"/>
        </w:rPr>
        <w:t>+</w:t>
      </w:r>
      <w:r>
        <w:rPr>
          <w:spacing w:val="-12"/>
          <w:w w:val="115"/>
          <w:position w:val="2"/>
          <w:sz w:val="18"/>
          <w:szCs w:val="18"/>
        </w:rPr>
        <w:t xml:space="preserve"> </w:t>
      </w:r>
      <w:r>
        <w:rPr>
          <w:i/>
          <w:w w:val="115"/>
          <w:position w:val="2"/>
          <w:sz w:val="18"/>
          <w:szCs w:val="18"/>
        </w:rPr>
        <w:t>n</w:t>
      </w:r>
      <w:r>
        <w:rPr>
          <w:rFonts w:ascii="Bookman Old Style" w:eastAsia="Bookman Old Style" w:hAnsi="Bookman Old Style" w:cs="Bookman Old Style"/>
          <w:w w:val="115"/>
          <w:sz w:val="12"/>
          <w:szCs w:val="12"/>
        </w:rPr>
        <w:t>2</w:t>
      </w:r>
      <w:r>
        <w:rPr>
          <w:rFonts w:ascii="Bookman Old Style" w:eastAsia="Bookman Old Style" w:hAnsi="Bookman Old Style" w:cs="Bookman Old Style"/>
          <w:spacing w:val="-14"/>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7"/>
          <w:w w:val="115"/>
          <w:position w:val="2"/>
          <w:sz w:val="18"/>
          <w:szCs w:val="18"/>
        </w:rPr>
        <w:t xml:space="preserve"> </w:t>
      </w:r>
      <w:r>
        <w:rPr>
          <w:w w:val="130"/>
          <w:position w:val="2"/>
          <w:sz w:val="18"/>
          <w:szCs w:val="18"/>
        </w:rPr>
        <w:t>int</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24"/>
          <w:w w:val="130"/>
          <w:position w:val="2"/>
          <w:sz w:val="18"/>
          <w:szCs w:val="18"/>
        </w:rPr>
        <w:t xml:space="preserve"> </w:t>
      </w:r>
      <w:r>
        <w:rPr>
          <w:rFonts w:ascii="Lucida Sans Unicode" w:eastAsia="Lucida Sans Unicode" w:hAnsi="Lucida Sans Unicode" w:cs="Lucida Sans Unicode"/>
          <w:spacing w:val="-16"/>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3"/>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1"/>
          <w:w w:val="115"/>
          <w:position w:val="2"/>
          <w:sz w:val="18"/>
          <w:szCs w:val="18"/>
        </w:rPr>
        <w:t xml:space="preserve"> </w:t>
      </w:r>
      <w:r>
        <w:rPr>
          <w:i/>
          <w:w w:val="115"/>
          <w:position w:val="2"/>
          <w:sz w:val="18"/>
          <w:szCs w:val="18"/>
        </w:rPr>
        <w:t>,</w:t>
      </w:r>
      <w:r>
        <w:rPr>
          <w:i/>
          <w:spacing w:val="-23"/>
          <w:w w:val="115"/>
          <w:position w:val="2"/>
          <w:sz w:val="18"/>
          <w:szCs w:val="18"/>
        </w:rPr>
        <w:t xml:space="preserve"> </w:t>
      </w:r>
      <w:r>
        <w:rPr>
          <w:i/>
          <w:w w:val="115"/>
          <w:position w:val="2"/>
          <w:sz w:val="18"/>
          <w:szCs w:val="18"/>
        </w:rPr>
        <w:t>n</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w w:val="115"/>
          <w:position w:val="2"/>
          <w:sz w:val="18"/>
          <w:szCs w:val="18"/>
        </w:rPr>
        <w:tab/>
      </w:r>
      <w:r>
        <w:rPr>
          <w:rFonts w:ascii="Lucida Sans Unicode" w:eastAsia="Lucida Sans Unicode" w:hAnsi="Lucida Sans Unicode" w:cs="Lucida Sans Unicode"/>
          <w:w w:val="115"/>
          <w:position w:val="1"/>
          <w:sz w:val="18"/>
          <w:szCs w:val="18"/>
        </w:rPr>
        <w:t>(</w:t>
      </w:r>
      <w:r>
        <w:rPr>
          <w:i/>
          <w:w w:val="115"/>
          <w:position w:val="1"/>
          <w:sz w:val="18"/>
          <w:szCs w:val="18"/>
        </w:rPr>
        <w:t>ϕ,</w:t>
      </w:r>
      <w:r>
        <w:rPr>
          <w:i/>
          <w:spacing w:val="-20"/>
          <w:w w:val="115"/>
          <w:position w:val="1"/>
          <w:sz w:val="18"/>
          <w:szCs w:val="18"/>
        </w:rPr>
        <w:t xml:space="preserve"> </w:t>
      </w:r>
      <w:r>
        <w:rPr>
          <w:rFonts w:ascii="Monotype Corsiva" w:eastAsia="Monotype Corsiva" w:hAnsi="Monotype Corsiva" w:cs="Monotype Corsiva"/>
          <w:i/>
          <w:w w:val="115"/>
          <w:position w:val="1"/>
          <w:sz w:val="18"/>
          <w:szCs w:val="18"/>
        </w:rPr>
        <w:t>H</w:t>
      </w:r>
      <w:r>
        <w:rPr>
          <w:rFonts w:ascii="Monotype Corsiva" w:eastAsia="Monotype Corsiva" w:hAnsi="Monotype Corsiva" w:cs="Monotype Corsiva"/>
          <w:i/>
          <w:spacing w:val="-8"/>
          <w:w w:val="115"/>
          <w:position w:val="1"/>
          <w:sz w:val="18"/>
          <w:szCs w:val="18"/>
        </w:rPr>
        <w:t xml:space="preserve"> </w:t>
      </w:r>
      <w:r>
        <w:rPr>
          <w:i/>
          <w:w w:val="115"/>
          <w:position w:val="1"/>
          <w:sz w:val="18"/>
          <w:szCs w:val="18"/>
        </w:rPr>
        <w:t>,</w:t>
      </w:r>
      <w:r>
        <w:rPr>
          <w:i/>
          <w:spacing w:val="-20"/>
          <w:w w:val="115"/>
          <w:position w:val="1"/>
          <w:sz w:val="18"/>
          <w:szCs w:val="18"/>
        </w:rPr>
        <w:t xml:space="preserve"> </w:t>
      </w:r>
      <w:r>
        <w:rPr>
          <w:i/>
          <w:w w:val="115"/>
          <w:position w:val="1"/>
          <w:sz w:val="18"/>
          <w:szCs w:val="18"/>
        </w:rPr>
        <w:t>n</w:t>
      </w:r>
      <w:r>
        <w:rPr>
          <w:rFonts w:ascii="Bookman Old Style" w:eastAsia="Bookman Old Style" w:hAnsi="Bookman Old Style" w:cs="Bookman Old Style"/>
          <w:w w:val="115"/>
          <w:position w:val="1"/>
          <w:sz w:val="18"/>
          <w:szCs w:val="18"/>
          <w:vertAlign w:val="subscript"/>
        </w:rPr>
        <w:t>1</w:t>
      </w:r>
      <w:r>
        <w:rPr>
          <w:rFonts w:ascii="Bookman Old Style" w:eastAsia="Bookman Old Style" w:hAnsi="Bookman Old Style" w:cs="Bookman Old Style"/>
          <w:spacing w:val="-35"/>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Lucida Sans Unicode" w:eastAsia="Lucida Sans Unicode" w:hAnsi="Lucida Sans Unicode" w:cs="Lucida Sans Unicode"/>
          <w:spacing w:val="-44"/>
          <w:w w:val="115"/>
          <w:position w:val="1"/>
          <w:sz w:val="18"/>
          <w:szCs w:val="18"/>
        </w:rPr>
        <w:t xml:space="preserve"> </w:t>
      </w:r>
      <w:proofErr w:type="spellStart"/>
      <w:r>
        <w:rPr>
          <w:w w:val="130"/>
          <w:position w:val="1"/>
          <w:sz w:val="18"/>
          <w:szCs w:val="18"/>
        </w:rPr>
        <w:t>ptr</w:t>
      </w:r>
      <w:r>
        <w:rPr>
          <w:rFonts w:ascii="Arial" w:eastAsia="Arial" w:hAnsi="Arial" w:cs="Arial"/>
          <w:i/>
          <w:w w:val="130"/>
          <w:position w:val="1"/>
          <w:sz w:val="18"/>
          <w:szCs w:val="18"/>
          <w:vertAlign w:val="superscript"/>
        </w:rPr>
        <w:t>m</w:t>
      </w:r>
      <w:proofErr w:type="spellEnd"/>
      <w:r>
        <w:rPr>
          <w:rFonts w:ascii="Arial" w:eastAsia="Arial" w:hAnsi="Arial" w:cs="Arial"/>
          <w:i/>
          <w:spacing w:val="12"/>
          <w:w w:val="130"/>
          <w:position w:val="1"/>
          <w:sz w:val="18"/>
          <w:szCs w:val="18"/>
        </w:rPr>
        <w:t xml:space="preserve"> </w:t>
      </w:r>
      <w:r>
        <w:rPr>
          <w:rFonts w:ascii="Lucida Sans Unicode" w:eastAsia="Lucida Sans Unicode" w:hAnsi="Lucida Sans Unicode" w:cs="Lucida Sans Unicode"/>
          <w:w w:val="115"/>
          <w:position w:val="1"/>
          <w:sz w:val="18"/>
          <w:szCs w:val="18"/>
        </w:rPr>
        <w:t>[(</w:t>
      </w:r>
      <w:proofErr w:type="spellStart"/>
      <w:r>
        <w:rPr>
          <w:i/>
          <w:w w:val="115"/>
          <w:position w:val="1"/>
          <w:sz w:val="18"/>
          <w:szCs w:val="18"/>
        </w:rPr>
        <w:t>n</w:t>
      </w:r>
      <w:r>
        <w:rPr>
          <w:rFonts w:ascii="Arial" w:eastAsia="Arial" w:hAnsi="Arial" w:cs="Arial"/>
          <w:i/>
          <w:w w:val="115"/>
          <w:position w:val="1"/>
          <w:sz w:val="18"/>
          <w:szCs w:val="18"/>
          <w:vertAlign w:val="subscript"/>
        </w:rPr>
        <w:t>l</w:t>
      </w:r>
      <w:proofErr w:type="spellEnd"/>
      <w:r>
        <w:rPr>
          <w:i/>
          <w:w w:val="115"/>
          <w:position w:val="1"/>
          <w:sz w:val="18"/>
          <w:szCs w:val="18"/>
        </w:rPr>
        <w:t>,</w:t>
      </w:r>
      <w:r>
        <w:rPr>
          <w:i/>
          <w:spacing w:val="-20"/>
          <w:w w:val="115"/>
          <w:position w:val="1"/>
          <w:sz w:val="18"/>
          <w:szCs w:val="18"/>
        </w:rPr>
        <w:t xml:space="preserve"> </w:t>
      </w:r>
      <w:proofErr w:type="spellStart"/>
      <w:r>
        <w:rPr>
          <w:i/>
          <w:spacing w:val="3"/>
          <w:w w:val="115"/>
          <w:position w:val="1"/>
          <w:sz w:val="18"/>
          <w:szCs w:val="18"/>
        </w:rPr>
        <w:t>n</w:t>
      </w:r>
      <w:r>
        <w:rPr>
          <w:rFonts w:ascii="Arial" w:eastAsia="Arial" w:hAnsi="Arial" w:cs="Arial"/>
          <w:i/>
          <w:spacing w:val="3"/>
          <w:w w:val="115"/>
          <w:position w:val="1"/>
          <w:sz w:val="18"/>
          <w:szCs w:val="18"/>
          <w:vertAlign w:val="subscript"/>
        </w:rPr>
        <w:t>h</w:t>
      </w:r>
      <w:proofErr w:type="spellEnd"/>
      <w:r>
        <w:rPr>
          <w:rFonts w:ascii="Lucida Sans Unicode" w:eastAsia="Lucida Sans Unicode" w:hAnsi="Lucida Sans Unicode" w:cs="Lucida Sans Unicode"/>
          <w:spacing w:val="3"/>
          <w:w w:val="115"/>
          <w:position w:val="1"/>
          <w:sz w:val="18"/>
          <w:szCs w:val="18"/>
        </w:rPr>
        <w:t>)</w:t>
      </w:r>
      <w:r>
        <w:rPr>
          <w:rFonts w:ascii="Lucida Sans Unicode" w:eastAsia="Lucida Sans Unicode" w:hAnsi="Lucida Sans Unicode" w:cs="Lucida Sans Unicode"/>
          <w:spacing w:val="1"/>
          <w:w w:val="115"/>
          <w:position w:val="1"/>
          <w:sz w:val="18"/>
          <w:szCs w:val="18"/>
        </w:rPr>
        <w:t xml:space="preserve"> </w:t>
      </w:r>
      <w:r>
        <w:rPr>
          <w:i/>
          <w:w w:val="115"/>
          <w:position w:val="1"/>
          <w:sz w:val="18"/>
          <w:szCs w:val="18"/>
        </w:rPr>
        <w:t>τ</w:t>
      </w:r>
      <w:r>
        <w:rPr>
          <w:i/>
          <w:spacing w:val="-31"/>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Arial" w:eastAsia="Arial" w:hAnsi="Arial" w:cs="Arial"/>
          <w:i/>
          <w:w w:val="115"/>
          <w:position w:val="1"/>
          <w:sz w:val="18"/>
          <w:szCs w:val="18"/>
          <w:vertAlign w:val="subscript"/>
        </w:rPr>
        <w:t>κ</w:t>
      </w:r>
      <w:r>
        <w:rPr>
          <w:rFonts w:ascii="Arial" w:eastAsia="Arial" w:hAnsi="Arial" w:cs="Arial"/>
          <w:i/>
          <w:spacing w:val="-5"/>
          <w:w w:val="115"/>
          <w:position w:val="1"/>
          <w:sz w:val="18"/>
          <w:szCs w:val="18"/>
        </w:rPr>
        <w:t xml:space="preserve"> </w:t>
      </w:r>
      <w:r>
        <w:rPr>
          <w:w w:val="115"/>
          <w:position w:val="1"/>
          <w:sz w:val="18"/>
          <w:szCs w:val="18"/>
        </w:rPr>
        <w:t>+</w:t>
      </w:r>
      <w:r>
        <w:rPr>
          <w:spacing w:val="-9"/>
          <w:w w:val="115"/>
          <w:position w:val="1"/>
          <w:sz w:val="18"/>
          <w:szCs w:val="18"/>
        </w:rPr>
        <w:t xml:space="preserve"> </w:t>
      </w:r>
      <w:r>
        <w:rPr>
          <w:i/>
          <w:w w:val="115"/>
          <w:position w:val="1"/>
          <w:sz w:val="18"/>
          <w:szCs w:val="18"/>
        </w:rPr>
        <w:t>n</w:t>
      </w:r>
      <w:r>
        <w:rPr>
          <w:rFonts w:ascii="Bookman Old Style" w:eastAsia="Bookman Old Style" w:hAnsi="Bookman Old Style" w:cs="Bookman Old Style"/>
          <w:w w:val="115"/>
          <w:position w:val="1"/>
          <w:sz w:val="18"/>
          <w:szCs w:val="18"/>
          <w:vertAlign w:val="subscript"/>
        </w:rPr>
        <w:t>2</w:t>
      </w:r>
      <w:r>
        <w:rPr>
          <w:rFonts w:ascii="Bookman Old Style" w:eastAsia="Bookman Old Style" w:hAnsi="Bookman Old Style" w:cs="Bookman Old Style"/>
          <w:spacing w:val="-35"/>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Lucida Sans Unicode" w:eastAsia="Lucida Sans Unicode" w:hAnsi="Lucida Sans Unicode" w:cs="Lucida Sans Unicode"/>
          <w:spacing w:val="-45"/>
          <w:w w:val="115"/>
          <w:position w:val="1"/>
          <w:sz w:val="18"/>
          <w:szCs w:val="18"/>
        </w:rPr>
        <w:t xml:space="preserve"> </w:t>
      </w:r>
      <w:r>
        <w:rPr>
          <w:w w:val="130"/>
          <w:position w:val="1"/>
          <w:sz w:val="18"/>
          <w:szCs w:val="18"/>
        </w:rPr>
        <w:t>int</w:t>
      </w:r>
      <w:r>
        <w:rPr>
          <w:rFonts w:ascii="Lucida Sans Unicode" w:eastAsia="Lucida Sans Unicode" w:hAnsi="Lucida Sans Unicode" w:cs="Lucida Sans Unicode"/>
          <w:w w:val="130"/>
          <w:position w:val="1"/>
          <w:sz w:val="18"/>
          <w:szCs w:val="18"/>
        </w:rPr>
        <w:t>)</w:t>
      </w:r>
      <w:r>
        <w:rPr>
          <w:rFonts w:ascii="Lucida Sans Unicode" w:eastAsia="Lucida Sans Unicode" w:hAnsi="Lucida Sans Unicode" w:cs="Lucida Sans Unicode"/>
          <w:spacing w:val="-20"/>
          <w:w w:val="130"/>
          <w:position w:val="1"/>
          <w:sz w:val="18"/>
          <w:szCs w:val="18"/>
        </w:rPr>
        <w:t xml:space="preserve"> </w:t>
      </w:r>
      <w:r>
        <w:rPr>
          <w:rFonts w:ascii="Lucida Sans Unicode" w:eastAsia="Lucida Sans Unicode" w:hAnsi="Lucida Sans Unicode" w:cs="Lucida Sans Unicode"/>
          <w:spacing w:val="-16"/>
          <w:w w:val="115"/>
          <w:position w:val="1"/>
          <w:sz w:val="18"/>
          <w:szCs w:val="18"/>
        </w:rPr>
        <w:t>−→</w:t>
      </w:r>
      <w:r>
        <w:rPr>
          <w:rFonts w:ascii="Lucida Sans Unicode" w:eastAsia="Lucida Sans Unicode" w:hAnsi="Lucida Sans Unicode" w:cs="Lucida Sans Unicode"/>
          <w:spacing w:val="-12"/>
          <w:w w:val="115"/>
          <w:position w:val="1"/>
          <w:sz w:val="18"/>
          <w:szCs w:val="18"/>
        </w:rPr>
        <w:t xml:space="preserve"> </w:t>
      </w:r>
      <w:r>
        <w:rPr>
          <w:rFonts w:ascii="Lucida Sans Unicode" w:eastAsia="Lucida Sans Unicode" w:hAnsi="Lucida Sans Unicode" w:cs="Lucida Sans Unicode"/>
          <w:w w:val="115"/>
          <w:position w:val="1"/>
          <w:sz w:val="18"/>
          <w:szCs w:val="18"/>
        </w:rPr>
        <w:t>(</w:t>
      </w:r>
      <w:r>
        <w:rPr>
          <w:i/>
          <w:w w:val="115"/>
          <w:position w:val="1"/>
          <w:sz w:val="18"/>
          <w:szCs w:val="18"/>
        </w:rPr>
        <w:t>ϕ,</w:t>
      </w:r>
      <w:r>
        <w:rPr>
          <w:i/>
          <w:spacing w:val="-20"/>
          <w:w w:val="115"/>
          <w:position w:val="1"/>
          <w:sz w:val="18"/>
          <w:szCs w:val="18"/>
        </w:rPr>
        <w:t xml:space="preserve"> </w:t>
      </w:r>
      <w:r>
        <w:rPr>
          <w:rFonts w:ascii="Monotype Corsiva" w:eastAsia="Monotype Corsiva" w:hAnsi="Monotype Corsiva" w:cs="Monotype Corsiva"/>
          <w:i/>
          <w:w w:val="115"/>
          <w:position w:val="1"/>
          <w:sz w:val="18"/>
          <w:szCs w:val="18"/>
        </w:rPr>
        <w:t>H</w:t>
      </w:r>
      <w:r>
        <w:rPr>
          <w:rFonts w:ascii="Monotype Corsiva" w:eastAsia="Monotype Corsiva" w:hAnsi="Monotype Corsiva" w:cs="Monotype Corsiva"/>
          <w:i/>
          <w:spacing w:val="-8"/>
          <w:w w:val="115"/>
          <w:position w:val="1"/>
          <w:sz w:val="18"/>
          <w:szCs w:val="18"/>
        </w:rPr>
        <w:t xml:space="preserve"> </w:t>
      </w:r>
      <w:r>
        <w:rPr>
          <w:i/>
          <w:w w:val="115"/>
          <w:position w:val="1"/>
          <w:sz w:val="18"/>
          <w:szCs w:val="18"/>
        </w:rPr>
        <w:t>,</w:t>
      </w:r>
      <w:r>
        <w:rPr>
          <w:i/>
          <w:spacing w:val="-20"/>
          <w:w w:val="115"/>
          <w:position w:val="1"/>
          <w:sz w:val="18"/>
          <w:szCs w:val="18"/>
        </w:rPr>
        <w:t xml:space="preserve"> </w:t>
      </w:r>
      <w:r>
        <w:rPr>
          <w:i/>
          <w:w w:val="115"/>
          <w:position w:val="1"/>
          <w:sz w:val="18"/>
          <w:szCs w:val="18"/>
        </w:rPr>
        <w:t>n</w:t>
      </w:r>
      <w:r>
        <w:rPr>
          <w:i/>
          <w:spacing w:val="-30"/>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Lucida Sans Unicode" w:eastAsia="Lucida Sans Unicode" w:hAnsi="Lucida Sans Unicode" w:cs="Lucida Sans Unicode"/>
          <w:spacing w:val="-45"/>
          <w:w w:val="115"/>
          <w:position w:val="1"/>
          <w:sz w:val="18"/>
          <w:szCs w:val="18"/>
        </w:rPr>
        <w:t xml:space="preserve"> </w:t>
      </w:r>
      <w:proofErr w:type="spellStart"/>
      <w:r>
        <w:rPr>
          <w:w w:val="130"/>
          <w:position w:val="1"/>
          <w:sz w:val="18"/>
          <w:szCs w:val="18"/>
        </w:rPr>
        <w:t>ptr</w:t>
      </w:r>
      <w:r>
        <w:rPr>
          <w:rFonts w:ascii="Arial" w:eastAsia="Arial" w:hAnsi="Arial" w:cs="Arial"/>
          <w:i/>
          <w:w w:val="130"/>
          <w:position w:val="1"/>
          <w:sz w:val="18"/>
          <w:szCs w:val="18"/>
          <w:vertAlign w:val="superscript"/>
        </w:rPr>
        <w:t>m</w:t>
      </w:r>
      <w:proofErr w:type="spellEnd"/>
      <w:r>
        <w:rPr>
          <w:rFonts w:ascii="Arial" w:eastAsia="Arial" w:hAnsi="Arial" w:cs="Arial"/>
          <w:i/>
          <w:spacing w:val="12"/>
          <w:w w:val="130"/>
          <w:position w:val="1"/>
          <w:sz w:val="18"/>
          <w:szCs w:val="18"/>
        </w:rPr>
        <w:t xml:space="preserve"> </w:t>
      </w:r>
      <w:r>
        <w:rPr>
          <w:rFonts w:ascii="Lucida Sans Unicode" w:eastAsia="Lucida Sans Unicode" w:hAnsi="Lucida Sans Unicode" w:cs="Lucida Sans Unicode"/>
          <w:spacing w:val="-5"/>
          <w:w w:val="115"/>
          <w:position w:val="1"/>
          <w:sz w:val="18"/>
          <w:szCs w:val="18"/>
        </w:rPr>
        <w:t>[(</w:t>
      </w:r>
      <w:proofErr w:type="spellStart"/>
      <w:r>
        <w:rPr>
          <w:i/>
          <w:spacing w:val="-5"/>
          <w:w w:val="115"/>
          <w:position w:val="1"/>
          <w:sz w:val="18"/>
          <w:szCs w:val="18"/>
        </w:rPr>
        <w:t>n</w:t>
      </w:r>
      <w:r>
        <w:rPr>
          <w:rFonts w:ascii="Swis721 Blk BT" w:eastAsia="Swis721 Blk BT" w:hAnsi="Swis721 Blk BT" w:cs="Swis721 Blk BT"/>
          <w:i/>
          <w:spacing w:val="-5"/>
          <w:w w:val="115"/>
          <w:position w:val="1"/>
          <w:sz w:val="18"/>
          <w:szCs w:val="18"/>
          <w:vertAlign w:val="superscript"/>
        </w:rPr>
        <w:t>j</w:t>
      </w:r>
      <w:r>
        <w:rPr>
          <w:rFonts w:ascii="Arial" w:eastAsia="Arial" w:hAnsi="Arial" w:cs="Arial"/>
          <w:i/>
          <w:spacing w:val="-5"/>
          <w:w w:val="115"/>
          <w:position w:val="1"/>
          <w:sz w:val="18"/>
          <w:szCs w:val="18"/>
          <w:vertAlign w:val="subscript"/>
        </w:rPr>
        <w:t>l</w:t>
      </w:r>
      <w:proofErr w:type="spellEnd"/>
      <w:r>
        <w:rPr>
          <w:i/>
          <w:spacing w:val="-5"/>
          <w:w w:val="115"/>
          <w:position w:val="1"/>
          <w:sz w:val="18"/>
          <w:szCs w:val="18"/>
        </w:rPr>
        <w:t>,</w:t>
      </w:r>
      <w:r>
        <w:rPr>
          <w:i/>
          <w:spacing w:val="-20"/>
          <w:w w:val="115"/>
          <w:position w:val="1"/>
          <w:sz w:val="18"/>
          <w:szCs w:val="18"/>
        </w:rPr>
        <w:t xml:space="preserve"> </w:t>
      </w:r>
      <w:proofErr w:type="spellStart"/>
      <w:r>
        <w:rPr>
          <w:i/>
          <w:spacing w:val="-7"/>
          <w:w w:val="115"/>
          <w:position w:val="1"/>
          <w:sz w:val="18"/>
          <w:szCs w:val="18"/>
        </w:rPr>
        <w:t>n</w:t>
      </w:r>
      <w:r>
        <w:rPr>
          <w:rFonts w:ascii="Swis721 Blk BT" w:eastAsia="Swis721 Blk BT" w:hAnsi="Swis721 Blk BT" w:cs="Swis721 Blk BT"/>
          <w:i/>
          <w:spacing w:val="-7"/>
          <w:w w:val="115"/>
          <w:position w:val="1"/>
          <w:sz w:val="18"/>
          <w:szCs w:val="18"/>
          <w:vertAlign w:val="superscript"/>
        </w:rPr>
        <w:t>j</w:t>
      </w:r>
      <w:r>
        <w:rPr>
          <w:rFonts w:ascii="Arial" w:eastAsia="Arial" w:hAnsi="Arial" w:cs="Arial"/>
          <w:i/>
          <w:spacing w:val="-7"/>
          <w:w w:val="115"/>
          <w:position w:val="1"/>
          <w:sz w:val="18"/>
          <w:szCs w:val="18"/>
          <w:vertAlign w:val="subscript"/>
        </w:rPr>
        <w:t>h</w:t>
      </w:r>
      <w:proofErr w:type="spellEnd"/>
      <w:r>
        <w:rPr>
          <w:rFonts w:ascii="Lucida Sans Unicode" w:eastAsia="Lucida Sans Unicode" w:hAnsi="Lucida Sans Unicode" w:cs="Lucida Sans Unicode"/>
          <w:spacing w:val="-7"/>
          <w:w w:val="115"/>
          <w:position w:val="1"/>
          <w:sz w:val="18"/>
          <w:szCs w:val="18"/>
        </w:rPr>
        <w:t>)</w:t>
      </w:r>
      <w:r>
        <w:rPr>
          <w:rFonts w:ascii="Lucida Sans Unicode" w:eastAsia="Lucida Sans Unicode" w:hAnsi="Lucida Sans Unicode" w:cs="Lucida Sans Unicode"/>
          <w:spacing w:val="1"/>
          <w:w w:val="115"/>
          <w:position w:val="1"/>
          <w:sz w:val="18"/>
          <w:szCs w:val="18"/>
        </w:rPr>
        <w:t xml:space="preserve"> </w:t>
      </w:r>
      <w:r>
        <w:rPr>
          <w:i/>
          <w:w w:val="115"/>
          <w:position w:val="1"/>
          <w:sz w:val="18"/>
          <w:szCs w:val="18"/>
        </w:rPr>
        <w:t>τ</w:t>
      </w:r>
      <w:r>
        <w:rPr>
          <w:i/>
          <w:spacing w:val="-31"/>
          <w:w w:val="115"/>
          <w:position w:val="1"/>
          <w:sz w:val="18"/>
          <w:szCs w:val="18"/>
        </w:rPr>
        <w:t xml:space="preserve"> </w:t>
      </w:r>
      <w:r>
        <w:rPr>
          <w:rFonts w:ascii="Lucida Sans Unicode" w:eastAsia="Lucida Sans Unicode" w:hAnsi="Lucida Sans Unicode" w:cs="Lucida Sans Unicode"/>
          <w:spacing w:val="3"/>
          <w:w w:val="115"/>
          <w:position w:val="1"/>
          <w:sz w:val="18"/>
          <w:szCs w:val="18"/>
        </w:rPr>
        <w:t>]</w:t>
      </w:r>
      <w:r>
        <w:rPr>
          <w:rFonts w:ascii="Arial" w:eastAsia="Arial" w:hAnsi="Arial" w:cs="Arial"/>
          <w:i/>
          <w:spacing w:val="3"/>
          <w:w w:val="115"/>
          <w:position w:val="1"/>
          <w:sz w:val="18"/>
          <w:szCs w:val="18"/>
          <w:vertAlign w:val="subscript"/>
        </w:rPr>
        <w:t>κ</w:t>
      </w:r>
      <w:r>
        <w:rPr>
          <w:rFonts w:ascii="Lucida Sans Unicode" w:eastAsia="Lucida Sans Unicode" w:hAnsi="Lucida Sans Unicode" w:cs="Lucida Sans Unicode"/>
          <w:spacing w:val="3"/>
          <w:w w:val="115"/>
          <w:position w:val="1"/>
          <w:sz w:val="18"/>
          <w:szCs w:val="18"/>
        </w:rPr>
        <w:t>)</w:t>
      </w:r>
    </w:p>
    <w:p w14:paraId="7B9DC116" w14:textId="77777777" w:rsidR="00AF434A" w:rsidRDefault="00000000">
      <w:pPr>
        <w:spacing w:before="153" w:line="178" w:lineRule="exact"/>
        <w:ind w:left="3187"/>
        <w:rPr>
          <w:sz w:val="14"/>
        </w:rPr>
      </w:pPr>
      <w:r>
        <w:rPr>
          <w:sz w:val="18"/>
        </w:rPr>
        <w:t>S-</w:t>
      </w:r>
      <w:proofErr w:type="spellStart"/>
      <w:r>
        <w:rPr>
          <w:sz w:val="18"/>
        </w:rPr>
        <w:t>A</w:t>
      </w:r>
      <w:r>
        <w:rPr>
          <w:sz w:val="14"/>
        </w:rPr>
        <w:t>DD</w:t>
      </w:r>
      <w:r>
        <w:rPr>
          <w:sz w:val="18"/>
        </w:rPr>
        <w:t>A</w:t>
      </w:r>
      <w:r>
        <w:rPr>
          <w:sz w:val="14"/>
        </w:rPr>
        <w:t>RR</w:t>
      </w:r>
      <w:r>
        <w:rPr>
          <w:sz w:val="18"/>
        </w:rPr>
        <w:t>N</w:t>
      </w:r>
      <w:r>
        <w:rPr>
          <w:sz w:val="14"/>
        </w:rPr>
        <w:t>ULL</w:t>
      </w:r>
      <w:proofErr w:type="spellEnd"/>
    </w:p>
    <w:p w14:paraId="6E05704F" w14:textId="77777777" w:rsidR="00AF434A" w:rsidRDefault="00000000">
      <w:pPr>
        <w:spacing w:line="248" w:lineRule="exact"/>
        <w:jc w:val="center"/>
        <w:rPr>
          <w:rFonts w:ascii="Lucida Sans Unicode" w:eastAsia="Lucida Sans Unicode" w:hAnsi="Lucida Sans Unicode" w:cs="Lucida Sans Unicode"/>
          <w:sz w:val="18"/>
          <w:szCs w:val="18"/>
        </w:rPr>
      </w:pPr>
      <w:r>
        <w:rPr>
          <w:i/>
          <w:w w:val="120"/>
          <w:sz w:val="18"/>
          <w:szCs w:val="18"/>
        </w:rPr>
        <w:t>n</w:t>
      </w:r>
      <w:r>
        <w:rPr>
          <w:rFonts w:ascii="Lucida Sans Unicode" w:eastAsia="Lucida Sans Unicode" w:hAnsi="Lucida Sans Unicode" w:cs="Lucida Sans Unicode"/>
          <w:w w:val="120"/>
          <w:sz w:val="18"/>
          <w:szCs w:val="18"/>
        </w:rPr>
        <w:t>(</w:t>
      </w:r>
      <w:r>
        <w:rPr>
          <w:i/>
          <w:w w:val="120"/>
          <w:sz w:val="18"/>
          <w:szCs w:val="18"/>
        </w:rPr>
        <w:t xml:space="preserve">ϕ, </w:t>
      </w:r>
      <w:r>
        <w:rPr>
          <w:rFonts w:ascii="Monotype Corsiva" w:eastAsia="Monotype Corsiva" w:hAnsi="Monotype Corsiva" w:cs="Monotype Corsiva"/>
          <w:i/>
          <w:w w:val="110"/>
          <w:sz w:val="18"/>
          <w:szCs w:val="18"/>
        </w:rPr>
        <w:t xml:space="preserve">H </w:t>
      </w:r>
      <w:r>
        <w:rPr>
          <w:i/>
          <w:w w:val="120"/>
          <w:sz w:val="18"/>
          <w:szCs w:val="18"/>
        </w:rPr>
        <w:t xml:space="preserve">, </w:t>
      </w:r>
      <w:r>
        <w:rPr>
          <w:rFonts w:ascii="Lucida Sans Unicode" w:eastAsia="Lucida Sans Unicode" w:hAnsi="Lucida Sans Unicode" w:cs="Lucida Sans Unicode"/>
          <w:w w:val="110"/>
          <w:sz w:val="18"/>
          <w:szCs w:val="18"/>
        </w:rPr>
        <w:t xml:space="preserve">0 </w:t>
      </w:r>
      <w:r>
        <w:rPr>
          <w:rFonts w:ascii="Lucida Sans Unicode" w:eastAsia="Lucida Sans Unicode" w:hAnsi="Lucida Sans Unicode" w:cs="Lucida Sans Unicode"/>
          <w:w w:val="120"/>
          <w:sz w:val="18"/>
          <w:szCs w:val="18"/>
        </w:rPr>
        <w:t xml:space="preserve">: </w:t>
      </w:r>
      <w:proofErr w:type="spellStart"/>
      <w:r>
        <w:rPr>
          <w:w w:val="120"/>
          <w:sz w:val="18"/>
          <w:szCs w:val="18"/>
        </w:rPr>
        <w:t>ptr</w:t>
      </w:r>
      <w:r>
        <w:rPr>
          <w:rFonts w:ascii="Arial" w:eastAsia="Arial" w:hAnsi="Arial" w:cs="Arial"/>
          <w:i/>
          <w:w w:val="120"/>
          <w:sz w:val="18"/>
          <w:szCs w:val="18"/>
          <w:vertAlign w:val="superscript"/>
        </w:rPr>
        <w:t>c</w:t>
      </w:r>
      <w:proofErr w:type="spellEnd"/>
      <w:r>
        <w:rPr>
          <w:rFonts w:ascii="Arial" w:eastAsia="Arial" w:hAnsi="Arial" w:cs="Arial"/>
          <w:i/>
          <w:w w:val="120"/>
          <w:sz w:val="18"/>
          <w:szCs w:val="18"/>
        </w:rPr>
        <w:t xml:space="preserve"> </w:t>
      </w:r>
      <w:r>
        <w:rPr>
          <w:rFonts w:ascii="Lucida Sans Unicode" w:eastAsia="Lucida Sans Unicode" w:hAnsi="Lucida Sans Unicode" w:cs="Lucida Sans Unicode"/>
          <w:w w:val="120"/>
          <w:sz w:val="18"/>
          <w:szCs w:val="18"/>
        </w:rPr>
        <w:t>[(</w:t>
      </w:r>
      <w:proofErr w:type="spellStart"/>
      <w:r>
        <w:rPr>
          <w:i/>
          <w:w w:val="120"/>
          <w:sz w:val="18"/>
          <w:szCs w:val="18"/>
        </w:rPr>
        <w:t>n</w:t>
      </w:r>
      <w:r>
        <w:rPr>
          <w:rFonts w:ascii="Arial" w:eastAsia="Arial" w:hAnsi="Arial" w:cs="Arial"/>
          <w:i/>
          <w:w w:val="120"/>
          <w:sz w:val="18"/>
          <w:szCs w:val="18"/>
          <w:vertAlign w:val="subscript"/>
        </w:rPr>
        <w:t>l</w:t>
      </w:r>
      <w:proofErr w:type="spellEnd"/>
      <w:r>
        <w:rPr>
          <w:i/>
          <w:w w:val="120"/>
          <w:sz w:val="18"/>
          <w:szCs w:val="18"/>
        </w:rPr>
        <w:t xml:space="preserve">, </w:t>
      </w:r>
      <w:proofErr w:type="spellStart"/>
      <w:r>
        <w:rPr>
          <w:i/>
          <w:w w:val="120"/>
          <w:sz w:val="18"/>
          <w:szCs w:val="18"/>
        </w:rPr>
        <w:t>n</w:t>
      </w:r>
      <w:r>
        <w:rPr>
          <w:rFonts w:ascii="Arial" w:eastAsia="Arial" w:hAnsi="Arial" w:cs="Arial"/>
          <w:i/>
          <w:w w:val="120"/>
          <w:sz w:val="18"/>
          <w:szCs w:val="18"/>
          <w:vertAlign w:val="subscript"/>
        </w:rPr>
        <w:t>h</w:t>
      </w:r>
      <w:proofErr w:type="spellEnd"/>
      <w:r>
        <w:rPr>
          <w:rFonts w:ascii="Lucida Sans Unicode" w:eastAsia="Lucida Sans Unicode" w:hAnsi="Lucida Sans Unicode" w:cs="Lucida Sans Unicode"/>
          <w:w w:val="120"/>
          <w:sz w:val="18"/>
          <w:szCs w:val="18"/>
        </w:rPr>
        <w:t xml:space="preserve">) </w:t>
      </w:r>
      <w:r>
        <w:rPr>
          <w:i/>
          <w:w w:val="120"/>
          <w:sz w:val="18"/>
          <w:szCs w:val="18"/>
        </w:rPr>
        <w:t xml:space="preserve">τ </w:t>
      </w:r>
      <w:r>
        <w:rPr>
          <w:rFonts w:ascii="Lucida Sans Unicode" w:eastAsia="Lucida Sans Unicode" w:hAnsi="Lucida Sans Unicode" w:cs="Lucida Sans Unicode"/>
          <w:w w:val="120"/>
          <w:sz w:val="18"/>
          <w:szCs w:val="18"/>
        </w:rPr>
        <w:t>]</w:t>
      </w:r>
      <w:r>
        <w:rPr>
          <w:rFonts w:ascii="Arial" w:eastAsia="Arial" w:hAnsi="Arial" w:cs="Arial"/>
          <w:i/>
          <w:w w:val="120"/>
          <w:sz w:val="18"/>
          <w:szCs w:val="18"/>
          <w:vertAlign w:val="subscript"/>
        </w:rPr>
        <w:t>κ</w:t>
      </w:r>
      <w:r>
        <w:rPr>
          <w:rFonts w:ascii="Arial" w:eastAsia="Arial" w:hAnsi="Arial" w:cs="Arial"/>
          <w:i/>
          <w:w w:val="120"/>
          <w:sz w:val="18"/>
          <w:szCs w:val="18"/>
        </w:rPr>
        <w:t xml:space="preserve"> </w:t>
      </w:r>
      <w:r>
        <w:rPr>
          <w:w w:val="110"/>
          <w:sz w:val="18"/>
          <w:szCs w:val="18"/>
        </w:rPr>
        <w:t xml:space="preserve">+ </w:t>
      </w:r>
      <w:r>
        <w:rPr>
          <w:i/>
          <w:w w:val="120"/>
          <w:sz w:val="18"/>
          <w:szCs w:val="18"/>
        </w:rPr>
        <w:t>n</w:t>
      </w:r>
      <w:r>
        <w:rPr>
          <w:rFonts w:ascii="Bookman Old Style" w:eastAsia="Bookman Old Style" w:hAnsi="Bookman Old Style" w:cs="Bookman Old Style"/>
          <w:w w:val="120"/>
          <w:sz w:val="18"/>
          <w:szCs w:val="18"/>
          <w:vertAlign w:val="subscript"/>
        </w:rPr>
        <w:t>2</w:t>
      </w:r>
      <w:r>
        <w:rPr>
          <w:rFonts w:ascii="Bookman Old Style" w:eastAsia="Bookman Old Style" w:hAnsi="Bookman Old Style" w:cs="Bookman Old Style"/>
          <w:w w:val="120"/>
          <w:sz w:val="18"/>
          <w:szCs w:val="18"/>
        </w:rPr>
        <w:t xml:space="preserve"> </w:t>
      </w:r>
      <w:r>
        <w:rPr>
          <w:rFonts w:ascii="Lucida Sans Unicode" w:eastAsia="Lucida Sans Unicode" w:hAnsi="Lucida Sans Unicode" w:cs="Lucida Sans Unicode"/>
          <w:w w:val="120"/>
          <w:sz w:val="18"/>
          <w:szCs w:val="18"/>
        </w:rPr>
        <w:t xml:space="preserve">: </w:t>
      </w:r>
      <w:r>
        <w:rPr>
          <w:w w:val="125"/>
          <w:sz w:val="18"/>
          <w:szCs w:val="18"/>
        </w:rPr>
        <w:t>int</w:t>
      </w:r>
      <w:r>
        <w:rPr>
          <w:rFonts w:ascii="Lucida Sans Unicode" w:eastAsia="Lucida Sans Unicode" w:hAnsi="Lucida Sans Unicode" w:cs="Lucida Sans Unicode"/>
          <w:w w:val="125"/>
          <w:sz w:val="18"/>
          <w:szCs w:val="18"/>
        </w:rPr>
        <w:t xml:space="preserve">) </w:t>
      </w:r>
      <w:r>
        <w:rPr>
          <w:rFonts w:ascii="Lucida Sans Unicode" w:eastAsia="Lucida Sans Unicode" w:hAnsi="Lucida Sans Unicode" w:cs="Lucida Sans Unicode"/>
          <w:w w:val="120"/>
          <w:sz w:val="18"/>
          <w:szCs w:val="18"/>
        </w:rPr>
        <w:t>−→ (</w:t>
      </w:r>
      <w:r>
        <w:rPr>
          <w:i/>
          <w:w w:val="120"/>
          <w:sz w:val="18"/>
          <w:szCs w:val="18"/>
        </w:rPr>
        <w:t xml:space="preserve">ϕ, </w:t>
      </w:r>
      <w:r>
        <w:rPr>
          <w:rFonts w:ascii="Monotype Corsiva" w:eastAsia="Monotype Corsiva" w:hAnsi="Monotype Corsiva" w:cs="Monotype Corsiva"/>
          <w:i/>
          <w:w w:val="110"/>
          <w:sz w:val="18"/>
          <w:szCs w:val="18"/>
        </w:rPr>
        <w:t xml:space="preserve">H </w:t>
      </w:r>
      <w:r>
        <w:rPr>
          <w:i/>
          <w:w w:val="120"/>
          <w:sz w:val="18"/>
          <w:szCs w:val="18"/>
        </w:rPr>
        <w:t xml:space="preserve">, </w:t>
      </w:r>
      <w:r>
        <w:rPr>
          <w:w w:val="120"/>
          <w:sz w:val="18"/>
          <w:szCs w:val="18"/>
        </w:rPr>
        <w:t>null</w:t>
      </w:r>
      <w:r>
        <w:rPr>
          <w:rFonts w:ascii="Lucida Sans Unicode" w:eastAsia="Lucida Sans Unicode" w:hAnsi="Lucida Sans Unicode" w:cs="Lucida Sans Unicode"/>
          <w:w w:val="120"/>
          <w:sz w:val="18"/>
          <w:szCs w:val="18"/>
        </w:rPr>
        <w:t>)</w:t>
      </w:r>
    </w:p>
    <w:p w14:paraId="61B288B3" w14:textId="77777777" w:rsidR="00AF434A" w:rsidRDefault="00000000">
      <w:pPr>
        <w:pStyle w:val="BodyText"/>
        <w:spacing w:before="198"/>
        <w:jc w:val="center"/>
      </w:pPr>
      <w:r>
        <w:t xml:space="preserve">Figure 15: Remaining </w:t>
      </w:r>
      <w:proofErr w:type="spellStart"/>
      <w:r>
        <w:t>C</w:t>
      </w:r>
      <w:r>
        <w:rPr>
          <w:sz w:val="16"/>
        </w:rPr>
        <w:t>ORE</w:t>
      </w:r>
      <w:r>
        <w:t>C</w:t>
      </w:r>
      <w:r>
        <w:rPr>
          <w:sz w:val="16"/>
        </w:rPr>
        <w:t>HK</w:t>
      </w:r>
      <w:r>
        <w:t>CB</w:t>
      </w:r>
      <w:r>
        <w:rPr>
          <w:sz w:val="16"/>
        </w:rPr>
        <w:t>OX</w:t>
      </w:r>
      <w:proofErr w:type="spellEnd"/>
      <w:r>
        <w:rPr>
          <w:sz w:val="16"/>
        </w:rPr>
        <w:t xml:space="preserve"> </w:t>
      </w:r>
      <w:r>
        <w:t>Semantics Rules (extends Fig. 7)</w:t>
      </w:r>
    </w:p>
    <w:p w14:paraId="19331A90" w14:textId="77777777" w:rsidR="00AF434A" w:rsidRDefault="00AF434A">
      <w:pPr>
        <w:pStyle w:val="BodyText"/>
        <w:spacing w:before="8"/>
        <w:rPr>
          <w:sz w:val="24"/>
        </w:rPr>
      </w:pPr>
    </w:p>
    <w:p w14:paraId="588ED07E" w14:textId="77777777" w:rsidR="00AF434A" w:rsidRDefault="00AF434A">
      <w:pPr>
        <w:rPr>
          <w:sz w:val="24"/>
        </w:rPr>
        <w:sectPr w:rsidR="00AF434A">
          <w:type w:val="continuous"/>
          <w:pgSz w:w="12240" w:h="15840"/>
          <w:pgMar w:top="1500" w:right="860" w:bottom="280" w:left="860" w:header="720" w:footer="720" w:gutter="0"/>
          <w:cols w:space="720"/>
        </w:sectPr>
      </w:pPr>
    </w:p>
    <w:p w14:paraId="79E144DE" w14:textId="77777777" w:rsidR="00AF434A" w:rsidRDefault="00000000">
      <w:pPr>
        <w:pStyle w:val="BodyText"/>
        <w:spacing w:before="130" w:line="232" w:lineRule="auto"/>
        <w:ind w:left="225" w:hanging="5"/>
      </w:pPr>
      <w:r>
        <w:t>for array/NT-array pointers with pointer arithmetic. Rule T- U</w:t>
      </w:r>
      <w:r>
        <w:rPr>
          <w:sz w:val="16"/>
        </w:rPr>
        <w:t xml:space="preserve">NCHECKED </w:t>
      </w:r>
      <w:r>
        <w:t xml:space="preserve">type checks </w:t>
      </w:r>
      <w:r>
        <w:rPr>
          <w:color w:val="0000CC"/>
        </w:rPr>
        <w:t xml:space="preserve">unchecked </w:t>
      </w:r>
      <w:r>
        <w:t>blocks.</w:t>
      </w:r>
    </w:p>
    <w:p w14:paraId="521BE358" w14:textId="77777777" w:rsidR="00AF434A" w:rsidRDefault="00AF434A">
      <w:pPr>
        <w:pStyle w:val="BodyText"/>
        <w:spacing w:before="11"/>
        <w:rPr>
          <w:sz w:val="22"/>
        </w:rPr>
      </w:pPr>
    </w:p>
    <w:p w14:paraId="12ED99FD" w14:textId="77777777" w:rsidR="00AF434A" w:rsidRDefault="00000000">
      <w:pPr>
        <w:pStyle w:val="Heading2"/>
        <w:numPr>
          <w:ilvl w:val="0"/>
          <w:numId w:val="4"/>
        </w:numPr>
        <w:tabs>
          <w:tab w:val="left" w:pos="495"/>
        </w:tabs>
      </w:pPr>
      <w:r>
        <w:t>Struct</w:t>
      </w:r>
      <w:r>
        <w:rPr>
          <w:spacing w:val="26"/>
        </w:rPr>
        <w:t xml:space="preserve"> </w:t>
      </w:r>
      <w:r>
        <w:t>Pointers</w:t>
      </w:r>
    </w:p>
    <w:p w14:paraId="40392B6B" w14:textId="77777777" w:rsidR="00AF434A" w:rsidRDefault="00000000">
      <w:pPr>
        <w:pStyle w:val="BodyText"/>
        <w:spacing w:before="238" w:line="230" w:lineRule="auto"/>
        <w:ind w:left="220" w:right="38" w:firstLine="300"/>
        <w:jc w:val="both"/>
      </w:pPr>
      <w:r>
        <w:pict w14:anchorId="749F6B2F">
          <v:shape id="_x0000_s1108" type="#_x0000_t202" style="position:absolute;left:0;text-align:left;margin-left:137.8pt;margin-top:57.95pt;width:10pt;height:17.3pt;z-index:-51592;mso-position-horizontal-relative:page" filled="f" stroked="f">
            <v:textbox inset="0,0,0,0">
              <w:txbxContent>
                <w:p w14:paraId="58BF1013"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pict w14:anchorId="22DFF093">
          <v:shape id="_x0000_s1107" type="#_x0000_t202" style="position:absolute;left:0;text-align:left;margin-left:100.35pt;margin-top:113.95pt;width:10pt;height:17.3pt;z-index:-51568;mso-position-horizontal-relative:page" filled="f" stroked="f">
            <v:textbox inset="0,0,0,0">
              <w:txbxContent>
                <w:p w14:paraId="72E2B042"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pict w14:anchorId="041CECAE">
          <v:shape id="_x0000_s1106" type="#_x0000_t202" style="position:absolute;left:0;text-align:left;margin-left:262.75pt;margin-top:147.55pt;width:10pt;height:17.3pt;z-index:-51544;mso-position-horizontal-relative:page" filled="f" stroked="f">
            <v:textbox inset="0,0,0,0">
              <w:txbxContent>
                <w:p w14:paraId="383FB96D"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rPr>
          <w:w w:val="105"/>
        </w:rPr>
        <w:t xml:space="preserve">Checked C has </w:t>
      </w:r>
      <w:r>
        <w:rPr>
          <w:w w:val="145"/>
        </w:rPr>
        <w:t xml:space="preserve">struct </w:t>
      </w:r>
      <w:r>
        <w:rPr>
          <w:w w:val="105"/>
        </w:rPr>
        <w:t xml:space="preserve">types and </w:t>
      </w:r>
      <w:r>
        <w:rPr>
          <w:w w:val="145"/>
        </w:rPr>
        <w:t xml:space="preserve">struct </w:t>
      </w:r>
      <w:r>
        <w:rPr>
          <w:w w:val="105"/>
        </w:rPr>
        <w:t xml:space="preserve">pointers. Fig. 17 contains the syntax of </w:t>
      </w:r>
      <w:r>
        <w:rPr>
          <w:w w:val="145"/>
        </w:rPr>
        <w:t xml:space="preserve">struct </w:t>
      </w:r>
      <w:r>
        <w:rPr>
          <w:w w:val="105"/>
        </w:rPr>
        <w:t xml:space="preserve">types as well as new subtyping relations built on the </w:t>
      </w:r>
      <w:r>
        <w:rPr>
          <w:w w:val="145"/>
        </w:rPr>
        <w:t xml:space="preserve">struct </w:t>
      </w:r>
      <w:r>
        <w:rPr>
          <w:w w:val="105"/>
        </w:rPr>
        <w:t xml:space="preserve">values. For  a </w:t>
      </w:r>
      <w:r>
        <w:rPr>
          <w:w w:val="145"/>
        </w:rPr>
        <w:t xml:space="preserve">struct </w:t>
      </w:r>
      <w:r>
        <w:rPr>
          <w:w w:val="105"/>
        </w:rPr>
        <w:t xml:space="preserve">typed value, Checked C has a special operation for it, which is </w:t>
      </w:r>
      <w:r>
        <w:rPr>
          <w:rFonts w:ascii="Tahoma"/>
          <w:w w:val="105"/>
        </w:rPr>
        <w:t>&amp;</w:t>
      </w:r>
      <w:r>
        <w:rPr>
          <w:i/>
          <w:w w:val="105"/>
        </w:rPr>
        <w:t xml:space="preserve">e </w:t>
      </w:r>
      <w:r>
        <w:rPr>
          <w:i/>
          <w:w w:val="145"/>
        </w:rPr>
        <w:t xml:space="preserve">f </w:t>
      </w:r>
      <w:r>
        <w:rPr>
          <w:w w:val="105"/>
        </w:rPr>
        <w:t xml:space="preserve">. This operation indexes the </w:t>
      </w:r>
      <w:r>
        <w:rPr>
          <w:i/>
          <w:w w:val="145"/>
        </w:rPr>
        <w:t xml:space="preserve">f </w:t>
      </w:r>
      <w:r>
        <w:rPr>
          <w:w w:val="105"/>
        </w:rPr>
        <w:t>-</w:t>
      </w:r>
      <w:proofErr w:type="spellStart"/>
      <w:r>
        <w:rPr>
          <w:w w:val="105"/>
        </w:rPr>
        <w:t>th</w:t>
      </w:r>
      <w:proofErr w:type="spellEnd"/>
      <w:r>
        <w:rPr>
          <w:w w:val="105"/>
        </w:rPr>
        <w:t xml:space="preserve"> position</w:t>
      </w:r>
      <w:r>
        <w:rPr>
          <w:spacing w:val="-17"/>
          <w:w w:val="105"/>
        </w:rPr>
        <w:t xml:space="preserve"> </w:t>
      </w:r>
      <w:r>
        <w:rPr>
          <w:w w:val="145"/>
        </w:rPr>
        <w:t>struct</w:t>
      </w:r>
      <w:r>
        <w:rPr>
          <w:spacing w:val="-37"/>
          <w:w w:val="145"/>
        </w:rPr>
        <w:t xml:space="preserve"> </w:t>
      </w:r>
      <w:r>
        <w:rPr>
          <w:i/>
          <w:w w:val="105"/>
        </w:rPr>
        <w:t>T</w:t>
      </w:r>
      <w:r>
        <w:rPr>
          <w:i/>
          <w:spacing w:val="3"/>
          <w:w w:val="105"/>
        </w:rPr>
        <w:t xml:space="preserve"> </w:t>
      </w:r>
      <w:r>
        <w:rPr>
          <w:w w:val="105"/>
        </w:rPr>
        <w:t>item,</w:t>
      </w:r>
      <w:r>
        <w:rPr>
          <w:spacing w:val="-17"/>
          <w:w w:val="105"/>
        </w:rPr>
        <w:t xml:space="preserve"> </w:t>
      </w:r>
      <w:r>
        <w:rPr>
          <w:w w:val="105"/>
        </w:rPr>
        <w:t>if</w:t>
      </w:r>
      <w:r>
        <w:rPr>
          <w:spacing w:val="-16"/>
          <w:w w:val="105"/>
        </w:rPr>
        <w:t xml:space="preserve"> </w:t>
      </w:r>
      <w:r>
        <w:rPr>
          <w:w w:val="105"/>
        </w:rPr>
        <w:t>the</w:t>
      </w:r>
      <w:r>
        <w:rPr>
          <w:spacing w:val="-17"/>
          <w:w w:val="105"/>
        </w:rPr>
        <w:t xml:space="preserve"> </w:t>
      </w:r>
      <w:r>
        <w:rPr>
          <w:w w:val="105"/>
        </w:rPr>
        <w:t>expression</w:t>
      </w:r>
      <w:r>
        <w:rPr>
          <w:spacing w:val="-17"/>
          <w:w w:val="105"/>
        </w:rPr>
        <w:t xml:space="preserve"> </w:t>
      </w:r>
      <w:r>
        <w:rPr>
          <w:i/>
          <w:w w:val="105"/>
        </w:rPr>
        <w:t>e</w:t>
      </w:r>
      <w:r>
        <w:rPr>
          <w:i/>
          <w:spacing w:val="-16"/>
          <w:w w:val="105"/>
        </w:rPr>
        <w:t xml:space="preserve"> </w:t>
      </w:r>
      <w:r>
        <w:rPr>
          <w:w w:val="105"/>
        </w:rPr>
        <w:t>is</w:t>
      </w:r>
      <w:r>
        <w:rPr>
          <w:spacing w:val="-17"/>
          <w:w w:val="105"/>
        </w:rPr>
        <w:t xml:space="preserve"> </w:t>
      </w:r>
      <w:r>
        <w:rPr>
          <w:w w:val="105"/>
        </w:rPr>
        <w:t>evaluated</w:t>
      </w:r>
      <w:r>
        <w:rPr>
          <w:spacing w:val="-16"/>
          <w:w w:val="105"/>
        </w:rPr>
        <w:t xml:space="preserve"> </w:t>
      </w:r>
      <w:r>
        <w:rPr>
          <w:w w:val="105"/>
        </w:rPr>
        <w:t>to</w:t>
      </w:r>
      <w:r>
        <w:rPr>
          <w:spacing w:val="-17"/>
          <w:w w:val="105"/>
        </w:rPr>
        <w:t xml:space="preserve"> </w:t>
      </w:r>
      <w:r>
        <w:rPr>
          <w:w w:val="105"/>
        </w:rPr>
        <w:t xml:space="preserve">a </w:t>
      </w:r>
      <w:r>
        <w:rPr>
          <w:w w:val="145"/>
        </w:rPr>
        <w:t>struct</w:t>
      </w:r>
      <w:r>
        <w:rPr>
          <w:spacing w:val="-44"/>
          <w:w w:val="145"/>
        </w:rPr>
        <w:t xml:space="preserve"> </w:t>
      </w:r>
      <w:r>
        <w:rPr>
          <w:w w:val="105"/>
        </w:rPr>
        <w:t>pointer</w:t>
      </w:r>
      <w:r>
        <w:rPr>
          <w:spacing w:val="-23"/>
          <w:w w:val="105"/>
        </w:rPr>
        <w:t xml:space="preserve"> </w:t>
      </w:r>
      <w:proofErr w:type="spellStart"/>
      <w:r>
        <w:rPr>
          <w:w w:val="145"/>
        </w:rPr>
        <w:t>ptr</w:t>
      </w:r>
      <w:r>
        <w:rPr>
          <w:rFonts w:ascii="Bookman Old Style"/>
          <w:i/>
          <w:w w:val="145"/>
          <w:vertAlign w:val="superscript"/>
        </w:rPr>
        <w:t>m</w:t>
      </w:r>
      <w:proofErr w:type="spellEnd"/>
      <w:r>
        <w:rPr>
          <w:rFonts w:ascii="Bookman Old Style"/>
          <w:i/>
          <w:spacing w:val="-51"/>
          <w:w w:val="145"/>
        </w:rPr>
        <w:t xml:space="preserve"> </w:t>
      </w:r>
      <w:r>
        <w:rPr>
          <w:w w:val="145"/>
        </w:rPr>
        <w:t>struct</w:t>
      </w:r>
      <w:r>
        <w:rPr>
          <w:spacing w:val="-29"/>
          <w:w w:val="145"/>
        </w:rPr>
        <w:t xml:space="preserve"> </w:t>
      </w:r>
      <w:r>
        <w:rPr>
          <w:i/>
          <w:w w:val="105"/>
        </w:rPr>
        <w:t>T</w:t>
      </w:r>
      <w:r>
        <w:rPr>
          <w:i/>
          <w:spacing w:val="-35"/>
          <w:w w:val="105"/>
        </w:rPr>
        <w:t xml:space="preserve"> </w:t>
      </w:r>
      <w:r>
        <w:rPr>
          <w:w w:val="105"/>
        </w:rPr>
        <w:t>.</w:t>
      </w:r>
      <w:r>
        <w:rPr>
          <w:spacing w:val="-23"/>
          <w:w w:val="105"/>
        </w:rPr>
        <w:t xml:space="preserve"> </w:t>
      </w:r>
      <w:r>
        <w:rPr>
          <w:w w:val="105"/>
        </w:rPr>
        <w:t>Rule</w:t>
      </w:r>
      <w:r>
        <w:rPr>
          <w:spacing w:val="-20"/>
          <w:w w:val="105"/>
        </w:rPr>
        <w:t xml:space="preserve"> </w:t>
      </w:r>
      <w:r>
        <w:rPr>
          <w:spacing w:val="5"/>
          <w:w w:val="105"/>
        </w:rPr>
        <w:t>T-S</w:t>
      </w:r>
      <w:r>
        <w:rPr>
          <w:spacing w:val="5"/>
          <w:w w:val="105"/>
          <w:sz w:val="16"/>
        </w:rPr>
        <w:t>TRUCT</w:t>
      </w:r>
      <w:r>
        <w:rPr>
          <w:spacing w:val="-10"/>
          <w:w w:val="105"/>
          <w:sz w:val="16"/>
        </w:rPr>
        <w:t xml:space="preserve"> </w:t>
      </w:r>
      <w:r>
        <w:rPr>
          <w:w w:val="105"/>
        </w:rPr>
        <w:t>in</w:t>
      </w:r>
      <w:r>
        <w:rPr>
          <w:spacing w:val="-23"/>
          <w:w w:val="105"/>
        </w:rPr>
        <w:t xml:space="preserve"> </w:t>
      </w:r>
      <w:r>
        <w:rPr>
          <w:w w:val="105"/>
        </w:rPr>
        <w:t>Fig.</w:t>
      </w:r>
      <w:r>
        <w:rPr>
          <w:spacing w:val="-23"/>
          <w:w w:val="105"/>
        </w:rPr>
        <w:t xml:space="preserve"> </w:t>
      </w:r>
      <w:r>
        <w:rPr>
          <w:spacing w:val="-18"/>
          <w:w w:val="105"/>
        </w:rPr>
        <w:t xml:space="preserve">17 </w:t>
      </w:r>
      <w:r>
        <w:rPr>
          <w:w w:val="105"/>
        </w:rPr>
        <w:t xml:space="preserve">describes its typing behavior. Rules </w:t>
      </w:r>
      <w:r>
        <w:rPr>
          <w:spacing w:val="8"/>
          <w:w w:val="105"/>
        </w:rPr>
        <w:t>S-</w:t>
      </w:r>
      <w:proofErr w:type="spellStart"/>
      <w:r>
        <w:rPr>
          <w:spacing w:val="8"/>
          <w:w w:val="105"/>
        </w:rPr>
        <w:t>S</w:t>
      </w:r>
      <w:r>
        <w:rPr>
          <w:spacing w:val="8"/>
          <w:w w:val="105"/>
          <w:sz w:val="16"/>
        </w:rPr>
        <w:t>TRUCT</w:t>
      </w:r>
      <w:r>
        <w:rPr>
          <w:spacing w:val="8"/>
          <w:w w:val="105"/>
        </w:rPr>
        <w:t>C</w:t>
      </w:r>
      <w:r>
        <w:rPr>
          <w:spacing w:val="8"/>
          <w:w w:val="105"/>
          <w:sz w:val="16"/>
        </w:rPr>
        <w:t>HECKED</w:t>
      </w:r>
      <w:proofErr w:type="spellEnd"/>
      <w:r>
        <w:rPr>
          <w:spacing w:val="8"/>
          <w:w w:val="105"/>
          <w:sz w:val="16"/>
        </w:rPr>
        <w:t xml:space="preserve"> </w:t>
      </w:r>
      <w:r>
        <w:rPr>
          <w:w w:val="105"/>
        </w:rPr>
        <w:t>and</w:t>
      </w:r>
      <w:r>
        <w:rPr>
          <w:spacing w:val="-13"/>
          <w:w w:val="105"/>
        </w:rPr>
        <w:t xml:space="preserve"> </w:t>
      </w:r>
      <w:r>
        <w:rPr>
          <w:spacing w:val="8"/>
          <w:w w:val="105"/>
        </w:rPr>
        <w:t>S-</w:t>
      </w:r>
      <w:proofErr w:type="spellStart"/>
      <w:r>
        <w:rPr>
          <w:spacing w:val="8"/>
          <w:w w:val="105"/>
        </w:rPr>
        <w:t>S</w:t>
      </w:r>
      <w:r>
        <w:rPr>
          <w:spacing w:val="8"/>
          <w:w w:val="105"/>
          <w:sz w:val="16"/>
        </w:rPr>
        <w:t>TRUCT</w:t>
      </w:r>
      <w:r>
        <w:rPr>
          <w:spacing w:val="8"/>
          <w:w w:val="105"/>
        </w:rPr>
        <w:t>U</w:t>
      </w:r>
      <w:r>
        <w:rPr>
          <w:spacing w:val="8"/>
          <w:w w:val="105"/>
          <w:sz w:val="16"/>
        </w:rPr>
        <w:t>N</w:t>
      </w:r>
      <w:r>
        <w:rPr>
          <w:spacing w:val="8"/>
          <w:w w:val="105"/>
        </w:rPr>
        <w:t>C</w:t>
      </w:r>
      <w:r>
        <w:rPr>
          <w:spacing w:val="8"/>
          <w:w w:val="105"/>
          <w:sz w:val="16"/>
        </w:rPr>
        <w:t>HECKED</w:t>
      </w:r>
      <w:proofErr w:type="spellEnd"/>
      <w:r>
        <w:rPr>
          <w:spacing w:val="-1"/>
          <w:w w:val="105"/>
          <w:sz w:val="16"/>
        </w:rPr>
        <w:t xml:space="preserve"> </w:t>
      </w:r>
      <w:r>
        <w:rPr>
          <w:w w:val="105"/>
        </w:rPr>
        <w:t>describe</w:t>
      </w:r>
      <w:r>
        <w:rPr>
          <w:spacing w:val="-15"/>
          <w:w w:val="105"/>
        </w:rPr>
        <w:t xml:space="preserve"> </w:t>
      </w:r>
      <w:r>
        <w:rPr>
          <w:w w:val="105"/>
        </w:rPr>
        <w:t>the</w:t>
      </w:r>
      <w:r>
        <w:rPr>
          <w:spacing w:val="-15"/>
          <w:w w:val="105"/>
        </w:rPr>
        <w:t xml:space="preserve"> </w:t>
      </w:r>
      <w:r>
        <w:rPr>
          <w:w w:val="105"/>
        </w:rPr>
        <w:t>semantic</w:t>
      </w:r>
      <w:r>
        <w:rPr>
          <w:spacing w:val="-14"/>
          <w:w w:val="105"/>
        </w:rPr>
        <w:t xml:space="preserve"> </w:t>
      </w:r>
      <w:proofErr w:type="spellStart"/>
      <w:r>
        <w:rPr>
          <w:w w:val="105"/>
        </w:rPr>
        <w:t>behav</w:t>
      </w:r>
      <w:proofErr w:type="spellEnd"/>
      <w:r>
        <w:rPr>
          <w:w w:val="105"/>
        </w:rPr>
        <w:t xml:space="preserve">- </w:t>
      </w:r>
      <w:proofErr w:type="spellStart"/>
      <w:r>
        <w:rPr>
          <w:w w:val="105"/>
        </w:rPr>
        <w:t>iors</w:t>
      </w:r>
      <w:proofErr w:type="spellEnd"/>
      <w:r>
        <w:rPr>
          <w:w w:val="105"/>
        </w:rPr>
        <w:t xml:space="preserve"> of </w:t>
      </w:r>
      <w:r>
        <w:rPr>
          <w:rFonts w:ascii="Tahoma"/>
          <w:w w:val="105"/>
        </w:rPr>
        <w:t>&amp;</w:t>
      </w:r>
      <w:r>
        <w:rPr>
          <w:i/>
          <w:w w:val="105"/>
        </w:rPr>
        <w:t xml:space="preserve">e </w:t>
      </w:r>
      <w:r>
        <w:rPr>
          <w:i/>
          <w:w w:val="145"/>
        </w:rPr>
        <w:t xml:space="preserve">f </w:t>
      </w:r>
      <w:r>
        <w:rPr>
          <w:w w:val="105"/>
        </w:rPr>
        <w:t xml:space="preserve">on a given </w:t>
      </w:r>
      <w:r>
        <w:rPr>
          <w:w w:val="145"/>
        </w:rPr>
        <w:t xml:space="preserve">struct </w:t>
      </w:r>
      <w:r>
        <w:rPr>
          <w:color w:val="0000CC"/>
          <w:w w:val="105"/>
        </w:rPr>
        <w:t>checked</w:t>
      </w:r>
      <w:r>
        <w:rPr>
          <w:w w:val="105"/>
        </w:rPr>
        <w:t>/</w:t>
      </w:r>
      <w:r>
        <w:rPr>
          <w:color w:val="0000CC"/>
          <w:w w:val="105"/>
        </w:rPr>
        <w:t xml:space="preserve">unchecked </w:t>
      </w:r>
      <w:r>
        <w:rPr>
          <w:w w:val="105"/>
        </w:rPr>
        <w:t xml:space="preserve">pointers, while rule </w:t>
      </w:r>
      <w:r>
        <w:rPr>
          <w:spacing w:val="7"/>
          <w:w w:val="105"/>
        </w:rPr>
        <w:t>S-</w:t>
      </w:r>
      <w:proofErr w:type="spellStart"/>
      <w:r>
        <w:rPr>
          <w:spacing w:val="7"/>
          <w:w w:val="105"/>
        </w:rPr>
        <w:t>S</w:t>
      </w:r>
      <w:r>
        <w:rPr>
          <w:spacing w:val="7"/>
          <w:w w:val="105"/>
          <w:sz w:val="16"/>
        </w:rPr>
        <w:t>TRUCT</w:t>
      </w:r>
      <w:r>
        <w:rPr>
          <w:spacing w:val="7"/>
          <w:w w:val="105"/>
        </w:rPr>
        <w:t>N</w:t>
      </w:r>
      <w:r>
        <w:rPr>
          <w:spacing w:val="7"/>
          <w:w w:val="105"/>
          <w:sz w:val="16"/>
        </w:rPr>
        <w:t>ULL</w:t>
      </w:r>
      <w:proofErr w:type="spellEnd"/>
      <w:r>
        <w:rPr>
          <w:spacing w:val="7"/>
          <w:w w:val="105"/>
          <w:sz w:val="16"/>
        </w:rPr>
        <w:t xml:space="preserve"> </w:t>
      </w:r>
      <w:r>
        <w:rPr>
          <w:w w:val="105"/>
        </w:rPr>
        <w:t xml:space="preserve">describes a </w:t>
      </w:r>
      <w:r>
        <w:rPr>
          <w:color w:val="0000CC"/>
          <w:w w:val="105"/>
        </w:rPr>
        <w:t xml:space="preserve">checked </w:t>
      </w:r>
      <w:r>
        <w:rPr>
          <w:w w:val="145"/>
        </w:rPr>
        <w:t>struct</w:t>
      </w:r>
      <w:r>
        <w:rPr>
          <w:spacing w:val="-35"/>
          <w:w w:val="145"/>
        </w:rPr>
        <w:t xml:space="preserve"> </w:t>
      </w:r>
      <w:r>
        <w:rPr>
          <w:w w:val="105"/>
        </w:rPr>
        <w:t>null-pointer</w:t>
      </w:r>
      <w:r>
        <w:rPr>
          <w:spacing w:val="-15"/>
          <w:w w:val="105"/>
        </w:rPr>
        <w:t xml:space="preserve"> </w:t>
      </w:r>
      <w:r>
        <w:rPr>
          <w:w w:val="105"/>
        </w:rPr>
        <w:t>case.</w:t>
      </w:r>
      <w:r>
        <w:rPr>
          <w:spacing w:val="-15"/>
          <w:w w:val="105"/>
        </w:rPr>
        <w:t xml:space="preserve"> </w:t>
      </w:r>
      <w:r>
        <w:rPr>
          <w:w w:val="105"/>
        </w:rPr>
        <w:t>In</w:t>
      </w:r>
      <w:r>
        <w:rPr>
          <w:spacing w:val="-15"/>
          <w:w w:val="105"/>
        </w:rPr>
        <w:t xml:space="preserve"> </w:t>
      </w:r>
      <w:r>
        <w:rPr>
          <w:w w:val="105"/>
        </w:rPr>
        <w:t>our</w:t>
      </w:r>
      <w:r>
        <w:rPr>
          <w:spacing w:val="-14"/>
          <w:w w:val="105"/>
        </w:rPr>
        <w:t xml:space="preserve"> </w:t>
      </w:r>
      <w:r>
        <w:rPr>
          <w:w w:val="105"/>
        </w:rPr>
        <w:t>Coq/Redex</w:t>
      </w:r>
      <w:r>
        <w:rPr>
          <w:spacing w:val="-15"/>
          <w:w w:val="105"/>
        </w:rPr>
        <w:t xml:space="preserve"> </w:t>
      </w:r>
      <w:r>
        <w:rPr>
          <w:w w:val="105"/>
        </w:rPr>
        <w:t>formalization, we</w:t>
      </w:r>
      <w:r>
        <w:rPr>
          <w:spacing w:val="-10"/>
          <w:w w:val="105"/>
        </w:rPr>
        <w:t xml:space="preserve"> </w:t>
      </w:r>
      <w:r>
        <w:rPr>
          <w:w w:val="105"/>
        </w:rPr>
        <w:t>include</w:t>
      </w:r>
      <w:r>
        <w:rPr>
          <w:spacing w:val="-9"/>
          <w:w w:val="105"/>
        </w:rPr>
        <w:t xml:space="preserve"> </w:t>
      </w:r>
      <w:r>
        <w:rPr>
          <w:w w:val="105"/>
        </w:rPr>
        <w:t>the</w:t>
      </w:r>
      <w:r>
        <w:rPr>
          <w:spacing w:val="-10"/>
          <w:w w:val="105"/>
        </w:rPr>
        <w:t xml:space="preserve"> </w:t>
      </w:r>
      <w:r>
        <w:rPr>
          <w:w w:val="145"/>
        </w:rPr>
        <w:t>struct</w:t>
      </w:r>
      <w:r>
        <w:rPr>
          <w:spacing w:val="-30"/>
          <w:w w:val="145"/>
        </w:rPr>
        <w:t xml:space="preserve"> </w:t>
      </w:r>
      <w:r>
        <w:rPr>
          <w:w w:val="105"/>
        </w:rPr>
        <w:t>values</w:t>
      </w:r>
      <w:r>
        <w:rPr>
          <w:spacing w:val="-10"/>
          <w:w w:val="105"/>
        </w:rPr>
        <w:t xml:space="preserve"> </w:t>
      </w:r>
      <w:r>
        <w:rPr>
          <w:w w:val="105"/>
        </w:rPr>
        <w:t>and</w:t>
      </w:r>
      <w:r>
        <w:rPr>
          <w:spacing w:val="-9"/>
          <w:w w:val="105"/>
        </w:rPr>
        <w:t xml:space="preserve"> </w:t>
      </w:r>
      <w:r>
        <w:rPr>
          <w:w w:val="105"/>
        </w:rPr>
        <w:t>the</w:t>
      </w:r>
      <w:r>
        <w:rPr>
          <w:spacing w:val="-10"/>
          <w:w w:val="105"/>
        </w:rPr>
        <w:t xml:space="preserve"> </w:t>
      </w:r>
      <w:r>
        <w:rPr>
          <w:w w:val="105"/>
        </w:rPr>
        <w:t>operation</w:t>
      </w:r>
      <w:r>
        <w:rPr>
          <w:spacing w:val="-10"/>
          <w:w w:val="105"/>
        </w:rPr>
        <w:t xml:space="preserve"> </w:t>
      </w:r>
      <w:r>
        <w:rPr>
          <w:rFonts w:ascii="Tahoma"/>
          <w:w w:val="105"/>
        </w:rPr>
        <w:t>&amp;</w:t>
      </w:r>
      <w:r>
        <w:rPr>
          <w:i/>
          <w:w w:val="105"/>
        </w:rPr>
        <w:t xml:space="preserve">e  </w:t>
      </w:r>
      <w:r>
        <w:rPr>
          <w:i/>
          <w:w w:val="145"/>
        </w:rPr>
        <w:t>f</w:t>
      </w:r>
      <w:r>
        <w:rPr>
          <w:i/>
          <w:spacing w:val="-56"/>
          <w:w w:val="145"/>
        </w:rPr>
        <w:t xml:space="preserve"> </w:t>
      </w:r>
      <w:r>
        <w:rPr>
          <w:w w:val="105"/>
        </w:rPr>
        <w:t>.</w:t>
      </w:r>
      <w:r>
        <w:rPr>
          <w:spacing w:val="-10"/>
          <w:w w:val="105"/>
        </w:rPr>
        <w:t xml:space="preserve"> </w:t>
      </w:r>
      <w:r>
        <w:rPr>
          <w:spacing w:val="-8"/>
          <w:w w:val="105"/>
        </w:rPr>
        <w:t xml:space="preserve">We </w:t>
      </w:r>
      <w:r>
        <w:rPr>
          <w:w w:val="105"/>
        </w:rPr>
        <w:t>omit it in the main text due to the paper length</w:t>
      </w:r>
      <w:r>
        <w:rPr>
          <w:spacing w:val="2"/>
          <w:w w:val="105"/>
        </w:rPr>
        <w:t xml:space="preserve"> </w:t>
      </w:r>
      <w:r>
        <w:rPr>
          <w:w w:val="105"/>
        </w:rPr>
        <w:t>limitation.</w:t>
      </w:r>
    </w:p>
    <w:p w14:paraId="6C437DA9" w14:textId="77777777" w:rsidR="00AF434A" w:rsidRDefault="00000000">
      <w:pPr>
        <w:pStyle w:val="Heading2"/>
        <w:numPr>
          <w:ilvl w:val="0"/>
          <w:numId w:val="4"/>
        </w:numPr>
        <w:tabs>
          <w:tab w:val="left" w:pos="495"/>
        </w:tabs>
        <w:spacing w:before="106"/>
      </w:pPr>
      <w:r>
        <w:br w:type="column"/>
      </w:r>
      <w:r>
        <w:t>The Compilation</w:t>
      </w:r>
      <w:r>
        <w:rPr>
          <w:spacing w:val="-1"/>
        </w:rPr>
        <w:t xml:space="preserve"> </w:t>
      </w:r>
      <w:r>
        <w:t>Rules</w:t>
      </w:r>
    </w:p>
    <w:p w14:paraId="7438BBC5" w14:textId="77777777" w:rsidR="00AF434A" w:rsidRDefault="00AF434A">
      <w:pPr>
        <w:pStyle w:val="BodyText"/>
        <w:spacing w:before="8"/>
        <w:rPr>
          <w:b/>
          <w:sz w:val="24"/>
        </w:rPr>
      </w:pPr>
    </w:p>
    <w:p w14:paraId="3F886CAD" w14:textId="77777777" w:rsidR="00AF434A" w:rsidRDefault="00000000">
      <w:pPr>
        <w:pStyle w:val="BodyText"/>
        <w:spacing w:line="230" w:lineRule="auto"/>
        <w:ind w:left="220" w:right="217" w:firstLine="300"/>
        <w:jc w:val="both"/>
      </w:pPr>
      <w:r>
        <w:pict w14:anchorId="64B0884E">
          <v:shape id="_x0000_s1105" type="#_x0000_t202" style="position:absolute;left:0;text-align:left;margin-left:445.55pt;margin-top:113.25pt;width:37.85pt;height:17.3pt;z-index:-51496;mso-position-horizontal-relative:page" filled="f" stroked="f">
            <v:textbox inset="0,0,0,0">
              <w:txbxContent>
                <w:p w14:paraId="025B1BE3" w14:textId="77777777" w:rsidR="00AF434A" w:rsidRDefault="00000000">
                  <w:pPr>
                    <w:pStyle w:val="BodyText"/>
                    <w:tabs>
                      <w:tab w:val="left" w:pos="601"/>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t xml:space="preserve">Fig. 22 and Fig. 23 shows the syntax for </w:t>
      </w:r>
      <w:proofErr w:type="spellStart"/>
      <w:r>
        <w:rPr>
          <w:spacing w:val="7"/>
        </w:rPr>
        <w:t>C</w:t>
      </w:r>
      <w:r>
        <w:rPr>
          <w:spacing w:val="7"/>
          <w:sz w:val="16"/>
        </w:rPr>
        <w:t>ORE</w:t>
      </w:r>
      <w:r>
        <w:rPr>
          <w:spacing w:val="7"/>
        </w:rPr>
        <w:t>C</w:t>
      </w:r>
      <w:proofErr w:type="spellEnd"/>
      <w:r>
        <w:rPr>
          <w:spacing w:val="7"/>
        </w:rPr>
        <w:t xml:space="preserve">, </w:t>
      </w:r>
      <w:r>
        <w:t xml:space="preserve">the target language for compilation. </w:t>
      </w:r>
      <w:r>
        <w:rPr>
          <w:spacing w:val="-8"/>
        </w:rPr>
        <w:t xml:space="preserve">We </w:t>
      </w:r>
      <w:r>
        <w:t xml:space="preserve">syntactically restrict the expressions to be in A-normal form to simplify the </w:t>
      </w:r>
      <w:proofErr w:type="spellStart"/>
      <w:r>
        <w:t>presen</w:t>
      </w:r>
      <w:proofErr w:type="spellEnd"/>
      <w:r>
        <w:t xml:space="preserve">- </w:t>
      </w:r>
      <w:proofErr w:type="spellStart"/>
      <w:r>
        <w:t>tation</w:t>
      </w:r>
      <w:proofErr w:type="spellEnd"/>
      <w:r>
        <w:t xml:space="preserve"> of the compilation rules. In the Redex model, we </w:t>
      </w:r>
      <w:proofErr w:type="spellStart"/>
      <w:r>
        <w:t>oc</w:t>
      </w:r>
      <w:proofErr w:type="spellEnd"/>
      <w:r>
        <w:t xml:space="preserve">- </w:t>
      </w:r>
      <w:proofErr w:type="spellStart"/>
      <w:r>
        <w:t>casionally</w:t>
      </w:r>
      <w:proofErr w:type="spellEnd"/>
      <w:r>
        <w:t xml:space="preserve"> break this constraint to speed up the performance of random testing by removing unnecessary let bindings. </w:t>
      </w:r>
      <w:r>
        <w:rPr>
          <w:spacing w:val="-8"/>
        </w:rPr>
        <w:t xml:space="preserve">To </w:t>
      </w:r>
      <w:r>
        <w:t xml:space="preserve">allow explicit runtime checks, we include bounds and </w:t>
      </w:r>
      <w:r>
        <w:rPr>
          <w:w w:val="105"/>
        </w:rPr>
        <w:t xml:space="preserve">null </w:t>
      </w:r>
      <w:r>
        <w:t xml:space="preserve">as part of </w:t>
      </w:r>
      <w:proofErr w:type="spellStart"/>
      <w:r>
        <w:rPr>
          <w:spacing w:val="7"/>
        </w:rPr>
        <w:t>C</w:t>
      </w:r>
      <w:r>
        <w:rPr>
          <w:spacing w:val="7"/>
          <w:sz w:val="16"/>
        </w:rPr>
        <w:t>ORE</w:t>
      </w:r>
      <w:r>
        <w:rPr>
          <w:spacing w:val="7"/>
        </w:rPr>
        <w:t>C</w:t>
      </w:r>
      <w:proofErr w:type="spellEnd"/>
      <w:r>
        <w:rPr>
          <w:spacing w:val="7"/>
        </w:rPr>
        <w:t xml:space="preserve"> </w:t>
      </w:r>
      <w:r>
        <w:t>expressions which, once evaluated, result in</w:t>
      </w:r>
      <w:r>
        <w:rPr>
          <w:spacing w:val="2"/>
        </w:rPr>
        <w:t xml:space="preserve"> </w:t>
      </w:r>
      <w:r>
        <w:t>an</w:t>
      </w:r>
      <w:r>
        <w:rPr>
          <w:spacing w:val="2"/>
        </w:rPr>
        <w:t xml:space="preserve"> </w:t>
      </w:r>
      <w:r>
        <w:t>corresponding</w:t>
      </w:r>
      <w:r>
        <w:rPr>
          <w:spacing w:val="2"/>
        </w:rPr>
        <w:t xml:space="preserve"> </w:t>
      </w:r>
      <w:r>
        <w:t>error</w:t>
      </w:r>
      <w:r>
        <w:rPr>
          <w:spacing w:val="2"/>
        </w:rPr>
        <w:t xml:space="preserve"> </w:t>
      </w:r>
      <w:r>
        <w:t>state.</w:t>
      </w:r>
      <w:r>
        <w:rPr>
          <w:spacing w:val="2"/>
        </w:rPr>
        <w:t xml:space="preserve"> </w:t>
      </w:r>
      <w:r>
        <w:rPr>
          <w:i/>
          <w:w w:val="128"/>
        </w:rPr>
        <w:t>x</w:t>
      </w:r>
      <w:r>
        <w:rPr>
          <w:i/>
          <w:spacing w:val="-17"/>
        </w:rPr>
        <w:t xml:space="preserve"> </w:t>
      </w:r>
      <w:r>
        <w:rPr>
          <w:w w:val="92"/>
        </w:rPr>
        <w:t>=</w:t>
      </w:r>
      <w:r>
        <w:rPr>
          <w:spacing w:val="-17"/>
        </w:rPr>
        <w:t xml:space="preserve"> </w:t>
      </w:r>
      <w:r>
        <w:rPr>
          <w:i/>
          <w:spacing w:val="-81"/>
          <w:w w:val="105"/>
        </w:rPr>
        <w:t>a</w:t>
      </w:r>
      <w:r>
        <w:rPr>
          <w:rFonts w:ascii="Tahoma" w:hAnsi="Tahoma"/>
          <w:w w:val="50"/>
        </w:rPr>
        <w:t>˙</w:t>
      </w:r>
      <w:r>
        <w:rPr>
          <w:rFonts w:ascii="Tahoma" w:hAnsi="Tahoma"/>
          <w:spacing w:val="15"/>
        </w:rPr>
        <w:t xml:space="preserve"> </w:t>
      </w:r>
      <w:r>
        <w:t>is</w:t>
      </w:r>
      <w:r>
        <w:rPr>
          <w:spacing w:val="2"/>
        </w:rPr>
        <w:t xml:space="preserve"> </w:t>
      </w:r>
      <w:r>
        <w:t>a</w:t>
      </w:r>
      <w:r>
        <w:rPr>
          <w:spacing w:val="2"/>
        </w:rPr>
        <w:t xml:space="preserve"> </w:t>
      </w:r>
      <w:r>
        <w:t>n</w:t>
      </w:r>
      <w:r>
        <w:rPr>
          <w:spacing w:val="-5"/>
        </w:rPr>
        <w:t>e</w:t>
      </w:r>
      <w:r>
        <w:rPr>
          <w:w w:val="99"/>
        </w:rPr>
        <w:t>w</w:t>
      </w:r>
      <w:r>
        <w:rPr>
          <w:spacing w:val="2"/>
        </w:rPr>
        <w:t xml:space="preserve"> </w:t>
      </w:r>
      <w:r>
        <w:t>syntactic</w:t>
      </w:r>
      <w:r>
        <w:rPr>
          <w:spacing w:val="2"/>
        </w:rPr>
        <w:t xml:space="preserve"> </w:t>
      </w:r>
      <w:r>
        <w:t>form that</w:t>
      </w:r>
      <w:r>
        <w:rPr>
          <w:spacing w:val="20"/>
        </w:rPr>
        <w:t xml:space="preserve"> </w:t>
      </w:r>
      <w:r>
        <w:rPr>
          <w:w w:val="98"/>
        </w:rPr>
        <w:t>modifies</w:t>
      </w:r>
      <w:r>
        <w:rPr>
          <w:spacing w:val="20"/>
        </w:rPr>
        <w:t xml:space="preserve"> </w:t>
      </w:r>
      <w:r>
        <w:t>the</w:t>
      </w:r>
      <w:r>
        <w:rPr>
          <w:spacing w:val="20"/>
        </w:rPr>
        <w:t xml:space="preserve"> </w:t>
      </w:r>
      <w:r>
        <w:t>stack</w:t>
      </w:r>
      <w:r>
        <w:rPr>
          <w:spacing w:val="20"/>
        </w:rPr>
        <w:t xml:space="preserve"> </w:t>
      </w:r>
      <w:r>
        <w:rPr>
          <w:spacing w:val="-5"/>
        </w:rPr>
        <w:t>v</w:t>
      </w:r>
      <w:r>
        <w:t>ariable</w:t>
      </w:r>
      <w:r>
        <w:rPr>
          <w:spacing w:val="20"/>
        </w:rPr>
        <w:t xml:space="preserve"> </w:t>
      </w:r>
      <w:r>
        <w:rPr>
          <w:i/>
          <w:w w:val="128"/>
        </w:rPr>
        <w:t>x</w:t>
      </w:r>
      <w:r>
        <w:rPr>
          <w:i/>
          <w:spacing w:val="20"/>
        </w:rPr>
        <w:t xml:space="preserve"> </w:t>
      </w:r>
      <w:r>
        <w:t>with</w:t>
      </w:r>
      <w:r>
        <w:rPr>
          <w:spacing w:val="20"/>
        </w:rPr>
        <w:t xml:space="preserve"> </w:t>
      </w:r>
      <w:r>
        <w:t>the</w:t>
      </w:r>
      <w:r>
        <w:rPr>
          <w:spacing w:val="20"/>
        </w:rPr>
        <w:t xml:space="preserve"> </w:t>
      </w:r>
      <w:r>
        <w:t>result</w:t>
      </w:r>
      <w:r>
        <w:rPr>
          <w:spacing w:val="20"/>
        </w:rPr>
        <w:t xml:space="preserve"> </w:t>
      </w:r>
      <w:r>
        <w:t>of</w:t>
      </w:r>
      <w:r>
        <w:rPr>
          <w:spacing w:val="20"/>
        </w:rPr>
        <w:t xml:space="preserve"> </w:t>
      </w:r>
      <w:r>
        <w:rPr>
          <w:i/>
          <w:spacing w:val="-81"/>
          <w:w w:val="105"/>
        </w:rPr>
        <w:t>a</w:t>
      </w:r>
      <w:r>
        <w:rPr>
          <w:rFonts w:ascii="Tahoma" w:hAnsi="Tahoma"/>
          <w:spacing w:val="25"/>
          <w:w w:val="50"/>
        </w:rPr>
        <w:t>˙</w:t>
      </w:r>
      <w:r>
        <w:t>.</w:t>
      </w:r>
      <w:r>
        <w:rPr>
          <w:spacing w:val="20"/>
        </w:rPr>
        <w:t xml:space="preserve"> </w:t>
      </w:r>
      <w:r>
        <w:t>It</w:t>
      </w:r>
      <w:r>
        <w:rPr>
          <w:spacing w:val="20"/>
        </w:rPr>
        <w:t xml:space="preserve"> </w:t>
      </w:r>
      <w:r>
        <w:t>is essential for bounds widening. and are introduced to  operate on bounds and decide whether we need to halt with a</w:t>
      </w:r>
      <w:r>
        <w:rPr>
          <w:spacing w:val="20"/>
        </w:rPr>
        <w:t xml:space="preserve"> </w:t>
      </w:r>
      <w:r>
        <w:t>bounds</w:t>
      </w:r>
      <w:r>
        <w:rPr>
          <w:spacing w:val="20"/>
        </w:rPr>
        <w:t xml:space="preserve"> </w:t>
      </w:r>
      <w:r>
        <w:t>error</w:t>
      </w:r>
      <w:r>
        <w:rPr>
          <w:spacing w:val="20"/>
        </w:rPr>
        <w:t xml:space="preserve"> </w:t>
      </w:r>
      <w:r>
        <w:t>or</w:t>
      </w:r>
      <w:r>
        <w:rPr>
          <w:spacing w:val="20"/>
        </w:rPr>
        <w:t xml:space="preserve"> </w:t>
      </w:r>
      <w:r>
        <w:t>widen</w:t>
      </w:r>
      <w:r>
        <w:rPr>
          <w:spacing w:val="20"/>
        </w:rPr>
        <w:t xml:space="preserve"> </w:t>
      </w:r>
      <w:r>
        <w:t>a</w:t>
      </w:r>
      <w:r>
        <w:rPr>
          <w:spacing w:val="20"/>
        </w:rPr>
        <w:t xml:space="preserve"> </w:t>
      </w:r>
      <w:r>
        <w:t>null-terminated</w:t>
      </w:r>
      <w:r>
        <w:rPr>
          <w:spacing w:val="20"/>
        </w:rPr>
        <w:t xml:space="preserve"> </w:t>
      </w:r>
      <w:r>
        <w:t>string.</w:t>
      </w:r>
    </w:p>
    <w:p w14:paraId="6FBE0947" w14:textId="77777777" w:rsidR="00AF434A" w:rsidRDefault="00000000">
      <w:pPr>
        <w:pStyle w:val="BodyText"/>
        <w:spacing w:before="34" w:line="228" w:lineRule="auto"/>
        <w:ind w:left="220" w:right="217" w:firstLine="305"/>
        <w:jc w:val="both"/>
      </w:pPr>
      <w:r>
        <w:pict w14:anchorId="636A01E8">
          <v:shape id="_x0000_s1104" type="#_x0000_t202" style="position:absolute;left:0;text-align:left;margin-left:461pt;margin-top:25.25pt;width:10pt;height:17.3pt;z-index:-51520;mso-position-horizontal-relative:page" filled="f" stroked="f">
            <v:textbox inset="0,0,0,0">
              <w:txbxContent>
                <w:p w14:paraId="2AAB2A29"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proofErr w:type="spellStart"/>
      <w:r>
        <w:rPr>
          <w:spacing w:val="7"/>
          <w:w w:val="105"/>
        </w:rPr>
        <w:t>C</w:t>
      </w:r>
      <w:r>
        <w:rPr>
          <w:spacing w:val="7"/>
          <w:w w:val="105"/>
          <w:sz w:val="16"/>
        </w:rPr>
        <w:t>ORE</w:t>
      </w:r>
      <w:r>
        <w:rPr>
          <w:spacing w:val="7"/>
          <w:w w:val="105"/>
        </w:rPr>
        <w:t>C</w:t>
      </w:r>
      <w:proofErr w:type="spellEnd"/>
      <w:r>
        <w:rPr>
          <w:spacing w:val="7"/>
          <w:w w:val="105"/>
        </w:rPr>
        <w:t xml:space="preserve"> </w:t>
      </w:r>
      <w:r>
        <w:rPr>
          <w:w w:val="105"/>
        </w:rPr>
        <w:t xml:space="preserve">does not include any annotations. </w:t>
      </w:r>
      <w:r>
        <w:rPr>
          <w:spacing w:val="-8"/>
          <w:w w:val="105"/>
        </w:rPr>
        <w:t xml:space="preserve">We </w:t>
      </w:r>
      <w:r>
        <w:rPr>
          <w:w w:val="105"/>
        </w:rPr>
        <w:t>remove structs</w:t>
      </w:r>
      <w:r>
        <w:rPr>
          <w:spacing w:val="-12"/>
          <w:w w:val="105"/>
        </w:rPr>
        <w:t xml:space="preserve"> </w:t>
      </w:r>
      <w:r>
        <w:rPr>
          <w:w w:val="105"/>
        </w:rPr>
        <w:t>from</w:t>
      </w:r>
      <w:r>
        <w:rPr>
          <w:spacing w:val="-9"/>
          <w:w w:val="105"/>
        </w:rPr>
        <w:t xml:space="preserve"> </w:t>
      </w:r>
      <w:proofErr w:type="spellStart"/>
      <w:r>
        <w:rPr>
          <w:spacing w:val="7"/>
          <w:w w:val="105"/>
        </w:rPr>
        <w:t>C</w:t>
      </w:r>
      <w:r>
        <w:rPr>
          <w:spacing w:val="7"/>
          <w:w w:val="105"/>
          <w:sz w:val="16"/>
        </w:rPr>
        <w:t>ORE</w:t>
      </w:r>
      <w:r>
        <w:rPr>
          <w:spacing w:val="7"/>
          <w:w w:val="105"/>
        </w:rPr>
        <w:t>C</w:t>
      </w:r>
      <w:proofErr w:type="spellEnd"/>
      <w:r>
        <w:rPr>
          <w:spacing w:val="-8"/>
          <w:w w:val="105"/>
        </w:rPr>
        <w:t xml:space="preserve"> </w:t>
      </w:r>
      <w:r>
        <w:rPr>
          <w:w w:val="105"/>
        </w:rPr>
        <w:t>because</w:t>
      </w:r>
      <w:r>
        <w:rPr>
          <w:spacing w:val="-12"/>
          <w:w w:val="105"/>
        </w:rPr>
        <w:t xml:space="preserve"> </w:t>
      </w:r>
      <w:r>
        <w:rPr>
          <w:w w:val="105"/>
        </w:rPr>
        <w:t>we</w:t>
      </w:r>
      <w:r>
        <w:rPr>
          <w:spacing w:val="-11"/>
          <w:w w:val="105"/>
        </w:rPr>
        <w:t xml:space="preserve"> </w:t>
      </w:r>
      <w:r>
        <w:rPr>
          <w:w w:val="105"/>
        </w:rPr>
        <w:t>can</w:t>
      </w:r>
      <w:r>
        <w:rPr>
          <w:spacing w:val="-12"/>
          <w:w w:val="105"/>
        </w:rPr>
        <w:t xml:space="preserve"> </w:t>
      </w:r>
      <w:r>
        <w:rPr>
          <w:w w:val="105"/>
        </w:rPr>
        <w:t>always</w:t>
      </w:r>
      <w:r>
        <w:rPr>
          <w:spacing w:val="-11"/>
          <w:w w:val="105"/>
        </w:rPr>
        <w:t xml:space="preserve"> </w:t>
      </w:r>
      <w:r>
        <w:rPr>
          <w:w w:val="105"/>
        </w:rPr>
        <w:t>statically</w:t>
      </w:r>
      <w:r>
        <w:rPr>
          <w:spacing w:val="-12"/>
          <w:w w:val="105"/>
        </w:rPr>
        <w:t xml:space="preserve"> </w:t>
      </w:r>
      <w:r>
        <w:rPr>
          <w:w w:val="105"/>
        </w:rPr>
        <w:t xml:space="preserve">con- vert expressions of the form </w:t>
      </w:r>
      <w:r>
        <w:rPr>
          <w:rFonts w:ascii="Tahoma" w:hAnsi="Tahoma"/>
          <w:w w:val="105"/>
        </w:rPr>
        <w:t>&amp;</w:t>
      </w:r>
      <w:r>
        <w:rPr>
          <w:i/>
          <w:w w:val="105"/>
        </w:rPr>
        <w:t xml:space="preserve">n </w:t>
      </w:r>
      <w:r>
        <w:rPr>
          <w:rFonts w:ascii="Tahoma" w:hAnsi="Tahoma"/>
          <w:w w:val="105"/>
        </w:rPr>
        <w:t xml:space="preserve">: </w:t>
      </w:r>
      <w:r>
        <w:rPr>
          <w:i/>
          <w:w w:val="105"/>
        </w:rPr>
        <w:t xml:space="preserve">τ </w:t>
      </w:r>
      <w:r>
        <w:rPr>
          <w:i/>
          <w:w w:val="145"/>
        </w:rPr>
        <w:t xml:space="preserve">f </w:t>
      </w:r>
      <w:r>
        <w:rPr>
          <w:w w:val="105"/>
        </w:rPr>
        <w:t xml:space="preserve">into </w:t>
      </w:r>
      <w:r>
        <w:rPr>
          <w:i/>
          <w:w w:val="105"/>
        </w:rPr>
        <w:t xml:space="preserve">n </w:t>
      </w:r>
      <w:r>
        <w:rPr>
          <w:rFonts w:ascii="Tahoma" w:hAnsi="Tahoma"/>
          <w:w w:val="105"/>
        </w:rPr>
        <w:t xml:space="preserve">+ </w:t>
      </w:r>
      <w:proofErr w:type="spellStart"/>
      <w:r>
        <w:rPr>
          <w:i/>
          <w:w w:val="145"/>
        </w:rPr>
        <w:t>n</w:t>
      </w:r>
      <w:r>
        <w:rPr>
          <w:rFonts w:ascii="Bookman Old Style" w:hAnsi="Bookman Old Style"/>
          <w:i/>
          <w:w w:val="145"/>
          <w:vertAlign w:val="subscript"/>
        </w:rPr>
        <w:t>f</w:t>
      </w:r>
      <w:proofErr w:type="spellEnd"/>
      <w:r>
        <w:rPr>
          <w:rFonts w:ascii="Bookman Old Style" w:hAnsi="Bookman Old Style"/>
          <w:i/>
          <w:spacing w:val="-58"/>
          <w:w w:val="145"/>
        </w:rPr>
        <w:t xml:space="preserve"> </w:t>
      </w:r>
      <w:r>
        <w:rPr>
          <w:w w:val="105"/>
        </w:rPr>
        <w:t xml:space="preserve">, where </w:t>
      </w:r>
      <w:proofErr w:type="spellStart"/>
      <w:r>
        <w:rPr>
          <w:i/>
          <w:w w:val="145"/>
        </w:rPr>
        <w:t>n</w:t>
      </w:r>
      <w:r>
        <w:rPr>
          <w:rFonts w:ascii="Bookman Old Style" w:hAnsi="Bookman Old Style"/>
          <w:i/>
          <w:w w:val="145"/>
          <w:vertAlign w:val="subscript"/>
        </w:rPr>
        <w:t>f</w:t>
      </w:r>
      <w:proofErr w:type="spellEnd"/>
      <w:r>
        <w:rPr>
          <w:rFonts w:ascii="Bookman Old Style" w:hAnsi="Bookman Old Style"/>
          <w:i/>
          <w:spacing w:val="-23"/>
          <w:w w:val="145"/>
        </w:rPr>
        <w:t xml:space="preserve"> </w:t>
      </w:r>
      <w:r>
        <w:rPr>
          <w:w w:val="105"/>
        </w:rPr>
        <w:t>is</w:t>
      </w:r>
      <w:r>
        <w:rPr>
          <w:spacing w:val="-6"/>
          <w:w w:val="105"/>
        </w:rPr>
        <w:t xml:space="preserve"> </w:t>
      </w:r>
      <w:r>
        <w:rPr>
          <w:w w:val="105"/>
        </w:rPr>
        <w:t>the</w:t>
      </w:r>
      <w:r>
        <w:rPr>
          <w:spacing w:val="-6"/>
          <w:w w:val="105"/>
        </w:rPr>
        <w:t xml:space="preserve"> </w:t>
      </w:r>
      <w:r>
        <w:rPr>
          <w:w w:val="105"/>
        </w:rPr>
        <w:t>statically</w:t>
      </w:r>
      <w:r>
        <w:rPr>
          <w:spacing w:val="-7"/>
          <w:w w:val="105"/>
        </w:rPr>
        <w:t xml:space="preserve"> </w:t>
      </w:r>
      <w:r>
        <w:rPr>
          <w:w w:val="105"/>
        </w:rPr>
        <w:t>determined</w:t>
      </w:r>
      <w:r>
        <w:rPr>
          <w:spacing w:val="-6"/>
          <w:w w:val="105"/>
        </w:rPr>
        <w:t xml:space="preserve"> </w:t>
      </w:r>
      <w:r>
        <w:rPr>
          <w:w w:val="105"/>
        </w:rPr>
        <w:t>offset</w:t>
      </w:r>
      <w:r>
        <w:rPr>
          <w:spacing w:val="-6"/>
          <w:w w:val="105"/>
        </w:rPr>
        <w:t xml:space="preserve"> </w:t>
      </w:r>
      <w:proofErr w:type="spellStart"/>
      <w:r>
        <w:rPr>
          <w:w w:val="105"/>
        </w:rPr>
        <w:t>of</w:t>
      </w:r>
      <w:r>
        <w:rPr>
          <w:spacing w:val="-6"/>
          <w:w w:val="105"/>
        </w:rPr>
        <w:t xml:space="preserve"> </w:t>
      </w:r>
      <w:r>
        <w:rPr>
          <w:i/>
          <w:w w:val="145"/>
        </w:rPr>
        <w:t>f</w:t>
      </w:r>
      <w:proofErr w:type="spellEnd"/>
      <w:r>
        <w:rPr>
          <w:i/>
          <w:spacing w:val="-11"/>
          <w:w w:val="145"/>
        </w:rPr>
        <w:t xml:space="preserve"> </w:t>
      </w:r>
      <w:r>
        <w:rPr>
          <w:w w:val="105"/>
        </w:rPr>
        <w:t>within</w:t>
      </w:r>
      <w:r>
        <w:rPr>
          <w:spacing w:val="-6"/>
          <w:w w:val="105"/>
        </w:rPr>
        <w:t xml:space="preserve"> </w:t>
      </w:r>
      <w:r>
        <w:rPr>
          <w:w w:val="105"/>
        </w:rPr>
        <w:t>the</w:t>
      </w:r>
      <w:r>
        <w:rPr>
          <w:spacing w:val="-6"/>
          <w:w w:val="105"/>
        </w:rPr>
        <w:t xml:space="preserve"> </w:t>
      </w:r>
      <w:r>
        <w:rPr>
          <w:w w:val="105"/>
        </w:rPr>
        <w:t>struct.</w:t>
      </w:r>
    </w:p>
    <w:p w14:paraId="6876E03A" w14:textId="77777777" w:rsidR="00AF434A" w:rsidRDefault="00AF434A">
      <w:pPr>
        <w:spacing w:line="228" w:lineRule="auto"/>
        <w:jc w:val="both"/>
        <w:sectPr w:rsidR="00AF434A">
          <w:type w:val="continuous"/>
          <w:pgSz w:w="12240" w:h="15840"/>
          <w:pgMar w:top="1500" w:right="860" w:bottom="280" w:left="860" w:header="720" w:footer="720" w:gutter="0"/>
          <w:cols w:num="2" w:space="720" w:equalWidth="0">
            <w:col w:w="5121" w:space="99"/>
            <w:col w:w="5300"/>
          </w:cols>
        </w:sectPr>
      </w:pPr>
    </w:p>
    <w:p w14:paraId="3384FF97" w14:textId="77777777" w:rsidR="00AF434A" w:rsidRDefault="00AF434A">
      <w:pPr>
        <w:pStyle w:val="BodyText"/>
        <w:rPr>
          <w:sz w:val="22"/>
        </w:rPr>
      </w:pPr>
    </w:p>
    <w:p w14:paraId="104E1AA0" w14:textId="77777777" w:rsidR="00AF434A" w:rsidRDefault="00AF434A">
      <w:pPr>
        <w:pStyle w:val="BodyText"/>
        <w:rPr>
          <w:sz w:val="22"/>
        </w:rPr>
      </w:pPr>
    </w:p>
    <w:p w14:paraId="1F602CA4" w14:textId="77777777" w:rsidR="00AF434A" w:rsidRDefault="00AF434A">
      <w:pPr>
        <w:pStyle w:val="BodyText"/>
        <w:rPr>
          <w:sz w:val="22"/>
        </w:rPr>
      </w:pPr>
    </w:p>
    <w:p w14:paraId="479D521D" w14:textId="77777777" w:rsidR="00AF434A" w:rsidRDefault="00AF434A">
      <w:pPr>
        <w:pStyle w:val="BodyText"/>
        <w:rPr>
          <w:sz w:val="22"/>
        </w:rPr>
      </w:pPr>
    </w:p>
    <w:p w14:paraId="796407C3" w14:textId="77777777" w:rsidR="00AF434A" w:rsidRDefault="00AF434A">
      <w:pPr>
        <w:pStyle w:val="BodyText"/>
        <w:rPr>
          <w:sz w:val="22"/>
        </w:rPr>
      </w:pPr>
    </w:p>
    <w:p w14:paraId="0D8AACE5" w14:textId="77777777" w:rsidR="00AF434A" w:rsidRDefault="00AF434A">
      <w:pPr>
        <w:pStyle w:val="BodyText"/>
        <w:rPr>
          <w:sz w:val="22"/>
        </w:rPr>
      </w:pPr>
    </w:p>
    <w:p w14:paraId="1C1773C8" w14:textId="77777777" w:rsidR="00AF434A" w:rsidRDefault="00AF434A">
      <w:pPr>
        <w:pStyle w:val="BodyText"/>
        <w:rPr>
          <w:sz w:val="22"/>
        </w:rPr>
      </w:pPr>
    </w:p>
    <w:p w14:paraId="4AC18809" w14:textId="77777777" w:rsidR="00AF434A" w:rsidRDefault="00AF434A">
      <w:pPr>
        <w:pStyle w:val="BodyText"/>
        <w:rPr>
          <w:sz w:val="22"/>
        </w:rPr>
      </w:pPr>
    </w:p>
    <w:p w14:paraId="7D8CACF0" w14:textId="77777777" w:rsidR="00AF434A" w:rsidRDefault="00AF434A">
      <w:pPr>
        <w:pStyle w:val="BodyText"/>
        <w:rPr>
          <w:sz w:val="22"/>
        </w:rPr>
      </w:pPr>
    </w:p>
    <w:p w14:paraId="18D37411" w14:textId="77777777" w:rsidR="00AF434A" w:rsidRPr="00265780" w:rsidRDefault="00000000">
      <w:pPr>
        <w:spacing w:before="192" w:line="182" w:lineRule="exact"/>
        <w:ind w:left="290"/>
        <w:rPr>
          <w:sz w:val="14"/>
          <w:lang w:val="de-DE"/>
          <w:rPrChange w:id="1640" w:author="SC9986" w:date="2022-08-04T09:19:00Z">
            <w:rPr>
              <w:sz w:val="14"/>
            </w:rPr>
          </w:rPrChange>
        </w:rPr>
      </w:pPr>
      <w:r w:rsidRPr="00265780">
        <w:rPr>
          <w:sz w:val="18"/>
          <w:lang w:val="de-DE"/>
          <w:rPrChange w:id="1641" w:author="SC9986" w:date="2022-08-04T09:19:00Z">
            <w:rPr>
              <w:sz w:val="18"/>
            </w:rPr>
          </w:rPrChange>
        </w:rPr>
        <w:t>T-I</w:t>
      </w:r>
      <w:r w:rsidRPr="00265780">
        <w:rPr>
          <w:sz w:val="14"/>
          <w:lang w:val="de-DE"/>
          <w:rPrChange w:id="1642" w:author="SC9986" w:date="2022-08-04T09:19:00Z">
            <w:rPr>
              <w:sz w:val="14"/>
            </w:rPr>
          </w:rPrChange>
        </w:rPr>
        <w:t>ND</w:t>
      </w:r>
    </w:p>
    <w:p w14:paraId="031873D7" w14:textId="77777777" w:rsidR="00AF434A" w:rsidRPr="00265780" w:rsidRDefault="00000000">
      <w:pPr>
        <w:spacing w:before="191" w:line="184" w:lineRule="exact"/>
        <w:ind w:left="490"/>
        <w:rPr>
          <w:sz w:val="14"/>
          <w:lang w:val="de-DE"/>
          <w:rPrChange w:id="1643" w:author="SC9986" w:date="2022-08-04T09:19:00Z">
            <w:rPr>
              <w:sz w:val="14"/>
            </w:rPr>
          </w:rPrChange>
        </w:rPr>
      </w:pPr>
      <w:r w:rsidRPr="00265780">
        <w:rPr>
          <w:lang w:val="de-DE"/>
          <w:rPrChange w:id="1644" w:author="SC9986" w:date="2022-08-04T09:19:00Z">
            <w:rPr/>
          </w:rPrChange>
        </w:rPr>
        <w:br w:type="column"/>
      </w:r>
      <w:r w:rsidRPr="00265780">
        <w:rPr>
          <w:sz w:val="18"/>
          <w:lang w:val="de-DE"/>
          <w:rPrChange w:id="1645" w:author="SC9986" w:date="2022-08-04T09:19:00Z">
            <w:rPr>
              <w:sz w:val="18"/>
            </w:rPr>
          </w:rPrChange>
        </w:rPr>
        <w:t>T-</w:t>
      </w:r>
      <w:proofErr w:type="spellStart"/>
      <w:r w:rsidRPr="00265780">
        <w:rPr>
          <w:sz w:val="18"/>
          <w:lang w:val="de-DE"/>
          <w:rPrChange w:id="1646" w:author="SC9986" w:date="2022-08-04T09:19:00Z">
            <w:rPr>
              <w:sz w:val="18"/>
            </w:rPr>
          </w:rPrChange>
        </w:rPr>
        <w:t>D</w:t>
      </w:r>
      <w:r w:rsidRPr="00265780">
        <w:rPr>
          <w:sz w:val="14"/>
          <w:lang w:val="de-DE"/>
          <w:rPrChange w:id="1647" w:author="SC9986" w:date="2022-08-04T09:19:00Z">
            <w:rPr>
              <w:sz w:val="14"/>
            </w:rPr>
          </w:rPrChange>
        </w:rPr>
        <w:t>EF</w:t>
      </w:r>
      <w:proofErr w:type="spellEnd"/>
    </w:p>
    <w:p w14:paraId="5C20B367" w14:textId="77777777" w:rsidR="00AF434A" w:rsidRPr="00265780" w:rsidRDefault="00000000">
      <w:pPr>
        <w:tabs>
          <w:tab w:val="left" w:pos="2196"/>
        </w:tabs>
        <w:spacing w:line="279" w:lineRule="exact"/>
        <w:ind w:left="259"/>
        <w:jc w:val="center"/>
        <w:rPr>
          <w:rFonts w:ascii="Swis721 Blk BT" w:hAnsi="Swis721 Blk BT"/>
          <w:i/>
          <w:sz w:val="12"/>
          <w:lang w:val="de-DE"/>
          <w:rPrChange w:id="1648" w:author="SC9986" w:date="2022-08-04T09:19:00Z">
            <w:rPr>
              <w:rFonts w:ascii="Swis721 Blk BT" w:hAnsi="Swis721 Blk BT"/>
              <w:i/>
              <w:sz w:val="12"/>
            </w:rPr>
          </w:rPrChange>
        </w:rPr>
      </w:pPr>
      <w:r>
        <w:rPr>
          <w:rFonts w:ascii="Lucida Sans Unicode" w:hAnsi="Lucida Sans Unicode"/>
          <w:w w:val="115"/>
          <w:position w:val="2"/>
          <w:sz w:val="18"/>
        </w:rPr>
        <w:t>Γ</w:t>
      </w:r>
      <w:r w:rsidRPr="00265780">
        <w:rPr>
          <w:rFonts w:ascii="Lucida Sans Unicode" w:hAnsi="Lucida Sans Unicode"/>
          <w:w w:val="115"/>
          <w:position w:val="2"/>
          <w:sz w:val="18"/>
          <w:lang w:val="de-DE"/>
          <w:rPrChange w:id="1649" w:author="SC9986" w:date="2022-08-04T09:19:00Z">
            <w:rPr>
              <w:rFonts w:ascii="Lucida Sans Unicode" w:hAnsi="Lucida Sans Unicode"/>
              <w:w w:val="115"/>
              <w:position w:val="2"/>
              <w:sz w:val="18"/>
            </w:rPr>
          </w:rPrChange>
        </w:rPr>
        <w:t xml:space="preserve">; </w:t>
      </w:r>
      <w:r>
        <w:rPr>
          <w:rFonts w:ascii="Lucida Sans Unicode" w:hAnsi="Lucida Sans Unicode"/>
          <w:w w:val="115"/>
          <w:position w:val="2"/>
          <w:sz w:val="18"/>
        </w:rPr>
        <w:t>Θ</w:t>
      </w:r>
      <w:r w:rsidRPr="00265780">
        <w:rPr>
          <w:rFonts w:ascii="Lucida Sans Unicode" w:hAnsi="Lucida Sans Unicode"/>
          <w:w w:val="115"/>
          <w:position w:val="2"/>
          <w:sz w:val="18"/>
          <w:lang w:val="de-DE"/>
          <w:rPrChange w:id="1650" w:author="SC9986" w:date="2022-08-04T09:19:00Z">
            <w:rPr>
              <w:rFonts w:ascii="Lucida Sans Unicode" w:hAnsi="Lucida Sans Unicode"/>
              <w:w w:val="115"/>
              <w:position w:val="2"/>
              <w:sz w:val="18"/>
            </w:rPr>
          </w:rPrChange>
        </w:rPr>
        <w:t xml:space="preserve"> €</w:t>
      </w:r>
      <w:r w:rsidRPr="00265780">
        <w:rPr>
          <w:rFonts w:ascii="Arial" w:hAnsi="Arial"/>
          <w:i/>
          <w:w w:val="115"/>
          <w:sz w:val="12"/>
          <w:lang w:val="de-DE"/>
          <w:rPrChange w:id="1651" w:author="SC9986" w:date="2022-08-04T09:19:00Z">
            <w:rPr>
              <w:rFonts w:ascii="Arial" w:hAnsi="Arial"/>
              <w:i/>
              <w:w w:val="115"/>
              <w:sz w:val="12"/>
            </w:rPr>
          </w:rPrChange>
        </w:rPr>
        <w:t xml:space="preserve">m </w:t>
      </w:r>
      <w:r w:rsidRPr="00265780">
        <w:rPr>
          <w:i/>
          <w:w w:val="115"/>
          <w:position w:val="2"/>
          <w:sz w:val="18"/>
          <w:lang w:val="de-DE"/>
          <w:rPrChange w:id="1652" w:author="SC9986" w:date="2022-08-04T09:19:00Z">
            <w:rPr>
              <w:i/>
              <w:w w:val="115"/>
              <w:position w:val="2"/>
              <w:sz w:val="18"/>
            </w:rPr>
          </w:rPrChange>
        </w:rPr>
        <w:t xml:space="preserve">e </w:t>
      </w:r>
      <w:r w:rsidRPr="00265780">
        <w:rPr>
          <w:rFonts w:ascii="Lucida Sans Unicode" w:hAnsi="Lucida Sans Unicode"/>
          <w:w w:val="115"/>
          <w:position w:val="2"/>
          <w:sz w:val="18"/>
          <w:lang w:val="de-DE"/>
          <w:rPrChange w:id="1653" w:author="SC9986" w:date="2022-08-04T09:19:00Z">
            <w:rPr>
              <w:rFonts w:ascii="Lucida Sans Unicode" w:hAnsi="Lucida Sans Unicode"/>
              <w:w w:val="115"/>
              <w:position w:val="2"/>
              <w:sz w:val="18"/>
            </w:rPr>
          </w:rPrChange>
        </w:rPr>
        <w:t>:</w:t>
      </w:r>
      <w:r w:rsidRPr="00265780">
        <w:rPr>
          <w:rFonts w:ascii="Lucida Sans Unicode" w:hAnsi="Lucida Sans Unicode"/>
          <w:spacing w:val="-31"/>
          <w:w w:val="115"/>
          <w:position w:val="2"/>
          <w:sz w:val="18"/>
          <w:lang w:val="de-DE"/>
          <w:rPrChange w:id="1654" w:author="SC9986" w:date="2022-08-04T09:19:00Z">
            <w:rPr>
              <w:rFonts w:ascii="Lucida Sans Unicode" w:hAnsi="Lucida Sans Unicode"/>
              <w:spacing w:val="-31"/>
              <w:w w:val="115"/>
              <w:position w:val="2"/>
              <w:sz w:val="18"/>
            </w:rPr>
          </w:rPrChange>
        </w:rPr>
        <w:t xml:space="preserve"> </w:t>
      </w:r>
      <w:proofErr w:type="spellStart"/>
      <w:r w:rsidRPr="00265780">
        <w:rPr>
          <w:w w:val="115"/>
          <w:position w:val="2"/>
          <w:sz w:val="18"/>
          <w:lang w:val="de-DE"/>
          <w:rPrChange w:id="1655" w:author="SC9986" w:date="2022-08-04T09:19:00Z">
            <w:rPr>
              <w:w w:val="115"/>
              <w:position w:val="2"/>
              <w:sz w:val="18"/>
            </w:rPr>
          </w:rPrChange>
        </w:rPr>
        <w:t>ptr</w:t>
      </w:r>
      <w:proofErr w:type="spellEnd"/>
      <w:r w:rsidRPr="00265780">
        <w:rPr>
          <w:rFonts w:ascii="Arial" w:hAnsi="Arial"/>
          <w:i/>
          <w:w w:val="115"/>
          <w:position w:val="11"/>
          <w:sz w:val="12"/>
          <w:lang w:val="de-DE"/>
          <w:rPrChange w:id="1656" w:author="SC9986" w:date="2022-08-04T09:19:00Z">
            <w:rPr>
              <w:rFonts w:ascii="Arial" w:hAnsi="Arial"/>
              <w:i/>
              <w:w w:val="115"/>
              <w:position w:val="11"/>
              <w:sz w:val="12"/>
            </w:rPr>
          </w:rPrChange>
        </w:rPr>
        <w:t>m</w:t>
      </w:r>
      <w:r w:rsidRPr="00265780">
        <w:rPr>
          <w:rFonts w:ascii="Trebuchet MS" w:hAnsi="Trebuchet MS"/>
          <w:i/>
          <w:w w:val="115"/>
          <w:position w:val="16"/>
          <w:sz w:val="10"/>
          <w:lang w:val="de-DE"/>
          <w:rPrChange w:id="1657" w:author="SC9986" w:date="2022-08-04T09:19:00Z">
            <w:rPr>
              <w:rFonts w:ascii="Trebuchet MS" w:hAnsi="Trebuchet MS"/>
              <w:i/>
              <w:w w:val="115"/>
              <w:position w:val="16"/>
              <w:sz w:val="10"/>
            </w:rPr>
          </w:rPrChange>
        </w:rPr>
        <w:t xml:space="preserve">t </w:t>
      </w:r>
      <w:r w:rsidRPr="00265780">
        <w:rPr>
          <w:rFonts w:ascii="Trebuchet MS" w:hAnsi="Trebuchet MS"/>
          <w:i/>
          <w:spacing w:val="18"/>
          <w:w w:val="115"/>
          <w:position w:val="16"/>
          <w:sz w:val="10"/>
          <w:lang w:val="de-DE"/>
          <w:rPrChange w:id="1658" w:author="SC9986" w:date="2022-08-04T09:19:00Z">
            <w:rPr>
              <w:rFonts w:ascii="Trebuchet MS" w:hAnsi="Trebuchet MS"/>
              <w:i/>
              <w:spacing w:val="18"/>
              <w:w w:val="115"/>
              <w:position w:val="16"/>
              <w:sz w:val="10"/>
            </w:rPr>
          </w:rPrChange>
        </w:rPr>
        <w:t xml:space="preserve"> </w:t>
      </w:r>
      <w:r>
        <w:rPr>
          <w:i/>
          <w:w w:val="115"/>
          <w:position w:val="2"/>
          <w:sz w:val="18"/>
        </w:rPr>
        <w:t>τ</w:t>
      </w:r>
      <w:r w:rsidRPr="00265780">
        <w:rPr>
          <w:i/>
          <w:w w:val="115"/>
          <w:position w:val="2"/>
          <w:sz w:val="18"/>
          <w:lang w:val="de-DE"/>
          <w:rPrChange w:id="1659" w:author="SC9986" w:date="2022-08-04T09:19:00Z">
            <w:rPr>
              <w:i/>
              <w:w w:val="115"/>
              <w:position w:val="2"/>
              <w:sz w:val="18"/>
            </w:rPr>
          </w:rPrChange>
        </w:rPr>
        <w:tab/>
        <w:t xml:space="preserve">m </w:t>
      </w:r>
      <w:r w:rsidRPr="00265780">
        <w:rPr>
          <w:rFonts w:ascii="Lucida Sans Unicode" w:hAnsi="Lucida Sans Unicode"/>
          <w:w w:val="115"/>
          <w:position w:val="2"/>
          <w:sz w:val="18"/>
          <w:lang w:val="de-DE"/>
          <w:rPrChange w:id="1660" w:author="SC9986" w:date="2022-08-04T09:19:00Z">
            <w:rPr>
              <w:rFonts w:ascii="Lucida Sans Unicode" w:hAnsi="Lucida Sans Unicode"/>
              <w:w w:val="115"/>
              <w:position w:val="2"/>
              <w:sz w:val="18"/>
            </w:rPr>
          </w:rPrChange>
        </w:rPr>
        <w:t>≤</w:t>
      </w:r>
      <w:r w:rsidRPr="00265780">
        <w:rPr>
          <w:rFonts w:ascii="Lucida Sans Unicode" w:hAnsi="Lucida Sans Unicode"/>
          <w:spacing w:val="-15"/>
          <w:w w:val="115"/>
          <w:position w:val="2"/>
          <w:sz w:val="18"/>
          <w:lang w:val="de-DE"/>
          <w:rPrChange w:id="1661" w:author="SC9986" w:date="2022-08-04T09:19:00Z">
            <w:rPr>
              <w:rFonts w:ascii="Lucida Sans Unicode" w:hAnsi="Lucida Sans Unicode"/>
              <w:spacing w:val="-15"/>
              <w:w w:val="115"/>
              <w:position w:val="2"/>
              <w:sz w:val="18"/>
            </w:rPr>
          </w:rPrChange>
        </w:rPr>
        <w:t xml:space="preserve"> </w:t>
      </w:r>
      <w:r w:rsidRPr="00265780">
        <w:rPr>
          <w:i/>
          <w:w w:val="115"/>
          <w:position w:val="2"/>
          <w:sz w:val="18"/>
          <w:lang w:val="de-DE"/>
          <w:rPrChange w:id="1662" w:author="SC9986" w:date="2022-08-04T09:19:00Z">
            <w:rPr>
              <w:i/>
              <w:w w:val="115"/>
              <w:position w:val="2"/>
              <w:sz w:val="18"/>
            </w:rPr>
          </w:rPrChange>
        </w:rPr>
        <w:t>m</w:t>
      </w:r>
      <w:r w:rsidRPr="00265780">
        <w:rPr>
          <w:rFonts w:ascii="Swis721 Blk BT" w:hAnsi="Swis721 Blk BT"/>
          <w:i/>
          <w:w w:val="115"/>
          <w:position w:val="11"/>
          <w:sz w:val="12"/>
          <w:lang w:val="de-DE"/>
          <w:rPrChange w:id="1663" w:author="SC9986" w:date="2022-08-04T09:19:00Z">
            <w:rPr>
              <w:rFonts w:ascii="Swis721 Blk BT" w:hAnsi="Swis721 Blk BT"/>
              <w:i/>
              <w:w w:val="115"/>
              <w:position w:val="11"/>
              <w:sz w:val="12"/>
            </w:rPr>
          </w:rPrChange>
        </w:rPr>
        <w:t>j</w:t>
      </w:r>
    </w:p>
    <w:p w14:paraId="6D8F6E61" w14:textId="77777777" w:rsidR="00AF434A" w:rsidRPr="00265780" w:rsidRDefault="00000000">
      <w:pPr>
        <w:spacing w:line="265" w:lineRule="exact"/>
        <w:ind w:left="249"/>
        <w:jc w:val="center"/>
        <w:rPr>
          <w:i/>
          <w:sz w:val="18"/>
          <w:lang w:val="de-DE"/>
          <w:rPrChange w:id="1664" w:author="SC9986" w:date="2022-08-04T09:19:00Z">
            <w:rPr>
              <w:i/>
              <w:sz w:val="18"/>
            </w:rPr>
          </w:rPrChange>
        </w:rPr>
      </w:pPr>
      <w:r>
        <w:pict w14:anchorId="74D81EDC">
          <v:line id="_x0000_s1103" style="position:absolute;left:0;text-align:left;z-index:7744;mso-position-horizontal-relative:page" from="111.45pt,.95pt" to="239.55pt,.95pt" strokeweight=".38pt">
            <w10:wrap anchorx="page"/>
          </v:line>
        </w:pict>
      </w:r>
      <w:r>
        <w:rPr>
          <w:rFonts w:ascii="Lucida Sans Unicode" w:hAnsi="Lucida Sans Unicode"/>
          <w:w w:val="110"/>
          <w:position w:val="2"/>
          <w:sz w:val="18"/>
        </w:rPr>
        <w:t>Γ</w:t>
      </w:r>
      <w:r w:rsidRPr="00265780">
        <w:rPr>
          <w:rFonts w:ascii="Lucida Sans Unicode" w:hAnsi="Lucida Sans Unicode"/>
          <w:w w:val="110"/>
          <w:position w:val="2"/>
          <w:sz w:val="18"/>
          <w:lang w:val="de-DE"/>
          <w:rPrChange w:id="1665" w:author="SC9986" w:date="2022-08-04T09:19: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1666" w:author="SC9986" w:date="2022-08-04T09:19:00Z">
            <w:rPr>
              <w:rFonts w:ascii="Lucida Sans Unicode" w:hAnsi="Lucida Sans Unicode"/>
              <w:w w:val="110"/>
              <w:position w:val="2"/>
              <w:sz w:val="18"/>
            </w:rPr>
          </w:rPrChange>
        </w:rPr>
        <w:t xml:space="preserve"> €</w:t>
      </w:r>
      <w:r w:rsidRPr="00265780">
        <w:rPr>
          <w:rFonts w:ascii="Arial" w:hAnsi="Arial"/>
          <w:i/>
          <w:w w:val="110"/>
          <w:sz w:val="12"/>
          <w:lang w:val="de-DE"/>
          <w:rPrChange w:id="1667" w:author="SC9986" w:date="2022-08-04T09:19:00Z">
            <w:rPr>
              <w:rFonts w:ascii="Arial" w:hAnsi="Arial"/>
              <w:i/>
              <w:w w:val="110"/>
              <w:sz w:val="12"/>
            </w:rPr>
          </w:rPrChange>
        </w:rPr>
        <w:t xml:space="preserve">m </w:t>
      </w:r>
      <w:r w:rsidRPr="00265780">
        <w:rPr>
          <w:w w:val="110"/>
          <w:position w:val="2"/>
          <w:sz w:val="18"/>
          <w:lang w:val="de-DE"/>
          <w:rPrChange w:id="1668" w:author="SC9986" w:date="2022-08-04T09:19:00Z">
            <w:rPr>
              <w:w w:val="110"/>
              <w:position w:val="2"/>
              <w:sz w:val="18"/>
            </w:rPr>
          </w:rPrChange>
        </w:rPr>
        <w:t xml:space="preserve">* </w:t>
      </w:r>
      <w:r w:rsidRPr="00265780">
        <w:rPr>
          <w:i/>
          <w:w w:val="110"/>
          <w:position w:val="2"/>
          <w:sz w:val="18"/>
          <w:lang w:val="de-DE"/>
          <w:rPrChange w:id="1669" w:author="SC9986" w:date="2022-08-04T09:19:00Z">
            <w:rPr>
              <w:i/>
              <w:w w:val="110"/>
              <w:position w:val="2"/>
              <w:sz w:val="18"/>
            </w:rPr>
          </w:rPrChange>
        </w:rPr>
        <w:t xml:space="preserve">e </w:t>
      </w:r>
      <w:r w:rsidRPr="00265780">
        <w:rPr>
          <w:rFonts w:ascii="Lucida Sans Unicode" w:hAnsi="Lucida Sans Unicode"/>
          <w:w w:val="110"/>
          <w:position w:val="2"/>
          <w:sz w:val="18"/>
          <w:lang w:val="de-DE"/>
          <w:rPrChange w:id="1670" w:author="SC9986" w:date="2022-08-04T09:19:00Z">
            <w:rPr>
              <w:rFonts w:ascii="Lucida Sans Unicode" w:hAnsi="Lucida Sans Unicode"/>
              <w:w w:val="110"/>
              <w:position w:val="2"/>
              <w:sz w:val="18"/>
            </w:rPr>
          </w:rPrChange>
        </w:rPr>
        <w:t xml:space="preserve">: </w:t>
      </w:r>
      <w:r>
        <w:rPr>
          <w:i/>
          <w:w w:val="110"/>
          <w:position w:val="2"/>
          <w:sz w:val="18"/>
        </w:rPr>
        <w:t>τ</w:t>
      </w:r>
    </w:p>
    <w:p w14:paraId="328A68AA" w14:textId="77777777" w:rsidR="00AF434A" w:rsidRPr="00265780" w:rsidRDefault="00000000">
      <w:pPr>
        <w:spacing w:before="148" w:line="176" w:lineRule="exact"/>
        <w:ind w:left="695"/>
        <w:rPr>
          <w:sz w:val="14"/>
          <w:lang w:val="de-DE"/>
          <w:rPrChange w:id="1671" w:author="SC9986" w:date="2022-08-04T09:19:00Z">
            <w:rPr>
              <w:sz w:val="14"/>
            </w:rPr>
          </w:rPrChange>
        </w:rPr>
      </w:pPr>
      <w:r w:rsidRPr="00265780">
        <w:rPr>
          <w:sz w:val="18"/>
          <w:lang w:val="de-DE"/>
          <w:rPrChange w:id="1672" w:author="SC9986" w:date="2022-08-04T09:19:00Z">
            <w:rPr>
              <w:sz w:val="18"/>
            </w:rPr>
          </w:rPrChange>
        </w:rPr>
        <w:t>T-M</w:t>
      </w:r>
      <w:r w:rsidRPr="00265780">
        <w:rPr>
          <w:sz w:val="14"/>
          <w:lang w:val="de-DE"/>
          <w:rPrChange w:id="1673" w:author="SC9986" w:date="2022-08-04T09:19:00Z">
            <w:rPr>
              <w:sz w:val="14"/>
            </w:rPr>
          </w:rPrChange>
        </w:rPr>
        <w:t>AC</w:t>
      </w:r>
    </w:p>
    <w:p w14:paraId="02DE0B1E" w14:textId="77777777" w:rsidR="00AF434A" w:rsidRDefault="00000000">
      <w:pPr>
        <w:spacing w:line="250" w:lineRule="exact"/>
        <w:ind w:left="263"/>
        <w:jc w:val="center"/>
        <w:rPr>
          <w:i/>
          <w:sz w:val="18"/>
        </w:rPr>
      </w:pPr>
      <w:r>
        <w:rPr>
          <w:rFonts w:ascii="Lucida Sans Unicode" w:hAnsi="Lucida Sans Unicode"/>
          <w:w w:val="110"/>
          <w:position w:val="2"/>
          <w:sz w:val="18"/>
        </w:rPr>
        <w:t>Γ</w:t>
      </w:r>
      <w:r w:rsidRPr="00265780">
        <w:rPr>
          <w:rFonts w:ascii="Lucida Sans Unicode" w:hAnsi="Lucida Sans Unicode"/>
          <w:w w:val="110"/>
          <w:position w:val="2"/>
          <w:sz w:val="18"/>
          <w:lang w:val="de-DE"/>
          <w:rPrChange w:id="1674" w:author="SC9986" w:date="2022-08-04T09:19:00Z">
            <w:rPr>
              <w:rFonts w:ascii="Lucida Sans Unicode" w:hAnsi="Lucida Sans Unicode"/>
              <w:w w:val="110"/>
              <w:position w:val="2"/>
              <w:sz w:val="18"/>
            </w:rPr>
          </w:rPrChange>
        </w:rPr>
        <w:t xml:space="preserve">; </w:t>
      </w:r>
      <w:r>
        <w:rPr>
          <w:rFonts w:ascii="Lucida Sans Unicode" w:hAnsi="Lucida Sans Unicode"/>
          <w:w w:val="110"/>
          <w:position w:val="2"/>
          <w:sz w:val="18"/>
        </w:rPr>
        <w:t>Θ €</w:t>
      </w:r>
      <w:r>
        <w:rPr>
          <w:rFonts w:ascii="Arial" w:hAnsi="Arial"/>
          <w:i/>
          <w:w w:val="110"/>
          <w:sz w:val="12"/>
        </w:rPr>
        <w:t xml:space="preserve">m </w:t>
      </w:r>
      <w:r>
        <w:rPr>
          <w:w w:val="110"/>
          <w:position w:val="2"/>
          <w:sz w:val="18"/>
        </w:rPr>
        <w:t>malloc</w:t>
      </w:r>
      <w:r>
        <w:rPr>
          <w:rFonts w:ascii="Lucida Sans Unicode" w:hAnsi="Lucida Sans Unicode"/>
          <w:w w:val="110"/>
          <w:position w:val="2"/>
          <w:sz w:val="18"/>
        </w:rPr>
        <w:t>(</w:t>
      </w:r>
      <w:r>
        <w:rPr>
          <w:i/>
          <w:w w:val="110"/>
          <w:position w:val="2"/>
          <w:sz w:val="18"/>
        </w:rPr>
        <w:t xml:space="preserve">ω, </w:t>
      </w:r>
      <w:r>
        <w:rPr>
          <w:rFonts w:ascii="Lucida Sans Unicode" w:hAnsi="Lucida Sans Unicode"/>
          <w:w w:val="110"/>
          <w:position w:val="2"/>
          <w:sz w:val="18"/>
        </w:rPr>
        <w:t>:)</w:t>
      </w:r>
      <w:proofErr w:type="spellStart"/>
      <w:r>
        <w:rPr>
          <w:w w:val="110"/>
          <w:position w:val="2"/>
          <w:sz w:val="18"/>
        </w:rPr>
        <w:t>ptr</w:t>
      </w:r>
      <w:proofErr w:type="spellEnd"/>
      <w:r>
        <w:rPr>
          <w:w w:val="110"/>
          <w:position w:val="11"/>
          <w:sz w:val="12"/>
        </w:rPr>
        <w:t xml:space="preserve">c </w:t>
      </w:r>
      <w:r>
        <w:rPr>
          <w:i/>
          <w:w w:val="110"/>
          <w:position w:val="2"/>
          <w:sz w:val="18"/>
        </w:rPr>
        <w:t>ω</w:t>
      </w:r>
    </w:p>
    <w:p w14:paraId="1B5D2AB5" w14:textId="77777777" w:rsidR="00AF434A" w:rsidRPr="00265780" w:rsidRDefault="00000000">
      <w:pPr>
        <w:spacing w:before="151" w:line="177" w:lineRule="exact"/>
        <w:ind w:left="290"/>
        <w:rPr>
          <w:sz w:val="14"/>
          <w:lang w:val="de-DE"/>
          <w:rPrChange w:id="1675" w:author="SC9986" w:date="2022-08-04T09:19:00Z">
            <w:rPr>
              <w:sz w:val="14"/>
            </w:rPr>
          </w:rPrChange>
        </w:rPr>
      </w:pPr>
      <w:r w:rsidRPr="00265780">
        <w:rPr>
          <w:sz w:val="18"/>
          <w:lang w:val="de-DE"/>
          <w:rPrChange w:id="1676" w:author="SC9986" w:date="2022-08-04T09:19:00Z">
            <w:rPr>
              <w:sz w:val="18"/>
            </w:rPr>
          </w:rPrChange>
        </w:rPr>
        <w:t>T-A</w:t>
      </w:r>
      <w:r w:rsidRPr="00265780">
        <w:rPr>
          <w:sz w:val="14"/>
          <w:lang w:val="de-DE"/>
          <w:rPrChange w:id="1677" w:author="SC9986" w:date="2022-08-04T09:19:00Z">
            <w:rPr>
              <w:sz w:val="14"/>
            </w:rPr>
          </w:rPrChange>
        </w:rPr>
        <w:t>DD</w:t>
      </w:r>
    </w:p>
    <w:p w14:paraId="603C2D0F" w14:textId="77777777" w:rsidR="00AF434A" w:rsidRPr="00265780" w:rsidRDefault="00000000">
      <w:pPr>
        <w:tabs>
          <w:tab w:val="left" w:pos="1930"/>
        </w:tabs>
        <w:spacing w:line="235" w:lineRule="exact"/>
        <w:ind w:left="269"/>
        <w:jc w:val="center"/>
        <w:rPr>
          <w:sz w:val="18"/>
          <w:lang w:val="de-DE"/>
          <w:rPrChange w:id="1678" w:author="SC9986" w:date="2022-08-04T09:19:00Z">
            <w:rPr>
              <w:sz w:val="18"/>
            </w:rPr>
          </w:rPrChange>
        </w:rPr>
      </w:pPr>
      <w:r>
        <w:rPr>
          <w:rFonts w:ascii="Lucida Sans Unicode" w:hAnsi="Lucida Sans Unicode"/>
          <w:w w:val="110"/>
          <w:position w:val="2"/>
          <w:sz w:val="18"/>
          <w:u w:val="single"/>
        </w:rPr>
        <w:t>Γ</w:t>
      </w:r>
      <w:r w:rsidRPr="00265780">
        <w:rPr>
          <w:rFonts w:ascii="Lucida Sans Unicode" w:hAnsi="Lucida Sans Unicode"/>
          <w:w w:val="110"/>
          <w:position w:val="2"/>
          <w:sz w:val="18"/>
          <w:u w:val="single"/>
          <w:lang w:val="de-DE"/>
          <w:rPrChange w:id="1679" w:author="SC9986" w:date="2022-08-04T09:19:00Z">
            <w:rPr>
              <w:rFonts w:ascii="Lucida Sans Unicode" w:hAnsi="Lucida Sans Unicode"/>
              <w:w w:val="110"/>
              <w:position w:val="2"/>
              <w:sz w:val="18"/>
              <w:u w:val="single"/>
            </w:rPr>
          </w:rPrChange>
        </w:rPr>
        <w:t xml:space="preserve">; </w:t>
      </w:r>
      <w:r>
        <w:rPr>
          <w:rFonts w:ascii="Lucida Sans Unicode" w:hAnsi="Lucida Sans Unicode"/>
          <w:w w:val="110"/>
          <w:position w:val="2"/>
          <w:sz w:val="18"/>
          <w:u w:val="single"/>
        </w:rPr>
        <w:t>Θ</w:t>
      </w:r>
      <w:r w:rsidRPr="00265780">
        <w:rPr>
          <w:rFonts w:ascii="Lucida Sans Unicode" w:hAnsi="Lucida Sans Unicode"/>
          <w:w w:val="110"/>
          <w:position w:val="2"/>
          <w:sz w:val="18"/>
          <w:u w:val="single"/>
          <w:lang w:val="de-DE"/>
          <w:rPrChange w:id="1680" w:author="SC9986" w:date="2022-08-04T09:19:00Z">
            <w:rPr>
              <w:rFonts w:ascii="Lucida Sans Unicode" w:hAnsi="Lucida Sans Unicode"/>
              <w:w w:val="110"/>
              <w:position w:val="2"/>
              <w:sz w:val="18"/>
              <w:u w:val="single"/>
            </w:rPr>
          </w:rPrChange>
        </w:rPr>
        <w:t xml:space="preserve"> €</w:t>
      </w:r>
      <w:r w:rsidRPr="00265780">
        <w:rPr>
          <w:rFonts w:ascii="Arial" w:hAnsi="Arial"/>
          <w:i/>
          <w:w w:val="110"/>
          <w:sz w:val="12"/>
          <w:u w:val="single"/>
          <w:lang w:val="de-DE"/>
          <w:rPrChange w:id="1681" w:author="SC9986" w:date="2022-08-04T09:19:00Z">
            <w:rPr>
              <w:rFonts w:ascii="Arial" w:hAnsi="Arial"/>
              <w:i/>
              <w:w w:val="110"/>
              <w:sz w:val="12"/>
              <w:u w:val="single"/>
            </w:rPr>
          </w:rPrChange>
        </w:rPr>
        <w:t xml:space="preserve">m </w:t>
      </w:r>
      <w:r w:rsidRPr="00265780">
        <w:rPr>
          <w:i/>
          <w:w w:val="110"/>
          <w:position w:val="2"/>
          <w:sz w:val="18"/>
          <w:u w:val="single"/>
          <w:lang w:val="de-DE"/>
          <w:rPrChange w:id="1682" w:author="SC9986" w:date="2022-08-04T09:19:00Z">
            <w:rPr>
              <w:i/>
              <w:w w:val="110"/>
              <w:position w:val="2"/>
              <w:sz w:val="18"/>
              <w:u w:val="single"/>
            </w:rPr>
          </w:rPrChange>
        </w:rPr>
        <w:t>e</w:t>
      </w:r>
      <w:r w:rsidRPr="00265780">
        <w:rPr>
          <w:rFonts w:ascii="Bookman Old Style" w:hAnsi="Bookman Old Style"/>
          <w:w w:val="110"/>
          <w:sz w:val="12"/>
          <w:u w:val="single"/>
          <w:lang w:val="de-DE"/>
          <w:rPrChange w:id="1683" w:author="SC9986" w:date="2022-08-04T09:19:00Z">
            <w:rPr>
              <w:rFonts w:ascii="Bookman Old Style" w:hAnsi="Bookman Old Style"/>
              <w:w w:val="110"/>
              <w:sz w:val="12"/>
              <w:u w:val="single"/>
            </w:rPr>
          </w:rPrChange>
        </w:rPr>
        <w:t xml:space="preserve">1 </w:t>
      </w:r>
      <w:r w:rsidRPr="00265780">
        <w:rPr>
          <w:rFonts w:ascii="Lucida Sans Unicode" w:hAnsi="Lucida Sans Unicode"/>
          <w:w w:val="110"/>
          <w:position w:val="2"/>
          <w:sz w:val="18"/>
          <w:u w:val="single"/>
          <w:lang w:val="de-DE"/>
          <w:rPrChange w:id="1684" w:author="SC9986" w:date="2022-08-04T09:19:00Z">
            <w:rPr>
              <w:rFonts w:ascii="Lucida Sans Unicode" w:hAnsi="Lucida Sans Unicode"/>
              <w:w w:val="110"/>
              <w:position w:val="2"/>
              <w:sz w:val="18"/>
              <w:u w:val="single"/>
            </w:rPr>
          </w:rPrChange>
        </w:rPr>
        <w:t>:</w:t>
      </w:r>
      <w:r w:rsidRPr="00265780">
        <w:rPr>
          <w:rFonts w:ascii="Lucida Sans Unicode" w:hAnsi="Lucida Sans Unicode"/>
          <w:spacing w:val="-12"/>
          <w:w w:val="110"/>
          <w:position w:val="2"/>
          <w:sz w:val="18"/>
          <w:u w:val="single"/>
          <w:lang w:val="de-DE"/>
          <w:rPrChange w:id="1685" w:author="SC9986" w:date="2022-08-04T09:19:00Z">
            <w:rPr>
              <w:rFonts w:ascii="Lucida Sans Unicode" w:hAnsi="Lucida Sans Unicode"/>
              <w:spacing w:val="-12"/>
              <w:w w:val="110"/>
              <w:position w:val="2"/>
              <w:sz w:val="18"/>
              <w:u w:val="single"/>
            </w:rPr>
          </w:rPrChange>
        </w:rPr>
        <w:t xml:space="preserve"> </w:t>
      </w:r>
      <w:proofErr w:type="spellStart"/>
      <w:r w:rsidRPr="00265780">
        <w:rPr>
          <w:w w:val="135"/>
          <w:position w:val="2"/>
          <w:sz w:val="18"/>
          <w:u w:val="single"/>
          <w:lang w:val="de-DE"/>
          <w:rPrChange w:id="1686" w:author="SC9986" w:date="2022-08-04T09:19:00Z">
            <w:rPr>
              <w:w w:val="135"/>
              <w:position w:val="2"/>
              <w:sz w:val="18"/>
              <w:u w:val="single"/>
            </w:rPr>
          </w:rPrChange>
        </w:rPr>
        <w:t>int</w:t>
      </w:r>
      <w:proofErr w:type="spellEnd"/>
      <w:r w:rsidRPr="00265780">
        <w:rPr>
          <w:w w:val="135"/>
          <w:position w:val="2"/>
          <w:sz w:val="18"/>
          <w:u w:val="single"/>
          <w:lang w:val="de-DE"/>
          <w:rPrChange w:id="1687" w:author="SC9986" w:date="2022-08-04T09:19:00Z">
            <w:rPr>
              <w:w w:val="135"/>
              <w:position w:val="2"/>
              <w:sz w:val="18"/>
              <w:u w:val="single"/>
            </w:rPr>
          </w:rPrChange>
        </w:rPr>
        <w:tab/>
      </w:r>
      <w:r>
        <w:rPr>
          <w:rFonts w:ascii="Lucida Sans Unicode" w:hAnsi="Lucida Sans Unicode"/>
          <w:w w:val="110"/>
          <w:position w:val="2"/>
          <w:sz w:val="18"/>
          <w:u w:val="single"/>
        </w:rPr>
        <w:t>Γ</w:t>
      </w:r>
      <w:r w:rsidRPr="00265780">
        <w:rPr>
          <w:rFonts w:ascii="Lucida Sans Unicode" w:hAnsi="Lucida Sans Unicode"/>
          <w:w w:val="110"/>
          <w:position w:val="2"/>
          <w:sz w:val="18"/>
          <w:u w:val="single"/>
          <w:lang w:val="de-DE"/>
          <w:rPrChange w:id="1688" w:author="SC9986" w:date="2022-08-04T09:19:00Z">
            <w:rPr>
              <w:rFonts w:ascii="Lucida Sans Unicode" w:hAnsi="Lucida Sans Unicode"/>
              <w:w w:val="110"/>
              <w:position w:val="2"/>
              <w:sz w:val="18"/>
              <w:u w:val="single"/>
            </w:rPr>
          </w:rPrChange>
        </w:rPr>
        <w:t xml:space="preserve">; </w:t>
      </w:r>
      <w:r>
        <w:rPr>
          <w:rFonts w:ascii="Lucida Sans Unicode" w:hAnsi="Lucida Sans Unicode"/>
          <w:w w:val="110"/>
          <w:position w:val="2"/>
          <w:sz w:val="18"/>
          <w:u w:val="single"/>
        </w:rPr>
        <w:t>Θ</w:t>
      </w:r>
      <w:r w:rsidRPr="00265780">
        <w:rPr>
          <w:rFonts w:ascii="Lucida Sans Unicode" w:hAnsi="Lucida Sans Unicode"/>
          <w:w w:val="110"/>
          <w:position w:val="2"/>
          <w:sz w:val="18"/>
          <w:u w:val="single"/>
          <w:lang w:val="de-DE"/>
          <w:rPrChange w:id="1689" w:author="SC9986" w:date="2022-08-04T09:19:00Z">
            <w:rPr>
              <w:rFonts w:ascii="Lucida Sans Unicode" w:hAnsi="Lucida Sans Unicode"/>
              <w:w w:val="110"/>
              <w:position w:val="2"/>
              <w:sz w:val="18"/>
              <w:u w:val="single"/>
            </w:rPr>
          </w:rPrChange>
        </w:rPr>
        <w:t xml:space="preserve"> €</w:t>
      </w:r>
      <w:r w:rsidRPr="00265780">
        <w:rPr>
          <w:rFonts w:ascii="Arial" w:hAnsi="Arial"/>
          <w:i/>
          <w:w w:val="110"/>
          <w:sz w:val="12"/>
          <w:u w:val="single"/>
          <w:lang w:val="de-DE"/>
          <w:rPrChange w:id="1690" w:author="SC9986" w:date="2022-08-04T09:19:00Z">
            <w:rPr>
              <w:rFonts w:ascii="Arial" w:hAnsi="Arial"/>
              <w:i/>
              <w:w w:val="110"/>
              <w:sz w:val="12"/>
              <w:u w:val="single"/>
            </w:rPr>
          </w:rPrChange>
        </w:rPr>
        <w:t xml:space="preserve">m </w:t>
      </w:r>
      <w:r w:rsidRPr="00265780">
        <w:rPr>
          <w:i/>
          <w:w w:val="110"/>
          <w:position w:val="2"/>
          <w:sz w:val="18"/>
          <w:u w:val="single"/>
          <w:lang w:val="de-DE"/>
          <w:rPrChange w:id="1691" w:author="SC9986" w:date="2022-08-04T09:19:00Z">
            <w:rPr>
              <w:i/>
              <w:w w:val="110"/>
              <w:position w:val="2"/>
              <w:sz w:val="18"/>
              <w:u w:val="single"/>
            </w:rPr>
          </w:rPrChange>
        </w:rPr>
        <w:t>e</w:t>
      </w:r>
      <w:r w:rsidRPr="00265780">
        <w:rPr>
          <w:rFonts w:ascii="Bookman Old Style" w:hAnsi="Bookman Old Style"/>
          <w:w w:val="110"/>
          <w:sz w:val="12"/>
          <w:u w:val="single"/>
          <w:lang w:val="de-DE"/>
          <w:rPrChange w:id="1692" w:author="SC9986" w:date="2022-08-04T09:19:00Z">
            <w:rPr>
              <w:rFonts w:ascii="Bookman Old Style" w:hAnsi="Bookman Old Style"/>
              <w:w w:val="110"/>
              <w:sz w:val="12"/>
              <w:u w:val="single"/>
            </w:rPr>
          </w:rPrChange>
        </w:rPr>
        <w:t xml:space="preserve">2 </w:t>
      </w:r>
      <w:r w:rsidRPr="00265780">
        <w:rPr>
          <w:rFonts w:ascii="Lucida Sans Unicode" w:hAnsi="Lucida Sans Unicode"/>
          <w:w w:val="110"/>
          <w:position w:val="2"/>
          <w:sz w:val="18"/>
          <w:u w:val="single"/>
          <w:lang w:val="de-DE"/>
          <w:rPrChange w:id="1693" w:author="SC9986" w:date="2022-08-04T09:19:00Z">
            <w:rPr>
              <w:rFonts w:ascii="Lucida Sans Unicode" w:hAnsi="Lucida Sans Unicode"/>
              <w:w w:val="110"/>
              <w:position w:val="2"/>
              <w:sz w:val="18"/>
              <w:u w:val="single"/>
            </w:rPr>
          </w:rPrChange>
        </w:rPr>
        <w:t>:</w:t>
      </w:r>
      <w:r w:rsidRPr="00265780">
        <w:rPr>
          <w:rFonts w:ascii="Lucida Sans Unicode" w:hAnsi="Lucida Sans Unicode"/>
          <w:spacing w:val="-47"/>
          <w:w w:val="110"/>
          <w:position w:val="2"/>
          <w:sz w:val="18"/>
          <w:u w:val="single"/>
          <w:lang w:val="de-DE"/>
          <w:rPrChange w:id="1694" w:author="SC9986" w:date="2022-08-04T09:19:00Z">
            <w:rPr>
              <w:rFonts w:ascii="Lucida Sans Unicode" w:hAnsi="Lucida Sans Unicode"/>
              <w:spacing w:val="-47"/>
              <w:w w:val="110"/>
              <w:position w:val="2"/>
              <w:sz w:val="18"/>
              <w:u w:val="single"/>
            </w:rPr>
          </w:rPrChange>
        </w:rPr>
        <w:t xml:space="preserve"> </w:t>
      </w:r>
      <w:proofErr w:type="spellStart"/>
      <w:r w:rsidRPr="00265780">
        <w:rPr>
          <w:w w:val="135"/>
          <w:position w:val="2"/>
          <w:sz w:val="18"/>
          <w:u w:val="single"/>
          <w:lang w:val="de-DE"/>
          <w:rPrChange w:id="1695" w:author="SC9986" w:date="2022-08-04T09:19:00Z">
            <w:rPr>
              <w:w w:val="135"/>
              <w:position w:val="2"/>
              <w:sz w:val="18"/>
              <w:u w:val="single"/>
            </w:rPr>
          </w:rPrChange>
        </w:rPr>
        <w:t>int</w:t>
      </w:r>
      <w:proofErr w:type="spellEnd"/>
    </w:p>
    <w:p w14:paraId="7F9977FB" w14:textId="77777777" w:rsidR="00AF434A" w:rsidRPr="00265780" w:rsidRDefault="00000000">
      <w:pPr>
        <w:spacing w:line="265" w:lineRule="exact"/>
        <w:ind w:left="269"/>
        <w:jc w:val="center"/>
        <w:rPr>
          <w:sz w:val="18"/>
          <w:lang w:val="de-DE"/>
          <w:rPrChange w:id="1696" w:author="SC9986" w:date="2022-08-04T09:19:00Z">
            <w:rPr>
              <w:sz w:val="18"/>
            </w:rPr>
          </w:rPrChange>
        </w:rPr>
      </w:pPr>
      <w:r>
        <w:rPr>
          <w:rFonts w:ascii="Lucida Sans Unicode" w:hAnsi="Lucida Sans Unicode"/>
          <w:w w:val="110"/>
          <w:position w:val="2"/>
          <w:sz w:val="18"/>
        </w:rPr>
        <w:t>Γ</w:t>
      </w:r>
      <w:r w:rsidRPr="00265780">
        <w:rPr>
          <w:rFonts w:ascii="Lucida Sans Unicode" w:hAnsi="Lucida Sans Unicode"/>
          <w:w w:val="110"/>
          <w:position w:val="2"/>
          <w:sz w:val="18"/>
          <w:lang w:val="de-DE"/>
          <w:rPrChange w:id="1697" w:author="SC9986" w:date="2022-08-04T09:19: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1698" w:author="SC9986" w:date="2022-08-04T09:19:00Z">
            <w:rPr>
              <w:rFonts w:ascii="Lucida Sans Unicode" w:hAnsi="Lucida Sans Unicode"/>
              <w:w w:val="110"/>
              <w:position w:val="2"/>
              <w:sz w:val="18"/>
            </w:rPr>
          </w:rPrChange>
        </w:rPr>
        <w:t xml:space="preserve"> €</w:t>
      </w:r>
      <w:r w:rsidRPr="00265780">
        <w:rPr>
          <w:rFonts w:ascii="Arial" w:hAnsi="Arial"/>
          <w:i/>
          <w:w w:val="110"/>
          <w:sz w:val="12"/>
          <w:lang w:val="de-DE"/>
          <w:rPrChange w:id="1699" w:author="SC9986" w:date="2022-08-04T09:19:00Z">
            <w:rPr>
              <w:rFonts w:ascii="Arial" w:hAnsi="Arial"/>
              <w:i/>
              <w:w w:val="110"/>
              <w:sz w:val="12"/>
            </w:rPr>
          </w:rPrChange>
        </w:rPr>
        <w:t xml:space="preserve">m </w:t>
      </w:r>
      <w:r w:rsidRPr="00265780">
        <w:rPr>
          <w:rFonts w:ascii="Lucida Sans Unicode" w:hAnsi="Lucida Sans Unicode"/>
          <w:w w:val="110"/>
          <w:position w:val="2"/>
          <w:sz w:val="18"/>
          <w:lang w:val="de-DE"/>
          <w:rPrChange w:id="1700" w:author="SC9986" w:date="2022-08-04T09:19:00Z">
            <w:rPr>
              <w:rFonts w:ascii="Lucida Sans Unicode" w:hAnsi="Lucida Sans Unicode"/>
              <w:w w:val="110"/>
              <w:position w:val="2"/>
              <w:sz w:val="18"/>
            </w:rPr>
          </w:rPrChange>
        </w:rPr>
        <w:t>(</w:t>
      </w:r>
      <w:r w:rsidRPr="00265780">
        <w:rPr>
          <w:i/>
          <w:w w:val="110"/>
          <w:position w:val="2"/>
          <w:sz w:val="18"/>
          <w:lang w:val="de-DE"/>
          <w:rPrChange w:id="1701" w:author="SC9986" w:date="2022-08-04T09:19:00Z">
            <w:rPr>
              <w:i/>
              <w:w w:val="110"/>
              <w:position w:val="2"/>
              <w:sz w:val="18"/>
            </w:rPr>
          </w:rPrChange>
        </w:rPr>
        <w:t>e</w:t>
      </w:r>
      <w:r w:rsidRPr="00265780">
        <w:rPr>
          <w:rFonts w:ascii="Bookman Old Style" w:hAnsi="Bookman Old Style"/>
          <w:w w:val="110"/>
          <w:sz w:val="12"/>
          <w:lang w:val="de-DE"/>
          <w:rPrChange w:id="1702" w:author="SC9986" w:date="2022-08-04T09:19:00Z">
            <w:rPr>
              <w:rFonts w:ascii="Bookman Old Style" w:hAnsi="Bookman Old Style"/>
              <w:w w:val="110"/>
              <w:sz w:val="12"/>
            </w:rPr>
          </w:rPrChange>
        </w:rPr>
        <w:t xml:space="preserve">1 </w:t>
      </w:r>
      <w:r w:rsidRPr="00265780">
        <w:rPr>
          <w:w w:val="110"/>
          <w:position w:val="2"/>
          <w:sz w:val="18"/>
          <w:lang w:val="de-DE"/>
          <w:rPrChange w:id="1703" w:author="SC9986" w:date="2022-08-04T09:19:00Z">
            <w:rPr>
              <w:w w:val="110"/>
              <w:position w:val="2"/>
              <w:sz w:val="18"/>
            </w:rPr>
          </w:rPrChange>
        </w:rPr>
        <w:t xml:space="preserve">+ </w:t>
      </w:r>
      <w:r w:rsidRPr="00265780">
        <w:rPr>
          <w:i/>
          <w:w w:val="110"/>
          <w:position w:val="2"/>
          <w:sz w:val="18"/>
          <w:lang w:val="de-DE"/>
          <w:rPrChange w:id="1704" w:author="SC9986" w:date="2022-08-04T09:19:00Z">
            <w:rPr>
              <w:i/>
              <w:w w:val="110"/>
              <w:position w:val="2"/>
              <w:sz w:val="18"/>
            </w:rPr>
          </w:rPrChange>
        </w:rPr>
        <w:t>e</w:t>
      </w:r>
      <w:r w:rsidRPr="00265780">
        <w:rPr>
          <w:rFonts w:ascii="Bookman Old Style" w:hAnsi="Bookman Old Style"/>
          <w:w w:val="110"/>
          <w:sz w:val="12"/>
          <w:lang w:val="de-DE"/>
          <w:rPrChange w:id="1705" w:author="SC9986" w:date="2022-08-04T09:19:00Z">
            <w:rPr>
              <w:rFonts w:ascii="Bookman Old Style" w:hAnsi="Bookman Old Style"/>
              <w:w w:val="110"/>
              <w:sz w:val="12"/>
            </w:rPr>
          </w:rPrChange>
        </w:rPr>
        <w:t>2</w:t>
      </w:r>
      <w:r w:rsidRPr="00265780">
        <w:rPr>
          <w:rFonts w:ascii="Lucida Sans Unicode" w:hAnsi="Lucida Sans Unicode"/>
          <w:w w:val="110"/>
          <w:position w:val="2"/>
          <w:sz w:val="18"/>
          <w:lang w:val="de-DE"/>
          <w:rPrChange w:id="1706" w:author="SC9986" w:date="2022-08-04T09:19:00Z">
            <w:rPr>
              <w:rFonts w:ascii="Lucida Sans Unicode" w:hAnsi="Lucida Sans Unicode"/>
              <w:w w:val="110"/>
              <w:position w:val="2"/>
              <w:sz w:val="18"/>
            </w:rPr>
          </w:rPrChange>
        </w:rPr>
        <w:t xml:space="preserve">) : </w:t>
      </w:r>
      <w:proofErr w:type="spellStart"/>
      <w:r w:rsidRPr="00265780">
        <w:rPr>
          <w:w w:val="130"/>
          <w:position w:val="2"/>
          <w:sz w:val="18"/>
          <w:lang w:val="de-DE"/>
          <w:rPrChange w:id="1707" w:author="SC9986" w:date="2022-08-04T09:19:00Z">
            <w:rPr>
              <w:w w:val="130"/>
              <w:position w:val="2"/>
              <w:sz w:val="18"/>
            </w:rPr>
          </w:rPrChange>
        </w:rPr>
        <w:t>int</w:t>
      </w:r>
      <w:proofErr w:type="spellEnd"/>
    </w:p>
    <w:p w14:paraId="3D9CC8BA" w14:textId="77777777" w:rsidR="00AF434A" w:rsidRDefault="00000000">
      <w:pPr>
        <w:spacing w:before="76"/>
        <w:ind w:left="290"/>
        <w:rPr>
          <w:sz w:val="18"/>
        </w:rPr>
      </w:pPr>
      <w:r w:rsidRPr="00265780">
        <w:rPr>
          <w:lang w:val="en-GB"/>
          <w:rPrChange w:id="1708" w:author="SC9986" w:date="2022-08-04T09:19:00Z">
            <w:rPr/>
          </w:rPrChange>
        </w:rPr>
        <w:br w:type="column"/>
      </w:r>
      <w:r>
        <w:rPr>
          <w:sz w:val="18"/>
        </w:rPr>
        <w:t>Struct Syntax:</w:t>
      </w:r>
    </w:p>
    <w:p w14:paraId="42CD5AD1" w14:textId="77777777" w:rsidR="00AF434A" w:rsidRDefault="00000000">
      <w:pPr>
        <w:tabs>
          <w:tab w:val="left" w:pos="1255"/>
        </w:tabs>
        <w:spacing w:before="83" w:line="207" w:lineRule="exact"/>
        <w:ind w:left="326"/>
        <w:rPr>
          <w:i/>
          <w:sz w:val="18"/>
        </w:rPr>
      </w:pPr>
      <w:r>
        <w:rPr>
          <w:w w:val="115"/>
          <w:sz w:val="18"/>
        </w:rPr>
        <w:t>Type</w:t>
      </w:r>
      <w:r>
        <w:rPr>
          <w:w w:val="115"/>
          <w:sz w:val="18"/>
        </w:rPr>
        <w:tab/>
      </w:r>
      <w:r>
        <w:rPr>
          <w:w w:val="125"/>
          <w:sz w:val="18"/>
        </w:rPr>
        <w:t>struct</w:t>
      </w:r>
      <w:r>
        <w:rPr>
          <w:spacing w:val="7"/>
          <w:w w:val="125"/>
          <w:sz w:val="18"/>
        </w:rPr>
        <w:t xml:space="preserve"> </w:t>
      </w:r>
      <w:r>
        <w:rPr>
          <w:i/>
          <w:w w:val="115"/>
          <w:sz w:val="18"/>
        </w:rPr>
        <w:t>T</w:t>
      </w:r>
    </w:p>
    <w:p w14:paraId="5B21D632" w14:textId="77777777" w:rsidR="00AF434A" w:rsidRDefault="00000000">
      <w:pPr>
        <w:spacing w:line="256" w:lineRule="exact"/>
        <w:ind w:left="326"/>
        <w:rPr>
          <w:i/>
          <w:sz w:val="18"/>
        </w:rPr>
      </w:pPr>
      <w:proofErr w:type="spellStart"/>
      <w:r>
        <w:rPr>
          <w:w w:val="110"/>
          <w:sz w:val="18"/>
        </w:rPr>
        <w:t>Structdefs</w:t>
      </w:r>
      <w:proofErr w:type="spellEnd"/>
      <w:r>
        <w:rPr>
          <w:w w:val="110"/>
          <w:sz w:val="18"/>
        </w:rPr>
        <w:t xml:space="preserve"> </w:t>
      </w:r>
      <w:r>
        <w:rPr>
          <w:i/>
          <w:w w:val="110"/>
          <w:sz w:val="18"/>
        </w:rPr>
        <w:t xml:space="preserve">D </w:t>
      </w:r>
      <w:r>
        <w:rPr>
          <w:rFonts w:ascii="Lucida Sans Unicode" w:hAnsi="Lucida Sans Unicode"/>
          <w:w w:val="110"/>
          <w:sz w:val="18"/>
        </w:rPr>
        <w:t xml:space="preserve">∈ </w:t>
      </w:r>
      <w:r>
        <w:rPr>
          <w:i/>
          <w:w w:val="110"/>
          <w:sz w:val="18"/>
        </w:rPr>
        <w:t xml:space="preserve">T </w:t>
      </w:r>
      <w:r>
        <w:rPr>
          <w:i/>
          <w:w w:val="160"/>
          <w:sz w:val="18"/>
        </w:rPr>
        <w:t xml:space="preserve">~ f </w:t>
      </w:r>
      <w:r>
        <w:rPr>
          <w:i/>
          <w:w w:val="110"/>
          <w:sz w:val="18"/>
        </w:rPr>
        <w:t>s</w:t>
      </w:r>
    </w:p>
    <w:p w14:paraId="3C2326F0" w14:textId="77777777" w:rsidR="00AF434A" w:rsidRDefault="00000000">
      <w:pPr>
        <w:tabs>
          <w:tab w:val="left" w:pos="1255"/>
        </w:tabs>
        <w:spacing w:line="256" w:lineRule="exact"/>
        <w:ind w:left="326"/>
        <w:rPr>
          <w:i/>
          <w:sz w:val="18"/>
        </w:rPr>
      </w:pPr>
      <w:r>
        <w:rPr>
          <w:w w:val="105"/>
          <w:sz w:val="18"/>
        </w:rPr>
        <w:t>Fields</w:t>
      </w:r>
      <w:r>
        <w:rPr>
          <w:w w:val="105"/>
          <w:sz w:val="18"/>
        </w:rPr>
        <w:tab/>
      </w:r>
      <w:r>
        <w:rPr>
          <w:i/>
          <w:w w:val="150"/>
          <w:sz w:val="18"/>
        </w:rPr>
        <w:t xml:space="preserve">f </w:t>
      </w:r>
      <w:r>
        <w:rPr>
          <w:i/>
          <w:w w:val="135"/>
          <w:sz w:val="18"/>
        </w:rPr>
        <w:t xml:space="preserve">s </w:t>
      </w:r>
      <w:r>
        <w:rPr>
          <w:rFonts w:ascii="Lucida Sans Unicode" w:hAnsi="Lucida Sans Unicode"/>
          <w:w w:val="105"/>
          <w:sz w:val="18"/>
        </w:rPr>
        <w:t xml:space="preserve">::= </w:t>
      </w:r>
      <w:r>
        <w:rPr>
          <w:i/>
          <w:w w:val="135"/>
          <w:sz w:val="18"/>
        </w:rPr>
        <w:t xml:space="preserve">τ </w:t>
      </w:r>
      <w:r>
        <w:rPr>
          <w:w w:val="135"/>
          <w:sz w:val="18"/>
        </w:rPr>
        <w:t xml:space="preserve">f </w:t>
      </w:r>
      <w:r>
        <w:rPr>
          <w:rFonts w:ascii="Lucida Sans Unicode" w:hAnsi="Lucida Sans Unicode"/>
          <w:w w:val="105"/>
          <w:sz w:val="18"/>
        </w:rPr>
        <w:t xml:space="preserve">| </w:t>
      </w:r>
      <w:r>
        <w:rPr>
          <w:i/>
          <w:w w:val="135"/>
          <w:sz w:val="18"/>
        </w:rPr>
        <w:t xml:space="preserve">τ </w:t>
      </w:r>
      <w:r>
        <w:rPr>
          <w:w w:val="135"/>
          <w:sz w:val="18"/>
        </w:rPr>
        <w:t>f</w:t>
      </w:r>
      <w:r>
        <w:rPr>
          <w:rFonts w:ascii="Lucida Sans Unicode" w:hAnsi="Lucida Sans Unicode"/>
          <w:w w:val="135"/>
          <w:sz w:val="18"/>
        </w:rPr>
        <w:t xml:space="preserve">; </w:t>
      </w:r>
      <w:r>
        <w:rPr>
          <w:i/>
          <w:w w:val="150"/>
          <w:sz w:val="18"/>
        </w:rPr>
        <w:t>f</w:t>
      </w:r>
      <w:r>
        <w:rPr>
          <w:i/>
          <w:spacing w:val="-43"/>
          <w:w w:val="150"/>
          <w:sz w:val="18"/>
        </w:rPr>
        <w:t xml:space="preserve"> </w:t>
      </w:r>
      <w:r>
        <w:rPr>
          <w:i/>
          <w:w w:val="135"/>
          <w:sz w:val="18"/>
        </w:rPr>
        <w:t>s</w:t>
      </w:r>
    </w:p>
    <w:p w14:paraId="2B9998CF" w14:textId="77777777" w:rsidR="00AF434A" w:rsidRDefault="00000000">
      <w:pPr>
        <w:spacing w:before="82"/>
        <w:ind w:left="290"/>
        <w:rPr>
          <w:sz w:val="18"/>
        </w:rPr>
      </w:pPr>
      <w:r>
        <w:rPr>
          <w:sz w:val="18"/>
        </w:rPr>
        <w:t>Struct Subtype:</w:t>
      </w:r>
    </w:p>
    <w:p w14:paraId="3E880BF3" w14:textId="77777777" w:rsidR="00AF434A" w:rsidRDefault="00000000">
      <w:pPr>
        <w:spacing w:before="53"/>
        <w:ind w:left="326"/>
        <w:rPr>
          <w:sz w:val="18"/>
        </w:rPr>
      </w:pPr>
      <w:r>
        <w:rPr>
          <w:i/>
          <w:w w:val="130"/>
          <w:sz w:val="18"/>
        </w:rPr>
        <w:t>D</w:t>
      </w:r>
      <w:r>
        <w:rPr>
          <w:rFonts w:ascii="Lucida Sans Unicode" w:hAnsi="Lucida Sans Unicode"/>
          <w:w w:val="130"/>
          <w:sz w:val="18"/>
        </w:rPr>
        <w:t>(</w:t>
      </w:r>
      <w:r>
        <w:rPr>
          <w:i/>
          <w:w w:val="130"/>
          <w:sz w:val="18"/>
        </w:rPr>
        <w:t>T</w:t>
      </w:r>
      <w:r>
        <w:rPr>
          <w:i/>
          <w:spacing w:val="-36"/>
          <w:w w:val="130"/>
          <w:sz w:val="18"/>
        </w:rPr>
        <w:t xml:space="preserve"> </w:t>
      </w:r>
      <w:r>
        <w:rPr>
          <w:rFonts w:ascii="Lucida Sans Unicode" w:hAnsi="Lucida Sans Unicode"/>
          <w:w w:val="130"/>
          <w:sz w:val="18"/>
        </w:rPr>
        <w:t>)</w:t>
      </w:r>
      <w:r>
        <w:rPr>
          <w:rFonts w:ascii="Lucida Sans Unicode" w:hAnsi="Lucida Sans Unicode"/>
          <w:spacing w:val="-26"/>
          <w:w w:val="130"/>
          <w:sz w:val="18"/>
        </w:rPr>
        <w:t xml:space="preserve"> </w:t>
      </w:r>
      <w:r>
        <w:rPr>
          <w:rFonts w:ascii="Lucida Sans Unicode" w:hAnsi="Lucida Sans Unicode"/>
          <w:w w:val="115"/>
          <w:sz w:val="18"/>
        </w:rPr>
        <w:t>=</w:t>
      </w:r>
      <w:r>
        <w:rPr>
          <w:rFonts w:ascii="Lucida Sans Unicode" w:hAnsi="Lucida Sans Unicode"/>
          <w:spacing w:val="-18"/>
          <w:w w:val="115"/>
          <w:sz w:val="18"/>
        </w:rPr>
        <w:t xml:space="preserve"> </w:t>
      </w:r>
      <w:r>
        <w:rPr>
          <w:i/>
          <w:w w:val="150"/>
          <w:sz w:val="18"/>
        </w:rPr>
        <w:t>f</w:t>
      </w:r>
      <w:r>
        <w:rPr>
          <w:i/>
          <w:spacing w:val="-50"/>
          <w:w w:val="150"/>
          <w:sz w:val="18"/>
        </w:rPr>
        <w:t xml:space="preserve"> </w:t>
      </w:r>
      <w:r>
        <w:rPr>
          <w:i/>
          <w:w w:val="130"/>
          <w:sz w:val="18"/>
        </w:rPr>
        <w:t>s</w:t>
      </w:r>
      <w:r>
        <w:rPr>
          <w:i/>
          <w:spacing w:val="-20"/>
          <w:w w:val="130"/>
          <w:sz w:val="18"/>
        </w:rPr>
        <w:t xml:space="preserve"> </w:t>
      </w:r>
      <w:r>
        <w:rPr>
          <w:rFonts w:ascii="Lucida Sans Unicode" w:hAnsi="Lucida Sans Unicode"/>
          <w:w w:val="115"/>
          <w:sz w:val="18"/>
        </w:rPr>
        <w:t>∧</w:t>
      </w:r>
      <w:r>
        <w:rPr>
          <w:rFonts w:ascii="Lucida Sans Unicode" w:hAnsi="Lucida Sans Unicode"/>
          <w:spacing w:val="-28"/>
          <w:w w:val="115"/>
          <w:sz w:val="18"/>
        </w:rPr>
        <w:t xml:space="preserve"> </w:t>
      </w:r>
      <w:r>
        <w:rPr>
          <w:i/>
          <w:w w:val="150"/>
          <w:sz w:val="18"/>
        </w:rPr>
        <w:t>f</w:t>
      </w:r>
      <w:r>
        <w:rPr>
          <w:i/>
          <w:spacing w:val="-49"/>
          <w:w w:val="150"/>
          <w:sz w:val="18"/>
        </w:rPr>
        <w:t xml:space="preserve"> </w:t>
      </w:r>
      <w:r>
        <w:rPr>
          <w:i/>
          <w:w w:val="115"/>
          <w:sz w:val="18"/>
        </w:rPr>
        <w:t>s</w:t>
      </w:r>
      <w:r>
        <w:rPr>
          <w:rFonts w:ascii="Lucida Sans Unicode" w:hAnsi="Lucida Sans Unicode"/>
          <w:w w:val="115"/>
          <w:sz w:val="18"/>
        </w:rPr>
        <w:t>(0)</w:t>
      </w:r>
      <w:r>
        <w:rPr>
          <w:rFonts w:ascii="Lucida Sans Unicode" w:hAnsi="Lucida Sans Unicode"/>
          <w:spacing w:val="-18"/>
          <w:w w:val="115"/>
          <w:sz w:val="18"/>
        </w:rPr>
        <w:t xml:space="preserve"> </w:t>
      </w:r>
      <w:r>
        <w:rPr>
          <w:rFonts w:ascii="Lucida Sans Unicode" w:hAnsi="Lucida Sans Unicode"/>
          <w:w w:val="115"/>
          <w:sz w:val="18"/>
        </w:rPr>
        <w:t>=</w:t>
      </w:r>
      <w:r>
        <w:rPr>
          <w:rFonts w:ascii="Lucida Sans Unicode" w:hAnsi="Lucida Sans Unicode"/>
          <w:spacing w:val="-19"/>
          <w:w w:val="115"/>
          <w:sz w:val="18"/>
        </w:rPr>
        <w:t xml:space="preserve"> </w:t>
      </w:r>
      <w:proofErr w:type="spellStart"/>
      <w:r>
        <w:rPr>
          <w:w w:val="130"/>
          <w:sz w:val="18"/>
        </w:rPr>
        <w:t>nat</w:t>
      </w:r>
      <w:proofErr w:type="spellEnd"/>
      <w:r>
        <w:rPr>
          <w:spacing w:val="-10"/>
          <w:w w:val="130"/>
          <w:sz w:val="18"/>
        </w:rPr>
        <w:t xml:space="preserve"> </w:t>
      </w:r>
      <w:r>
        <w:rPr>
          <w:rFonts w:ascii="Lucida Sans Unicode" w:hAnsi="Lucida Sans Unicode"/>
          <w:w w:val="115"/>
          <w:sz w:val="18"/>
        </w:rPr>
        <w:t>⇒</w:t>
      </w:r>
      <w:r>
        <w:rPr>
          <w:rFonts w:ascii="Lucida Sans Unicode" w:hAnsi="Lucida Sans Unicode"/>
          <w:spacing w:val="-18"/>
          <w:w w:val="115"/>
          <w:sz w:val="18"/>
        </w:rPr>
        <w:t xml:space="preserve"> </w:t>
      </w:r>
      <w:proofErr w:type="spellStart"/>
      <w:r>
        <w:rPr>
          <w:w w:val="130"/>
          <w:sz w:val="18"/>
        </w:rPr>
        <w:t>ptr</w:t>
      </w:r>
      <w:r>
        <w:rPr>
          <w:rFonts w:ascii="Arial" w:hAnsi="Arial"/>
          <w:i/>
          <w:w w:val="130"/>
          <w:sz w:val="18"/>
          <w:vertAlign w:val="superscript"/>
        </w:rPr>
        <w:t>m</w:t>
      </w:r>
      <w:proofErr w:type="spellEnd"/>
      <w:r>
        <w:rPr>
          <w:rFonts w:ascii="Arial" w:hAnsi="Arial"/>
          <w:i/>
          <w:spacing w:val="3"/>
          <w:w w:val="130"/>
          <w:sz w:val="18"/>
        </w:rPr>
        <w:t xml:space="preserve"> </w:t>
      </w:r>
      <w:r>
        <w:rPr>
          <w:w w:val="130"/>
          <w:sz w:val="18"/>
        </w:rPr>
        <w:t xml:space="preserve">struct </w:t>
      </w:r>
      <w:r>
        <w:rPr>
          <w:i/>
          <w:w w:val="115"/>
          <w:sz w:val="18"/>
        </w:rPr>
        <w:t>T</w:t>
      </w:r>
      <w:r>
        <w:rPr>
          <w:i/>
          <w:spacing w:val="19"/>
          <w:w w:val="115"/>
          <w:sz w:val="18"/>
        </w:rPr>
        <w:t xml:space="preserve"> </w:t>
      </w:r>
      <w:r>
        <w:rPr>
          <w:rFonts w:ascii="Lucida Sans Unicode" w:hAnsi="Lucida Sans Unicode"/>
          <w:w w:val="115"/>
          <w:sz w:val="18"/>
        </w:rPr>
        <w:t>±</w:t>
      </w:r>
      <w:r>
        <w:rPr>
          <w:rFonts w:ascii="Lucida Sans Unicode" w:hAnsi="Lucida Sans Unicode"/>
          <w:spacing w:val="-18"/>
          <w:w w:val="115"/>
          <w:sz w:val="18"/>
        </w:rPr>
        <w:t xml:space="preserve"> </w:t>
      </w:r>
      <w:proofErr w:type="spellStart"/>
      <w:r>
        <w:rPr>
          <w:w w:val="130"/>
          <w:sz w:val="18"/>
        </w:rPr>
        <w:t>ptr</w:t>
      </w:r>
      <w:r>
        <w:rPr>
          <w:rFonts w:ascii="Arial" w:hAnsi="Arial"/>
          <w:i/>
          <w:w w:val="130"/>
          <w:sz w:val="18"/>
          <w:vertAlign w:val="superscript"/>
        </w:rPr>
        <w:t>m</w:t>
      </w:r>
      <w:proofErr w:type="spellEnd"/>
      <w:r>
        <w:rPr>
          <w:rFonts w:ascii="Arial" w:hAnsi="Arial"/>
          <w:i/>
          <w:spacing w:val="3"/>
          <w:w w:val="130"/>
          <w:sz w:val="18"/>
        </w:rPr>
        <w:t xml:space="preserve"> </w:t>
      </w:r>
      <w:proofErr w:type="spellStart"/>
      <w:r>
        <w:rPr>
          <w:w w:val="130"/>
          <w:sz w:val="18"/>
        </w:rPr>
        <w:t>nat</w:t>
      </w:r>
      <w:proofErr w:type="spellEnd"/>
    </w:p>
    <w:p w14:paraId="043F3F73" w14:textId="77777777" w:rsidR="00AF434A" w:rsidRDefault="00000000">
      <w:pPr>
        <w:spacing w:before="14" w:line="256" w:lineRule="exact"/>
        <w:ind w:left="326"/>
        <w:rPr>
          <w:rFonts w:ascii="Lucida Sans Unicode" w:hAnsi="Lucida Sans Unicode"/>
          <w:sz w:val="18"/>
        </w:rPr>
      </w:pPr>
      <w:r>
        <w:rPr>
          <w:i/>
          <w:spacing w:val="5"/>
          <w:w w:val="116"/>
          <w:sz w:val="18"/>
        </w:rPr>
        <w:t>D</w:t>
      </w:r>
      <w:r>
        <w:rPr>
          <w:rFonts w:ascii="Lucida Sans Unicode" w:hAnsi="Lucida Sans Unicode"/>
          <w:w w:val="122"/>
          <w:sz w:val="18"/>
        </w:rPr>
        <w:t>(</w:t>
      </w:r>
      <w:r>
        <w:rPr>
          <w:i/>
          <w:w w:val="107"/>
          <w:sz w:val="18"/>
        </w:rPr>
        <w:t>T</w:t>
      </w:r>
      <w:r>
        <w:rPr>
          <w:i/>
          <w:spacing w:val="-20"/>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i/>
          <w:w w:val="178"/>
          <w:sz w:val="18"/>
        </w:rPr>
        <w:t>f</w:t>
      </w:r>
      <w:r>
        <w:rPr>
          <w:i/>
          <w:spacing w:val="-26"/>
          <w:sz w:val="18"/>
        </w:rPr>
        <w:t xml:space="preserve"> </w:t>
      </w:r>
      <w:r>
        <w:rPr>
          <w:i/>
          <w:w w:val="122"/>
          <w:sz w:val="18"/>
        </w:rPr>
        <w:t>s</w:t>
      </w:r>
      <w:r>
        <w:rPr>
          <w:i/>
          <w:spacing w:val="-4"/>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i/>
          <w:w w:val="178"/>
          <w:sz w:val="18"/>
        </w:rPr>
        <w:t>f</w:t>
      </w:r>
      <w:r>
        <w:rPr>
          <w:i/>
          <w:spacing w:val="-26"/>
          <w:sz w:val="18"/>
        </w:rPr>
        <w:t xml:space="preserve"> </w:t>
      </w:r>
      <w:r>
        <w:rPr>
          <w:i/>
          <w:w w:val="122"/>
          <w:sz w:val="18"/>
        </w:rPr>
        <w:t>s</w:t>
      </w:r>
      <w:r>
        <w:rPr>
          <w:rFonts w:ascii="Lucida Sans Unicode" w:hAnsi="Lucida Sans Unicode"/>
          <w:w w:val="101"/>
          <w:sz w:val="18"/>
        </w:rPr>
        <w:t>(0)</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w w:val="128"/>
          <w:sz w:val="18"/>
        </w:rPr>
        <w:t>nat</w:t>
      </w:r>
      <w:proofErr w:type="spellEnd"/>
      <w:r>
        <w:rPr>
          <w:spacing w:val="-5"/>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i/>
          <w:w w:val="87"/>
          <w:sz w:val="18"/>
        </w:rPr>
        <w:t>b</w:t>
      </w:r>
      <w:r>
        <w:rPr>
          <w:rFonts w:ascii="Arial" w:hAnsi="Arial"/>
          <w:i/>
          <w:w w:val="179"/>
          <w:sz w:val="18"/>
          <w:vertAlign w:val="subscript"/>
        </w:rPr>
        <w:t>l</w:t>
      </w:r>
      <w:r>
        <w:rPr>
          <w:rFonts w:ascii="Arial" w:hAnsi="Arial"/>
          <w:i/>
          <w:sz w:val="18"/>
        </w:rPr>
        <w:t xml:space="preserve"> </w:t>
      </w:r>
      <w:r>
        <w:rPr>
          <w:rFonts w:ascii="Lucida Sans Unicode" w:hAnsi="Lucida Sans Unicode"/>
          <w:w w:val="85"/>
          <w:sz w:val="18"/>
        </w:rPr>
        <w:t>∧</w:t>
      </w:r>
      <w:r>
        <w:rPr>
          <w:rFonts w:ascii="Lucida Sans Unicode" w:hAnsi="Lucida Sans Unicode"/>
          <w:spacing w:val="-16"/>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rFonts w:ascii="Lucida Sans Unicode" w:hAnsi="Lucida Sans Unicode"/>
          <w:w w:val="80"/>
          <w:sz w:val="18"/>
        </w:rPr>
        <w:t>1</w:t>
      </w:r>
    </w:p>
    <w:p w14:paraId="0971CDE9" w14:textId="77777777" w:rsidR="00AF434A" w:rsidRPr="00265780" w:rsidRDefault="00000000">
      <w:pPr>
        <w:tabs>
          <w:tab w:val="left" w:pos="807"/>
          <w:tab w:val="left" w:pos="2300"/>
        </w:tabs>
        <w:spacing w:line="256" w:lineRule="exact"/>
        <w:ind w:left="86"/>
        <w:jc w:val="center"/>
        <w:rPr>
          <w:rFonts w:ascii="Lucida Sans Unicode" w:hAnsi="Lucida Sans Unicode"/>
          <w:sz w:val="18"/>
          <w:lang w:val="de-DE"/>
          <w:rPrChange w:id="1709" w:author="SC9986" w:date="2022-08-04T09:19:00Z">
            <w:rPr>
              <w:rFonts w:ascii="Lucida Sans Unicode" w:hAnsi="Lucida Sans Unicode"/>
              <w:sz w:val="18"/>
            </w:rPr>
          </w:rPrChange>
        </w:rPr>
      </w:pPr>
      <w:r>
        <w:pict w14:anchorId="2224C83F">
          <v:shape id="_x0000_s1102" type="#_x0000_t202" style="position:absolute;left:0;text-align:left;margin-left:386.85pt;margin-top:.55pt;width:81.2pt;height:6pt;z-index:-51304;mso-position-horizontal-relative:page" filled="f" stroked="f">
            <v:textbox inset="0,0,0,0">
              <w:txbxContent>
                <w:p w14:paraId="73522A32" w14:textId="77777777" w:rsidR="00AF434A" w:rsidRDefault="00000000">
                  <w:pPr>
                    <w:tabs>
                      <w:tab w:val="left" w:pos="1492"/>
                    </w:tabs>
                    <w:spacing w:line="115" w:lineRule="exact"/>
                    <w:rPr>
                      <w:rFonts w:ascii="Arial"/>
                      <w:i/>
                      <w:sz w:val="12"/>
                    </w:rPr>
                  </w:pPr>
                  <w:r>
                    <w:rPr>
                      <w:rFonts w:ascii="Arial"/>
                      <w:i/>
                      <w:w w:val="130"/>
                      <w:sz w:val="12"/>
                    </w:rPr>
                    <w:t>m</w:t>
                  </w:r>
                  <w:r>
                    <w:rPr>
                      <w:rFonts w:ascii="Arial"/>
                      <w:i/>
                      <w:w w:val="130"/>
                      <w:sz w:val="12"/>
                    </w:rPr>
                    <w:tab/>
                    <w:t>m</w:t>
                  </w:r>
                </w:p>
              </w:txbxContent>
            </v:textbox>
            <w10:wrap anchorx="page"/>
          </v:shape>
        </w:pict>
      </w:r>
      <w:r w:rsidRPr="00265780">
        <w:rPr>
          <w:rFonts w:ascii="Lucida Sans Unicode" w:hAnsi="Lucida Sans Unicode"/>
          <w:w w:val="108"/>
          <w:sz w:val="18"/>
          <w:lang w:val="de-DE"/>
          <w:rPrChange w:id="1710" w:author="SC9986" w:date="2022-08-04T09:19:00Z">
            <w:rPr>
              <w:rFonts w:ascii="Lucida Sans Unicode" w:hAnsi="Lucida Sans Unicode"/>
              <w:w w:val="108"/>
              <w:sz w:val="18"/>
            </w:rPr>
          </w:rPrChange>
        </w:rPr>
        <w:t>⇒</w:t>
      </w:r>
      <w:r w:rsidRPr="00265780">
        <w:rPr>
          <w:rFonts w:ascii="Lucida Sans Unicode" w:hAnsi="Lucida Sans Unicode"/>
          <w:spacing w:val="-6"/>
          <w:sz w:val="18"/>
          <w:lang w:val="de-DE"/>
          <w:rPrChange w:id="1711" w:author="SC9986" w:date="2022-08-04T09:19:00Z">
            <w:rPr>
              <w:rFonts w:ascii="Lucida Sans Unicode" w:hAnsi="Lucida Sans Unicode"/>
              <w:spacing w:val="-6"/>
              <w:sz w:val="18"/>
            </w:rPr>
          </w:rPrChange>
        </w:rPr>
        <w:t xml:space="preserve"> </w:t>
      </w:r>
      <w:proofErr w:type="spellStart"/>
      <w:r w:rsidRPr="00265780">
        <w:rPr>
          <w:w w:val="141"/>
          <w:sz w:val="18"/>
          <w:lang w:val="de-DE"/>
          <w:rPrChange w:id="1712" w:author="SC9986" w:date="2022-08-04T09:19:00Z">
            <w:rPr>
              <w:w w:val="141"/>
              <w:sz w:val="18"/>
            </w:rPr>
          </w:rPrChange>
        </w:rPr>
        <w:t>ptr</w:t>
      </w:r>
      <w:proofErr w:type="spellEnd"/>
      <w:r w:rsidRPr="00265780">
        <w:rPr>
          <w:sz w:val="18"/>
          <w:lang w:val="de-DE"/>
          <w:rPrChange w:id="1713" w:author="SC9986" w:date="2022-08-04T09:19:00Z">
            <w:rPr>
              <w:sz w:val="18"/>
            </w:rPr>
          </w:rPrChange>
        </w:rPr>
        <w:tab/>
      </w:r>
      <w:proofErr w:type="spellStart"/>
      <w:r w:rsidRPr="00265780">
        <w:rPr>
          <w:w w:val="141"/>
          <w:sz w:val="18"/>
          <w:lang w:val="de-DE"/>
          <w:rPrChange w:id="1714" w:author="SC9986" w:date="2022-08-04T09:19:00Z">
            <w:rPr>
              <w:w w:val="141"/>
              <w:sz w:val="18"/>
            </w:rPr>
          </w:rPrChange>
        </w:rPr>
        <w:t>struct</w:t>
      </w:r>
      <w:proofErr w:type="spellEnd"/>
      <w:r w:rsidRPr="00265780">
        <w:rPr>
          <w:spacing w:val="17"/>
          <w:sz w:val="18"/>
          <w:lang w:val="de-DE"/>
          <w:rPrChange w:id="1715" w:author="SC9986" w:date="2022-08-04T09:19:00Z">
            <w:rPr>
              <w:spacing w:val="17"/>
              <w:sz w:val="18"/>
            </w:rPr>
          </w:rPrChange>
        </w:rPr>
        <w:t xml:space="preserve"> </w:t>
      </w:r>
      <w:r w:rsidRPr="00265780">
        <w:rPr>
          <w:i/>
          <w:w w:val="107"/>
          <w:sz w:val="18"/>
          <w:lang w:val="de-DE"/>
          <w:rPrChange w:id="1716" w:author="SC9986" w:date="2022-08-04T09:19:00Z">
            <w:rPr>
              <w:i/>
              <w:w w:val="107"/>
              <w:sz w:val="18"/>
            </w:rPr>
          </w:rPrChange>
        </w:rPr>
        <w:t>T</w:t>
      </w:r>
      <w:r w:rsidRPr="00265780">
        <w:rPr>
          <w:i/>
          <w:sz w:val="18"/>
          <w:lang w:val="de-DE"/>
          <w:rPrChange w:id="1717" w:author="SC9986" w:date="2022-08-04T09:19:00Z">
            <w:rPr>
              <w:i/>
              <w:sz w:val="18"/>
            </w:rPr>
          </w:rPrChange>
        </w:rPr>
        <w:t xml:space="preserve"> </w:t>
      </w:r>
      <w:r w:rsidRPr="00265780">
        <w:rPr>
          <w:i/>
          <w:spacing w:val="-14"/>
          <w:sz w:val="18"/>
          <w:lang w:val="de-DE"/>
          <w:rPrChange w:id="1718" w:author="SC9986" w:date="2022-08-04T09:19:00Z">
            <w:rPr>
              <w:i/>
              <w:spacing w:val="-14"/>
              <w:sz w:val="18"/>
            </w:rPr>
          </w:rPrChange>
        </w:rPr>
        <w:t xml:space="preserve"> </w:t>
      </w:r>
      <w:r w:rsidRPr="00265780">
        <w:rPr>
          <w:rFonts w:ascii="Lucida Sans Unicode" w:hAnsi="Lucida Sans Unicode"/>
          <w:sz w:val="18"/>
          <w:lang w:val="de-DE"/>
          <w:rPrChange w:id="1719"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1720" w:author="SC9986" w:date="2022-08-04T09:19:00Z">
            <w:rPr>
              <w:rFonts w:ascii="Lucida Sans Unicode" w:hAnsi="Lucida Sans Unicode"/>
              <w:spacing w:val="-6"/>
              <w:sz w:val="18"/>
            </w:rPr>
          </w:rPrChange>
        </w:rPr>
        <w:t xml:space="preserve"> </w:t>
      </w:r>
      <w:proofErr w:type="spellStart"/>
      <w:r w:rsidRPr="00265780">
        <w:rPr>
          <w:w w:val="141"/>
          <w:sz w:val="18"/>
          <w:lang w:val="de-DE"/>
          <w:rPrChange w:id="1721" w:author="SC9986" w:date="2022-08-04T09:19:00Z">
            <w:rPr>
              <w:w w:val="141"/>
              <w:sz w:val="18"/>
            </w:rPr>
          </w:rPrChange>
        </w:rPr>
        <w:t>ptr</w:t>
      </w:r>
      <w:proofErr w:type="spellEnd"/>
      <w:r w:rsidRPr="00265780">
        <w:rPr>
          <w:sz w:val="18"/>
          <w:lang w:val="de-DE"/>
          <w:rPrChange w:id="1722" w:author="SC9986" w:date="2022-08-04T09:19:00Z">
            <w:rPr>
              <w:sz w:val="18"/>
            </w:rPr>
          </w:rPrChange>
        </w:rPr>
        <w:tab/>
      </w:r>
      <w:r w:rsidRPr="00265780">
        <w:rPr>
          <w:rFonts w:ascii="Lucida Sans Unicode" w:hAnsi="Lucida Sans Unicode"/>
          <w:w w:val="104"/>
          <w:sz w:val="18"/>
          <w:lang w:val="de-DE"/>
          <w:rPrChange w:id="1723" w:author="SC9986" w:date="2022-08-04T09:19:00Z">
            <w:rPr>
              <w:rFonts w:ascii="Lucida Sans Unicode" w:hAnsi="Lucida Sans Unicode"/>
              <w:w w:val="104"/>
              <w:sz w:val="18"/>
            </w:rPr>
          </w:rPrChange>
        </w:rPr>
        <w:t>[(</w:t>
      </w:r>
      <w:proofErr w:type="spellStart"/>
      <w:r w:rsidRPr="00265780">
        <w:rPr>
          <w:i/>
          <w:w w:val="87"/>
          <w:sz w:val="18"/>
          <w:lang w:val="de-DE"/>
          <w:rPrChange w:id="1724" w:author="SC9986" w:date="2022-08-04T09:19:00Z">
            <w:rPr>
              <w:i/>
              <w:w w:val="87"/>
              <w:sz w:val="18"/>
            </w:rPr>
          </w:rPrChange>
        </w:rPr>
        <w:t>b</w:t>
      </w:r>
      <w:r w:rsidRPr="00265780">
        <w:rPr>
          <w:rFonts w:ascii="Arial" w:hAnsi="Arial"/>
          <w:i/>
          <w:spacing w:val="10"/>
          <w:w w:val="179"/>
          <w:sz w:val="18"/>
          <w:vertAlign w:val="subscript"/>
          <w:lang w:val="de-DE"/>
          <w:rPrChange w:id="1725" w:author="SC9986" w:date="2022-08-04T09:19:00Z">
            <w:rPr>
              <w:rFonts w:ascii="Arial" w:hAnsi="Arial"/>
              <w:i/>
              <w:spacing w:val="10"/>
              <w:w w:val="179"/>
              <w:sz w:val="18"/>
              <w:vertAlign w:val="subscript"/>
            </w:rPr>
          </w:rPrChange>
        </w:rPr>
        <w:t>l</w:t>
      </w:r>
      <w:proofErr w:type="spellEnd"/>
      <w:r w:rsidRPr="00265780">
        <w:rPr>
          <w:i/>
          <w:w w:val="113"/>
          <w:sz w:val="18"/>
          <w:lang w:val="de-DE"/>
          <w:rPrChange w:id="1726" w:author="SC9986" w:date="2022-08-04T09:19:00Z">
            <w:rPr>
              <w:i/>
              <w:w w:val="113"/>
              <w:sz w:val="18"/>
            </w:rPr>
          </w:rPrChange>
        </w:rPr>
        <w:t>,</w:t>
      </w:r>
      <w:r w:rsidRPr="00265780">
        <w:rPr>
          <w:i/>
          <w:spacing w:val="-15"/>
          <w:sz w:val="18"/>
          <w:lang w:val="de-DE"/>
          <w:rPrChange w:id="1727" w:author="SC9986" w:date="2022-08-04T09:19:00Z">
            <w:rPr>
              <w:i/>
              <w:spacing w:val="-15"/>
              <w:sz w:val="18"/>
            </w:rPr>
          </w:rPrChange>
        </w:rPr>
        <w:t xml:space="preserve"> </w:t>
      </w:r>
      <w:proofErr w:type="spellStart"/>
      <w:r w:rsidRPr="00265780">
        <w:rPr>
          <w:i/>
          <w:w w:val="87"/>
          <w:sz w:val="18"/>
          <w:lang w:val="de-DE"/>
          <w:rPrChange w:id="1728" w:author="SC9986" w:date="2022-08-04T09:19:00Z">
            <w:rPr>
              <w:i/>
              <w:w w:val="87"/>
              <w:sz w:val="18"/>
            </w:rPr>
          </w:rPrChange>
        </w:rPr>
        <w:t>b</w:t>
      </w:r>
      <w:r w:rsidRPr="00265780">
        <w:rPr>
          <w:rFonts w:ascii="Arial" w:hAnsi="Arial"/>
          <w:i/>
          <w:spacing w:val="10"/>
          <w:w w:val="129"/>
          <w:sz w:val="18"/>
          <w:vertAlign w:val="subscript"/>
          <w:lang w:val="de-DE"/>
          <w:rPrChange w:id="1729" w:author="SC9986" w:date="2022-08-04T09:19:00Z">
            <w:rPr>
              <w:rFonts w:ascii="Arial" w:hAnsi="Arial"/>
              <w:i/>
              <w:spacing w:val="10"/>
              <w:w w:val="129"/>
              <w:sz w:val="18"/>
              <w:vertAlign w:val="subscript"/>
            </w:rPr>
          </w:rPrChange>
        </w:rPr>
        <w:t>h</w:t>
      </w:r>
      <w:proofErr w:type="spellEnd"/>
      <w:r w:rsidRPr="00265780">
        <w:rPr>
          <w:rFonts w:ascii="Lucida Sans Unicode" w:hAnsi="Lucida Sans Unicode"/>
          <w:w w:val="122"/>
          <w:sz w:val="18"/>
          <w:lang w:val="de-DE"/>
          <w:rPrChange w:id="1730" w:author="SC9986" w:date="2022-08-04T09:19:00Z">
            <w:rPr>
              <w:rFonts w:ascii="Lucida Sans Unicode" w:hAnsi="Lucida Sans Unicode"/>
              <w:w w:val="122"/>
              <w:sz w:val="18"/>
            </w:rPr>
          </w:rPrChange>
        </w:rPr>
        <w:t>)</w:t>
      </w:r>
      <w:r w:rsidRPr="00265780">
        <w:rPr>
          <w:rFonts w:ascii="Lucida Sans Unicode" w:hAnsi="Lucida Sans Unicode"/>
          <w:spacing w:val="6"/>
          <w:sz w:val="18"/>
          <w:lang w:val="de-DE"/>
          <w:rPrChange w:id="1731" w:author="SC9986" w:date="2022-08-04T09:19:00Z">
            <w:rPr>
              <w:rFonts w:ascii="Lucida Sans Unicode" w:hAnsi="Lucida Sans Unicode"/>
              <w:spacing w:val="6"/>
              <w:sz w:val="18"/>
            </w:rPr>
          </w:rPrChange>
        </w:rPr>
        <w:t xml:space="preserve"> </w:t>
      </w:r>
      <w:proofErr w:type="spellStart"/>
      <w:r w:rsidRPr="00265780">
        <w:rPr>
          <w:w w:val="128"/>
          <w:sz w:val="18"/>
          <w:lang w:val="de-DE"/>
          <w:rPrChange w:id="1732" w:author="SC9986" w:date="2022-08-04T09:19:00Z">
            <w:rPr>
              <w:w w:val="128"/>
              <w:sz w:val="18"/>
            </w:rPr>
          </w:rPrChange>
        </w:rPr>
        <w:t>nat</w:t>
      </w:r>
      <w:proofErr w:type="spellEnd"/>
      <w:r w:rsidRPr="00265780">
        <w:rPr>
          <w:rFonts w:ascii="Lucida Sans Unicode" w:hAnsi="Lucida Sans Unicode"/>
          <w:w w:val="87"/>
          <w:sz w:val="18"/>
          <w:lang w:val="de-DE"/>
          <w:rPrChange w:id="1733" w:author="SC9986" w:date="2022-08-04T09:19:00Z">
            <w:rPr>
              <w:rFonts w:ascii="Lucida Sans Unicode" w:hAnsi="Lucida Sans Unicode"/>
              <w:w w:val="87"/>
              <w:sz w:val="18"/>
            </w:rPr>
          </w:rPrChange>
        </w:rPr>
        <w:t>]</w:t>
      </w:r>
    </w:p>
    <w:p w14:paraId="6DF520C9" w14:textId="77777777" w:rsidR="00AF434A" w:rsidRDefault="00000000">
      <w:pPr>
        <w:spacing w:before="234" w:line="186" w:lineRule="exact"/>
        <w:ind w:left="290"/>
        <w:rPr>
          <w:sz w:val="18"/>
        </w:rPr>
      </w:pPr>
      <w:r>
        <w:rPr>
          <w:sz w:val="18"/>
        </w:rPr>
        <w:t>Struct Type Rule:</w:t>
      </w:r>
    </w:p>
    <w:p w14:paraId="6FF7A13F" w14:textId="77777777" w:rsidR="00AF434A" w:rsidRDefault="00AF434A">
      <w:pPr>
        <w:spacing w:line="186" w:lineRule="exact"/>
        <w:rPr>
          <w:sz w:val="18"/>
        </w:rPr>
        <w:sectPr w:rsidR="00AF434A">
          <w:pgSz w:w="12240" w:h="15840"/>
          <w:pgMar w:top="1320" w:right="860" w:bottom="280" w:left="860" w:header="720" w:footer="720" w:gutter="0"/>
          <w:cols w:num="3" w:space="720" w:equalWidth="0">
            <w:col w:w="788" w:space="71"/>
            <w:col w:w="3312" w:space="1141"/>
            <w:col w:w="5208"/>
          </w:cols>
        </w:sectPr>
      </w:pPr>
    </w:p>
    <w:p w14:paraId="09F1F330" w14:textId="77777777" w:rsidR="00AF434A" w:rsidRPr="00265780" w:rsidRDefault="00000000">
      <w:pPr>
        <w:tabs>
          <w:tab w:val="left" w:pos="2665"/>
          <w:tab w:val="left" w:pos="4326"/>
        </w:tabs>
        <w:spacing w:line="283" w:lineRule="exact"/>
        <w:ind w:left="269"/>
        <w:jc w:val="center"/>
        <w:rPr>
          <w:rFonts w:ascii="Swis721 Blk BT" w:hAnsi="Swis721 Blk BT"/>
          <w:i/>
          <w:sz w:val="12"/>
          <w:lang w:val="de-DE"/>
          <w:rPrChange w:id="1734" w:author="SC9986" w:date="2022-08-04T09:19:00Z">
            <w:rPr>
              <w:rFonts w:ascii="Swis721 Blk BT" w:hAnsi="Swis721 Blk BT"/>
              <w:i/>
              <w:sz w:val="12"/>
            </w:rPr>
          </w:rPrChange>
        </w:rPr>
      </w:pPr>
      <w:r>
        <w:rPr>
          <w:rFonts w:ascii="Lucida Sans Unicode" w:hAnsi="Lucida Sans Unicode"/>
          <w:w w:val="120"/>
          <w:position w:val="2"/>
          <w:sz w:val="18"/>
        </w:rPr>
        <w:t>Γ; Θ</w:t>
      </w:r>
      <w:r>
        <w:rPr>
          <w:rFonts w:ascii="Lucida Sans Unicode" w:hAnsi="Lucida Sans Unicode"/>
          <w:spacing w:val="-55"/>
          <w:w w:val="120"/>
          <w:position w:val="2"/>
          <w:sz w:val="18"/>
        </w:rPr>
        <w:t xml:space="preserve"> </w:t>
      </w:r>
      <w:r>
        <w:rPr>
          <w:rFonts w:ascii="Lucida Sans Unicode" w:hAnsi="Lucida Sans Unicode"/>
          <w:w w:val="120"/>
          <w:position w:val="2"/>
          <w:sz w:val="18"/>
        </w:rPr>
        <w:t>€</w:t>
      </w:r>
      <w:proofErr w:type="spellStart"/>
      <w:r>
        <w:rPr>
          <w:rFonts w:ascii="Arial" w:hAnsi="Arial"/>
          <w:i/>
          <w:w w:val="120"/>
          <w:sz w:val="12"/>
        </w:rPr>
        <w:t xml:space="preserve">m </w:t>
      </w:r>
      <w:r>
        <w:rPr>
          <w:i/>
          <w:w w:val="120"/>
          <w:position w:val="2"/>
          <w:sz w:val="18"/>
        </w:rPr>
        <w:t>e</w:t>
      </w:r>
      <w:proofErr w:type="spellEnd"/>
      <w:r>
        <w:rPr>
          <w:rFonts w:ascii="Bookman Old Style" w:hAnsi="Bookman Old Style"/>
          <w:w w:val="120"/>
          <w:sz w:val="12"/>
        </w:rPr>
        <w:t xml:space="preserve">1 </w:t>
      </w:r>
      <w:r>
        <w:rPr>
          <w:rFonts w:ascii="Lucida Sans Unicode" w:hAnsi="Lucida Sans Unicode"/>
          <w:w w:val="115"/>
          <w:position w:val="2"/>
          <w:sz w:val="18"/>
        </w:rPr>
        <w:t xml:space="preserve">: </w:t>
      </w:r>
      <w:proofErr w:type="spellStart"/>
      <w:r>
        <w:rPr>
          <w:w w:val="120"/>
          <w:position w:val="2"/>
          <w:sz w:val="18"/>
        </w:rPr>
        <w:t>ptr</w:t>
      </w:r>
      <w:proofErr w:type="spellEnd"/>
      <w:r>
        <w:rPr>
          <w:rFonts w:ascii="Arial" w:hAnsi="Arial"/>
          <w:i/>
          <w:w w:val="120"/>
          <w:position w:val="11"/>
          <w:sz w:val="12"/>
        </w:rPr>
        <w:t>m</w:t>
      </w:r>
      <w:r>
        <w:rPr>
          <w:rFonts w:ascii="Trebuchet MS" w:hAnsi="Trebuchet MS"/>
          <w:i/>
          <w:w w:val="120"/>
          <w:position w:val="16"/>
          <w:sz w:val="10"/>
        </w:rPr>
        <w:t xml:space="preserve">t  </w:t>
      </w:r>
      <w:r>
        <w:rPr>
          <w:rFonts w:ascii="Lucida Sans Unicode" w:hAnsi="Lucida Sans Unicode"/>
          <w:w w:val="120"/>
          <w:position w:val="2"/>
          <w:sz w:val="18"/>
        </w:rPr>
        <w:t>[</w:t>
      </w:r>
      <w:r>
        <w:rPr>
          <w:i/>
          <w:w w:val="120"/>
          <w:position w:val="2"/>
          <w:sz w:val="18"/>
        </w:rPr>
        <w:t>β τ</w:t>
      </w:r>
      <w:r>
        <w:rPr>
          <w:i/>
          <w:spacing w:val="-36"/>
          <w:w w:val="120"/>
          <w:position w:val="2"/>
          <w:sz w:val="18"/>
        </w:rPr>
        <w:t xml:space="preserve"> </w:t>
      </w:r>
      <w:r>
        <w:rPr>
          <w:rFonts w:ascii="Lucida Sans Unicode" w:hAnsi="Lucida Sans Unicode"/>
          <w:w w:val="120"/>
          <w:position w:val="2"/>
          <w:sz w:val="18"/>
        </w:rPr>
        <w:t>]</w:t>
      </w:r>
      <w:r>
        <w:rPr>
          <w:rFonts w:ascii="Arial" w:hAnsi="Arial"/>
          <w:i/>
          <w:w w:val="120"/>
          <w:sz w:val="12"/>
        </w:rPr>
        <w:t>κ</w:t>
      </w:r>
      <w:r>
        <w:rPr>
          <w:rFonts w:ascii="Arial" w:hAnsi="Arial"/>
          <w:i/>
          <w:w w:val="120"/>
          <w:sz w:val="12"/>
        </w:rPr>
        <w:tab/>
      </w:r>
      <w:r>
        <w:rPr>
          <w:rFonts w:ascii="Lucida Sans Unicode" w:hAnsi="Lucida Sans Unicode"/>
          <w:w w:val="120"/>
          <w:position w:val="2"/>
          <w:sz w:val="18"/>
        </w:rPr>
        <w:t>Γ; Θ</w:t>
      </w:r>
      <w:r w:rsidRPr="00265780">
        <w:rPr>
          <w:rFonts w:ascii="Lucida Sans Unicode" w:hAnsi="Lucida Sans Unicode"/>
          <w:spacing w:val="-48"/>
          <w:w w:val="120"/>
          <w:position w:val="2"/>
          <w:sz w:val="18"/>
          <w:lang w:val="de-DE"/>
          <w:rPrChange w:id="1735" w:author="SC9986" w:date="2022-08-04T09:19:00Z">
            <w:rPr>
              <w:rFonts w:ascii="Lucida Sans Unicode" w:hAnsi="Lucida Sans Unicode"/>
              <w:spacing w:val="-48"/>
              <w:w w:val="120"/>
              <w:position w:val="2"/>
              <w:sz w:val="18"/>
            </w:rPr>
          </w:rPrChange>
        </w:rPr>
        <w:t xml:space="preserve"> </w:t>
      </w:r>
      <w:r w:rsidRPr="00265780">
        <w:rPr>
          <w:rFonts w:ascii="Lucida Sans Unicode" w:hAnsi="Lucida Sans Unicode"/>
          <w:w w:val="120"/>
          <w:position w:val="2"/>
          <w:sz w:val="18"/>
          <w:lang w:val="de-DE"/>
          <w:rPrChange w:id="1736" w:author="SC9986" w:date="2022-08-04T09:19:00Z">
            <w:rPr>
              <w:rFonts w:ascii="Lucida Sans Unicode" w:hAnsi="Lucida Sans Unicode"/>
              <w:w w:val="120"/>
              <w:position w:val="2"/>
              <w:sz w:val="18"/>
            </w:rPr>
          </w:rPrChange>
        </w:rPr>
        <w:t>€</w:t>
      </w:r>
      <w:r w:rsidRPr="00265780">
        <w:rPr>
          <w:rFonts w:ascii="Arial" w:hAnsi="Arial"/>
          <w:i/>
          <w:w w:val="120"/>
          <w:sz w:val="12"/>
          <w:lang w:val="de-DE"/>
          <w:rPrChange w:id="1737" w:author="SC9986" w:date="2022-08-04T09:19:00Z">
            <w:rPr>
              <w:rFonts w:ascii="Arial" w:hAnsi="Arial"/>
              <w:i/>
              <w:w w:val="120"/>
              <w:sz w:val="12"/>
            </w:rPr>
          </w:rPrChange>
        </w:rPr>
        <w:t xml:space="preserve">m </w:t>
      </w:r>
      <w:r w:rsidRPr="00265780">
        <w:rPr>
          <w:i/>
          <w:w w:val="120"/>
          <w:position w:val="2"/>
          <w:sz w:val="18"/>
          <w:lang w:val="de-DE"/>
          <w:rPrChange w:id="1738" w:author="SC9986" w:date="2022-08-04T09:19:00Z">
            <w:rPr>
              <w:i/>
              <w:w w:val="120"/>
              <w:position w:val="2"/>
              <w:sz w:val="18"/>
            </w:rPr>
          </w:rPrChange>
        </w:rPr>
        <w:t>e</w:t>
      </w:r>
      <w:r w:rsidRPr="00265780">
        <w:rPr>
          <w:rFonts w:ascii="Bookman Old Style" w:hAnsi="Bookman Old Style"/>
          <w:w w:val="120"/>
          <w:sz w:val="12"/>
          <w:lang w:val="de-DE"/>
          <w:rPrChange w:id="1739" w:author="SC9986" w:date="2022-08-04T09:19:00Z">
            <w:rPr>
              <w:rFonts w:ascii="Bookman Old Style" w:hAnsi="Bookman Old Style"/>
              <w:w w:val="120"/>
              <w:sz w:val="12"/>
            </w:rPr>
          </w:rPrChange>
        </w:rPr>
        <w:t xml:space="preserve">2 </w:t>
      </w:r>
      <w:r w:rsidRPr="00265780">
        <w:rPr>
          <w:rFonts w:ascii="Lucida Sans Unicode" w:hAnsi="Lucida Sans Unicode"/>
          <w:w w:val="115"/>
          <w:position w:val="2"/>
          <w:sz w:val="18"/>
          <w:lang w:val="de-DE"/>
          <w:rPrChange w:id="1740" w:author="SC9986" w:date="2022-08-04T09:19:00Z">
            <w:rPr>
              <w:rFonts w:ascii="Lucida Sans Unicode" w:hAnsi="Lucida Sans Unicode"/>
              <w:w w:val="115"/>
              <w:position w:val="2"/>
              <w:sz w:val="18"/>
            </w:rPr>
          </w:rPrChange>
        </w:rPr>
        <w:t>:</w:t>
      </w:r>
      <w:r w:rsidRPr="00265780">
        <w:rPr>
          <w:rFonts w:ascii="Lucida Sans Unicode" w:hAnsi="Lucida Sans Unicode"/>
          <w:spacing w:val="-22"/>
          <w:w w:val="115"/>
          <w:position w:val="2"/>
          <w:sz w:val="18"/>
          <w:lang w:val="de-DE"/>
          <w:rPrChange w:id="1741" w:author="SC9986" w:date="2022-08-04T09:19:00Z">
            <w:rPr>
              <w:rFonts w:ascii="Lucida Sans Unicode" w:hAnsi="Lucida Sans Unicode"/>
              <w:spacing w:val="-22"/>
              <w:w w:val="115"/>
              <w:position w:val="2"/>
              <w:sz w:val="18"/>
            </w:rPr>
          </w:rPrChange>
        </w:rPr>
        <w:t xml:space="preserve"> </w:t>
      </w:r>
      <w:proofErr w:type="spellStart"/>
      <w:r w:rsidRPr="00265780">
        <w:rPr>
          <w:w w:val="130"/>
          <w:position w:val="2"/>
          <w:sz w:val="18"/>
          <w:lang w:val="de-DE"/>
          <w:rPrChange w:id="1742" w:author="SC9986" w:date="2022-08-04T09:19:00Z">
            <w:rPr>
              <w:w w:val="130"/>
              <w:position w:val="2"/>
              <w:sz w:val="18"/>
            </w:rPr>
          </w:rPrChange>
        </w:rPr>
        <w:t>int</w:t>
      </w:r>
      <w:proofErr w:type="spellEnd"/>
      <w:r w:rsidRPr="00265780">
        <w:rPr>
          <w:w w:val="130"/>
          <w:position w:val="2"/>
          <w:sz w:val="18"/>
          <w:lang w:val="de-DE"/>
          <w:rPrChange w:id="1743" w:author="SC9986" w:date="2022-08-04T09:19:00Z">
            <w:rPr>
              <w:w w:val="130"/>
              <w:position w:val="2"/>
              <w:sz w:val="18"/>
            </w:rPr>
          </w:rPrChange>
        </w:rPr>
        <w:tab/>
      </w:r>
      <w:r w:rsidRPr="00265780">
        <w:rPr>
          <w:i/>
          <w:w w:val="120"/>
          <w:position w:val="2"/>
          <w:sz w:val="18"/>
          <w:lang w:val="de-DE"/>
          <w:rPrChange w:id="1744" w:author="SC9986" w:date="2022-08-04T09:19:00Z">
            <w:rPr>
              <w:i/>
              <w:w w:val="120"/>
              <w:position w:val="2"/>
              <w:sz w:val="18"/>
            </w:rPr>
          </w:rPrChange>
        </w:rPr>
        <w:t xml:space="preserve">m </w:t>
      </w:r>
      <w:r w:rsidRPr="00265780">
        <w:rPr>
          <w:rFonts w:ascii="Lucida Sans Unicode" w:hAnsi="Lucida Sans Unicode"/>
          <w:w w:val="120"/>
          <w:position w:val="2"/>
          <w:sz w:val="18"/>
          <w:lang w:val="de-DE"/>
          <w:rPrChange w:id="1745" w:author="SC9986" w:date="2022-08-04T09:19:00Z">
            <w:rPr>
              <w:rFonts w:ascii="Lucida Sans Unicode" w:hAnsi="Lucida Sans Unicode"/>
              <w:w w:val="120"/>
              <w:position w:val="2"/>
              <w:sz w:val="18"/>
            </w:rPr>
          </w:rPrChange>
        </w:rPr>
        <w:t>≤</w:t>
      </w:r>
      <w:r w:rsidRPr="00265780">
        <w:rPr>
          <w:rFonts w:ascii="Lucida Sans Unicode" w:hAnsi="Lucida Sans Unicode"/>
          <w:spacing w:val="-33"/>
          <w:w w:val="120"/>
          <w:position w:val="2"/>
          <w:sz w:val="18"/>
          <w:lang w:val="de-DE"/>
          <w:rPrChange w:id="1746" w:author="SC9986" w:date="2022-08-04T09:19:00Z">
            <w:rPr>
              <w:rFonts w:ascii="Lucida Sans Unicode" w:hAnsi="Lucida Sans Unicode"/>
              <w:spacing w:val="-33"/>
              <w:w w:val="120"/>
              <w:position w:val="2"/>
              <w:sz w:val="18"/>
            </w:rPr>
          </w:rPrChange>
        </w:rPr>
        <w:t xml:space="preserve"> </w:t>
      </w:r>
      <w:r w:rsidRPr="00265780">
        <w:rPr>
          <w:i/>
          <w:w w:val="120"/>
          <w:position w:val="2"/>
          <w:sz w:val="18"/>
          <w:lang w:val="de-DE"/>
          <w:rPrChange w:id="1747" w:author="SC9986" w:date="2022-08-04T09:19:00Z">
            <w:rPr>
              <w:i/>
              <w:w w:val="120"/>
              <w:position w:val="2"/>
              <w:sz w:val="18"/>
            </w:rPr>
          </w:rPrChange>
        </w:rPr>
        <w:t>m</w:t>
      </w:r>
      <w:r w:rsidRPr="00265780">
        <w:rPr>
          <w:rFonts w:ascii="Swis721 Blk BT" w:hAnsi="Swis721 Blk BT"/>
          <w:i/>
          <w:w w:val="120"/>
          <w:position w:val="11"/>
          <w:sz w:val="12"/>
          <w:lang w:val="de-DE"/>
          <w:rPrChange w:id="1748" w:author="SC9986" w:date="2022-08-04T09:19:00Z">
            <w:rPr>
              <w:rFonts w:ascii="Swis721 Blk BT" w:hAnsi="Swis721 Blk BT"/>
              <w:i/>
              <w:w w:val="120"/>
              <w:position w:val="11"/>
              <w:sz w:val="12"/>
            </w:rPr>
          </w:rPrChange>
        </w:rPr>
        <w:t>j</w:t>
      </w:r>
    </w:p>
    <w:p w14:paraId="220B314F" w14:textId="77777777" w:rsidR="00AF434A" w:rsidRPr="00265780" w:rsidRDefault="00000000">
      <w:pPr>
        <w:spacing w:line="265" w:lineRule="exact"/>
        <w:ind w:left="259"/>
        <w:jc w:val="center"/>
        <w:rPr>
          <w:i/>
          <w:sz w:val="18"/>
          <w:lang w:val="de-DE"/>
          <w:rPrChange w:id="1749" w:author="SC9986" w:date="2022-08-04T09:19:00Z">
            <w:rPr>
              <w:i/>
              <w:sz w:val="18"/>
            </w:rPr>
          </w:rPrChange>
        </w:rPr>
      </w:pPr>
      <w:r>
        <w:pict w14:anchorId="7822E922">
          <v:line id="_x0000_s1101" style="position:absolute;left:0;text-align:left;z-index:7768;mso-position-horizontal-relative:page" from="58.5pt,.95pt" to="292.5pt,.95pt" strokeweight=".38pt">
            <w10:wrap anchorx="page"/>
          </v:line>
        </w:pict>
      </w:r>
      <w:r>
        <w:rPr>
          <w:rFonts w:ascii="Lucida Sans Unicode" w:hAnsi="Lucida Sans Unicode"/>
          <w:w w:val="110"/>
          <w:position w:val="2"/>
          <w:sz w:val="18"/>
        </w:rPr>
        <w:t>Γ</w:t>
      </w:r>
      <w:r w:rsidRPr="00265780">
        <w:rPr>
          <w:rFonts w:ascii="Lucida Sans Unicode" w:hAnsi="Lucida Sans Unicode"/>
          <w:w w:val="110"/>
          <w:position w:val="2"/>
          <w:sz w:val="18"/>
          <w:lang w:val="de-DE"/>
          <w:rPrChange w:id="1750" w:author="SC9986" w:date="2022-08-04T09:19: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1751" w:author="SC9986" w:date="2022-08-04T09:19:00Z">
            <w:rPr>
              <w:rFonts w:ascii="Lucida Sans Unicode" w:hAnsi="Lucida Sans Unicode"/>
              <w:w w:val="110"/>
              <w:position w:val="2"/>
              <w:sz w:val="18"/>
            </w:rPr>
          </w:rPrChange>
        </w:rPr>
        <w:t xml:space="preserve"> €</w:t>
      </w:r>
      <w:r w:rsidRPr="00265780">
        <w:rPr>
          <w:rFonts w:ascii="Arial" w:hAnsi="Arial"/>
          <w:i/>
          <w:w w:val="110"/>
          <w:sz w:val="12"/>
          <w:lang w:val="de-DE"/>
          <w:rPrChange w:id="1752" w:author="SC9986" w:date="2022-08-04T09:19:00Z">
            <w:rPr>
              <w:rFonts w:ascii="Arial" w:hAnsi="Arial"/>
              <w:i/>
              <w:w w:val="110"/>
              <w:sz w:val="12"/>
            </w:rPr>
          </w:rPrChange>
        </w:rPr>
        <w:t xml:space="preserve">m </w:t>
      </w:r>
      <w:r w:rsidRPr="00265780">
        <w:rPr>
          <w:w w:val="110"/>
          <w:position w:val="2"/>
          <w:sz w:val="18"/>
          <w:lang w:val="de-DE"/>
          <w:rPrChange w:id="1753" w:author="SC9986" w:date="2022-08-04T09:19:00Z">
            <w:rPr>
              <w:w w:val="110"/>
              <w:position w:val="2"/>
              <w:sz w:val="18"/>
            </w:rPr>
          </w:rPrChange>
        </w:rPr>
        <w:t xml:space="preserve">* </w:t>
      </w:r>
      <w:r w:rsidRPr="00265780">
        <w:rPr>
          <w:rFonts w:ascii="Lucida Sans Unicode" w:hAnsi="Lucida Sans Unicode"/>
          <w:w w:val="110"/>
          <w:position w:val="2"/>
          <w:sz w:val="18"/>
          <w:lang w:val="de-DE"/>
          <w:rPrChange w:id="1754" w:author="SC9986" w:date="2022-08-04T09:19:00Z">
            <w:rPr>
              <w:rFonts w:ascii="Lucida Sans Unicode" w:hAnsi="Lucida Sans Unicode"/>
              <w:w w:val="110"/>
              <w:position w:val="2"/>
              <w:sz w:val="18"/>
            </w:rPr>
          </w:rPrChange>
        </w:rPr>
        <w:t>(</w:t>
      </w:r>
      <w:r w:rsidRPr="00265780">
        <w:rPr>
          <w:i/>
          <w:w w:val="110"/>
          <w:position w:val="2"/>
          <w:sz w:val="18"/>
          <w:lang w:val="de-DE"/>
          <w:rPrChange w:id="1755" w:author="SC9986" w:date="2022-08-04T09:19:00Z">
            <w:rPr>
              <w:i/>
              <w:w w:val="110"/>
              <w:position w:val="2"/>
              <w:sz w:val="18"/>
            </w:rPr>
          </w:rPrChange>
        </w:rPr>
        <w:t>e</w:t>
      </w:r>
      <w:r w:rsidRPr="00265780">
        <w:rPr>
          <w:rFonts w:ascii="Bookman Old Style" w:hAnsi="Bookman Old Style"/>
          <w:w w:val="110"/>
          <w:sz w:val="12"/>
          <w:lang w:val="de-DE"/>
          <w:rPrChange w:id="1756" w:author="SC9986" w:date="2022-08-04T09:19:00Z">
            <w:rPr>
              <w:rFonts w:ascii="Bookman Old Style" w:hAnsi="Bookman Old Style"/>
              <w:w w:val="110"/>
              <w:sz w:val="12"/>
            </w:rPr>
          </w:rPrChange>
        </w:rPr>
        <w:t xml:space="preserve">1 </w:t>
      </w:r>
      <w:r w:rsidRPr="00265780">
        <w:rPr>
          <w:w w:val="110"/>
          <w:position w:val="2"/>
          <w:sz w:val="18"/>
          <w:lang w:val="de-DE"/>
          <w:rPrChange w:id="1757" w:author="SC9986" w:date="2022-08-04T09:19:00Z">
            <w:rPr>
              <w:w w:val="110"/>
              <w:position w:val="2"/>
              <w:sz w:val="18"/>
            </w:rPr>
          </w:rPrChange>
        </w:rPr>
        <w:t xml:space="preserve">+ </w:t>
      </w:r>
      <w:r w:rsidRPr="00265780">
        <w:rPr>
          <w:i/>
          <w:w w:val="110"/>
          <w:position w:val="2"/>
          <w:sz w:val="18"/>
          <w:lang w:val="de-DE"/>
          <w:rPrChange w:id="1758" w:author="SC9986" w:date="2022-08-04T09:19:00Z">
            <w:rPr>
              <w:i/>
              <w:w w:val="110"/>
              <w:position w:val="2"/>
              <w:sz w:val="18"/>
            </w:rPr>
          </w:rPrChange>
        </w:rPr>
        <w:t>e</w:t>
      </w:r>
      <w:r w:rsidRPr="00265780">
        <w:rPr>
          <w:rFonts w:ascii="Bookman Old Style" w:hAnsi="Bookman Old Style"/>
          <w:w w:val="110"/>
          <w:sz w:val="12"/>
          <w:lang w:val="de-DE"/>
          <w:rPrChange w:id="1759" w:author="SC9986" w:date="2022-08-04T09:19:00Z">
            <w:rPr>
              <w:rFonts w:ascii="Bookman Old Style" w:hAnsi="Bookman Old Style"/>
              <w:w w:val="110"/>
              <w:sz w:val="12"/>
            </w:rPr>
          </w:rPrChange>
        </w:rPr>
        <w:t>2</w:t>
      </w:r>
      <w:r w:rsidRPr="00265780">
        <w:rPr>
          <w:rFonts w:ascii="Lucida Sans Unicode" w:hAnsi="Lucida Sans Unicode"/>
          <w:w w:val="110"/>
          <w:position w:val="2"/>
          <w:sz w:val="18"/>
          <w:lang w:val="de-DE"/>
          <w:rPrChange w:id="1760" w:author="SC9986" w:date="2022-08-04T09:19:00Z">
            <w:rPr>
              <w:rFonts w:ascii="Lucida Sans Unicode" w:hAnsi="Lucida Sans Unicode"/>
              <w:w w:val="110"/>
              <w:position w:val="2"/>
              <w:sz w:val="18"/>
            </w:rPr>
          </w:rPrChange>
        </w:rPr>
        <w:t xml:space="preserve">) : </w:t>
      </w:r>
      <w:r>
        <w:rPr>
          <w:i/>
          <w:w w:val="110"/>
          <w:position w:val="2"/>
          <w:sz w:val="18"/>
        </w:rPr>
        <w:t>τ</w:t>
      </w:r>
    </w:p>
    <w:p w14:paraId="226F785F" w14:textId="77777777" w:rsidR="00AF434A" w:rsidRPr="00265780" w:rsidRDefault="00000000">
      <w:pPr>
        <w:spacing w:before="151" w:line="204" w:lineRule="exact"/>
        <w:ind w:left="1120"/>
        <w:rPr>
          <w:sz w:val="14"/>
          <w:lang w:val="de-DE"/>
          <w:rPrChange w:id="1761" w:author="SC9986" w:date="2022-08-04T09:19:00Z">
            <w:rPr>
              <w:sz w:val="14"/>
            </w:rPr>
          </w:rPrChange>
        </w:rPr>
      </w:pPr>
      <w:r>
        <w:pict w14:anchorId="6E56ABCB">
          <v:shape id="_x0000_s1100" type="#_x0000_t202" style="position:absolute;left:0;text-align:left;margin-left:199.05pt;margin-top:16.7pt;width:8.75pt;height:8.65pt;z-index:-51256;mso-position-horizontal-relative:page" filled="f" stroked="f">
            <v:textbox inset="0,0,0,0">
              <w:txbxContent>
                <w:p w14:paraId="05333A01" w14:textId="77777777" w:rsidR="00AF434A" w:rsidRDefault="00000000">
                  <w:pPr>
                    <w:spacing w:before="3" w:line="168" w:lineRule="auto"/>
                    <w:rPr>
                      <w:rFonts w:ascii="Trebuchet MS"/>
                      <w:i/>
                      <w:sz w:val="10"/>
                    </w:rPr>
                  </w:pPr>
                  <w:r>
                    <w:rPr>
                      <w:rFonts w:ascii="Arial"/>
                      <w:i/>
                      <w:w w:val="120"/>
                      <w:position w:val="-4"/>
                      <w:sz w:val="12"/>
                    </w:rPr>
                    <w:t>m</w:t>
                  </w:r>
                  <w:r>
                    <w:rPr>
                      <w:rFonts w:ascii="Trebuchet MS"/>
                      <w:i/>
                      <w:w w:val="120"/>
                      <w:sz w:val="10"/>
                    </w:rPr>
                    <w:t>t</w:t>
                  </w:r>
                </w:p>
              </w:txbxContent>
            </v:textbox>
            <w10:wrap anchorx="page"/>
          </v:shape>
        </w:pict>
      </w:r>
      <w:r w:rsidRPr="00265780">
        <w:rPr>
          <w:sz w:val="18"/>
          <w:lang w:val="de-DE"/>
          <w:rPrChange w:id="1762" w:author="SC9986" w:date="2022-08-04T09:19:00Z">
            <w:rPr>
              <w:sz w:val="18"/>
            </w:rPr>
          </w:rPrChange>
        </w:rPr>
        <w:t>T-</w:t>
      </w:r>
      <w:proofErr w:type="spellStart"/>
      <w:r w:rsidRPr="00265780">
        <w:rPr>
          <w:sz w:val="18"/>
          <w:lang w:val="de-DE"/>
          <w:rPrChange w:id="1763" w:author="SC9986" w:date="2022-08-04T09:19:00Z">
            <w:rPr>
              <w:sz w:val="18"/>
            </w:rPr>
          </w:rPrChange>
        </w:rPr>
        <w:t>A</w:t>
      </w:r>
      <w:r w:rsidRPr="00265780">
        <w:rPr>
          <w:sz w:val="14"/>
          <w:lang w:val="de-DE"/>
          <w:rPrChange w:id="1764" w:author="SC9986" w:date="2022-08-04T09:19:00Z">
            <w:rPr>
              <w:sz w:val="14"/>
            </w:rPr>
          </w:rPrChange>
        </w:rPr>
        <w:t>SSIGN</w:t>
      </w:r>
      <w:proofErr w:type="spellEnd"/>
    </w:p>
    <w:p w14:paraId="296991BB" w14:textId="77777777" w:rsidR="00AF434A" w:rsidRPr="00265780" w:rsidRDefault="00000000">
      <w:pPr>
        <w:tabs>
          <w:tab w:val="left" w:pos="1817"/>
        </w:tabs>
        <w:spacing w:line="237" w:lineRule="exact"/>
        <w:ind w:left="259"/>
        <w:jc w:val="center"/>
        <w:rPr>
          <w:i/>
          <w:sz w:val="18"/>
          <w:lang w:val="de-DE"/>
          <w:rPrChange w:id="1765" w:author="SC9986" w:date="2022-08-04T09:19:00Z">
            <w:rPr>
              <w:i/>
              <w:sz w:val="18"/>
            </w:rPr>
          </w:rPrChange>
        </w:rPr>
      </w:pPr>
      <w:r>
        <w:rPr>
          <w:rFonts w:ascii="Lucida Sans Unicode" w:hAnsi="Lucida Sans Unicode"/>
          <w:w w:val="125"/>
          <w:position w:val="2"/>
          <w:sz w:val="18"/>
        </w:rPr>
        <w:t>Γ</w:t>
      </w:r>
      <w:r w:rsidRPr="00265780">
        <w:rPr>
          <w:rFonts w:ascii="Lucida Sans Unicode" w:hAnsi="Lucida Sans Unicode"/>
          <w:w w:val="125"/>
          <w:position w:val="2"/>
          <w:sz w:val="18"/>
          <w:lang w:val="de-DE"/>
          <w:rPrChange w:id="1766" w:author="SC9986" w:date="2022-08-04T09:19:00Z">
            <w:rPr>
              <w:rFonts w:ascii="Lucida Sans Unicode" w:hAnsi="Lucida Sans Unicode"/>
              <w:w w:val="125"/>
              <w:position w:val="2"/>
              <w:sz w:val="18"/>
            </w:rPr>
          </w:rPrChange>
        </w:rPr>
        <w:t xml:space="preserve">; </w:t>
      </w:r>
      <w:r>
        <w:rPr>
          <w:rFonts w:ascii="Lucida Sans Unicode" w:hAnsi="Lucida Sans Unicode"/>
          <w:w w:val="115"/>
          <w:position w:val="2"/>
          <w:sz w:val="18"/>
        </w:rPr>
        <w:t>Θ</w:t>
      </w:r>
      <w:r w:rsidRPr="00265780">
        <w:rPr>
          <w:rFonts w:ascii="Lucida Sans Unicode" w:hAnsi="Lucida Sans Unicode"/>
          <w:spacing w:val="-53"/>
          <w:w w:val="115"/>
          <w:position w:val="2"/>
          <w:sz w:val="18"/>
          <w:lang w:val="de-DE"/>
          <w:rPrChange w:id="1767" w:author="SC9986" w:date="2022-08-04T09:19:00Z">
            <w:rPr>
              <w:rFonts w:ascii="Lucida Sans Unicode" w:hAnsi="Lucida Sans Unicode"/>
              <w:spacing w:val="-53"/>
              <w:w w:val="115"/>
              <w:position w:val="2"/>
              <w:sz w:val="18"/>
            </w:rPr>
          </w:rPrChange>
        </w:rPr>
        <w:t xml:space="preserve"> </w:t>
      </w:r>
      <w:r w:rsidRPr="00265780">
        <w:rPr>
          <w:rFonts w:ascii="Lucida Sans Unicode" w:hAnsi="Lucida Sans Unicode"/>
          <w:w w:val="125"/>
          <w:position w:val="2"/>
          <w:sz w:val="18"/>
          <w:lang w:val="de-DE"/>
          <w:rPrChange w:id="1768" w:author="SC9986" w:date="2022-08-04T09:19:00Z">
            <w:rPr>
              <w:rFonts w:ascii="Lucida Sans Unicode" w:hAnsi="Lucida Sans Unicode"/>
              <w:w w:val="125"/>
              <w:position w:val="2"/>
              <w:sz w:val="18"/>
            </w:rPr>
          </w:rPrChange>
        </w:rPr>
        <w:t>€</w:t>
      </w:r>
      <w:r w:rsidRPr="00265780">
        <w:rPr>
          <w:rFonts w:ascii="Arial" w:hAnsi="Arial"/>
          <w:i/>
          <w:w w:val="125"/>
          <w:sz w:val="12"/>
          <w:lang w:val="de-DE"/>
          <w:rPrChange w:id="1769" w:author="SC9986" w:date="2022-08-04T09:19:00Z">
            <w:rPr>
              <w:rFonts w:ascii="Arial" w:hAnsi="Arial"/>
              <w:i/>
              <w:w w:val="125"/>
              <w:sz w:val="12"/>
            </w:rPr>
          </w:rPrChange>
        </w:rPr>
        <w:t xml:space="preserve">m </w:t>
      </w:r>
      <w:r w:rsidRPr="00265780">
        <w:rPr>
          <w:i/>
          <w:w w:val="115"/>
          <w:position w:val="2"/>
          <w:sz w:val="18"/>
          <w:lang w:val="de-DE"/>
          <w:rPrChange w:id="1770" w:author="SC9986" w:date="2022-08-04T09:19:00Z">
            <w:rPr>
              <w:i/>
              <w:w w:val="115"/>
              <w:position w:val="2"/>
              <w:sz w:val="18"/>
            </w:rPr>
          </w:rPrChange>
        </w:rPr>
        <w:t>e</w:t>
      </w:r>
      <w:r w:rsidRPr="00265780">
        <w:rPr>
          <w:rFonts w:ascii="Bookman Old Style" w:hAnsi="Bookman Old Style"/>
          <w:w w:val="115"/>
          <w:sz w:val="12"/>
          <w:lang w:val="de-DE"/>
          <w:rPrChange w:id="1771" w:author="SC9986" w:date="2022-08-04T09:19:00Z">
            <w:rPr>
              <w:rFonts w:ascii="Bookman Old Style" w:hAnsi="Bookman Old Style"/>
              <w:w w:val="115"/>
              <w:sz w:val="12"/>
            </w:rPr>
          </w:rPrChange>
        </w:rPr>
        <w:t xml:space="preserve">1 </w:t>
      </w:r>
      <w:r w:rsidRPr="00265780">
        <w:rPr>
          <w:rFonts w:ascii="Lucida Sans Unicode" w:hAnsi="Lucida Sans Unicode"/>
          <w:w w:val="115"/>
          <w:position w:val="2"/>
          <w:sz w:val="18"/>
          <w:lang w:val="de-DE"/>
          <w:rPrChange w:id="1772" w:author="SC9986" w:date="2022-08-04T09:19:00Z">
            <w:rPr>
              <w:rFonts w:ascii="Lucida Sans Unicode" w:hAnsi="Lucida Sans Unicode"/>
              <w:w w:val="115"/>
              <w:position w:val="2"/>
              <w:sz w:val="18"/>
            </w:rPr>
          </w:rPrChange>
        </w:rPr>
        <w:t>:</w:t>
      </w:r>
      <w:r w:rsidRPr="00265780">
        <w:rPr>
          <w:rFonts w:ascii="Lucida Sans Unicode" w:hAnsi="Lucida Sans Unicode"/>
          <w:spacing w:val="-22"/>
          <w:w w:val="115"/>
          <w:position w:val="2"/>
          <w:sz w:val="18"/>
          <w:lang w:val="de-DE"/>
          <w:rPrChange w:id="1773" w:author="SC9986" w:date="2022-08-04T09:19:00Z">
            <w:rPr>
              <w:rFonts w:ascii="Lucida Sans Unicode" w:hAnsi="Lucida Sans Unicode"/>
              <w:spacing w:val="-22"/>
              <w:w w:val="115"/>
              <w:position w:val="2"/>
              <w:sz w:val="18"/>
            </w:rPr>
          </w:rPrChange>
        </w:rPr>
        <w:t xml:space="preserve"> </w:t>
      </w:r>
      <w:proofErr w:type="spellStart"/>
      <w:r w:rsidRPr="00265780">
        <w:rPr>
          <w:w w:val="125"/>
          <w:position w:val="2"/>
          <w:sz w:val="18"/>
          <w:lang w:val="de-DE"/>
          <w:rPrChange w:id="1774" w:author="SC9986" w:date="2022-08-04T09:19:00Z">
            <w:rPr>
              <w:w w:val="125"/>
              <w:position w:val="2"/>
              <w:sz w:val="18"/>
            </w:rPr>
          </w:rPrChange>
        </w:rPr>
        <w:t>ptr</w:t>
      </w:r>
      <w:proofErr w:type="spellEnd"/>
      <w:r w:rsidRPr="00265780">
        <w:rPr>
          <w:w w:val="125"/>
          <w:position w:val="2"/>
          <w:sz w:val="18"/>
          <w:lang w:val="de-DE"/>
          <w:rPrChange w:id="1775" w:author="SC9986" w:date="2022-08-04T09:19:00Z">
            <w:rPr>
              <w:w w:val="125"/>
              <w:position w:val="2"/>
              <w:sz w:val="18"/>
            </w:rPr>
          </w:rPrChange>
        </w:rPr>
        <w:tab/>
      </w:r>
      <w:r>
        <w:rPr>
          <w:i/>
          <w:w w:val="125"/>
          <w:position w:val="2"/>
          <w:sz w:val="18"/>
        </w:rPr>
        <w:t>τ</w:t>
      </w:r>
    </w:p>
    <w:p w14:paraId="520875C5" w14:textId="77777777" w:rsidR="00AF434A" w:rsidRPr="00265780" w:rsidRDefault="00000000">
      <w:pPr>
        <w:tabs>
          <w:tab w:val="left" w:pos="1803"/>
          <w:tab w:val="left" w:pos="2666"/>
        </w:tabs>
        <w:spacing w:line="237" w:lineRule="exact"/>
        <w:ind w:left="269"/>
        <w:jc w:val="center"/>
        <w:rPr>
          <w:rFonts w:ascii="Swis721 Blk BT" w:hAnsi="Swis721 Blk BT"/>
          <w:i/>
          <w:sz w:val="12"/>
          <w:lang w:val="de-DE"/>
          <w:rPrChange w:id="1776" w:author="SC9986" w:date="2022-08-04T09:19:00Z">
            <w:rPr>
              <w:rFonts w:ascii="Swis721 Blk BT" w:hAnsi="Swis721 Blk BT"/>
              <w:i/>
              <w:sz w:val="12"/>
            </w:rPr>
          </w:rPrChange>
        </w:rPr>
      </w:pPr>
      <w:r>
        <w:rPr>
          <w:rFonts w:ascii="Lucida Sans Unicode" w:hAnsi="Lucida Sans Unicode"/>
          <w:w w:val="110"/>
          <w:position w:val="2"/>
          <w:sz w:val="18"/>
        </w:rPr>
        <w:t>Γ</w:t>
      </w:r>
      <w:r w:rsidRPr="00265780">
        <w:rPr>
          <w:rFonts w:ascii="Lucida Sans Unicode" w:hAnsi="Lucida Sans Unicode"/>
          <w:w w:val="110"/>
          <w:position w:val="2"/>
          <w:sz w:val="18"/>
          <w:lang w:val="de-DE"/>
          <w:rPrChange w:id="1777" w:author="SC9986" w:date="2022-08-04T09:19:00Z">
            <w:rPr>
              <w:rFonts w:ascii="Lucida Sans Unicode" w:hAnsi="Lucida Sans Unicode"/>
              <w:w w:val="110"/>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1778" w:author="SC9986" w:date="2022-08-04T09:19:00Z">
            <w:rPr>
              <w:rFonts w:ascii="Lucida Sans Unicode" w:hAnsi="Lucida Sans Unicode"/>
              <w:w w:val="110"/>
              <w:position w:val="2"/>
              <w:sz w:val="18"/>
            </w:rPr>
          </w:rPrChange>
        </w:rPr>
        <w:t xml:space="preserve"> €</w:t>
      </w:r>
      <w:r w:rsidRPr="00265780">
        <w:rPr>
          <w:rFonts w:ascii="Arial" w:hAnsi="Arial"/>
          <w:i/>
          <w:w w:val="110"/>
          <w:sz w:val="12"/>
          <w:lang w:val="de-DE"/>
          <w:rPrChange w:id="1779" w:author="SC9986" w:date="2022-08-04T09:19:00Z">
            <w:rPr>
              <w:rFonts w:ascii="Arial" w:hAnsi="Arial"/>
              <w:i/>
              <w:w w:val="110"/>
              <w:sz w:val="12"/>
            </w:rPr>
          </w:rPrChange>
        </w:rPr>
        <w:t xml:space="preserve">m </w:t>
      </w:r>
      <w:r w:rsidRPr="00265780">
        <w:rPr>
          <w:i/>
          <w:w w:val="110"/>
          <w:position w:val="2"/>
          <w:sz w:val="18"/>
          <w:lang w:val="de-DE"/>
          <w:rPrChange w:id="1780" w:author="SC9986" w:date="2022-08-04T09:19:00Z">
            <w:rPr>
              <w:i/>
              <w:w w:val="110"/>
              <w:position w:val="2"/>
              <w:sz w:val="18"/>
            </w:rPr>
          </w:rPrChange>
        </w:rPr>
        <w:t>e</w:t>
      </w:r>
      <w:r w:rsidRPr="00265780">
        <w:rPr>
          <w:rFonts w:ascii="Bookman Old Style" w:hAnsi="Bookman Old Style"/>
          <w:w w:val="110"/>
          <w:sz w:val="12"/>
          <w:lang w:val="de-DE"/>
          <w:rPrChange w:id="1781" w:author="SC9986" w:date="2022-08-04T09:19:00Z">
            <w:rPr>
              <w:rFonts w:ascii="Bookman Old Style" w:hAnsi="Bookman Old Style"/>
              <w:w w:val="110"/>
              <w:sz w:val="12"/>
            </w:rPr>
          </w:rPrChange>
        </w:rPr>
        <w:t xml:space="preserve">2 </w:t>
      </w:r>
      <w:r w:rsidRPr="00265780">
        <w:rPr>
          <w:rFonts w:ascii="Lucida Sans Unicode" w:hAnsi="Lucida Sans Unicode"/>
          <w:w w:val="110"/>
          <w:position w:val="2"/>
          <w:sz w:val="18"/>
          <w:lang w:val="de-DE"/>
          <w:rPrChange w:id="1782" w:author="SC9986" w:date="2022-08-04T09:19:00Z">
            <w:rPr>
              <w:rFonts w:ascii="Lucida Sans Unicode" w:hAnsi="Lucida Sans Unicode"/>
              <w:w w:val="110"/>
              <w:position w:val="2"/>
              <w:sz w:val="18"/>
            </w:rPr>
          </w:rPrChange>
        </w:rPr>
        <w:t>:</w:t>
      </w:r>
      <w:r w:rsidRPr="00265780">
        <w:rPr>
          <w:rFonts w:ascii="Lucida Sans Unicode" w:hAnsi="Lucida Sans Unicode"/>
          <w:spacing w:val="-21"/>
          <w:w w:val="110"/>
          <w:position w:val="2"/>
          <w:sz w:val="18"/>
          <w:lang w:val="de-DE"/>
          <w:rPrChange w:id="1783" w:author="SC9986" w:date="2022-08-04T09:19:00Z">
            <w:rPr>
              <w:rFonts w:ascii="Lucida Sans Unicode" w:hAnsi="Lucida Sans Unicode"/>
              <w:spacing w:val="-21"/>
              <w:w w:val="110"/>
              <w:position w:val="2"/>
              <w:sz w:val="18"/>
            </w:rPr>
          </w:rPrChange>
        </w:rPr>
        <w:t xml:space="preserve"> </w:t>
      </w:r>
      <w:r>
        <w:rPr>
          <w:i/>
          <w:w w:val="110"/>
          <w:position w:val="2"/>
          <w:sz w:val="18"/>
        </w:rPr>
        <w:t>τ</w:t>
      </w:r>
      <w:r w:rsidRPr="00265780">
        <w:rPr>
          <w:i/>
          <w:spacing w:val="-30"/>
          <w:w w:val="110"/>
          <w:position w:val="2"/>
          <w:sz w:val="18"/>
          <w:lang w:val="de-DE"/>
          <w:rPrChange w:id="1784" w:author="SC9986" w:date="2022-08-04T09:19:00Z">
            <w:rPr>
              <w:i/>
              <w:spacing w:val="-30"/>
              <w:w w:val="110"/>
              <w:position w:val="2"/>
              <w:sz w:val="18"/>
            </w:rPr>
          </w:rPrChange>
        </w:rPr>
        <w:t xml:space="preserve"> </w:t>
      </w:r>
      <w:r w:rsidRPr="00265780">
        <w:rPr>
          <w:rFonts w:ascii="Swis721 Blk BT" w:hAnsi="Swis721 Blk BT"/>
          <w:i/>
          <w:w w:val="110"/>
          <w:position w:val="11"/>
          <w:sz w:val="12"/>
          <w:lang w:val="de-DE"/>
          <w:rPrChange w:id="1785" w:author="SC9986" w:date="2022-08-04T09:19:00Z">
            <w:rPr>
              <w:rFonts w:ascii="Swis721 Blk BT" w:hAnsi="Swis721 Blk BT"/>
              <w:i/>
              <w:w w:val="110"/>
              <w:position w:val="11"/>
              <w:sz w:val="12"/>
            </w:rPr>
          </w:rPrChange>
        </w:rPr>
        <w:t>j</w:t>
      </w:r>
      <w:r w:rsidRPr="00265780">
        <w:rPr>
          <w:rFonts w:ascii="Swis721 Blk BT" w:hAnsi="Swis721 Blk BT"/>
          <w:i/>
          <w:w w:val="110"/>
          <w:position w:val="11"/>
          <w:sz w:val="12"/>
          <w:lang w:val="de-DE"/>
          <w:rPrChange w:id="1786" w:author="SC9986" w:date="2022-08-04T09:19:00Z">
            <w:rPr>
              <w:rFonts w:ascii="Swis721 Blk BT" w:hAnsi="Swis721 Blk BT"/>
              <w:i/>
              <w:w w:val="110"/>
              <w:position w:val="11"/>
              <w:sz w:val="12"/>
            </w:rPr>
          </w:rPrChange>
        </w:rPr>
        <w:tab/>
      </w:r>
      <w:r>
        <w:rPr>
          <w:i/>
          <w:w w:val="110"/>
          <w:position w:val="2"/>
          <w:sz w:val="18"/>
        </w:rPr>
        <w:t>τ</w:t>
      </w:r>
      <w:r w:rsidRPr="00265780">
        <w:rPr>
          <w:i/>
          <w:w w:val="110"/>
          <w:position w:val="2"/>
          <w:sz w:val="18"/>
          <w:lang w:val="de-DE"/>
          <w:rPrChange w:id="1787" w:author="SC9986" w:date="2022-08-04T09:19:00Z">
            <w:rPr>
              <w:i/>
              <w:w w:val="110"/>
              <w:position w:val="2"/>
              <w:sz w:val="18"/>
            </w:rPr>
          </w:rPrChange>
        </w:rPr>
        <w:t xml:space="preserve"> </w:t>
      </w:r>
      <w:r w:rsidRPr="00265780">
        <w:rPr>
          <w:rFonts w:ascii="Swis721 Blk BT" w:hAnsi="Swis721 Blk BT"/>
          <w:i/>
          <w:w w:val="110"/>
          <w:position w:val="11"/>
          <w:sz w:val="12"/>
          <w:lang w:val="de-DE"/>
          <w:rPrChange w:id="1788" w:author="SC9986" w:date="2022-08-04T09:19:00Z">
            <w:rPr>
              <w:rFonts w:ascii="Swis721 Blk BT" w:hAnsi="Swis721 Blk BT"/>
              <w:i/>
              <w:w w:val="110"/>
              <w:position w:val="11"/>
              <w:sz w:val="12"/>
            </w:rPr>
          </w:rPrChange>
        </w:rPr>
        <w:t>j</w:t>
      </w:r>
      <w:r w:rsidRPr="00265780">
        <w:rPr>
          <w:rFonts w:ascii="Swis721 Blk BT" w:hAnsi="Swis721 Blk BT"/>
          <w:i/>
          <w:spacing w:val="-9"/>
          <w:w w:val="110"/>
          <w:position w:val="11"/>
          <w:sz w:val="12"/>
          <w:lang w:val="de-DE"/>
          <w:rPrChange w:id="1789" w:author="SC9986" w:date="2022-08-04T09:19:00Z">
            <w:rPr>
              <w:rFonts w:ascii="Swis721 Blk BT" w:hAnsi="Swis721 Blk BT"/>
              <w:i/>
              <w:spacing w:val="-9"/>
              <w:w w:val="110"/>
              <w:position w:val="11"/>
              <w:sz w:val="12"/>
            </w:rPr>
          </w:rPrChange>
        </w:rPr>
        <w:t xml:space="preserve"> </w:t>
      </w:r>
      <w:r w:rsidRPr="00265780">
        <w:rPr>
          <w:rFonts w:ascii="Lucida Sans Unicode" w:hAnsi="Lucida Sans Unicode"/>
          <w:w w:val="110"/>
          <w:position w:val="2"/>
          <w:sz w:val="18"/>
          <w:lang w:val="de-DE"/>
          <w:rPrChange w:id="1790" w:author="SC9986" w:date="2022-08-04T09:19:00Z">
            <w:rPr>
              <w:rFonts w:ascii="Lucida Sans Unicode" w:hAnsi="Lucida Sans Unicode"/>
              <w:w w:val="110"/>
              <w:position w:val="2"/>
              <w:sz w:val="18"/>
            </w:rPr>
          </w:rPrChange>
        </w:rPr>
        <w:t>±</w:t>
      </w:r>
      <w:r w:rsidRPr="00265780">
        <w:rPr>
          <w:rFonts w:ascii="Lucida Sans Unicode" w:hAnsi="Lucida Sans Unicode"/>
          <w:spacing w:val="-11"/>
          <w:w w:val="110"/>
          <w:position w:val="2"/>
          <w:sz w:val="18"/>
          <w:lang w:val="de-DE"/>
          <w:rPrChange w:id="1791" w:author="SC9986" w:date="2022-08-04T09:19:00Z">
            <w:rPr>
              <w:rFonts w:ascii="Lucida Sans Unicode" w:hAnsi="Lucida Sans Unicode"/>
              <w:spacing w:val="-11"/>
              <w:w w:val="110"/>
              <w:position w:val="2"/>
              <w:sz w:val="18"/>
            </w:rPr>
          </w:rPrChange>
        </w:rPr>
        <w:t xml:space="preserve"> </w:t>
      </w:r>
      <w:r>
        <w:rPr>
          <w:i/>
          <w:w w:val="110"/>
          <w:position w:val="2"/>
          <w:sz w:val="18"/>
        </w:rPr>
        <w:t>τ</w:t>
      </w:r>
      <w:r w:rsidRPr="00265780">
        <w:rPr>
          <w:i/>
          <w:w w:val="110"/>
          <w:position w:val="2"/>
          <w:sz w:val="18"/>
          <w:lang w:val="de-DE"/>
          <w:rPrChange w:id="1792" w:author="SC9986" w:date="2022-08-04T09:19:00Z">
            <w:rPr>
              <w:i/>
              <w:w w:val="110"/>
              <w:position w:val="2"/>
              <w:sz w:val="18"/>
            </w:rPr>
          </w:rPrChange>
        </w:rPr>
        <w:tab/>
        <w:t xml:space="preserve">m </w:t>
      </w:r>
      <w:r w:rsidRPr="00265780">
        <w:rPr>
          <w:rFonts w:ascii="Lucida Sans Unicode" w:hAnsi="Lucida Sans Unicode"/>
          <w:w w:val="110"/>
          <w:position w:val="2"/>
          <w:sz w:val="18"/>
          <w:lang w:val="de-DE"/>
          <w:rPrChange w:id="1793" w:author="SC9986" w:date="2022-08-04T09:19:00Z">
            <w:rPr>
              <w:rFonts w:ascii="Lucida Sans Unicode" w:hAnsi="Lucida Sans Unicode"/>
              <w:w w:val="110"/>
              <w:position w:val="2"/>
              <w:sz w:val="18"/>
            </w:rPr>
          </w:rPrChange>
        </w:rPr>
        <w:t>≤</w:t>
      </w:r>
      <w:r w:rsidRPr="00265780">
        <w:rPr>
          <w:rFonts w:ascii="Lucida Sans Unicode" w:hAnsi="Lucida Sans Unicode"/>
          <w:spacing w:val="-7"/>
          <w:w w:val="110"/>
          <w:position w:val="2"/>
          <w:sz w:val="18"/>
          <w:lang w:val="de-DE"/>
          <w:rPrChange w:id="1794" w:author="SC9986" w:date="2022-08-04T09:19:00Z">
            <w:rPr>
              <w:rFonts w:ascii="Lucida Sans Unicode" w:hAnsi="Lucida Sans Unicode"/>
              <w:spacing w:val="-7"/>
              <w:w w:val="110"/>
              <w:position w:val="2"/>
              <w:sz w:val="18"/>
            </w:rPr>
          </w:rPrChange>
        </w:rPr>
        <w:t xml:space="preserve"> </w:t>
      </w:r>
      <w:r w:rsidRPr="00265780">
        <w:rPr>
          <w:i/>
          <w:w w:val="110"/>
          <w:position w:val="2"/>
          <w:sz w:val="18"/>
          <w:lang w:val="de-DE"/>
          <w:rPrChange w:id="1795" w:author="SC9986" w:date="2022-08-04T09:19:00Z">
            <w:rPr>
              <w:i/>
              <w:w w:val="110"/>
              <w:position w:val="2"/>
              <w:sz w:val="18"/>
            </w:rPr>
          </w:rPrChange>
        </w:rPr>
        <w:t>m</w:t>
      </w:r>
      <w:r w:rsidRPr="00265780">
        <w:rPr>
          <w:rFonts w:ascii="Swis721 Blk BT" w:hAnsi="Swis721 Blk BT"/>
          <w:i/>
          <w:w w:val="110"/>
          <w:position w:val="11"/>
          <w:sz w:val="12"/>
          <w:lang w:val="de-DE"/>
          <w:rPrChange w:id="1796" w:author="SC9986" w:date="2022-08-04T09:19:00Z">
            <w:rPr>
              <w:rFonts w:ascii="Swis721 Blk BT" w:hAnsi="Swis721 Blk BT"/>
              <w:i/>
              <w:w w:val="110"/>
              <w:position w:val="11"/>
              <w:sz w:val="12"/>
            </w:rPr>
          </w:rPrChange>
        </w:rPr>
        <w:t>j</w:t>
      </w:r>
    </w:p>
    <w:p w14:paraId="299AE14E" w14:textId="77777777" w:rsidR="00AF434A" w:rsidRPr="00265780" w:rsidRDefault="00000000">
      <w:pPr>
        <w:spacing w:line="140" w:lineRule="exact"/>
        <w:ind w:left="259"/>
        <w:jc w:val="center"/>
        <w:rPr>
          <w:i/>
          <w:sz w:val="18"/>
          <w:lang w:val="de-DE"/>
          <w:rPrChange w:id="1797" w:author="SC9986" w:date="2022-08-04T09:19:00Z">
            <w:rPr>
              <w:i/>
              <w:sz w:val="18"/>
            </w:rPr>
          </w:rPrChange>
        </w:rPr>
      </w:pPr>
      <w:r>
        <w:pict w14:anchorId="0E098110">
          <v:line id="_x0000_s1099" style="position:absolute;left:0;text-align:left;z-index:7792;mso-position-horizontal-relative:page" from="100pt,.95pt" to="251pt,.95pt" strokeweight=".38pt">
            <w10:wrap anchorx="page"/>
          </v:line>
        </w:pict>
      </w:r>
      <w:r>
        <w:rPr>
          <w:rFonts w:ascii="Lucida Sans Unicode" w:hAnsi="Lucida Sans Unicode"/>
          <w:w w:val="105"/>
          <w:position w:val="2"/>
          <w:sz w:val="18"/>
        </w:rPr>
        <w:t>Γ</w:t>
      </w:r>
      <w:r w:rsidRPr="00265780">
        <w:rPr>
          <w:rFonts w:ascii="Lucida Sans Unicode" w:hAnsi="Lucida Sans Unicode"/>
          <w:w w:val="105"/>
          <w:position w:val="2"/>
          <w:sz w:val="18"/>
          <w:lang w:val="de-DE"/>
          <w:rPrChange w:id="1798" w:author="SC9986" w:date="2022-08-04T09:19:00Z">
            <w:rPr>
              <w:rFonts w:ascii="Lucida Sans Unicode" w:hAnsi="Lucida Sans Unicode"/>
              <w:w w:val="105"/>
              <w:position w:val="2"/>
              <w:sz w:val="18"/>
            </w:rPr>
          </w:rPrChange>
        </w:rPr>
        <w:t xml:space="preserve">; </w:t>
      </w:r>
      <w:r>
        <w:rPr>
          <w:rFonts w:ascii="Lucida Sans Unicode" w:hAnsi="Lucida Sans Unicode"/>
          <w:w w:val="105"/>
          <w:position w:val="2"/>
          <w:sz w:val="18"/>
        </w:rPr>
        <w:t>Θ</w:t>
      </w:r>
      <w:r w:rsidRPr="00265780">
        <w:rPr>
          <w:rFonts w:ascii="Lucida Sans Unicode" w:hAnsi="Lucida Sans Unicode"/>
          <w:w w:val="105"/>
          <w:position w:val="2"/>
          <w:sz w:val="18"/>
          <w:lang w:val="de-DE"/>
          <w:rPrChange w:id="1799" w:author="SC9986" w:date="2022-08-04T09:19:00Z">
            <w:rPr>
              <w:rFonts w:ascii="Lucida Sans Unicode" w:hAnsi="Lucida Sans Unicode"/>
              <w:w w:val="105"/>
              <w:position w:val="2"/>
              <w:sz w:val="18"/>
            </w:rPr>
          </w:rPrChange>
        </w:rPr>
        <w:t xml:space="preserve"> €</w:t>
      </w:r>
      <w:r w:rsidRPr="00265780">
        <w:rPr>
          <w:rFonts w:ascii="Arial" w:hAnsi="Arial"/>
          <w:i/>
          <w:w w:val="105"/>
          <w:sz w:val="12"/>
          <w:lang w:val="de-DE"/>
          <w:rPrChange w:id="1800" w:author="SC9986" w:date="2022-08-04T09:19:00Z">
            <w:rPr>
              <w:rFonts w:ascii="Arial" w:hAnsi="Arial"/>
              <w:i/>
              <w:w w:val="105"/>
              <w:sz w:val="12"/>
            </w:rPr>
          </w:rPrChange>
        </w:rPr>
        <w:t xml:space="preserve">m  </w:t>
      </w:r>
      <w:r w:rsidRPr="00265780">
        <w:rPr>
          <w:w w:val="105"/>
          <w:position w:val="2"/>
          <w:sz w:val="18"/>
          <w:lang w:val="de-DE"/>
          <w:rPrChange w:id="1801" w:author="SC9986" w:date="2022-08-04T09:19:00Z">
            <w:rPr>
              <w:w w:val="105"/>
              <w:position w:val="2"/>
              <w:sz w:val="18"/>
            </w:rPr>
          </w:rPrChange>
        </w:rPr>
        <w:t xml:space="preserve">* </w:t>
      </w:r>
      <w:r w:rsidRPr="00265780">
        <w:rPr>
          <w:i/>
          <w:w w:val="105"/>
          <w:position w:val="2"/>
          <w:sz w:val="18"/>
          <w:lang w:val="de-DE"/>
          <w:rPrChange w:id="1802" w:author="SC9986" w:date="2022-08-04T09:19:00Z">
            <w:rPr>
              <w:i/>
              <w:w w:val="105"/>
              <w:position w:val="2"/>
              <w:sz w:val="18"/>
            </w:rPr>
          </w:rPrChange>
        </w:rPr>
        <w:t>e</w:t>
      </w:r>
      <w:r w:rsidRPr="00265780">
        <w:rPr>
          <w:rFonts w:ascii="Bookman Old Style" w:hAnsi="Bookman Old Style"/>
          <w:w w:val="105"/>
          <w:sz w:val="12"/>
          <w:lang w:val="de-DE"/>
          <w:rPrChange w:id="1803" w:author="SC9986" w:date="2022-08-04T09:19:00Z">
            <w:rPr>
              <w:rFonts w:ascii="Bookman Old Style" w:hAnsi="Bookman Old Style"/>
              <w:w w:val="105"/>
              <w:sz w:val="12"/>
            </w:rPr>
          </w:rPrChange>
        </w:rPr>
        <w:t xml:space="preserve">1 </w:t>
      </w:r>
      <w:r w:rsidRPr="00265780">
        <w:rPr>
          <w:w w:val="105"/>
          <w:position w:val="2"/>
          <w:sz w:val="18"/>
          <w:lang w:val="de-DE"/>
          <w:rPrChange w:id="1804" w:author="SC9986" w:date="2022-08-04T09:19:00Z">
            <w:rPr>
              <w:w w:val="105"/>
              <w:position w:val="2"/>
              <w:sz w:val="18"/>
            </w:rPr>
          </w:rPrChange>
        </w:rPr>
        <w:t xml:space="preserve">= </w:t>
      </w:r>
      <w:r w:rsidRPr="00265780">
        <w:rPr>
          <w:i/>
          <w:w w:val="105"/>
          <w:position w:val="2"/>
          <w:sz w:val="18"/>
          <w:lang w:val="de-DE"/>
          <w:rPrChange w:id="1805" w:author="SC9986" w:date="2022-08-04T09:19:00Z">
            <w:rPr>
              <w:i/>
              <w:w w:val="105"/>
              <w:position w:val="2"/>
              <w:sz w:val="18"/>
            </w:rPr>
          </w:rPrChange>
        </w:rPr>
        <w:t>e</w:t>
      </w:r>
      <w:r w:rsidRPr="00265780">
        <w:rPr>
          <w:rFonts w:ascii="Bookman Old Style" w:hAnsi="Bookman Old Style"/>
          <w:w w:val="105"/>
          <w:sz w:val="12"/>
          <w:lang w:val="de-DE"/>
          <w:rPrChange w:id="1806" w:author="SC9986" w:date="2022-08-04T09:19:00Z">
            <w:rPr>
              <w:rFonts w:ascii="Bookman Old Style" w:hAnsi="Bookman Old Style"/>
              <w:w w:val="105"/>
              <w:sz w:val="12"/>
            </w:rPr>
          </w:rPrChange>
        </w:rPr>
        <w:t xml:space="preserve">2 </w:t>
      </w:r>
      <w:r w:rsidRPr="00265780">
        <w:rPr>
          <w:rFonts w:ascii="Lucida Sans Unicode" w:hAnsi="Lucida Sans Unicode"/>
          <w:w w:val="105"/>
          <w:position w:val="2"/>
          <w:sz w:val="18"/>
          <w:lang w:val="de-DE"/>
          <w:rPrChange w:id="1807" w:author="SC9986" w:date="2022-08-04T09:19:00Z">
            <w:rPr>
              <w:rFonts w:ascii="Lucida Sans Unicode" w:hAnsi="Lucida Sans Unicode"/>
              <w:w w:val="105"/>
              <w:position w:val="2"/>
              <w:sz w:val="18"/>
            </w:rPr>
          </w:rPrChange>
        </w:rPr>
        <w:t xml:space="preserve">: </w:t>
      </w:r>
      <w:r>
        <w:rPr>
          <w:i/>
          <w:w w:val="105"/>
          <w:position w:val="2"/>
          <w:sz w:val="18"/>
        </w:rPr>
        <w:t>τ</w:t>
      </w:r>
    </w:p>
    <w:p w14:paraId="35C245E7" w14:textId="77777777" w:rsidR="00AF434A" w:rsidRPr="00265780" w:rsidRDefault="00000000">
      <w:pPr>
        <w:pStyle w:val="BodyText"/>
        <w:spacing w:before="2"/>
        <w:rPr>
          <w:i/>
          <w:sz w:val="19"/>
          <w:lang w:val="de-DE"/>
          <w:rPrChange w:id="1808" w:author="SC9986" w:date="2022-08-04T09:19:00Z">
            <w:rPr>
              <w:i/>
              <w:sz w:val="19"/>
            </w:rPr>
          </w:rPrChange>
        </w:rPr>
      </w:pPr>
      <w:r w:rsidRPr="00265780">
        <w:rPr>
          <w:lang w:val="de-DE"/>
          <w:rPrChange w:id="1809" w:author="SC9986" w:date="2022-08-04T09:19:00Z">
            <w:rPr/>
          </w:rPrChange>
        </w:rPr>
        <w:br w:type="column"/>
      </w:r>
    </w:p>
    <w:p w14:paraId="79007D37" w14:textId="77777777" w:rsidR="00AF434A" w:rsidRPr="00265780" w:rsidRDefault="00000000">
      <w:pPr>
        <w:spacing w:line="178" w:lineRule="exact"/>
        <w:ind w:left="344"/>
        <w:rPr>
          <w:sz w:val="14"/>
          <w:lang w:val="de-DE"/>
          <w:rPrChange w:id="1810" w:author="SC9986" w:date="2022-08-04T09:19:00Z">
            <w:rPr>
              <w:sz w:val="14"/>
            </w:rPr>
          </w:rPrChange>
        </w:rPr>
      </w:pPr>
      <w:r w:rsidRPr="00265780">
        <w:rPr>
          <w:sz w:val="18"/>
          <w:lang w:val="de-DE"/>
          <w:rPrChange w:id="1811" w:author="SC9986" w:date="2022-08-04T09:19:00Z">
            <w:rPr>
              <w:sz w:val="18"/>
            </w:rPr>
          </w:rPrChange>
        </w:rPr>
        <w:t>T-</w:t>
      </w:r>
      <w:proofErr w:type="spellStart"/>
      <w:r w:rsidRPr="00265780">
        <w:rPr>
          <w:sz w:val="18"/>
          <w:lang w:val="de-DE"/>
          <w:rPrChange w:id="1812" w:author="SC9986" w:date="2022-08-04T09:19:00Z">
            <w:rPr>
              <w:sz w:val="18"/>
            </w:rPr>
          </w:rPrChange>
        </w:rPr>
        <w:t>S</w:t>
      </w:r>
      <w:r w:rsidRPr="00265780">
        <w:rPr>
          <w:sz w:val="14"/>
          <w:lang w:val="de-DE"/>
          <w:rPrChange w:id="1813" w:author="SC9986" w:date="2022-08-04T09:19:00Z">
            <w:rPr>
              <w:sz w:val="14"/>
            </w:rPr>
          </w:rPrChange>
        </w:rPr>
        <w:t>TRUCT</w:t>
      </w:r>
      <w:proofErr w:type="spellEnd"/>
    </w:p>
    <w:p w14:paraId="22D0A011" w14:textId="77777777" w:rsidR="00AF434A" w:rsidRDefault="00000000">
      <w:pPr>
        <w:tabs>
          <w:tab w:val="left" w:pos="2906"/>
          <w:tab w:val="left" w:pos="4140"/>
        </w:tabs>
        <w:spacing w:line="236" w:lineRule="exact"/>
        <w:ind w:left="363"/>
        <w:rPr>
          <w:rFonts w:ascii="Arial" w:hAnsi="Arial"/>
          <w:i/>
          <w:sz w:val="18"/>
        </w:rPr>
      </w:pPr>
      <w:r>
        <w:rPr>
          <w:rFonts w:ascii="Lucida Sans Unicode" w:hAnsi="Lucida Sans Unicode"/>
          <w:w w:val="130"/>
          <w:sz w:val="18"/>
          <w:u w:val="single"/>
        </w:rPr>
        <w:t>Γ;</w:t>
      </w:r>
      <w:r>
        <w:rPr>
          <w:rFonts w:ascii="Lucida Sans Unicode" w:hAnsi="Lucida Sans Unicode"/>
          <w:spacing w:val="-48"/>
          <w:w w:val="130"/>
          <w:sz w:val="18"/>
          <w:u w:val="single"/>
        </w:rPr>
        <w:t xml:space="preserve"> </w:t>
      </w:r>
      <w:r>
        <w:rPr>
          <w:rFonts w:ascii="Lucida Sans Unicode" w:hAnsi="Lucida Sans Unicode"/>
          <w:w w:val="115"/>
          <w:sz w:val="18"/>
          <w:u w:val="single"/>
        </w:rPr>
        <w:t>Θ</w:t>
      </w:r>
      <w:r>
        <w:rPr>
          <w:rFonts w:ascii="Lucida Sans Unicode" w:hAnsi="Lucida Sans Unicode"/>
          <w:spacing w:val="-21"/>
          <w:w w:val="115"/>
          <w:sz w:val="18"/>
          <w:u w:val="single"/>
        </w:rPr>
        <w:t xml:space="preserve"> </w:t>
      </w:r>
      <w:r>
        <w:rPr>
          <w:rFonts w:ascii="Lucida Sans Unicode" w:hAnsi="Lucida Sans Unicode"/>
          <w:w w:val="130"/>
          <w:sz w:val="18"/>
          <w:u w:val="single"/>
        </w:rPr>
        <w:t>€</w:t>
      </w:r>
      <w:proofErr w:type="spellStart"/>
      <w:r>
        <w:rPr>
          <w:rFonts w:ascii="Arial" w:hAnsi="Arial"/>
          <w:i/>
          <w:w w:val="130"/>
          <w:sz w:val="18"/>
          <w:u w:val="single"/>
          <w:vertAlign w:val="subscript"/>
        </w:rPr>
        <w:t>m</w:t>
      </w:r>
      <w:r>
        <w:rPr>
          <w:rFonts w:ascii="Arial" w:hAnsi="Arial"/>
          <w:i/>
          <w:spacing w:val="-11"/>
          <w:w w:val="130"/>
          <w:sz w:val="18"/>
          <w:u w:val="single"/>
        </w:rPr>
        <w:t xml:space="preserve"> </w:t>
      </w:r>
      <w:r>
        <w:rPr>
          <w:i/>
          <w:w w:val="130"/>
          <w:sz w:val="18"/>
          <w:u w:val="single"/>
        </w:rPr>
        <w:t>e</w:t>
      </w:r>
      <w:proofErr w:type="spellEnd"/>
      <w:r>
        <w:rPr>
          <w:i/>
          <w:spacing w:val="-13"/>
          <w:w w:val="130"/>
          <w:sz w:val="18"/>
          <w:u w:val="single"/>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proofErr w:type="spellStart"/>
      <w:r>
        <w:rPr>
          <w:w w:val="130"/>
          <w:sz w:val="18"/>
          <w:u w:val="single"/>
        </w:rPr>
        <w:t>ptr</w:t>
      </w:r>
      <w:r>
        <w:rPr>
          <w:rFonts w:ascii="Arial" w:hAnsi="Arial"/>
          <w:i/>
          <w:w w:val="130"/>
          <w:sz w:val="18"/>
          <w:vertAlign w:val="superscript"/>
        </w:rPr>
        <w:t>m</w:t>
      </w:r>
      <w:proofErr w:type="spellEnd"/>
      <w:r>
        <w:rPr>
          <w:rFonts w:ascii="Arial" w:hAnsi="Arial"/>
          <w:i/>
          <w:spacing w:val="-1"/>
          <w:w w:val="130"/>
          <w:sz w:val="18"/>
        </w:rPr>
        <w:t xml:space="preserve"> </w:t>
      </w:r>
      <w:r>
        <w:rPr>
          <w:w w:val="130"/>
          <w:sz w:val="18"/>
          <w:u w:val="single"/>
        </w:rPr>
        <w:t>struct</w:t>
      </w:r>
      <w:r>
        <w:rPr>
          <w:spacing w:val="-3"/>
          <w:w w:val="130"/>
          <w:sz w:val="18"/>
          <w:u w:val="single"/>
        </w:rPr>
        <w:t xml:space="preserve"> </w:t>
      </w:r>
      <w:r>
        <w:rPr>
          <w:i/>
          <w:w w:val="130"/>
          <w:sz w:val="18"/>
          <w:u w:val="single"/>
        </w:rPr>
        <w:t>T</w:t>
      </w:r>
      <w:r>
        <w:rPr>
          <w:i/>
          <w:w w:val="130"/>
          <w:sz w:val="18"/>
          <w:u w:val="single"/>
        </w:rPr>
        <w:tab/>
      </w:r>
      <w:r>
        <w:rPr>
          <w:i/>
          <w:w w:val="115"/>
          <w:sz w:val="18"/>
          <w:u w:val="single"/>
        </w:rPr>
        <w:t>D</w:t>
      </w:r>
      <w:r>
        <w:rPr>
          <w:rFonts w:ascii="Lucida Sans Unicode" w:hAnsi="Lucida Sans Unicode"/>
          <w:w w:val="115"/>
          <w:sz w:val="18"/>
          <w:u w:val="single"/>
        </w:rPr>
        <w:t>(</w:t>
      </w:r>
      <w:r>
        <w:rPr>
          <w:i/>
          <w:w w:val="115"/>
          <w:sz w:val="18"/>
          <w:u w:val="single"/>
        </w:rPr>
        <w:t>T</w:t>
      </w:r>
      <w:r>
        <w:rPr>
          <w:i/>
          <w:spacing w:val="-28"/>
          <w:w w:val="115"/>
          <w:sz w:val="18"/>
          <w:u w:val="single"/>
        </w:rPr>
        <w:t xml:space="preserve"> </w:t>
      </w:r>
      <w:r>
        <w:rPr>
          <w:rFonts w:ascii="Lucida Sans Unicode" w:hAnsi="Lucida Sans Unicode"/>
          <w:w w:val="130"/>
          <w:sz w:val="18"/>
          <w:u w:val="single"/>
        </w:rPr>
        <w:t>)</w:t>
      </w:r>
      <w:r>
        <w:rPr>
          <w:rFonts w:ascii="Lucida Sans Unicode" w:hAnsi="Lucida Sans Unicode"/>
          <w:spacing w:val="-26"/>
          <w:w w:val="130"/>
          <w:sz w:val="18"/>
          <w:u w:val="single"/>
        </w:rPr>
        <w:t xml:space="preserve"> </w:t>
      </w:r>
      <w:r>
        <w:rPr>
          <w:rFonts w:ascii="Lucida Sans Unicode" w:hAnsi="Lucida Sans Unicode"/>
          <w:w w:val="115"/>
          <w:sz w:val="18"/>
          <w:u w:val="single"/>
        </w:rPr>
        <w:t>=</w:t>
      </w:r>
      <w:r>
        <w:rPr>
          <w:rFonts w:ascii="Lucida Sans Unicode" w:hAnsi="Lucida Sans Unicode"/>
          <w:spacing w:val="-17"/>
          <w:w w:val="115"/>
          <w:sz w:val="18"/>
          <w:u w:val="single"/>
        </w:rPr>
        <w:t xml:space="preserve"> </w:t>
      </w:r>
      <w:r>
        <w:rPr>
          <w:i/>
          <w:w w:val="155"/>
          <w:sz w:val="18"/>
          <w:u w:val="single"/>
        </w:rPr>
        <w:t>f</w:t>
      </w:r>
      <w:r>
        <w:rPr>
          <w:i/>
          <w:spacing w:val="-52"/>
          <w:w w:val="155"/>
          <w:sz w:val="18"/>
        </w:rPr>
        <w:t xml:space="preserve"> </w:t>
      </w:r>
      <w:r>
        <w:rPr>
          <w:i/>
          <w:w w:val="130"/>
          <w:sz w:val="18"/>
          <w:u w:val="single"/>
        </w:rPr>
        <w:t>s</w:t>
      </w:r>
      <w:r>
        <w:rPr>
          <w:i/>
          <w:w w:val="130"/>
          <w:sz w:val="18"/>
          <w:u w:val="single"/>
        </w:rPr>
        <w:tab/>
      </w:r>
      <w:r>
        <w:rPr>
          <w:i/>
          <w:w w:val="155"/>
          <w:sz w:val="18"/>
          <w:u w:val="single"/>
        </w:rPr>
        <w:t>f</w:t>
      </w:r>
      <w:r>
        <w:rPr>
          <w:i/>
          <w:spacing w:val="-50"/>
          <w:w w:val="155"/>
          <w:sz w:val="18"/>
        </w:rPr>
        <w:t xml:space="preserve"> </w:t>
      </w:r>
      <w:r>
        <w:rPr>
          <w:i/>
          <w:w w:val="130"/>
          <w:sz w:val="18"/>
          <w:u w:val="single"/>
        </w:rPr>
        <w:t>s</w:t>
      </w:r>
      <w:r>
        <w:rPr>
          <w:rFonts w:ascii="Lucida Sans Unicode" w:hAnsi="Lucida Sans Unicode"/>
          <w:w w:val="130"/>
          <w:sz w:val="18"/>
          <w:u w:val="single"/>
        </w:rPr>
        <w:t>(</w:t>
      </w:r>
      <w:r>
        <w:rPr>
          <w:i/>
          <w:w w:val="130"/>
          <w:sz w:val="18"/>
          <w:u w:val="single"/>
        </w:rPr>
        <w:t>f</w:t>
      </w:r>
      <w:r>
        <w:rPr>
          <w:i/>
          <w:spacing w:val="-40"/>
          <w:w w:val="130"/>
          <w:sz w:val="18"/>
        </w:rPr>
        <w:t xml:space="preserve"> </w:t>
      </w:r>
      <w:r>
        <w:rPr>
          <w:rFonts w:ascii="Lucida Sans Unicode" w:hAnsi="Lucida Sans Unicode"/>
          <w:w w:val="130"/>
          <w:sz w:val="18"/>
          <w:u w:val="single"/>
        </w:rPr>
        <w:t>)</w:t>
      </w:r>
      <w:r>
        <w:rPr>
          <w:rFonts w:ascii="Lucida Sans Unicode" w:hAnsi="Lucida Sans Unicode"/>
          <w:spacing w:val="-23"/>
          <w:w w:val="130"/>
          <w:sz w:val="18"/>
          <w:u w:val="single"/>
        </w:rPr>
        <w:t xml:space="preserve"> </w:t>
      </w:r>
      <w:r>
        <w:rPr>
          <w:rFonts w:ascii="Lucida Sans Unicode" w:hAnsi="Lucida Sans Unicode"/>
          <w:w w:val="115"/>
          <w:sz w:val="18"/>
          <w:u w:val="single"/>
        </w:rPr>
        <w:t>=</w:t>
      </w:r>
      <w:r>
        <w:rPr>
          <w:rFonts w:ascii="Lucida Sans Unicode" w:hAnsi="Lucida Sans Unicode"/>
          <w:spacing w:val="-14"/>
          <w:w w:val="115"/>
          <w:sz w:val="18"/>
          <w:u w:val="single"/>
        </w:rPr>
        <w:t xml:space="preserve"> </w:t>
      </w:r>
      <w:proofErr w:type="spellStart"/>
      <w:r>
        <w:rPr>
          <w:i/>
          <w:w w:val="155"/>
          <w:sz w:val="18"/>
          <w:u w:val="single"/>
        </w:rPr>
        <w:t>τ</w:t>
      </w:r>
      <w:r>
        <w:rPr>
          <w:rFonts w:ascii="Arial" w:hAnsi="Arial"/>
          <w:i/>
          <w:w w:val="155"/>
          <w:sz w:val="18"/>
          <w:u w:val="single"/>
          <w:vertAlign w:val="subscript"/>
        </w:rPr>
        <w:t>f</w:t>
      </w:r>
      <w:proofErr w:type="spellEnd"/>
    </w:p>
    <w:p w14:paraId="38997408" w14:textId="77777777" w:rsidR="00AF434A" w:rsidRDefault="00000000">
      <w:pPr>
        <w:tabs>
          <w:tab w:val="left" w:pos="3527"/>
        </w:tabs>
        <w:spacing w:line="265" w:lineRule="exact"/>
        <w:ind w:left="1669"/>
        <w:rPr>
          <w:rFonts w:ascii="Arial" w:hAnsi="Arial"/>
          <w:i/>
          <w:sz w:val="18"/>
        </w:rPr>
      </w:pPr>
      <w:r>
        <w:pict w14:anchorId="1DA8EF19">
          <v:shape id="_x0000_s1098" type="#_x0000_t202" style="position:absolute;left:0;text-align:left;margin-left:468.35pt;margin-top:.5pt;width:6.55pt;height:6pt;z-index:-51232;mso-position-horizontal-relative:page" filled="f" stroked="f">
            <v:textbox inset="0,0,0,0">
              <w:txbxContent>
                <w:p w14:paraId="054BFAF1" w14:textId="77777777" w:rsidR="00AF434A" w:rsidRDefault="00000000">
                  <w:pPr>
                    <w:spacing w:line="115" w:lineRule="exact"/>
                    <w:rPr>
                      <w:rFonts w:ascii="Arial"/>
                      <w:i/>
                      <w:sz w:val="12"/>
                    </w:rPr>
                  </w:pPr>
                  <w:r>
                    <w:rPr>
                      <w:rFonts w:ascii="Arial"/>
                      <w:i/>
                      <w:w w:val="130"/>
                      <w:sz w:val="12"/>
                    </w:rPr>
                    <w:t>m</w:t>
                  </w:r>
                </w:p>
              </w:txbxContent>
            </v:textbox>
            <w10:wrap anchorx="page"/>
          </v:shape>
        </w:pict>
      </w:r>
      <w:r>
        <w:rPr>
          <w:rFonts w:ascii="Lucida Sans Unicode" w:hAnsi="Lucida Sans Unicode"/>
          <w:w w:val="125"/>
          <w:sz w:val="18"/>
        </w:rPr>
        <w:t>Γ;</w:t>
      </w:r>
      <w:r>
        <w:rPr>
          <w:rFonts w:ascii="Lucida Sans Unicode" w:hAnsi="Lucida Sans Unicode"/>
          <w:spacing w:val="-47"/>
          <w:w w:val="125"/>
          <w:sz w:val="18"/>
        </w:rPr>
        <w:t xml:space="preserve"> </w:t>
      </w:r>
      <w:r>
        <w:rPr>
          <w:rFonts w:ascii="Lucida Sans Unicode" w:hAnsi="Lucida Sans Unicode"/>
          <w:w w:val="115"/>
          <w:sz w:val="18"/>
        </w:rPr>
        <w:t>Θ</w:t>
      </w:r>
      <w:r>
        <w:rPr>
          <w:rFonts w:ascii="Lucida Sans Unicode" w:hAnsi="Lucida Sans Unicode"/>
          <w:spacing w:val="-24"/>
          <w:w w:val="115"/>
          <w:sz w:val="18"/>
        </w:rPr>
        <w:t xml:space="preserve"> </w:t>
      </w:r>
      <w:r>
        <w:rPr>
          <w:rFonts w:ascii="Lucida Sans Unicode" w:hAnsi="Lucida Sans Unicode"/>
          <w:w w:val="125"/>
          <w:sz w:val="18"/>
        </w:rPr>
        <w:t>€</w:t>
      </w:r>
      <w:r>
        <w:rPr>
          <w:rFonts w:ascii="Arial" w:hAnsi="Arial"/>
          <w:i/>
          <w:w w:val="125"/>
          <w:sz w:val="18"/>
          <w:vertAlign w:val="subscript"/>
        </w:rPr>
        <w:t>m</w:t>
      </w:r>
      <w:r>
        <w:rPr>
          <w:rFonts w:ascii="Arial" w:hAnsi="Arial"/>
          <w:i/>
          <w:spacing w:val="-12"/>
          <w:w w:val="125"/>
          <w:sz w:val="18"/>
        </w:rPr>
        <w:t xml:space="preserve"> </w:t>
      </w:r>
      <w:r>
        <w:rPr>
          <w:rFonts w:ascii="Lucida Sans Unicode" w:hAnsi="Lucida Sans Unicode"/>
          <w:w w:val="125"/>
          <w:sz w:val="18"/>
        </w:rPr>
        <w:t>&amp;</w:t>
      </w:r>
      <w:proofErr w:type="spellStart"/>
      <w:r>
        <w:rPr>
          <w:i/>
          <w:w w:val="125"/>
          <w:sz w:val="18"/>
        </w:rPr>
        <w:t>e</w:t>
      </w:r>
      <w:r>
        <w:rPr>
          <w:rFonts w:ascii="Lucida Sans Unicode" w:hAnsi="Lucida Sans Unicode"/>
          <w:w w:val="125"/>
          <w:sz w:val="18"/>
        </w:rPr>
        <w:t>→</w:t>
      </w:r>
      <w:r>
        <w:rPr>
          <w:i/>
          <w:w w:val="125"/>
          <w:sz w:val="18"/>
        </w:rPr>
        <w:t>f</w:t>
      </w:r>
      <w:proofErr w:type="spellEnd"/>
      <w:r>
        <w:rPr>
          <w:i/>
          <w:spacing w:val="1"/>
          <w:w w:val="125"/>
          <w:sz w:val="18"/>
        </w:rPr>
        <w:t xml:space="preserve"> </w:t>
      </w:r>
      <w:r>
        <w:rPr>
          <w:rFonts w:ascii="Lucida Sans Unicode" w:hAnsi="Lucida Sans Unicode"/>
          <w:w w:val="115"/>
          <w:sz w:val="18"/>
        </w:rPr>
        <w:t>:</w:t>
      </w:r>
      <w:r>
        <w:rPr>
          <w:rFonts w:ascii="Lucida Sans Unicode" w:hAnsi="Lucida Sans Unicode"/>
          <w:spacing w:val="-23"/>
          <w:w w:val="115"/>
          <w:sz w:val="18"/>
        </w:rPr>
        <w:t xml:space="preserve"> </w:t>
      </w:r>
      <w:proofErr w:type="spellStart"/>
      <w:r>
        <w:rPr>
          <w:w w:val="125"/>
          <w:sz w:val="18"/>
        </w:rPr>
        <w:t>ptr</w:t>
      </w:r>
      <w:proofErr w:type="spellEnd"/>
      <w:r>
        <w:rPr>
          <w:w w:val="125"/>
          <w:sz w:val="18"/>
        </w:rPr>
        <w:tab/>
      </w:r>
      <w:proofErr w:type="spellStart"/>
      <w:r>
        <w:rPr>
          <w:i/>
          <w:w w:val="150"/>
          <w:sz w:val="18"/>
        </w:rPr>
        <w:t>τ</w:t>
      </w:r>
      <w:r>
        <w:rPr>
          <w:rFonts w:ascii="Arial" w:hAnsi="Arial"/>
          <w:i/>
          <w:w w:val="150"/>
          <w:sz w:val="18"/>
          <w:vertAlign w:val="subscript"/>
        </w:rPr>
        <w:t>f</w:t>
      </w:r>
      <w:proofErr w:type="spellEnd"/>
    </w:p>
    <w:p w14:paraId="72053829" w14:textId="77777777" w:rsidR="00AF434A" w:rsidRDefault="00000000">
      <w:pPr>
        <w:spacing w:before="2" w:line="318" w:lineRule="exact"/>
        <w:ind w:left="309" w:right="3469" w:firstLine="172"/>
        <w:rPr>
          <w:sz w:val="14"/>
        </w:rPr>
      </w:pPr>
      <w:r>
        <w:rPr>
          <w:sz w:val="18"/>
        </w:rPr>
        <w:t>Struct Semantics: S-</w:t>
      </w:r>
      <w:proofErr w:type="spellStart"/>
      <w:r>
        <w:rPr>
          <w:sz w:val="18"/>
        </w:rPr>
        <w:t>S</w:t>
      </w:r>
      <w:r>
        <w:rPr>
          <w:sz w:val="14"/>
        </w:rPr>
        <w:t>TRUCT</w:t>
      </w:r>
      <w:r>
        <w:rPr>
          <w:sz w:val="18"/>
        </w:rPr>
        <w:t>C</w:t>
      </w:r>
      <w:r>
        <w:rPr>
          <w:sz w:val="14"/>
        </w:rPr>
        <w:t>HECKED</w:t>
      </w:r>
      <w:proofErr w:type="spellEnd"/>
    </w:p>
    <w:p w14:paraId="4D487441" w14:textId="77777777" w:rsidR="00AF434A" w:rsidRDefault="00000000">
      <w:pPr>
        <w:pStyle w:val="BodyText"/>
        <w:spacing w:before="8"/>
        <w:rPr>
          <w:sz w:val="13"/>
        </w:rPr>
      </w:pPr>
      <w:r>
        <w:pict w14:anchorId="74E952F8">
          <v:line id="_x0000_s1097" style="position:absolute;z-index:5624;mso-wrap-distance-left:0;mso-wrap-distance-right:0;mso-position-horizontal-relative:page" from="318.6pt,10.05pt" to="554.4pt,10.05pt" strokeweight=".38pt">
            <w10:wrap type="topAndBottom" anchorx="page"/>
          </v:line>
        </w:pict>
      </w:r>
    </w:p>
    <w:p w14:paraId="6FA0C916" w14:textId="77777777" w:rsidR="00AF434A" w:rsidRDefault="00AF434A">
      <w:pPr>
        <w:rPr>
          <w:sz w:val="13"/>
        </w:rPr>
        <w:sectPr w:rsidR="00AF434A">
          <w:type w:val="continuous"/>
          <w:pgSz w:w="12240" w:h="15840"/>
          <w:pgMar w:top="1500" w:right="860" w:bottom="280" w:left="860" w:header="720" w:footer="720" w:gutter="0"/>
          <w:cols w:num="2" w:space="720" w:equalWidth="0">
            <w:col w:w="5021" w:space="163"/>
            <w:col w:w="5336"/>
          </w:cols>
        </w:sectPr>
      </w:pPr>
    </w:p>
    <w:p w14:paraId="064F4B47" w14:textId="77777777" w:rsidR="00AF434A" w:rsidRPr="00265780" w:rsidRDefault="00000000">
      <w:pPr>
        <w:spacing w:before="21"/>
        <w:ind w:left="289"/>
        <w:rPr>
          <w:sz w:val="14"/>
          <w:lang w:val="de-DE"/>
          <w:rPrChange w:id="1814" w:author="SC9986" w:date="2022-08-04T09:19:00Z">
            <w:rPr>
              <w:sz w:val="14"/>
            </w:rPr>
          </w:rPrChange>
        </w:rPr>
      </w:pPr>
      <w:r w:rsidRPr="00265780">
        <w:rPr>
          <w:sz w:val="18"/>
          <w:lang w:val="de-DE"/>
          <w:rPrChange w:id="1815" w:author="SC9986" w:date="2022-08-04T09:19:00Z">
            <w:rPr>
              <w:sz w:val="18"/>
            </w:rPr>
          </w:rPrChange>
        </w:rPr>
        <w:t>T-</w:t>
      </w:r>
      <w:proofErr w:type="spellStart"/>
      <w:r w:rsidRPr="00265780">
        <w:rPr>
          <w:sz w:val="18"/>
          <w:lang w:val="de-DE"/>
          <w:rPrChange w:id="1816" w:author="SC9986" w:date="2022-08-04T09:19:00Z">
            <w:rPr>
              <w:sz w:val="18"/>
            </w:rPr>
          </w:rPrChange>
        </w:rPr>
        <w:t>I</w:t>
      </w:r>
      <w:r w:rsidRPr="00265780">
        <w:rPr>
          <w:sz w:val="14"/>
          <w:lang w:val="de-DE"/>
          <w:rPrChange w:id="1817" w:author="SC9986" w:date="2022-08-04T09:19:00Z">
            <w:rPr>
              <w:sz w:val="14"/>
            </w:rPr>
          </w:rPrChange>
        </w:rPr>
        <w:t>ND</w:t>
      </w:r>
      <w:r w:rsidRPr="00265780">
        <w:rPr>
          <w:sz w:val="18"/>
          <w:lang w:val="de-DE"/>
          <w:rPrChange w:id="1818" w:author="SC9986" w:date="2022-08-04T09:19:00Z">
            <w:rPr>
              <w:sz w:val="18"/>
            </w:rPr>
          </w:rPrChange>
        </w:rPr>
        <w:t>A</w:t>
      </w:r>
      <w:r w:rsidRPr="00265780">
        <w:rPr>
          <w:sz w:val="14"/>
          <w:lang w:val="de-DE"/>
          <w:rPrChange w:id="1819" w:author="SC9986" w:date="2022-08-04T09:19:00Z">
            <w:rPr>
              <w:sz w:val="14"/>
            </w:rPr>
          </w:rPrChange>
        </w:rPr>
        <w:t>SSIGN</w:t>
      </w:r>
      <w:proofErr w:type="spellEnd"/>
    </w:p>
    <w:p w14:paraId="2B07A70E" w14:textId="77777777" w:rsidR="00AF434A" w:rsidRPr="00265780" w:rsidRDefault="00000000">
      <w:pPr>
        <w:spacing w:before="185" w:line="180" w:lineRule="exact"/>
        <w:ind w:left="252"/>
        <w:rPr>
          <w:rFonts w:ascii="Arial" w:hAnsi="Arial"/>
          <w:i/>
          <w:sz w:val="12"/>
          <w:lang w:val="de-DE"/>
          <w:rPrChange w:id="1820" w:author="SC9986" w:date="2022-08-04T09:19:00Z">
            <w:rPr>
              <w:rFonts w:ascii="Arial" w:hAnsi="Arial"/>
              <w:i/>
              <w:sz w:val="12"/>
            </w:rPr>
          </w:rPrChange>
        </w:rPr>
      </w:pPr>
      <w:r w:rsidRPr="00265780">
        <w:rPr>
          <w:lang w:val="de-DE"/>
          <w:rPrChange w:id="1821" w:author="SC9986" w:date="2022-08-04T09:19:00Z">
            <w:rPr/>
          </w:rPrChange>
        </w:rPr>
        <w:br w:type="column"/>
      </w:r>
      <w:r>
        <w:rPr>
          <w:rFonts w:ascii="Lucida Sans Unicode" w:hAnsi="Lucida Sans Unicode"/>
          <w:w w:val="115"/>
          <w:position w:val="2"/>
          <w:sz w:val="18"/>
        </w:rPr>
        <w:t>Γ</w:t>
      </w:r>
      <w:r w:rsidRPr="00265780">
        <w:rPr>
          <w:rFonts w:ascii="Lucida Sans Unicode" w:hAnsi="Lucida Sans Unicode"/>
          <w:w w:val="115"/>
          <w:position w:val="2"/>
          <w:sz w:val="18"/>
          <w:lang w:val="de-DE"/>
          <w:rPrChange w:id="1822" w:author="SC9986" w:date="2022-08-04T09:19:00Z">
            <w:rPr>
              <w:rFonts w:ascii="Lucida Sans Unicode" w:hAnsi="Lucida Sans Unicode"/>
              <w:w w:val="115"/>
              <w:position w:val="2"/>
              <w:sz w:val="18"/>
            </w:rPr>
          </w:rPrChange>
        </w:rPr>
        <w:t xml:space="preserve">; </w:t>
      </w:r>
      <w:r>
        <w:rPr>
          <w:rFonts w:ascii="Lucida Sans Unicode" w:hAnsi="Lucida Sans Unicode"/>
          <w:w w:val="110"/>
          <w:position w:val="2"/>
          <w:sz w:val="18"/>
        </w:rPr>
        <w:t>Θ</w:t>
      </w:r>
      <w:r w:rsidRPr="00265780">
        <w:rPr>
          <w:rFonts w:ascii="Lucida Sans Unicode" w:hAnsi="Lucida Sans Unicode"/>
          <w:w w:val="110"/>
          <w:position w:val="2"/>
          <w:sz w:val="18"/>
          <w:lang w:val="de-DE"/>
          <w:rPrChange w:id="1823" w:author="SC9986" w:date="2022-08-04T09:19:00Z">
            <w:rPr>
              <w:rFonts w:ascii="Lucida Sans Unicode" w:hAnsi="Lucida Sans Unicode"/>
              <w:w w:val="110"/>
              <w:position w:val="2"/>
              <w:sz w:val="18"/>
            </w:rPr>
          </w:rPrChange>
        </w:rPr>
        <w:t xml:space="preserve"> </w:t>
      </w:r>
      <w:r w:rsidRPr="00265780">
        <w:rPr>
          <w:rFonts w:ascii="Lucida Sans Unicode" w:hAnsi="Lucida Sans Unicode"/>
          <w:w w:val="115"/>
          <w:position w:val="2"/>
          <w:sz w:val="18"/>
          <w:lang w:val="de-DE"/>
          <w:rPrChange w:id="1824" w:author="SC9986" w:date="2022-08-04T09:19:00Z">
            <w:rPr>
              <w:rFonts w:ascii="Lucida Sans Unicode" w:hAnsi="Lucida Sans Unicode"/>
              <w:w w:val="115"/>
              <w:position w:val="2"/>
              <w:sz w:val="18"/>
            </w:rPr>
          </w:rPrChange>
        </w:rPr>
        <w:t>€</w:t>
      </w:r>
      <w:r w:rsidRPr="00265780">
        <w:rPr>
          <w:rFonts w:ascii="Arial" w:hAnsi="Arial"/>
          <w:i/>
          <w:w w:val="115"/>
          <w:sz w:val="12"/>
          <w:lang w:val="de-DE"/>
          <w:rPrChange w:id="1825" w:author="SC9986" w:date="2022-08-04T09:19:00Z">
            <w:rPr>
              <w:rFonts w:ascii="Arial" w:hAnsi="Arial"/>
              <w:i/>
              <w:w w:val="115"/>
              <w:sz w:val="12"/>
            </w:rPr>
          </w:rPrChange>
        </w:rPr>
        <w:t xml:space="preserve">m </w:t>
      </w:r>
      <w:r w:rsidRPr="00265780">
        <w:rPr>
          <w:i/>
          <w:w w:val="110"/>
          <w:position w:val="2"/>
          <w:sz w:val="18"/>
          <w:lang w:val="de-DE"/>
          <w:rPrChange w:id="1826" w:author="SC9986" w:date="2022-08-04T09:19:00Z">
            <w:rPr>
              <w:i/>
              <w:w w:val="110"/>
              <w:position w:val="2"/>
              <w:sz w:val="18"/>
            </w:rPr>
          </w:rPrChange>
        </w:rPr>
        <w:t>e</w:t>
      </w:r>
      <w:r w:rsidRPr="00265780">
        <w:rPr>
          <w:rFonts w:ascii="Bookman Old Style" w:hAnsi="Bookman Old Style"/>
          <w:w w:val="110"/>
          <w:sz w:val="12"/>
          <w:lang w:val="de-DE"/>
          <w:rPrChange w:id="1827" w:author="SC9986" w:date="2022-08-04T09:19:00Z">
            <w:rPr>
              <w:rFonts w:ascii="Bookman Old Style" w:hAnsi="Bookman Old Style"/>
              <w:w w:val="110"/>
              <w:sz w:val="12"/>
            </w:rPr>
          </w:rPrChange>
        </w:rPr>
        <w:t xml:space="preserve">1 </w:t>
      </w:r>
      <w:r w:rsidRPr="00265780">
        <w:rPr>
          <w:rFonts w:ascii="Lucida Sans Unicode" w:hAnsi="Lucida Sans Unicode"/>
          <w:w w:val="115"/>
          <w:position w:val="2"/>
          <w:sz w:val="18"/>
          <w:lang w:val="de-DE"/>
          <w:rPrChange w:id="1828" w:author="SC9986" w:date="2022-08-04T09:19:00Z">
            <w:rPr>
              <w:rFonts w:ascii="Lucida Sans Unicode" w:hAnsi="Lucida Sans Unicode"/>
              <w:w w:val="115"/>
              <w:position w:val="2"/>
              <w:sz w:val="18"/>
            </w:rPr>
          </w:rPrChange>
        </w:rPr>
        <w:t xml:space="preserve">: </w:t>
      </w:r>
      <w:proofErr w:type="spellStart"/>
      <w:r w:rsidRPr="00265780">
        <w:rPr>
          <w:w w:val="115"/>
          <w:position w:val="2"/>
          <w:sz w:val="18"/>
          <w:lang w:val="de-DE"/>
          <w:rPrChange w:id="1829" w:author="SC9986" w:date="2022-08-04T09:19:00Z">
            <w:rPr>
              <w:w w:val="115"/>
              <w:position w:val="2"/>
              <w:sz w:val="18"/>
            </w:rPr>
          </w:rPrChange>
        </w:rPr>
        <w:t>ptr</w:t>
      </w:r>
      <w:proofErr w:type="spellEnd"/>
      <w:r w:rsidRPr="00265780">
        <w:rPr>
          <w:rFonts w:ascii="Arial" w:hAnsi="Arial"/>
          <w:i/>
          <w:w w:val="115"/>
          <w:position w:val="11"/>
          <w:sz w:val="12"/>
          <w:lang w:val="de-DE"/>
          <w:rPrChange w:id="1830" w:author="SC9986" w:date="2022-08-04T09:19:00Z">
            <w:rPr>
              <w:rFonts w:ascii="Arial" w:hAnsi="Arial"/>
              <w:i/>
              <w:w w:val="115"/>
              <w:position w:val="11"/>
              <w:sz w:val="12"/>
            </w:rPr>
          </w:rPrChange>
        </w:rPr>
        <w:t>m</w:t>
      </w:r>
      <w:r w:rsidRPr="00265780">
        <w:rPr>
          <w:rFonts w:ascii="Trebuchet MS" w:hAnsi="Trebuchet MS"/>
          <w:i/>
          <w:w w:val="115"/>
          <w:position w:val="16"/>
          <w:sz w:val="10"/>
          <w:lang w:val="de-DE"/>
          <w:rPrChange w:id="1831" w:author="SC9986" w:date="2022-08-04T09:19:00Z">
            <w:rPr>
              <w:rFonts w:ascii="Trebuchet MS" w:hAnsi="Trebuchet MS"/>
              <w:i/>
              <w:w w:val="115"/>
              <w:position w:val="16"/>
              <w:sz w:val="10"/>
            </w:rPr>
          </w:rPrChange>
        </w:rPr>
        <w:t xml:space="preserve">t </w:t>
      </w:r>
      <w:r w:rsidRPr="00265780">
        <w:rPr>
          <w:rFonts w:ascii="Lucida Sans Unicode" w:hAnsi="Lucida Sans Unicode"/>
          <w:w w:val="110"/>
          <w:position w:val="2"/>
          <w:sz w:val="18"/>
          <w:lang w:val="de-DE"/>
          <w:rPrChange w:id="1832" w:author="SC9986" w:date="2022-08-04T09:19:00Z">
            <w:rPr>
              <w:rFonts w:ascii="Lucida Sans Unicode" w:hAnsi="Lucida Sans Unicode"/>
              <w:w w:val="110"/>
              <w:position w:val="2"/>
              <w:sz w:val="18"/>
            </w:rPr>
          </w:rPrChange>
        </w:rPr>
        <w:t>[</w:t>
      </w:r>
      <w:r>
        <w:rPr>
          <w:i/>
          <w:w w:val="110"/>
          <w:position w:val="2"/>
          <w:sz w:val="18"/>
        </w:rPr>
        <w:t>β</w:t>
      </w:r>
      <w:r w:rsidRPr="00265780">
        <w:rPr>
          <w:i/>
          <w:w w:val="110"/>
          <w:position w:val="2"/>
          <w:sz w:val="18"/>
          <w:lang w:val="de-DE"/>
          <w:rPrChange w:id="1833" w:author="SC9986" w:date="2022-08-04T09:19:00Z">
            <w:rPr>
              <w:i/>
              <w:w w:val="110"/>
              <w:position w:val="2"/>
              <w:sz w:val="18"/>
            </w:rPr>
          </w:rPrChange>
        </w:rPr>
        <w:t xml:space="preserve"> </w:t>
      </w:r>
      <w:r>
        <w:rPr>
          <w:i/>
          <w:w w:val="115"/>
          <w:position w:val="2"/>
          <w:sz w:val="18"/>
        </w:rPr>
        <w:t>τ</w:t>
      </w:r>
      <w:r w:rsidRPr="00265780">
        <w:rPr>
          <w:i/>
          <w:w w:val="115"/>
          <w:position w:val="2"/>
          <w:sz w:val="18"/>
          <w:lang w:val="de-DE"/>
          <w:rPrChange w:id="1834" w:author="SC9986" w:date="2022-08-04T09:19:00Z">
            <w:rPr>
              <w:i/>
              <w:w w:val="115"/>
              <w:position w:val="2"/>
              <w:sz w:val="18"/>
            </w:rPr>
          </w:rPrChange>
        </w:rPr>
        <w:t xml:space="preserve"> </w:t>
      </w:r>
      <w:r w:rsidRPr="00265780">
        <w:rPr>
          <w:rFonts w:ascii="Lucida Sans Unicode" w:hAnsi="Lucida Sans Unicode"/>
          <w:w w:val="115"/>
          <w:position w:val="2"/>
          <w:sz w:val="18"/>
          <w:lang w:val="de-DE"/>
          <w:rPrChange w:id="1835" w:author="SC9986" w:date="2022-08-04T09:19:00Z">
            <w:rPr>
              <w:rFonts w:ascii="Lucida Sans Unicode" w:hAnsi="Lucida Sans Unicode"/>
              <w:w w:val="115"/>
              <w:position w:val="2"/>
              <w:sz w:val="18"/>
            </w:rPr>
          </w:rPrChange>
        </w:rPr>
        <w:t>]</w:t>
      </w:r>
      <w:r>
        <w:rPr>
          <w:rFonts w:ascii="Arial" w:hAnsi="Arial"/>
          <w:i/>
          <w:w w:val="115"/>
          <w:sz w:val="12"/>
        </w:rPr>
        <w:t>κ</w:t>
      </w:r>
    </w:p>
    <w:p w14:paraId="5FA089C5" w14:textId="77777777" w:rsidR="00AF434A" w:rsidRDefault="00000000">
      <w:pPr>
        <w:tabs>
          <w:tab w:val="left" w:pos="808"/>
          <w:tab w:val="left" w:pos="2043"/>
          <w:tab w:val="left" w:pos="3267"/>
        </w:tabs>
        <w:spacing w:line="54" w:lineRule="exact"/>
        <w:jc w:val="center"/>
        <w:rPr>
          <w:rFonts w:ascii="Lucida Sans Unicode" w:hAnsi="Lucida Sans Unicode"/>
          <w:sz w:val="18"/>
        </w:rPr>
      </w:pPr>
      <w:r w:rsidRPr="00265780">
        <w:rPr>
          <w:lang w:val="en-GB"/>
          <w:rPrChange w:id="1836" w:author="SC9986" w:date="2022-08-04T09:19:00Z">
            <w:rPr/>
          </w:rPrChange>
        </w:rPr>
        <w:br w:type="column"/>
      </w:r>
      <w:r>
        <w:rPr>
          <w:i/>
          <w:w w:val="120"/>
          <w:position w:val="2"/>
          <w:sz w:val="18"/>
        </w:rPr>
        <w:t>n</w:t>
      </w:r>
      <w:r>
        <w:rPr>
          <w:i/>
          <w:spacing w:val="-10"/>
          <w:w w:val="120"/>
          <w:position w:val="2"/>
          <w:sz w:val="18"/>
        </w:rPr>
        <w:t xml:space="preserve"> </w:t>
      </w:r>
      <w:r>
        <w:rPr>
          <w:i/>
          <w:w w:val="120"/>
          <w:position w:val="2"/>
          <w:sz w:val="18"/>
        </w:rPr>
        <w:t>&gt;</w:t>
      </w:r>
      <w:r>
        <w:rPr>
          <w:i/>
          <w:spacing w:val="-10"/>
          <w:w w:val="120"/>
          <w:position w:val="2"/>
          <w:sz w:val="18"/>
        </w:rPr>
        <w:t xml:space="preserve"> </w:t>
      </w:r>
      <w:r>
        <w:rPr>
          <w:rFonts w:ascii="Lucida Sans Unicode" w:hAnsi="Lucida Sans Unicode"/>
          <w:w w:val="110"/>
          <w:position w:val="2"/>
          <w:sz w:val="18"/>
        </w:rPr>
        <w:t>0</w:t>
      </w:r>
      <w:r>
        <w:rPr>
          <w:rFonts w:ascii="Lucida Sans Unicode" w:hAnsi="Lucida Sans Unicode"/>
          <w:w w:val="110"/>
          <w:position w:val="2"/>
          <w:sz w:val="18"/>
        </w:rPr>
        <w:tab/>
      </w:r>
      <w:r>
        <w:rPr>
          <w:i/>
          <w:w w:val="120"/>
          <w:position w:val="2"/>
          <w:sz w:val="18"/>
        </w:rPr>
        <w:t>D</w:t>
      </w:r>
      <w:r>
        <w:rPr>
          <w:rFonts w:ascii="Lucida Sans Unicode" w:hAnsi="Lucida Sans Unicode"/>
          <w:w w:val="120"/>
          <w:position w:val="2"/>
          <w:sz w:val="18"/>
        </w:rPr>
        <w:t>(</w:t>
      </w:r>
      <w:r>
        <w:rPr>
          <w:i/>
          <w:w w:val="120"/>
          <w:position w:val="2"/>
          <w:sz w:val="18"/>
        </w:rPr>
        <w:t>T</w:t>
      </w:r>
      <w:r>
        <w:rPr>
          <w:i/>
          <w:spacing w:val="-31"/>
          <w:w w:val="120"/>
          <w:position w:val="2"/>
          <w:sz w:val="18"/>
        </w:rPr>
        <w:t xml:space="preserve"> </w:t>
      </w:r>
      <w:r>
        <w:rPr>
          <w:rFonts w:ascii="Lucida Sans Unicode" w:hAnsi="Lucida Sans Unicode"/>
          <w:w w:val="120"/>
          <w:position w:val="2"/>
          <w:sz w:val="18"/>
        </w:rPr>
        <w:t>)</w:t>
      </w:r>
      <w:r>
        <w:rPr>
          <w:rFonts w:ascii="Lucida Sans Unicode" w:hAnsi="Lucida Sans Unicode"/>
          <w:spacing w:val="-22"/>
          <w:w w:val="120"/>
          <w:position w:val="2"/>
          <w:sz w:val="18"/>
        </w:rPr>
        <w:t xml:space="preserve"> </w:t>
      </w:r>
      <w:r>
        <w:rPr>
          <w:rFonts w:ascii="Lucida Sans Unicode" w:hAnsi="Lucida Sans Unicode"/>
          <w:w w:val="120"/>
          <w:position w:val="2"/>
          <w:sz w:val="18"/>
        </w:rPr>
        <w:t>=</w:t>
      </w:r>
      <w:r>
        <w:rPr>
          <w:rFonts w:ascii="Lucida Sans Unicode" w:hAnsi="Lucida Sans Unicode"/>
          <w:spacing w:val="-21"/>
          <w:w w:val="120"/>
          <w:position w:val="2"/>
          <w:sz w:val="18"/>
        </w:rPr>
        <w:t xml:space="preserve"> </w:t>
      </w:r>
      <w:r>
        <w:rPr>
          <w:i/>
          <w:w w:val="150"/>
          <w:position w:val="2"/>
          <w:sz w:val="18"/>
        </w:rPr>
        <w:t>f</w:t>
      </w:r>
      <w:r>
        <w:rPr>
          <w:i/>
          <w:spacing w:val="-50"/>
          <w:w w:val="150"/>
          <w:position w:val="2"/>
          <w:sz w:val="18"/>
        </w:rPr>
        <w:t xml:space="preserve"> </w:t>
      </w:r>
      <w:r>
        <w:rPr>
          <w:i/>
          <w:w w:val="120"/>
          <w:position w:val="2"/>
          <w:sz w:val="18"/>
        </w:rPr>
        <w:t>s</w:t>
      </w:r>
      <w:r>
        <w:rPr>
          <w:i/>
          <w:w w:val="120"/>
          <w:position w:val="2"/>
          <w:sz w:val="18"/>
        </w:rPr>
        <w:tab/>
      </w:r>
      <w:r>
        <w:rPr>
          <w:i/>
          <w:w w:val="150"/>
          <w:position w:val="2"/>
          <w:sz w:val="18"/>
        </w:rPr>
        <w:t>f</w:t>
      </w:r>
      <w:r>
        <w:rPr>
          <w:i/>
          <w:spacing w:val="-47"/>
          <w:w w:val="150"/>
          <w:position w:val="2"/>
          <w:sz w:val="18"/>
        </w:rPr>
        <w:t xml:space="preserve"> </w:t>
      </w:r>
      <w:r>
        <w:rPr>
          <w:i/>
          <w:w w:val="120"/>
          <w:position w:val="2"/>
          <w:sz w:val="18"/>
        </w:rPr>
        <w:t>s</w:t>
      </w:r>
      <w:r>
        <w:rPr>
          <w:rFonts w:ascii="Lucida Sans Unicode" w:hAnsi="Lucida Sans Unicode"/>
          <w:w w:val="120"/>
          <w:position w:val="2"/>
          <w:sz w:val="18"/>
        </w:rPr>
        <w:t>(</w:t>
      </w:r>
      <w:r>
        <w:rPr>
          <w:i/>
          <w:w w:val="120"/>
          <w:position w:val="2"/>
          <w:sz w:val="18"/>
        </w:rPr>
        <w:t>f</w:t>
      </w:r>
      <w:r>
        <w:rPr>
          <w:i/>
          <w:spacing w:val="-33"/>
          <w:w w:val="120"/>
          <w:position w:val="2"/>
          <w:sz w:val="18"/>
        </w:rPr>
        <w:t xml:space="preserve"> </w:t>
      </w:r>
      <w:r>
        <w:rPr>
          <w:rFonts w:ascii="Lucida Sans Unicode" w:hAnsi="Lucida Sans Unicode"/>
          <w:w w:val="120"/>
          <w:position w:val="2"/>
          <w:sz w:val="18"/>
        </w:rPr>
        <w:t>)</w:t>
      </w:r>
      <w:r>
        <w:rPr>
          <w:rFonts w:ascii="Lucida Sans Unicode" w:hAnsi="Lucida Sans Unicode"/>
          <w:spacing w:val="-13"/>
          <w:w w:val="120"/>
          <w:position w:val="2"/>
          <w:sz w:val="18"/>
        </w:rPr>
        <w:t xml:space="preserve"> </w:t>
      </w:r>
      <w:r>
        <w:rPr>
          <w:rFonts w:ascii="Lucida Sans Unicode" w:hAnsi="Lucida Sans Unicode"/>
          <w:w w:val="120"/>
          <w:position w:val="2"/>
          <w:sz w:val="18"/>
        </w:rPr>
        <w:t>=</w:t>
      </w:r>
      <w:r>
        <w:rPr>
          <w:rFonts w:ascii="Lucida Sans Unicode" w:hAnsi="Lucida Sans Unicode"/>
          <w:spacing w:val="-13"/>
          <w:w w:val="120"/>
          <w:position w:val="2"/>
          <w:sz w:val="18"/>
        </w:rPr>
        <w:t xml:space="preserve"> </w:t>
      </w:r>
      <w:r>
        <w:rPr>
          <w:i/>
          <w:w w:val="120"/>
          <w:position w:val="2"/>
          <w:sz w:val="18"/>
        </w:rPr>
        <w:t>τ</w:t>
      </w:r>
      <w:r>
        <w:rPr>
          <w:rFonts w:ascii="Arial" w:hAnsi="Arial"/>
          <w:i/>
          <w:w w:val="120"/>
          <w:sz w:val="12"/>
        </w:rPr>
        <w:t>a</w:t>
      </w:r>
      <w:r>
        <w:rPr>
          <w:rFonts w:ascii="Arial" w:hAnsi="Arial"/>
          <w:i/>
          <w:w w:val="120"/>
          <w:sz w:val="12"/>
        </w:rPr>
        <w:tab/>
      </w:r>
      <w:r>
        <w:rPr>
          <w:i/>
          <w:w w:val="120"/>
          <w:position w:val="2"/>
          <w:sz w:val="18"/>
        </w:rPr>
        <w:t>n</w:t>
      </w:r>
      <w:r>
        <w:rPr>
          <w:rFonts w:ascii="Arial" w:hAnsi="Arial"/>
          <w:i/>
          <w:w w:val="120"/>
          <w:sz w:val="12"/>
        </w:rPr>
        <w:t>a</w:t>
      </w:r>
      <w:r>
        <w:rPr>
          <w:rFonts w:ascii="Arial" w:hAnsi="Arial"/>
          <w:i/>
          <w:spacing w:val="22"/>
          <w:w w:val="120"/>
          <w:sz w:val="12"/>
        </w:rPr>
        <w:t xml:space="preserve"> </w:t>
      </w:r>
      <w:r>
        <w:rPr>
          <w:rFonts w:ascii="Lucida Sans Unicode" w:hAnsi="Lucida Sans Unicode"/>
          <w:w w:val="120"/>
          <w:position w:val="2"/>
          <w:sz w:val="18"/>
        </w:rPr>
        <w:t>=</w:t>
      </w:r>
      <w:r>
        <w:rPr>
          <w:rFonts w:ascii="Lucida Sans Unicode" w:hAnsi="Lucida Sans Unicode"/>
          <w:spacing w:val="-16"/>
          <w:w w:val="120"/>
          <w:position w:val="2"/>
          <w:sz w:val="18"/>
        </w:rPr>
        <w:t xml:space="preserve"> </w:t>
      </w:r>
      <w:r>
        <w:rPr>
          <w:w w:val="120"/>
          <w:position w:val="2"/>
          <w:sz w:val="18"/>
        </w:rPr>
        <w:t>index</w:t>
      </w:r>
      <w:r>
        <w:rPr>
          <w:rFonts w:ascii="Lucida Sans Unicode" w:hAnsi="Lucida Sans Unicode"/>
          <w:w w:val="120"/>
          <w:position w:val="2"/>
          <w:sz w:val="18"/>
        </w:rPr>
        <w:t>(</w:t>
      </w:r>
      <w:r>
        <w:rPr>
          <w:i/>
          <w:w w:val="120"/>
          <w:position w:val="2"/>
          <w:sz w:val="18"/>
        </w:rPr>
        <w:t>f</w:t>
      </w:r>
      <w:r>
        <w:rPr>
          <w:i/>
          <w:spacing w:val="-35"/>
          <w:w w:val="120"/>
          <w:position w:val="2"/>
          <w:sz w:val="18"/>
        </w:rPr>
        <w:t xml:space="preserve"> </w:t>
      </w:r>
      <w:r>
        <w:rPr>
          <w:i/>
          <w:w w:val="120"/>
          <w:position w:val="2"/>
          <w:sz w:val="18"/>
        </w:rPr>
        <w:t>s,</w:t>
      </w:r>
      <w:r>
        <w:rPr>
          <w:i/>
          <w:spacing w:val="-23"/>
          <w:w w:val="120"/>
          <w:position w:val="2"/>
          <w:sz w:val="18"/>
        </w:rPr>
        <w:t xml:space="preserve"> </w:t>
      </w:r>
      <w:r>
        <w:rPr>
          <w:i/>
          <w:w w:val="150"/>
          <w:position w:val="2"/>
          <w:sz w:val="18"/>
        </w:rPr>
        <w:t>f</w:t>
      </w:r>
      <w:r>
        <w:rPr>
          <w:i/>
          <w:spacing w:val="-48"/>
          <w:w w:val="150"/>
          <w:position w:val="2"/>
          <w:sz w:val="18"/>
        </w:rPr>
        <w:t xml:space="preserve"> </w:t>
      </w:r>
      <w:r>
        <w:rPr>
          <w:rFonts w:ascii="Lucida Sans Unicode" w:hAnsi="Lucida Sans Unicode"/>
          <w:w w:val="120"/>
          <w:position w:val="2"/>
          <w:sz w:val="18"/>
        </w:rPr>
        <w:t>)</w:t>
      </w:r>
    </w:p>
    <w:p w14:paraId="2CD2218F" w14:textId="77777777" w:rsidR="00AF434A" w:rsidRDefault="00000000">
      <w:pPr>
        <w:spacing w:line="213" w:lineRule="exact"/>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20"/>
          <w:position w:val="2"/>
          <w:sz w:val="18"/>
          <w:szCs w:val="18"/>
        </w:rPr>
        <w:t xml:space="preserve">H </w:t>
      </w:r>
      <w:r>
        <w:rPr>
          <w:i/>
          <w:w w:val="125"/>
          <w:position w:val="2"/>
          <w:sz w:val="18"/>
          <w:szCs w:val="18"/>
        </w:rPr>
        <w:t xml:space="preserve">, </w:t>
      </w:r>
      <w:r>
        <w:rPr>
          <w:rFonts w:ascii="Lucida Sans Unicode" w:eastAsia="Lucida Sans Unicode" w:hAnsi="Lucida Sans Unicode" w:cs="Lucida Sans Unicode"/>
          <w:w w:val="125"/>
          <w:position w:val="2"/>
          <w:sz w:val="18"/>
          <w:szCs w:val="18"/>
        </w:rPr>
        <w:t>&amp;</w:t>
      </w:r>
      <w:r>
        <w:rPr>
          <w:i/>
          <w:w w:val="125"/>
          <w:position w:val="2"/>
          <w:sz w:val="18"/>
          <w:szCs w:val="18"/>
        </w:rPr>
        <w:t xml:space="preserve">n </w:t>
      </w:r>
      <w:r>
        <w:rPr>
          <w:rFonts w:ascii="Lucida Sans Unicode" w:eastAsia="Lucida Sans Unicode" w:hAnsi="Lucida Sans Unicode" w:cs="Lucida Sans Unicode"/>
          <w:w w:val="120"/>
          <w:position w:val="2"/>
          <w:sz w:val="18"/>
          <w:szCs w:val="18"/>
        </w:rPr>
        <w:t xml:space="preserve">: </w:t>
      </w:r>
      <w:proofErr w:type="spellStart"/>
      <w:r>
        <w:rPr>
          <w:w w:val="125"/>
          <w:position w:val="2"/>
          <w:sz w:val="18"/>
          <w:szCs w:val="18"/>
        </w:rPr>
        <w:t>ptr</w:t>
      </w:r>
      <w:proofErr w:type="spellEnd"/>
      <w:r>
        <w:rPr>
          <w:w w:val="125"/>
          <w:position w:val="11"/>
          <w:sz w:val="12"/>
          <w:szCs w:val="12"/>
        </w:rPr>
        <w:t xml:space="preserve">c </w:t>
      </w:r>
      <w:r>
        <w:rPr>
          <w:w w:val="125"/>
          <w:position w:val="2"/>
          <w:sz w:val="18"/>
          <w:szCs w:val="18"/>
        </w:rPr>
        <w:t xml:space="preserve">struct </w:t>
      </w:r>
      <w:r>
        <w:rPr>
          <w:i/>
          <w:w w:val="120"/>
          <w:position w:val="2"/>
          <w:sz w:val="18"/>
          <w:szCs w:val="18"/>
        </w:rPr>
        <w:t xml:space="preserve">T </w:t>
      </w:r>
      <w:r>
        <w:rPr>
          <w:rFonts w:ascii="Lucida Sans Unicode" w:eastAsia="Lucida Sans Unicode" w:hAnsi="Lucida Sans Unicode" w:cs="Lucida Sans Unicode"/>
          <w:w w:val="125"/>
          <w:position w:val="2"/>
          <w:sz w:val="18"/>
          <w:szCs w:val="18"/>
        </w:rPr>
        <w:t>→</w:t>
      </w:r>
      <w:r>
        <w:rPr>
          <w:i/>
          <w:w w:val="125"/>
          <w:position w:val="2"/>
          <w:sz w:val="18"/>
          <w:szCs w:val="18"/>
        </w:rPr>
        <w:t xml:space="preserve">f </w:t>
      </w:r>
      <w:r>
        <w:rPr>
          <w:rFonts w:ascii="Lucida Sans Unicode" w:eastAsia="Lucida Sans Unicode" w:hAnsi="Lucida Sans Unicode" w:cs="Lucida Sans Unicode"/>
          <w:w w:val="125"/>
          <w:position w:val="2"/>
          <w:sz w:val="18"/>
          <w:szCs w:val="18"/>
        </w:rPr>
        <w:t xml:space="preserve">) </w:t>
      </w:r>
      <w:r>
        <w:rPr>
          <w:rFonts w:ascii="Lucida Sans Unicode" w:eastAsia="Lucida Sans Unicode" w:hAnsi="Lucida Sans Unicode" w:cs="Lucida Sans Unicode"/>
          <w:w w:val="120"/>
          <w:position w:val="2"/>
          <w:sz w:val="18"/>
          <w:szCs w:val="18"/>
        </w:rPr>
        <w:t xml:space="preserve">−→ </w:t>
      </w: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20"/>
          <w:position w:val="2"/>
          <w:sz w:val="18"/>
          <w:szCs w:val="18"/>
        </w:rPr>
        <w:t xml:space="preserve">H </w:t>
      </w:r>
      <w:r>
        <w:rPr>
          <w:i/>
          <w:w w:val="125"/>
          <w:position w:val="2"/>
          <w:sz w:val="18"/>
          <w:szCs w:val="18"/>
        </w:rPr>
        <w:t xml:space="preserve">, </w:t>
      </w:r>
      <w:proofErr w:type="spellStart"/>
      <w:r>
        <w:rPr>
          <w:i/>
          <w:w w:val="125"/>
          <w:position w:val="2"/>
          <w:sz w:val="18"/>
          <w:szCs w:val="18"/>
        </w:rPr>
        <w:t>n</w:t>
      </w:r>
      <w:proofErr w:type="spellEnd"/>
      <w:r>
        <w:rPr>
          <w:rFonts w:ascii="Arial" w:eastAsia="Arial" w:hAnsi="Arial" w:cs="Arial"/>
          <w:i/>
          <w:w w:val="125"/>
          <w:sz w:val="12"/>
          <w:szCs w:val="12"/>
        </w:rPr>
        <w:t xml:space="preserve">a </w:t>
      </w:r>
      <w:r>
        <w:rPr>
          <w:rFonts w:ascii="Lucida Sans Unicode" w:eastAsia="Lucida Sans Unicode" w:hAnsi="Lucida Sans Unicode" w:cs="Lucida Sans Unicode"/>
          <w:w w:val="120"/>
          <w:position w:val="2"/>
          <w:sz w:val="18"/>
          <w:szCs w:val="18"/>
        </w:rPr>
        <w:t xml:space="preserve">: </w:t>
      </w:r>
      <w:proofErr w:type="spellStart"/>
      <w:r>
        <w:rPr>
          <w:w w:val="125"/>
          <w:position w:val="2"/>
          <w:sz w:val="18"/>
          <w:szCs w:val="18"/>
        </w:rPr>
        <w:t>ptr</w:t>
      </w:r>
      <w:proofErr w:type="spellEnd"/>
      <w:r>
        <w:rPr>
          <w:w w:val="125"/>
          <w:position w:val="11"/>
          <w:sz w:val="12"/>
          <w:szCs w:val="12"/>
        </w:rPr>
        <w:t xml:space="preserve">c </w:t>
      </w:r>
      <w:r>
        <w:rPr>
          <w:i/>
          <w:w w:val="125"/>
          <w:position w:val="2"/>
          <w:sz w:val="18"/>
          <w:szCs w:val="18"/>
        </w:rPr>
        <w:t>τ</w:t>
      </w:r>
      <w:r>
        <w:rPr>
          <w:rFonts w:ascii="Arial" w:eastAsia="Arial" w:hAnsi="Arial" w:cs="Arial"/>
          <w:i/>
          <w:w w:val="125"/>
          <w:sz w:val="12"/>
          <w:szCs w:val="12"/>
        </w:rPr>
        <w:t>a</w:t>
      </w:r>
      <w:r>
        <w:rPr>
          <w:rFonts w:ascii="Lucida Sans Unicode" w:eastAsia="Lucida Sans Unicode" w:hAnsi="Lucida Sans Unicode" w:cs="Lucida Sans Unicode"/>
          <w:w w:val="125"/>
          <w:position w:val="2"/>
          <w:sz w:val="18"/>
          <w:szCs w:val="18"/>
        </w:rPr>
        <w:t>)</w:t>
      </w:r>
    </w:p>
    <w:p w14:paraId="145E405F" w14:textId="77777777" w:rsidR="00AF434A" w:rsidRDefault="00AF434A">
      <w:pPr>
        <w:spacing w:line="213" w:lineRule="exact"/>
        <w:jc w:val="cente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3" w:space="720" w:equalWidth="0">
            <w:col w:w="1340" w:space="40"/>
            <w:col w:w="2318" w:space="1524"/>
            <w:col w:w="5298"/>
          </w:cols>
        </w:sectPr>
      </w:pPr>
    </w:p>
    <w:p w14:paraId="7ED832AE" w14:textId="77777777" w:rsidR="00AF434A" w:rsidRDefault="00000000">
      <w:pPr>
        <w:tabs>
          <w:tab w:val="left" w:pos="1969"/>
          <w:tab w:val="left" w:pos="3503"/>
          <w:tab w:val="left" w:pos="4366"/>
        </w:tabs>
        <w:spacing w:before="61"/>
        <w:ind w:left="309"/>
        <w:rPr>
          <w:rFonts w:ascii="Swis721 Blk BT" w:hAnsi="Swis721 Blk BT"/>
          <w:i/>
          <w:sz w:val="12"/>
        </w:rPr>
      </w:pPr>
      <w:r>
        <w:rPr>
          <w:rFonts w:ascii="Lucida Sans Unicode" w:hAnsi="Lucida Sans Unicode"/>
          <w:w w:val="110"/>
          <w:position w:val="2"/>
          <w:sz w:val="18"/>
        </w:rPr>
        <w:t>Γ; Θ €</w:t>
      </w:r>
      <w:proofErr w:type="spellStart"/>
      <w:r>
        <w:rPr>
          <w:rFonts w:ascii="Arial" w:hAnsi="Arial"/>
          <w:i/>
          <w:w w:val="110"/>
          <w:sz w:val="12"/>
        </w:rPr>
        <w:t xml:space="preserve">m </w:t>
      </w:r>
      <w:r>
        <w:rPr>
          <w:i/>
          <w:w w:val="110"/>
          <w:position w:val="2"/>
          <w:sz w:val="18"/>
        </w:rPr>
        <w:t>e</w:t>
      </w:r>
      <w:proofErr w:type="spellEnd"/>
      <w:r>
        <w:rPr>
          <w:rFonts w:ascii="Bookman Old Style" w:hAnsi="Bookman Old Style"/>
          <w:w w:val="110"/>
          <w:sz w:val="12"/>
        </w:rPr>
        <w:t>2</w:t>
      </w:r>
      <w:r>
        <w:rPr>
          <w:rFonts w:ascii="Bookman Old Style" w:hAnsi="Bookman Old Style"/>
          <w:spacing w:val="4"/>
          <w:w w:val="110"/>
          <w:sz w:val="12"/>
        </w:rPr>
        <w:t xml:space="preserve"> </w:t>
      </w:r>
      <w:r>
        <w:rPr>
          <w:rFonts w:ascii="Lucida Sans Unicode" w:hAnsi="Lucida Sans Unicode"/>
          <w:w w:val="110"/>
          <w:position w:val="2"/>
          <w:sz w:val="18"/>
        </w:rPr>
        <w:t>:</w:t>
      </w:r>
      <w:r>
        <w:rPr>
          <w:rFonts w:ascii="Lucida Sans Unicode" w:hAnsi="Lucida Sans Unicode"/>
          <w:spacing w:val="-10"/>
          <w:w w:val="110"/>
          <w:position w:val="2"/>
          <w:sz w:val="18"/>
        </w:rPr>
        <w:t xml:space="preserve"> </w:t>
      </w:r>
      <w:r>
        <w:rPr>
          <w:w w:val="130"/>
          <w:position w:val="2"/>
          <w:sz w:val="18"/>
        </w:rPr>
        <w:t>int</w:t>
      </w:r>
      <w:r>
        <w:rPr>
          <w:w w:val="130"/>
          <w:position w:val="2"/>
          <w:sz w:val="18"/>
        </w:rPr>
        <w:tab/>
      </w:r>
      <w:r>
        <w:rPr>
          <w:rFonts w:ascii="Lucida Sans Unicode" w:hAnsi="Lucida Sans Unicode"/>
          <w:w w:val="110"/>
          <w:position w:val="2"/>
          <w:sz w:val="18"/>
        </w:rPr>
        <w:t>Γ; Θ €</w:t>
      </w:r>
      <w:proofErr w:type="spellStart"/>
      <w:r>
        <w:rPr>
          <w:rFonts w:ascii="Arial" w:hAnsi="Arial"/>
          <w:i/>
          <w:w w:val="110"/>
          <w:sz w:val="12"/>
        </w:rPr>
        <w:t xml:space="preserve">m </w:t>
      </w:r>
      <w:r>
        <w:rPr>
          <w:i/>
          <w:w w:val="110"/>
          <w:position w:val="2"/>
          <w:sz w:val="18"/>
        </w:rPr>
        <w:t>e</w:t>
      </w:r>
      <w:proofErr w:type="spellEnd"/>
      <w:r>
        <w:rPr>
          <w:rFonts w:ascii="Bookman Old Style" w:hAnsi="Bookman Old Style"/>
          <w:w w:val="110"/>
          <w:sz w:val="12"/>
        </w:rPr>
        <w:t xml:space="preserve">3 </w:t>
      </w:r>
      <w:r>
        <w:rPr>
          <w:rFonts w:ascii="Lucida Sans Unicode" w:hAnsi="Lucida Sans Unicode"/>
          <w:w w:val="110"/>
          <w:position w:val="2"/>
          <w:sz w:val="18"/>
        </w:rPr>
        <w:t>:</w:t>
      </w:r>
      <w:r>
        <w:rPr>
          <w:rFonts w:ascii="Lucida Sans Unicode" w:hAnsi="Lucida Sans Unicode"/>
          <w:spacing w:val="-20"/>
          <w:w w:val="110"/>
          <w:position w:val="2"/>
          <w:sz w:val="18"/>
        </w:rPr>
        <w:t xml:space="preserve"> </w:t>
      </w:r>
      <w:r>
        <w:rPr>
          <w:i/>
          <w:w w:val="110"/>
          <w:position w:val="2"/>
          <w:sz w:val="18"/>
        </w:rPr>
        <w:t>τ</w:t>
      </w:r>
      <w:r>
        <w:rPr>
          <w:i/>
          <w:spacing w:val="-30"/>
          <w:w w:val="110"/>
          <w:position w:val="2"/>
          <w:sz w:val="18"/>
        </w:rPr>
        <w:t xml:space="preserve"> </w:t>
      </w:r>
      <w:r>
        <w:rPr>
          <w:rFonts w:ascii="Swis721 Blk BT" w:hAnsi="Swis721 Blk BT"/>
          <w:i/>
          <w:w w:val="110"/>
          <w:position w:val="11"/>
          <w:sz w:val="12"/>
        </w:rPr>
        <w:t>j</w:t>
      </w:r>
      <w:r>
        <w:rPr>
          <w:rFonts w:ascii="Swis721 Blk BT" w:hAnsi="Swis721 Blk BT"/>
          <w:i/>
          <w:w w:val="110"/>
          <w:position w:val="11"/>
          <w:sz w:val="12"/>
        </w:rPr>
        <w:tab/>
      </w:r>
      <w:r>
        <w:rPr>
          <w:i/>
          <w:w w:val="110"/>
          <w:position w:val="2"/>
          <w:sz w:val="18"/>
        </w:rPr>
        <w:t xml:space="preserve">τ </w:t>
      </w:r>
      <w:r>
        <w:rPr>
          <w:rFonts w:ascii="Swis721 Blk BT" w:hAnsi="Swis721 Blk BT"/>
          <w:i/>
          <w:w w:val="110"/>
          <w:position w:val="11"/>
          <w:sz w:val="12"/>
        </w:rPr>
        <w:t>j</w:t>
      </w:r>
      <w:r>
        <w:rPr>
          <w:rFonts w:ascii="Swis721 Blk BT" w:hAnsi="Swis721 Blk BT"/>
          <w:i/>
          <w:spacing w:val="-10"/>
          <w:w w:val="110"/>
          <w:position w:val="11"/>
          <w:sz w:val="12"/>
        </w:rPr>
        <w:t xml:space="preserve"> </w:t>
      </w:r>
      <w:r>
        <w:rPr>
          <w:rFonts w:ascii="Lucida Sans Unicode" w:hAnsi="Lucida Sans Unicode"/>
          <w:w w:val="110"/>
          <w:position w:val="2"/>
          <w:sz w:val="18"/>
        </w:rPr>
        <w:t>±</w:t>
      </w:r>
      <w:r>
        <w:rPr>
          <w:rFonts w:ascii="Lucida Sans Unicode" w:hAnsi="Lucida Sans Unicode"/>
          <w:spacing w:val="-10"/>
          <w:w w:val="110"/>
          <w:position w:val="2"/>
          <w:sz w:val="18"/>
        </w:rPr>
        <w:t xml:space="preserve"> </w:t>
      </w:r>
      <w:r>
        <w:rPr>
          <w:i/>
          <w:w w:val="110"/>
          <w:position w:val="2"/>
          <w:sz w:val="18"/>
        </w:rPr>
        <w:t>τ</w:t>
      </w:r>
      <w:r>
        <w:rPr>
          <w:i/>
          <w:w w:val="110"/>
          <w:position w:val="2"/>
          <w:sz w:val="18"/>
        </w:rPr>
        <w:tab/>
        <w:t xml:space="preserve">m </w:t>
      </w:r>
      <w:r>
        <w:rPr>
          <w:rFonts w:ascii="Lucida Sans Unicode" w:hAnsi="Lucida Sans Unicode"/>
          <w:w w:val="110"/>
          <w:position w:val="2"/>
          <w:sz w:val="18"/>
        </w:rPr>
        <w:t>≤</w:t>
      </w:r>
      <w:r>
        <w:rPr>
          <w:rFonts w:ascii="Lucida Sans Unicode" w:hAnsi="Lucida Sans Unicode"/>
          <w:spacing w:val="8"/>
          <w:w w:val="110"/>
          <w:position w:val="2"/>
          <w:sz w:val="18"/>
        </w:rPr>
        <w:t xml:space="preserve"> </w:t>
      </w:r>
      <w:r>
        <w:rPr>
          <w:i/>
          <w:w w:val="110"/>
          <w:position w:val="2"/>
          <w:sz w:val="18"/>
        </w:rPr>
        <w:t>m</w:t>
      </w:r>
      <w:r>
        <w:rPr>
          <w:rFonts w:ascii="Swis721 Blk BT" w:hAnsi="Swis721 Blk BT"/>
          <w:i/>
          <w:w w:val="110"/>
          <w:position w:val="11"/>
          <w:sz w:val="12"/>
        </w:rPr>
        <w:t>j</w:t>
      </w:r>
    </w:p>
    <w:p w14:paraId="471D49ED" w14:textId="77777777" w:rsidR="00AF434A" w:rsidRDefault="00000000">
      <w:pPr>
        <w:pStyle w:val="BodyText"/>
        <w:spacing w:line="20" w:lineRule="exact"/>
        <w:ind w:left="305" w:right="-32"/>
        <w:rPr>
          <w:rFonts w:ascii="Swis721 Blk BT"/>
          <w:sz w:val="2"/>
        </w:rPr>
      </w:pPr>
      <w:r>
        <w:rPr>
          <w:rFonts w:ascii="Swis721 Blk BT"/>
          <w:sz w:val="2"/>
        </w:rPr>
      </w:r>
      <w:r>
        <w:rPr>
          <w:rFonts w:ascii="Swis721 Blk BT"/>
          <w:sz w:val="2"/>
        </w:rPr>
        <w:pict w14:anchorId="2543C7A8">
          <v:group id="_x0000_s1095" style="width:234.1pt;height:.4pt;mso-position-horizontal-relative:char;mso-position-vertical-relative:line" coordsize="4682,8">
            <v:line id="_x0000_s1096" style="position:absolute" from="0,4" to="4682,4" strokeweight=".38pt"/>
            <w10:anchorlock/>
          </v:group>
        </w:pict>
      </w:r>
    </w:p>
    <w:p w14:paraId="49A9E7BB" w14:textId="77777777" w:rsidR="00AF434A" w:rsidRPr="00265780" w:rsidRDefault="00000000">
      <w:pPr>
        <w:spacing w:line="206" w:lineRule="exact"/>
        <w:ind w:left="309"/>
        <w:rPr>
          <w:sz w:val="14"/>
          <w:lang w:val="de-DE"/>
          <w:rPrChange w:id="1837" w:author="SC9986" w:date="2022-08-04T09:19:00Z">
            <w:rPr>
              <w:sz w:val="14"/>
            </w:rPr>
          </w:rPrChange>
        </w:rPr>
      </w:pPr>
      <w:r w:rsidRPr="00265780">
        <w:rPr>
          <w:lang w:val="de-DE"/>
          <w:rPrChange w:id="1838" w:author="SC9986" w:date="2022-08-04T09:19:00Z">
            <w:rPr/>
          </w:rPrChange>
        </w:rPr>
        <w:br w:type="column"/>
      </w:r>
      <w:r w:rsidRPr="00265780">
        <w:rPr>
          <w:sz w:val="18"/>
          <w:lang w:val="de-DE"/>
          <w:rPrChange w:id="1839" w:author="SC9986" w:date="2022-08-04T09:19:00Z">
            <w:rPr>
              <w:sz w:val="18"/>
            </w:rPr>
          </w:rPrChange>
        </w:rPr>
        <w:t>S-</w:t>
      </w:r>
      <w:proofErr w:type="spellStart"/>
      <w:r w:rsidRPr="00265780">
        <w:rPr>
          <w:sz w:val="18"/>
          <w:lang w:val="de-DE"/>
          <w:rPrChange w:id="1840" w:author="SC9986" w:date="2022-08-04T09:19:00Z">
            <w:rPr>
              <w:sz w:val="18"/>
            </w:rPr>
          </w:rPrChange>
        </w:rPr>
        <w:t>S</w:t>
      </w:r>
      <w:r w:rsidRPr="00265780">
        <w:rPr>
          <w:sz w:val="14"/>
          <w:lang w:val="de-DE"/>
          <w:rPrChange w:id="1841" w:author="SC9986" w:date="2022-08-04T09:19:00Z">
            <w:rPr>
              <w:sz w:val="14"/>
            </w:rPr>
          </w:rPrChange>
        </w:rPr>
        <w:t>TRUCT</w:t>
      </w:r>
      <w:r w:rsidRPr="00265780">
        <w:rPr>
          <w:sz w:val="18"/>
          <w:lang w:val="de-DE"/>
          <w:rPrChange w:id="1842" w:author="SC9986" w:date="2022-08-04T09:19:00Z">
            <w:rPr>
              <w:sz w:val="18"/>
            </w:rPr>
          </w:rPrChange>
        </w:rPr>
        <w:t>N</w:t>
      </w:r>
      <w:r w:rsidRPr="00265780">
        <w:rPr>
          <w:sz w:val="14"/>
          <w:lang w:val="de-DE"/>
          <w:rPrChange w:id="1843" w:author="SC9986" w:date="2022-08-04T09:19:00Z">
            <w:rPr>
              <w:sz w:val="14"/>
            </w:rPr>
          </w:rPrChange>
        </w:rPr>
        <w:t>ULL</w:t>
      </w:r>
      <w:proofErr w:type="spellEnd"/>
    </w:p>
    <w:p w14:paraId="162BDA96" w14:textId="77777777" w:rsidR="00AF434A" w:rsidRPr="00265780" w:rsidRDefault="00000000">
      <w:pPr>
        <w:spacing w:before="148" w:line="233" w:lineRule="exact"/>
        <w:ind w:left="309"/>
        <w:rPr>
          <w:rFonts w:ascii="Lucida Sans Unicode"/>
          <w:sz w:val="18"/>
          <w:lang w:val="de-DE"/>
          <w:rPrChange w:id="1844" w:author="SC9986" w:date="2022-08-04T09:19:00Z">
            <w:rPr>
              <w:rFonts w:ascii="Lucida Sans Unicode"/>
              <w:sz w:val="18"/>
            </w:rPr>
          </w:rPrChange>
        </w:rPr>
      </w:pPr>
      <w:r w:rsidRPr="00265780">
        <w:rPr>
          <w:lang w:val="de-DE"/>
          <w:rPrChange w:id="1845" w:author="SC9986" w:date="2022-08-04T09:19:00Z">
            <w:rPr/>
          </w:rPrChange>
        </w:rPr>
        <w:br w:type="column"/>
      </w:r>
      <w:r w:rsidRPr="00265780">
        <w:rPr>
          <w:i/>
          <w:w w:val="105"/>
          <w:sz w:val="18"/>
          <w:lang w:val="de-DE"/>
          <w:rPrChange w:id="1846" w:author="SC9986" w:date="2022-08-04T09:19:00Z">
            <w:rPr>
              <w:i/>
              <w:w w:val="105"/>
              <w:sz w:val="18"/>
            </w:rPr>
          </w:rPrChange>
        </w:rPr>
        <w:t xml:space="preserve">n </w:t>
      </w:r>
      <w:r w:rsidRPr="00265780">
        <w:rPr>
          <w:rFonts w:ascii="Lucida Sans Unicode"/>
          <w:w w:val="105"/>
          <w:sz w:val="18"/>
          <w:lang w:val="de-DE"/>
          <w:rPrChange w:id="1847" w:author="SC9986" w:date="2022-08-04T09:19:00Z">
            <w:rPr>
              <w:rFonts w:ascii="Lucida Sans Unicode"/>
              <w:w w:val="105"/>
              <w:sz w:val="18"/>
            </w:rPr>
          </w:rPrChange>
        </w:rPr>
        <w:t xml:space="preserve">= </w:t>
      </w:r>
      <w:r w:rsidRPr="00265780">
        <w:rPr>
          <w:rFonts w:ascii="Lucida Sans Unicode"/>
          <w:sz w:val="18"/>
          <w:lang w:val="de-DE"/>
          <w:rPrChange w:id="1848" w:author="SC9986" w:date="2022-08-04T09:19:00Z">
            <w:rPr>
              <w:rFonts w:ascii="Lucida Sans Unicode"/>
              <w:sz w:val="18"/>
            </w:rPr>
          </w:rPrChange>
        </w:rPr>
        <w:t>0</w:t>
      </w:r>
    </w:p>
    <w:p w14:paraId="2B6D6451" w14:textId="77777777" w:rsidR="00AF434A" w:rsidRPr="00265780" w:rsidRDefault="00AF434A">
      <w:pPr>
        <w:spacing w:line="233" w:lineRule="exact"/>
        <w:rPr>
          <w:rFonts w:ascii="Lucida Sans Unicode"/>
          <w:sz w:val="18"/>
          <w:lang w:val="de-DE"/>
          <w:rPrChange w:id="1849" w:author="SC9986" w:date="2022-08-04T09:19:00Z">
            <w:rPr>
              <w:rFonts w:ascii="Lucida Sans Unicode"/>
              <w:sz w:val="18"/>
            </w:rPr>
          </w:rPrChange>
        </w:rPr>
        <w:sectPr w:rsidR="00AF434A" w:rsidRPr="00265780">
          <w:type w:val="continuous"/>
          <w:pgSz w:w="12240" w:h="15840"/>
          <w:pgMar w:top="1500" w:right="860" w:bottom="280" w:left="860" w:header="720" w:footer="720" w:gutter="0"/>
          <w:cols w:num="3" w:space="720" w:equalWidth="0">
            <w:col w:w="5021" w:space="637"/>
            <w:col w:w="1584" w:space="94"/>
            <w:col w:w="3184"/>
          </w:cols>
        </w:sectPr>
      </w:pPr>
    </w:p>
    <w:p w14:paraId="1EAE3744" w14:textId="77777777" w:rsidR="00AF434A" w:rsidRPr="00265780" w:rsidRDefault="00000000">
      <w:pPr>
        <w:spacing w:line="218" w:lineRule="exact"/>
        <w:ind w:left="1620"/>
        <w:rPr>
          <w:i/>
          <w:sz w:val="18"/>
          <w:lang w:val="de-DE"/>
          <w:rPrChange w:id="1850" w:author="SC9986" w:date="2022-08-04T09:19:00Z">
            <w:rPr>
              <w:i/>
              <w:sz w:val="18"/>
            </w:rPr>
          </w:rPrChange>
        </w:rPr>
      </w:pPr>
      <w:r>
        <w:rPr>
          <w:rFonts w:ascii="Lucida Sans Unicode" w:hAnsi="Lucida Sans Unicode"/>
          <w:w w:val="110"/>
          <w:position w:val="2"/>
          <w:sz w:val="18"/>
        </w:rPr>
        <w:t>Γ</w:t>
      </w:r>
      <w:r w:rsidRPr="00265780">
        <w:rPr>
          <w:rFonts w:ascii="Lucida Sans Unicode" w:hAnsi="Lucida Sans Unicode"/>
          <w:w w:val="110"/>
          <w:position w:val="2"/>
          <w:sz w:val="18"/>
          <w:lang w:val="de-DE"/>
          <w:rPrChange w:id="1851" w:author="SC9986" w:date="2022-08-04T09:19:00Z">
            <w:rPr>
              <w:rFonts w:ascii="Lucida Sans Unicode" w:hAnsi="Lucida Sans Unicode"/>
              <w:w w:val="110"/>
              <w:position w:val="2"/>
              <w:sz w:val="18"/>
            </w:rPr>
          </w:rPrChange>
        </w:rPr>
        <w:t xml:space="preserve">; </w:t>
      </w:r>
      <w:r>
        <w:rPr>
          <w:i/>
          <w:w w:val="110"/>
          <w:position w:val="2"/>
          <w:sz w:val="18"/>
        </w:rPr>
        <w:t>σ</w:t>
      </w:r>
      <w:r w:rsidRPr="00265780">
        <w:rPr>
          <w:i/>
          <w:w w:val="110"/>
          <w:position w:val="2"/>
          <w:sz w:val="18"/>
          <w:lang w:val="de-DE"/>
          <w:rPrChange w:id="1852" w:author="SC9986" w:date="2022-08-04T09:19:00Z">
            <w:rPr>
              <w:i/>
              <w:w w:val="110"/>
              <w:position w:val="2"/>
              <w:sz w:val="18"/>
            </w:rPr>
          </w:rPrChange>
        </w:rPr>
        <w:t xml:space="preserve"> </w:t>
      </w:r>
      <w:r w:rsidRPr="00265780">
        <w:rPr>
          <w:rFonts w:ascii="Lucida Sans Unicode" w:hAnsi="Lucida Sans Unicode"/>
          <w:w w:val="110"/>
          <w:position w:val="2"/>
          <w:sz w:val="18"/>
          <w:lang w:val="de-DE"/>
          <w:rPrChange w:id="1853" w:author="SC9986" w:date="2022-08-04T09:19:00Z">
            <w:rPr>
              <w:rFonts w:ascii="Lucida Sans Unicode" w:hAnsi="Lucida Sans Unicode"/>
              <w:w w:val="110"/>
              <w:position w:val="2"/>
              <w:sz w:val="18"/>
            </w:rPr>
          </w:rPrChange>
        </w:rPr>
        <w:t>€</w:t>
      </w:r>
      <w:r w:rsidRPr="00265780">
        <w:rPr>
          <w:rFonts w:ascii="Arial" w:hAnsi="Arial"/>
          <w:i/>
          <w:w w:val="110"/>
          <w:sz w:val="12"/>
          <w:lang w:val="de-DE"/>
          <w:rPrChange w:id="1854" w:author="SC9986" w:date="2022-08-04T09:19:00Z">
            <w:rPr>
              <w:rFonts w:ascii="Arial" w:hAnsi="Arial"/>
              <w:i/>
              <w:w w:val="110"/>
              <w:sz w:val="12"/>
            </w:rPr>
          </w:rPrChange>
        </w:rPr>
        <w:t xml:space="preserve">m </w:t>
      </w:r>
      <w:r w:rsidRPr="00265780">
        <w:rPr>
          <w:w w:val="110"/>
          <w:position w:val="2"/>
          <w:sz w:val="18"/>
          <w:lang w:val="de-DE"/>
          <w:rPrChange w:id="1855" w:author="SC9986" w:date="2022-08-04T09:19:00Z">
            <w:rPr>
              <w:w w:val="110"/>
              <w:position w:val="2"/>
              <w:sz w:val="18"/>
            </w:rPr>
          </w:rPrChange>
        </w:rPr>
        <w:t xml:space="preserve">* </w:t>
      </w:r>
      <w:r w:rsidRPr="00265780">
        <w:rPr>
          <w:rFonts w:ascii="Lucida Sans Unicode" w:hAnsi="Lucida Sans Unicode"/>
          <w:w w:val="110"/>
          <w:position w:val="2"/>
          <w:sz w:val="18"/>
          <w:lang w:val="de-DE"/>
          <w:rPrChange w:id="1856" w:author="SC9986" w:date="2022-08-04T09:19:00Z">
            <w:rPr>
              <w:rFonts w:ascii="Lucida Sans Unicode" w:hAnsi="Lucida Sans Unicode"/>
              <w:w w:val="110"/>
              <w:position w:val="2"/>
              <w:sz w:val="18"/>
            </w:rPr>
          </w:rPrChange>
        </w:rPr>
        <w:t>(</w:t>
      </w:r>
      <w:r w:rsidRPr="00265780">
        <w:rPr>
          <w:i/>
          <w:w w:val="110"/>
          <w:position w:val="2"/>
          <w:sz w:val="18"/>
          <w:lang w:val="de-DE"/>
          <w:rPrChange w:id="1857" w:author="SC9986" w:date="2022-08-04T09:19:00Z">
            <w:rPr>
              <w:i/>
              <w:w w:val="110"/>
              <w:position w:val="2"/>
              <w:sz w:val="18"/>
            </w:rPr>
          </w:rPrChange>
        </w:rPr>
        <w:t>e</w:t>
      </w:r>
      <w:r w:rsidRPr="00265780">
        <w:rPr>
          <w:rFonts w:ascii="Bookman Old Style" w:hAnsi="Bookman Old Style"/>
          <w:w w:val="110"/>
          <w:sz w:val="12"/>
          <w:lang w:val="de-DE"/>
          <w:rPrChange w:id="1858" w:author="SC9986" w:date="2022-08-04T09:19:00Z">
            <w:rPr>
              <w:rFonts w:ascii="Bookman Old Style" w:hAnsi="Bookman Old Style"/>
              <w:w w:val="110"/>
              <w:sz w:val="12"/>
            </w:rPr>
          </w:rPrChange>
        </w:rPr>
        <w:t xml:space="preserve">1 </w:t>
      </w:r>
      <w:r w:rsidRPr="00265780">
        <w:rPr>
          <w:w w:val="110"/>
          <w:position w:val="2"/>
          <w:sz w:val="18"/>
          <w:lang w:val="de-DE"/>
          <w:rPrChange w:id="1859" w:author="SC9986" w:date="2022-08-04T09:19:00Z">
            <w:rPr>
              <w:w w:val="110"/>
              <w:position w:val="2"/>
              <w:sz w:val="18"/>
            </w:rPr>
          </w:rPrChange>
        </w:rPr>
        <w:t xml:space="preserve">+ </w:t>
      </w:r>
      <w:r w:rsidRPr="00265780">
        <w:rPr>
          <w:i/>
          <w:w w:val="110"/>
          <w:position w:val="2"/>
          <w:sz w:val="18"/>
          <w:lang w:val="de-DE"/>
          <w:rPrChange w:id="1860" w:author="SC9986" w:date="2022-08-04T09:19:00Z">
            <w:rPr>
              <w:i/>
              <w:w w:val="110"/>
              <w:position w:val="2"/>
              <w:sz w:val="18"/>
            </w:rPr>
          </w:rPrChange>
        </w:rPr>
        <w:t>e</w:t>
      </w:r>
      <w:r w:rsidRPr="00265780">
        <w:rPr>
          <w:rFonts w:ascii="Bookman Old Style" w:hAnsi="Bookman Old Style"/>
          <w:w w:val="110"/>
          <w:sz w:val="12"/>
          <w:lang w:val="de-DE"/>
          <w:rPrChange w:id="1861" w:author="SC9986" w:date="2022-08-04T09:19:00Z">
            <w:rPr>
              <w:rFonts w:ascii="Bookman Old Style" w:hAnsi="Bookman Old Style"/>
              <w:w w:val="110"/>
              <w:sz w:val="12"/>
            </w:rPr>
          </w:rPrChange>
        </w:rPr>
        <w:t>2</w:t>
      </w:r>
      <w:r w:rsidRPr="00265780">
        <w:rPr>
          <w:rFonts w:ascii="Lucida Sans Unicode" w:hAnsi="Lucida Sans Unicode"/>
          <w:w w:val="110"/>
          <w:position w:val="2"/>
          <w:sz w:val="18"/>
          <w:lang w:val="de-DE"/>
          <w:rPrChange w:id="1862" w:author="SC9986" w:date="2022-08-04T09:19:00Z">
            <w:rPr>
              <w:rFonts w:ascii="Lucida Sans Unicode" w:hAnsi="Lucida Sans Unicode"/>
              <w:w w:val="110"/>
              <w:position w:val="2"/>
              <w:sz w:val="18"/>
            </w:rPr>
          </w:rPrChange>
        </w:rPr>
        <w:t xml:space="preserve">) </w:t>
      </w:r>
      <w:r w:rsidRPr="00265780">
        <w:rPr>
          <w:w w:val="110"/>
          <w:position w:val="2"/>
          <w:sz w:val="18"/>
          <w:lang w:val="de-DE"/>
          <w:rPrChange w:id="1863" w:author="SC9986" w:date="2022-08-04T09:19:00Z">
            <w:rPr>
              <w:w w:val="110"/>
              <w:position w:val="2"/>
              <w:sz w:val="18"/>
            </w:rPr>
          </w:rPrChange>
        </w:rPr>
        <w:t xml:space="preserve">= </w:t>
      </w:r>
      <w:r w:rsidRPr="00265780">
        <w:rPr>
          <w:i/>
          <w:w w:val="110"/>
          <w:position w:val="2"/>
          <w:sz w:val="18"/>
          <w:lang w:val="de-DE"/>
          <w:rPrChange w:id="1864" w:author="SC9986" w:date="2022-08-04T09:19:00Z">
            <w:rPr>
              <w:i/>
              <w:w w:val="110"/>
              <w:position w:val="2"/>
              <w:sz w:val="18"/>
            </w:rPr>
          </w:rPrChange>
        </w:rPr>
        <w:t>e</w:t>
      </w:r>
      <w:r w:rsidRPr="00265780">
        <w:rPr>
          <w:rFonts w:ascii="Bookman Old Style" w:hAnsi="Bookman Old Style"/>
          <w:w w:val="110"/>
          <w:sz w:val="12"/>
          <w:lang w:val="de-DE"/>
          <w:rPrChange w:id="1865" w:author="SC9986" w:date="2022-08-04T09:19:00Z">
            <w:rPr>
              <w:rFonts w:ascii="Bookman Old Style" w:hAnsi="Bookman Old Style"/>
              <w:w w:val="110"/>
              <w:sz w:val="12"/>
            </w:rPr>
          </w:rPrChange>
        </w:rPr>
        <w:t xml:space="preserve">3 </w:t>
      </w:r>
      <w:r w:rsidRPr="00265780">
        <w:rPr>
          <w:rFonts w:ascii="Lucida Sans Unicode" w:hAnsi="Lucida Sans Unicode"/>
          <w:w w:val="110"/>
          <w:position w:val="2"/>
          <w:sz w:val="18"/>
          <w:lang w:val="de-DE"/>
          <w:rPrChange w:id="1866" w:author="SC9986" w:date="2022-08-04T09:19:00Z">
            <w:rPr>
              <w:rFonts w:ascii="Lucida Sans Unicode" w:hAnsi="Lucida Sans Unicode"/>
              <w:w w:val="110"/>
              <w:position w:val="2"/>
              <w:sz w:val="18"/>
            </w:rPr>
          </w:rPrChange>
        </w:rPr>
        <w:t xml:space="preserve">: </w:t>
      </w:r>
      <w:r>
        <w:rPr>
          <w:i/>
          <w:w w:val="110"/>
          <w:position w:val="2"/>
          <w:sz w:val="18"/>
        </w:rPr>
        <w:t>τ</w:t>
      </w:r>
    </w:p>
    <w:p w14:paraId="1C8AFC41" w14:textId="77777777" w:rsidR="00AF434A" w:rsidRDefault="00000000">
      <w:pPr>
        <w:pStyle w:val="BodyText"/>
        <w:spacing w:before="245" w:line="232" w:lineRule="auto"/>
        <w:ind w:left="219" w:right="38"/>
        <w:jc w:val="both"/>
      </w:pPr>
      <w:r>
        <w:t xml:space="preserve">Figure 16: Remaining </w:t>
      </w:r>
      <w:proofErr w:type="spellStart"/>
      <w:r>
        <w:t>C</w:t>
      </w:r>
      <w:r>
        <w:rPr>
          <w:sz w:val="16"/>
        </w:rPr>
        <w:t>ORE</w:t>
      </w:r>
      <w:r>
        <w:t>C</w:t>
      </w:r>
      <w:r>
        <w:rPr>
          <w:sz w:val="16"/>
        </w:rPr>
        <w:t>HK</w:t>
      </w:r>
      <w:r>
        <w:t>CB</w:t>
      </w:r>
      <w:r>
        <w:rPr>
          <w:sz w:val="16"/>
        </w:rPr>
        <w:t>OX</w:t>
      </w:r>
      <w:proofErr w:type="spellEnd"/>
      <w:r>
        <w:rPr>
          <w:sz w:val="16"/>
        </w:rPr>
        <w:t xml:space="preserve"> </w:t>
      </w:r>
      <w:r>
        <w:t>Type Rules (ex- tends Fig. 9)</w:t>
      </w:r>
    </w:p>
    <w:p w14:paraId="1AFC0735" w14:textId="77777777" w:rsidR="00AF434A" w:rsidRDefault="00AF434A">
      <w:pPr>
        <w:pStyle w:val="BodyText"/>
        <w:rPr>
          <w:sz w:val="24"/>
        </w:rPr>
      </w:pPr>
    </w:p>
    <w:p w14:paraId="51AD3B91" w14:textId="77777777" w:rsidR="00AF434A" w:rsidRDefault="00000000">
      <w:pPr>
        <w:pStyle w:val="BodyText"/>
        <w:spacing w:before="146" w:line="232" w:lineRule="auto"/>
        <w:ind w:left="219" w:right="38"/>
        <w:jc w:val="both"/>
      </w:pPr>
      <w:r>
        <w:rPr>
          <w:spacing w:val="-8"/>
          <w:w w:val="105"/>
        </w:rPr>
        <w:t>We</w:t>
      </w:r>
      <w:r>
        <w:rPr>
          <w:spacing w:val="-21"/>
          <w:w w:val="105"/>
        </w:rPr>
        <w:t xml:space="preserve"> </w:t>
      </w:r>
      <w:proofErr w:type="spellStart"/>
      <w:r>
        <w:rPr>
          <w:w w:val="105"/>
        </w:rPr>
        <w:t>ellide</w:t>
      </w:r>
      <w:proofErr w:type="spellEnd"/>
      <w:r>
        <w:rPr>
          <w:spacing w:val="-21"/>
          <w:w w:val="105"/>
        </w:rPr>
        <w:t xml:space="preserve"> </w:t>
      </w:r>
      <w:r>
        <w:rPr>
          <w:w w:val="105"/>
        </w:rPr>
        <w:t>the</w:t>
      </w:r>
      <w:r>
        <w:rPr>
          <w:spacing w:val="-21"/>
          <w:w w:val="105"/>
        </w:rPr>
        <w:t xml:space="preserve"> </w:t>
      </w:r>
      <w:r>
        <w:rPr>
          <w:w w:val="105"/>
        </w:rPr>
        <w:t>semantics</w:t>
      </w:r>
      <w:r>
        <w:rPr>
          <w:spacing w:val="-21"/>
          <w:w w:val="105"/>
        </w:rPr>
        <w:t xml:space="preserve"> </w:t>
      </w:r>
      <w:r>
        <w:rPr>
          <w:w w:val="105"/>
        </w:rPr>
        <w:t>of</w:t>
      </w:r>
      <w:r>
        <w:rPr>
          <w:spacing w:val="-18"/>
          <w:w w:val="105"/>
        </w:rPr>
        <w:t xml:space="preserve"> </w:t>
      </w:r>
      <w:proofErr w:type="spellStart"/>
      <w:r>
        <w:rPr>
          <w:spacing w:val="7"/>
          <w:w w:val="105"/>
        </w:rPr>
        <w:t>C</w:t>
      </w:r>
      <w:r>
        <w:rPr>
          <w:spacing w:val="7"/>
          <w:w w:val="105"/>
          <w:sz w:val="16"/>
        </w:rPr>
        <w:t>ORE</w:t>
      </w:r>
      <w:r>
        <w:rPr>
          <w:spacing w:val="7"/>
          <w:w w:val="105"/>
        </w:rPr>
        <w:t>C</w:t>
      </w:r>
      <w:proofErr w:type="spellEnd"/>
      <w:r>
        <w:rPr>
          <w:spacing w:val="-18"/>
          <w:w w:val="105"/>
        </w:rPr>
        <w:t xml:space="preserve"> </w:t>
      </w:r>
      <w:r>
        <w:rPr>
          <w:w w:val="105"/>
        </w:rPr>
        <w:t>because</w:t>
      </w:r>
      <w:r>
        <w:rPr>
          <w:spacing w:val="-20"/>
          <w:w w:val="105"/>
        </w:rPr>
        <w:t xml:space="preserve"> </w:t>
      </w:r>
      <w:r>
        <w:rPr>
          <w:w w:val="105"/>
        </w:rPr>
        <w:t>it</w:t>
      </w:r>
      <w:r>
        <w:rPr>
          <w:spacing w:val="-21"/>
          <w:w w:val="105"/>
        </w:rPr>
        <w:t xml:space="preserve"> </w:t>
      </w:r>
      <w:r>
        <w:rPr>
          <w:w w:val="105"/>
        </w:rPr>
        <w:t>is</w:t>
      </w:r>
      <w:r>
        <w:rPr>
          <w:spacing w:val="-21"/>
          <w:w w:val="105"/>
        </w:rPr>
        <w:t xml:space="preserve"> </w:t>
      </w:r>
      <w:r>
        <w:rPr>
          <w:w w:val="105"/>
        </w:rPr>
        <w:t>self-evident and</w:t>
      </w:r>
      <w:r>
        <w:rPr>
          <w:spacing w:val="-27"/>
          <w:w w:val="105"/>
        </w:rPr>
        <w:t xml:space="preserve"> </w:t>
      </w:r>
      <w:r>
        <w:rPr>
          <w:w w:val="105"/>
        </w:rPr>
        <w:t>mirrors</w:t>
      </w:r>
      <w:r>
        <w:rPr>
          <w:spacing w:val="-27"/>
          <w:w w:val="105"/>
        </w:rPr>
        <w:t xml:space="preserve"> </w:t>
      </w:r>
      <w:r>
        <w:rPr>
          <w:w w:val="105"/>
        </w:rPr>
        <w:t>the</w:t>
      </w:r>
      <w:r>
        <w:rPr>
          <w:spacing w:val="-27"/>
          <w:w w:val="105"/>
        </w:rPr>
        <w:t xml:space="preserve"> </w:t>
      </w:r>
      <w:r>
        <w:rPr>
          <w:w w:val="105"/>
        </w:rPr>
        <w:t>semantics</w:t>
      </w:r>
      <w:r>
        <w:rPr>
          <w:spacing w:val="-25"/>
          <w:w w:val="105"/>
        </w:rPr>
        <w:t xml:space="preserve"> </w:t>
      </w:r>
      <w:proofErr w:type="spellStart"/>
      <w:r>
        <w:rPr>
          <w:spacing w:val="7"/>
          <w:w w:val="105"/>
        </w:rPr>
        <w:t>C</w:t>
      </w:r>
      <w:r>
        <w:rPr>
          <w:spacing w:val="7"/>
          <w:w w:val="105"/>
          <w:sz w:val="16"/>
        </w:rPr>
        <w:t>ORE</w:t>
      </w:r>
      <w:r>
        <w:rPr>
          <w:spacing w:val="7"/>
          <w:w w:val="105"/>
        </w:rPr>
        <w:t>C</w:t>
      </w:r>
      <w:r>
        <w:rPr>
          <w:spacing w:val="7"/>
          <w:w w:val="105"/>
          <w:sz w:val="16"/>
        </w:rPr>
        <w:t>HK</w:t>
      </w:r>
      <w:r>
        <w:rPr>
          <w:spacing w:val="7"/>
          <w:w w:val="105"/>
        </w:rPr>
        <w:t>CB</w:t>
      </w:r>
      <w:r>
        <w:rPr>
          <w:spacing w:val="7"/>
          <w:w w:val="105"/>
          <w:sz w:val="16"/>
        </w:rPr>
        <w:t>OX</w:t>
      </w:r>
      <w:proofErr w:type="spellEnd"/>
      <w:r>
        <w:rPr>
          <w:spacing w:val="7"/>
          <w:w w:val="105"/>
        </w:rPr>
        <w:t>.</w:t>
      </w:r>
      <w:r>
        <w:rPr>
          <w:spacing w:val="-26"/>
          <w:w w:val="105"/>
        </w:rPr>
        <w:t xml:space="preserve"> </w:t>
      </w:r>
      <w:r>
        <w:rPr>
          <w:w w:val="105"/>
        </w:rPr>
        <w:t>The</w:t>
      </w:r>
      <w:r>
        <w:rPr>
          <w:spacing w:val="-27"/>
          <w:w w:val="105"/>
        </w:rPr>
        <w:t xml:space="preserve"> </w:t>
      </w:r>
      <w:r>
        <w:rPr>
          <w:w w:val="105"/>
        </w:rPr>
        <w:t>difference is</w:t>
      </w:r>
      <w:r>
        <w:rPr>
          <w:spacing w:val="16"/>
          <w:w w:val="105"/>
        </w:rPr>
        <w:t xml:space="preserve"> </w:t>
      </w:r>
      <w:r>
        <w:rPr>
          <w:w w:val="105"/>
        </w:rPr>
        <w:t>that</w:t>
      </w:r>
      <w:r>
        <w:rPr>
          <w:spacing w:val="16"/>
          <w:w w:val="105"/>
        </w:rPr>
        <w:t xml:space="preserve"> </w:t>
      </w:r>
      <w:r>
        <w:rPr>
          <w:w w:val="105"/>
        </w:rPr>
        <w:t>in</w:t>
      </w:r>
      <w:r>
        <w:rPr>
          <w:spacing w:val="21"/>
          <w:w w:val="105"/>
        </w:rPr>
        <w:t xml:space="preserve"> </w:t>
      </w:r>
      <w:proofErr w:type="spellStart"/>
      <w:r>
        <w:rPr>
          <w:spacing w:val="7"/>
          <w:w w:val="105"/>
        </w:rPr>
        <w:t>C</w:t>
      </w:r>
      <w:r>
        <w:rPr>
          <w:spacing w:val="7"/>
          <w:w w:val="105"/>
          <w:sz w:val="16"/>
        </w:rPr>
        <w:t>ORE</w:t>
      </w:r>
      <w:r>
        <w:rPr>
          <w:spacing w:val="7"/>
          <w:w w:val="105"/>
        </w:rPr>
        <w:t>C</w:t>
      </w:r>
      <w:proofErr w:type="spellEnd"/>
      <w:r>
        <w:rPr>
          <w:spacing w:val="7"/>
          <w:w w:val="105"/>
        </w:rPr>
        <w:t>,</w:t>
      </w:r>
      <w:r>
        <w:rPr>
          <w:spacing w:val="17"/>
          <w:w w:val="105"/>
        </w:rPr>
        <w:t xml:space="preserve"> </w:t>
      </w:r>
      <w:r>
        <w:rPr>
          <w:w w:val="105"/>
        </w:rPr>
        <w:t>only</w:t>
      </w:r>
      <w:r>
        <w:rPr>
          <w:spacing w:val="16"/>
          <w:w w:val="105"/>
        </w:rPr>
        <w:t xml:space="preserve"> </w:t>
      </w:r>
      <w:r>
        <w:rPr>
          <w:w w:val="105"/>
        </w:rPr>
        <w:t>bounds</w:t>
      </w:r>
      <w:r>
        <w:rPr>
          <w:spacing w:val="16"/>
          <w:w w:val="105"/>
        </w:rPr>
        <w:t xml:space="preserve"> </w:t>
      </w:r>
      <w:r>
        <w:rPr>
          <w:w w:val="105"/>
        </w:rPr>
        <w:t>and</w:t>
      </w:r>
      <w:r>
        <w:rPr>
          <w:spacing w:val="17"/>
          <w:w w:val="105"/>
        </w:rPr>
        <w:t xml:space="preserve"> </w:t>
      </w:r>
      <w:r>
        <w:rPr>
          <w:w w:val="105"/>
        </w:rPr>
        <w:t>null</w:t>
      </w:r>
      <w:r>
        <w:rPr>
          <w:spacing w:val="16"/>
          <w:w w:val="105"/>
        </w:rPr>
        <w:t xml:space="preserve"> </w:t>
      </w:r>
      <w:r>
        <w:rPr>
          <w:w w:val="105"/>
        </w:rPr>
        <w:t>can</w:t>
      </w:r>
      <w:r>
        <w:rPr>
          <w:spacing w:val="16"/>
          <w:w w:val="105"/>
        </w:rPr>
        <w:t xml:space="preserve"> </w:t>
      </w:r>
      <w:r>
        <w:rPr>
          <w:w w:val="105"/>
        </w:rPr>
        <w:t>step</w:t>
      </w:r>
      <w:r>
        <w:rPr>
          <w:spacing w:val="17"/>
          <w:w w:val="105"/>
        </w:rPr>
        <w:t xml:space="preserve"> </w:t>
      </w:r>
      <w:r>
        <w:rPr>
          <w:w w:val="105"/>
        </w:rPr>
        <w:t>into</w:t>
      </w:r>
      <w:r>
        <w:rPr>
          <w:spacing w:val="16"/>
          <w:w w:val="105"/>
        </w:rPr>
        <w:t xml:space="preserve"> </w:t>
      </w:r>
      <w:r>
        <w:rPr>
          <w:w w:val="105"/>
        </w:rPr>
        <w:t>an</w:t>
      </w:r>
    </w:p>
    <w:p w14:paraId="7DD3162B" w14:textId="77777777" w:rsidR="00AF434A" w:rsidRDefault="00000000">
      <w:pPr>
        <w:pStyle w:val="BodyText"/>
        <w:rPr>
          <w:sz w:val="4"/>
        </w:rPr>
      </w:pPr>
      <w:r>
        <w:br w:type="column"/>
      </w:r>
    </w:p>
    <w:p w14:paraId="2606706D" w14:textId="77777777" w:rsidR="00AF434A" w:rsidRDefault="00000000">
      <w:pPr>
        <w:pStyle w:val="BodyText"/>
        <w:spacing w:line="20" w:lineRule="exact"/>
        <w:ind w:left="489"/>
        <w:rPr>
          <w:sz w:val="2"/>
        </w:rPr>
      </w:pPr>
      <w:r>
        <w:rPr>
          <w:sz w:val="2"/>
        </w:rPr>
      </w:r>
      <w:r>
        <w:rPr>
          <w:sz w:val="2"/>
        </w:rPr>
        <w:pict w14:anchorId="5FDFA262">
          <v:group id="_x0000_s1093" style="width:188.35pt;height:.4pt;mso-position-horizontal-relative:char;mso-position-vertical-relative:line" coordsize="3767,8">
            <v:line id="_x0000_s1094" style="position:absolute" from="0,4" to="3767,4" strokeweight=".38pt"/>
            <w10:anchorlock/>
          </v:group>
        </w:pict>
      </w:r>
    </w:p>
    <w:p w14:paraId="6013C25D" w14:textId="77777777" w:rsidR="00AF434A" w:rsidRDefault="00000000">
      <w:pPr>
        <w:ind w:left="493"/>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20"/>
          <w:sz w:val="18"/>
          <w:szCs w:val="18"/>
        </w:rPr>
        <w:t xml:space="preserve">H </w:t>
      </w:r>
      <w:r>
        <w:rPr>
          <w:i/>
          <w:w w:val="125"/>
          <w:sz w:val="18"/>
          <w:szCs w:val="18"/>
        </w:rPr>
        <w:t xml:space="preserve">, </w:t>
      </w:r>
      <w:r>
        <w:rPr>
          <w:rFonts w:ascii="Lucida Sans Unicode" w:eastAsia="Lucida Sans Unicode" w:hAnsi="Lucida Sans Unicode" w:cs="Lucida Sans Unicode"/>
          <w:w w:val="125"/>
          <w:sz w:val="18"/>
          <w:szCs w:val="18"/>
        </w:rPr>
        <w:t>&amp;</w:t>
      </w:r>
      <w:r>
        <w:rPr>
          <w:i/>
          <w:w w:val="125"/>
          <w:sz w:val="18"/>
          <w:szCs w:val="18"/>
        </w:rPr>
        <w:t xml:space="preserve">n </w:t>
      </w:r>
      <w:r>
        <w:rPr>
          <w:rFonts w:ascii="Lucida Sans Unicode" w:eastAsia="Lucida Sans Unicode" w:hAnsi="Lucida Sans Unicode" w:cs="Lucida Sans Unicode"/>
          <w:w w:val="120"/>
          <w:sz w:val="18"/>
          <w:szCs w:val="18"/>
        </w:rPr>
        <w:t xml:space="preserve">: </w:t>
      </w:r>
      <w:proofErr w:type="spellStart"/>
      <w:r>
        <w:rPr>
          <w:w w:val="125"/>
          <w:sz w:val="18"/>
          <w:szCs w:val="18"/>
        </w:rPr>
        <w:t>ptr</w:t>
      </w:r>
      <w:r>
        <w:rPr>
          <w:w w:val="125"/>
          <w:sz w:val="18"/>
          <w:szCs w:val="18"/>
          <w:vertAlign w:val="superscript"/>
        </w:rPr>
        <w:t>c</w:t>
      </w:r>
      <w:proofErr w:type="spellEnd"/>
      <w:r>
        <w:rPr>
          <w:w w:val="125"/>
          <w:sz w:val="18"/>
          <w:szCs w:val="18"/>
        </w:rPr>
        <w:t xml:space="preserve"> struct </w:t>
      </w:r>
      <w:r>
        <w:rPr>
          <w:i/>
          <w:w w:val="120"/>
          <w:sz w:val="18"/>
          <w:szCs w:val="18"/>
        </w:rPr>
        <w:t xml:space="preserve">T </w:t>
      </w:r>
      <w:r>
        <w:rPr>
          <w:rFonts w:ascii="Lucida Sans Unicode" w:eastAsia="Lucida Sans Unicode" w:hAnsi="Lucida Sans Unicode" w:cs="Lucida Sans Unicode"/>
          <w:w w:val="125"/>
          <w:sz w:val="18"/>
          <w:szCs w:val="18"/>
        </w:rPr>
        <w:t>→</w:t>
      </w:r>
      <w:r>
        <w:rPr>
          <w:i/>
          <w:w w:val="125"/>
          <w:sz w:val="18"/>
          <w:szCs w:val="18"/>
        </w:rPr>
        <w:t xml:space="preserve">f </w:t>
      </w:r>
      <w:r>
        <w:rPr>
          <w:rFonts w:ascii="Lucida Sans Unicode" w:eastAsia="Lucida Sans Unicode" w:hAnsi="Lucida Sans Unicode" w:cs="Lucida Sans Unicode"/>
          <w:w w:val="125"/>
          <w:sz w:val="18"/>
          <w:szCs w:val="18"/>
        </w:rPr>
        <w:t xml:space="preserve">) </w:t>
      </w:r>
      <w:r>
        <w:rPr>
          <w:rFonts w:ascii="Lucida Sans Unicode" w:eastAsia="Lucida Sans Unicode" w:hAnsi="Lucida Sans Unicode" w:cs="Lucida Sans Unicode"/>
          <w:w w:val="120"/>
          <w:sz w:val="18"/>
          <w:szCs w:val="18"/>
        </w:rPr>
        <w:t xml:space="preserve">−→ </w:t>
      </w: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20"/>
          <w:sz w:val="18"/>
          <w:szCs w:val="18"/>
        </w:rPr>
        <w:t xml:space="preserve">H </w:t>
      </w:r>
      <w:r>
        <w:rPr>
          <w:i/>
          <w:w w:val="125"/>
          <w:sz w:val="18"/>
          <w:szCs w:val="18"/>
        </w:rPr>
        <w:t xml:space="preserve">, </w:t>
      </w:r>
      <w:r>
        <w:rPr>
          <w:w w:val="125"/>
          <w:sz w:val="18"/>
          <w:szCs w:val="18"/>
        </w:rPr>
        <w:t>null</w:t>
      </w:r>
      <w:r>
        <w:rPr>
          <w:rFonts w:ascii="Lucida Sans Unicode" w:eastAsia="Lucida Sans Unicode" w:hAnsi="Lucida Sans Unicode" w:cs="Lucida Sans Unicode"/>
          <w:w w:val="125"/>
          <w:sz w:val="18"/>
          <w:szCs w:val="18"/>
        </w:rPr>
        <w:t>)</w:t>
      </w:r>
    </w:p>
    <w:p w14:paraId="71144F89" w14:textId="77777777" w:rsidR="00AF434A" w:rsidRDefault="00000000">
      <w:pPr>
        <w:spacing w:before="151" w:line="178" w:lineRule="exact"/>
        <w:ind w:left="219"/>
        <w:rPr>
          <w:sz w:val="14"/>
        </w:rPr>
      </w:pPr>
      <w:r>
        <w:rPr>
          <w:sz w:val="18"/>
        </w:rPr>
        <w:t>S-</w:t>
      </w:r>
      <w:proofErr w:type="spellStart"/>
      <w:r>
        <w:rPr>
          <w:sz w:val="18"/>
        </w:rPr>
        <w:t>S</w:t>
      </w:r>
      <w:r>
        <w:rPr>
          <w:sz w:val="14"/>
        </w:rPr>
        <w:t>TRUCT</w:t>
      </w:r>
      <w:r>
        <w:rPr>
          <w:sz w:val="18"/>
        </w:rPr>
        <w:t>U</w:t>
      </w:r>
      <w:r>
        <w:rPr>
          <w:sz w:val="14"/>
        </w:rPr>
        <w:t>N</w:t>
      </w:r>
      <w:r>
        <w:rPr>
          <w:sz w:val="18"/>
        </w:rPr>
        <w:t>C</w:t>
      </w:r>
      <w:r>
        <w:rPr>
          <w:sz w:val="14"/>
        </w:rPr>
        <w:t>HECKED</w:t>
      </w:r>
      <w:proofErr w:type="spellEnd"/>
    </w:p>
    <w:p w14:paraId="333C2E3C" w14:textId="77777777" w:rsidR="00AF434A" w:rsidRDefault="00000000">
      <w:pPr>
        <w:tabs>
          <w:tab w:val="left" w:pos="1657"/>
          <w:tab w:val="left" w:pos="2882"/>
        </w:tabs>
        <w:spacing w:line="216" w:lineRule="auto"/>
        <w:ind w:left="239" w:right="510" w:firstLine="184"/>
        <w:rPr>
          <w:rFonts w:ascii="Lucida Sans Unicode" w:eastAsia="Lucida Sans Unicode" w:hAnsi="Lucida Sans Unicode" w:cs="Lucida Sans Unicode"/>
          <w:sz w:val="18"/>
          <w:szCs w:val="18"/>
        </w:rPr>
      </w:pPr>
      <w:r>
        <w:pict w14:anchorId="216576D9">
          <v:line id="_x0000_s1092" style="position:absolute;left:0;text-align:left;z-index:-51328;mso-position-horizontal-relative:page" from="329.6pt,13.1pt" to="543.4pt,13.1pt" strokeweight=".38pt">
            <w10:wrap anchorx="page"/>
          </v:line>
        </w:pict>
      </w:r>
      <w:r>
        <w:rPr>
          <w:i/>
          <w:w w:val="130"/>
          <w:position w:val="2"/>
          <w:sz w:val="18"/>
          <w:szCs w:val="18"/>
        </w:rPr>
        <w:t>D</w:t>
      </w:r>
      <w:r>
        <w:rPr>
          <w:rFonts w:ascii="Lucida Sans Unicode" w:eastAsia="Lucida Sans Unicode" w:hAnsi="Lucida Sans Unicode" w:cs="Lucida Sans Unicode"/>
          <w:w w:val="130"/>
          <w:position w:val="2"/>
          <w:sz w:val="18"/>
          <w:szCs w:val="18"/>
        </w:rPr>
        <w:t>(</w:t>
      </w:r>
      <w:r>
        <w:rPr>
          <w:i/>
          <w:w w:val="130"/>
          <w:position w:val="2"/>
          <w:sz w:val="18"/>
          <w:szCs w:val="18"/>
        </w:rPr>
        <w:t>T</w:t>
      </w:r>
      <w:r>
        <w:rPr>
          <w:i/>
          <w:spacing w:val="-40"/>
          <w:w w:val="130"/>
          <w:position w:val="2"/>
          <w:sz w:val="18"/>
          <w:szCs w:val="18"/>
        </w:rPr>
        <w:t xml:space="preserve"> </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34"/>
          <w:w w:val="13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29"/>
          <w:w w:val="120"/>
          <w:position w:val="2"/>
          <w:sz w:val="18"/>
          <w:szCs w:val="18"/>
        </w:rPr>
        <w:t xml:space="preserve"> </w:t>
      </w:r>
      <w:r>
        <w:rPr>
          <w:i/>
          <w:w w:val="150"/>
          <w:position w:val="2"/>
          <w:sz w:val="18"/>
          <w:szCs w:val="18"/>
        </w:rPr>
        <w:t>f</w:t>
      </w:r>
      <w:r>
        <w:rPr>
          <w:i/>
          <w:spacing w:val="-53"/>
          <w:w w:val="150"/>
          <w:position w:val="2"/>
          <w:sz w:val="18"/>
          <w:szCs w:val="18"/>
        </w:rPr>
        <w:t xml:space="preserve"> </w:t>
      </w:r>
      <w:r>
        <w:rPr>
          <w:i/>
          <w:w w:val="130"/>
          <w:position w:val="2"/>
          <w:sz w:val="18"/>
          <w:szCs w:val="18"/>
        </w:rPr>
        <w:t>s</w:t>
      </w:r>
      <w:r>
        <w:rPr>
          <w:i/>
          <w:w w:val="130"/>
          <w:position w:val="2"/>
          <w:sz w:val="18"/>
          <w:szCs w:val="18"/>
        </w:rPr>
        <w:tab/>
      </w:r>
      <w:r>
        <w:rPr>
          <w:i/>
          <w:w w:val="150"/>
          <w:position w:val="2"/>
          <w:sz w:val="18"/>
          <w:szCs w:val="18"/>
        </w:rPr>
        <w:t>f</w:t>
      </w:r>
      <w:r>
        <w:rPr>
          <w:i/>
          <w:spacing w:val="-49"/>
          <w:w w:val="150"/>
          <w:position w:val="2"/>
          <w:sz w:val="18"/>
          <w:szCs w:val="18"/>
        </w:rPr>
        <w:t xml:space="preserve"> </w:t>
      </w:r>
      <w:r>
        <w:rPr>
          <w:i/>
          <w:w w:val="130"/>
          <w:position w:val="2"/>
          <w:sz w:val="18"/>
          <w:szCs w:val="18"/>
        </w:rPr>
        <w:t>s</w:t>
      </w:r>
      <w:r>
        <w:rPr>
          <w:rFonts w:ascii="Lucida Sans Unicode" w:eastAsia="Lucida Sans Unicode" w:hAnsi="Lucida Sans Unicode" w:cs="Lucida Sans Unicode"/>
          <w:w w:val="130"/>
          <w:position w:val="2"/>
          <w:sz w:val="18"/>
          <w:szCs w:val="18"/>
        </w:rPr>
        <w:t>(</w:t>
      </w:r>
      <w:r>
        <w:rPr>
          <w:i/>
          <w:w w:val="130"/>
          <w:position w:val="2"/>
          <w:sz w:val="18"/>
          <w:szCs w:val="18"/>
        </w:rPr>
        <w:t>f</w:t>
      </w:r>
      <w:r>
        <w:rPr>
          <w:i/>
          <w:spacing w:val="-40"/>
          <w:w w:val="130"/>
          <w:position w:val="2"/>
          <w:sz w:val="18"/>
          <w:szCs w:val="18"/>
        </w:rPr>
        <w:t xml:space="preserve"> </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26"/>
          <w:w w:val="13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20"/>
          <w:w w:val="120"/>
          <w:position w:val="2"/>
          <w:sz w:val="18"/>
          <w:szCs w:val="18"/>
        </w:rPr>
        <w:t xml:space="preserve"> </w:t>
      </w:r>
      <w:r>
        <w:rPr>
          <w:i/>
          <w:w w:val="130"/>
          <w:position w:val="2"/>
          <w:sz w:val="18"/>
          <w:szCs w:val="18"/>
        </w:rPr>
        <w:t>τ</w:t>
      </w:r>
      <w:r>
        <w:rPr>
          <w:rFonts w:ascii="Arial" w:eastAsia="Arial" w:hAnsi="Arial" w:cs="Arial"/>
          <w:i/>
          <w:w w:val="130"/>
          <w:sz w:val="12"/>
          <w:szCs w:val="12"/>
        </w:rPr>
        <w:t>a</w:t>
      </w:r>
      <w:r>
        <w:rPr>
          <w:rFonts w:ascii="Arial" w:eastAsia="Arial" w:hAnsi="Arial" w:cs="Arial"/>
          <w:i/>
          <w:w w:val="130"/>
          <w:sz w:val="12"/>
          <w:szCs w:val="12"/>
        </w:rPr>
        <w:tab/>
      </w:r>
      <w:r>
        <w:rPr>
          <w:i/>
          <w:w w:val="130"/>
          <w:position w:val="2"/>
          <w:sz w:val="18"/>
          <w:szCs w:val="18"/>
        </w:rPr>
        <w:t>n</w:t>
      </w:r>
      <w:r>
        <w:rPr>
          <w:rFonts w:ascii="Arial" w:eastAsia="Arial" w:hAnsi="Arial" w:cs="Arial"/>
          <w:i/>
          <w:w w:val="130"/>
          <w:sz w:val="12"/>
          <w:szCs w:val="12"/>
        </w:rPr>
        <w:t>a</w:t>
      </w:r>
      <w:r>
        <w:rPr>
          <w:rFonts w:ascii="Arial" w:eastAsia="Arial" w:hAnsi="Arial" w:cs="Arial"/>
          <w:i/>
          <w:spacing w:val="6"/>
          <w:w w:val="130"/>
          <w:sz w:val="12"/>
          <w:szCs w:val="12"/>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28"/>
          <w:w w:val="120"/>
          <w:position w:val="2"/>
          <w:sz w:val="18"/>
          <w:szCs w:val="18"/>
        </w:rPr>
        <w:t xml:space="preserve"> </w:t>
      </w:r>
      <w:r>
        <w:rPr>
          <w:w w:val="130"/>
          <w:position w:val="2"/>
          <w:sz w:val="18"/>
          <w:szCs w:val="18"/>
        </w:rPr>
        <w:t>index</w:t>
      </w:r>
      <w:r>
        <w:rPr>
          <w:rFonts w:ascii="Lucida Sans Unicode" w:eastAsia="Lucida Sans Unicode" w:hAnsi="Lucida Sans Unicode" w:cs="Lucida Sans Unicode"/>
          <w:w w:val="130"/>
          <w:position w:val="2"/>
          <w:sz w:val="18"/>
          <w:szCs w:val="18"/>
        </w:rPr>
        <w:t>(</w:t>
      </w:r>
      <w:r>
        <w:rPr>
          <w:i/>
          <w:w w:val="130"/>
          <w:position w:val="2"/>
          <w:sz w:val="18"/>
          <w:szCs w:val="18"/>
        </w:rPr>
        <w:t>f</w:t>
      </w:r>
      <w:r>
        <w:rPr>
          <w:i/>
          <w:spacing w:val="-43"/>
          <w:w w:val="130"/>
          <w:position w:val="2"/>
          <w:sz w:val="18"/>
          <w:szCs w:val="18"/>
        </w:rPr>
        <w:t xml:space="preserve"> </w:t>
      </w:r>
      <w:r>
        <w:rPr>
          <w:i/>
          <w:w w:val="130"/>
          <w:position w:val="2"/>
          <w:sz w:val="18"/>
          <w:szCs w:val="18"/>
        </w:rPr>
        <w:t>s,</w:t>
      </w:r>
      <w:r>
        <w:rPr>
          <w:i/>
          <w:spacing w:val="-35"/>
          <w:w w:val="130"/>
          <w:position w:val="2"/>
          <w:sz w:val="18"/>
          <w:szCs w:val="18"/>
        </w:rPr>
        <w:t xml:space="preserve"> </w:t>
      </w:r>
      <w:r>
        <w:rPr>
          <w:i/>
          <w:w w:val="150"/>
          <w:position w:val="2"/>
          <w:sz w:val="18"/>
          <w:szCs w:val="18"/>
        </w:rPr>
        <w:t>f</w:t>
      </w:r>
      <w:r>
        <w:rPr>
          <w:i/>
          <w:spacing w:val="-52"/>
          <w:w w:val="150"/>
          <w:position w:val="2"/>
          <w:sz w:val="18"/>
          <w:szCs w:val="18"/>
        </w:rPr>
        <w:t xml:space="preserve"> </w:t>
      </w:r>
      <w:r>
        <w:rPr>
          <w:rFonts w:ascii="Lucida Sans Unicode" w:eastAsia="Lucida Sans Unicode" w:hAnsi="Lucida Sans Unicode" w:cs="Lucida Sans Unicode"/>
          <w:w w:val="130"/>
          <w:position w:val="2"/>
          <w:sz w:val="18"/>
          <w:szCs w:val="18"/>
        </w:rPr>
        <w:t>) (</w:t>
      </w:r>
      <w:r>
        <w:rPr>
          <w:i/>
          <w:w w:val="130"/>
          <w:position w:val="2"/>
          <w:sz w:val="18"/>
          <w:szCs w:val="18"/>
        </w:rPr>
        <w:t>ϕ,</w:t>
      </w:r>
      <w:r>
        <w:rPr>
          <w:i/>
          <w:spacing w:val="-38"/>
          <w:w w:val="13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22"/>
          <w:w w:val="120"/>
          <w:position w:val="2"/>
          <w:sz w:val="18"/>
          <w:szCs w:val="18"/>
        </w:rPr>
        <w:t xml:space="preserve"> </w:t>
      </w:r>
      <w:r>
        <w:rPr>
          <w:i/>
          <w:w w:val="130"/>
          <w:position w:val="2"/>
          <w:sz w:val="18"/>
          <w:szCs w:val="18"/>
        </w:rPr>
        <w:t>,</w:t>
      </w:r>
      <w:r>
        <w:rPr>
          <w:i/>
          <w:spacing w:val="-37"/>
          <w:w w:val="130"/>
          <w:position w:val="2"/>
          <w:sz w:val="18"/>
          <w:szCs w:val="18"/>
        </w:rPr>
        <w:t xml:space="preserve"> </w:t>
      </w:r>
      <w:r>
        <w:rPr>
          <w:rFonts w:ascii="Lucida Sans Unicode" w:eastAsia="Lucida Sans Unicode" w:hAnsi="Lucida Sans Unicode" w:cs="Lucida Sans Unicode"/>
          <w:w w:val="130"/>
          <w:position w:val="2"/>
          <w:sz w:val="18"/>
          <w:szCs w:val="18"/>
        </w:rPr>
        <w:t>&amp;</w:t>
      </w:r>
      <w:r>
        <w:rPr>
          <w:i/>
          <w:w w:val="130"/>
          <w:position w:val="2"/>
          <w:sz w:val="18"/>
          <w:szCs w:val="18"/>
        </w:rPr>
        <w:t>n</w:t>
      </w:r>
      <w:r>
        <w:rPr>
          <w:i/>
          <w:spacing w:val="-44"/>
          <w:w w:val="13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55"/>
          <w:w w:val="120"/>
          <w:position w:val="2"/>
          <w:sz w:val="18"/>
          <w:szCs w:val="18"/>
        </w:rPr>
        <w:t xml:space="preserve"> </w:t>
      </w:r>
      <w:proofErr w:type="spellStart"/>
      <w:r>
        <w:rPr>
          <w:w w:val="130"/>
          <w:position w:val="2"/>
          <w:sz w:val="18"/>
          <w:szCs w:val="18"/>
        </w:rPr>
        <w:t>ptr</w:t>
      </w:r>
      <w:proofErr w:type="spellEnd"/>
      <w:r>
        <w:rPr>
          <w:w w:val="130"/>
          <w:position w:val="11"/>
          <w:sz w:val="12"/>
          <w:szCs w:val="12"/>
        </w:rPr>
        <w:t>u</w:t>
      </w:r>
      <w:r>
        <w:rPr>
          <w:spacing w:val="12"/>
          <w:w w:val="130"/>
          <w:position w:val="11"/>
          <w:sz w:val="12"/>
          <w:szCs w:val="12"/>
        </w:rPr>
        <w:t xml:space="preserve"> </w:t>
      </w:r>
      <w:r>
        <w:rPr>
          <w:w w:val="130"/>
          <w:position w:val="2"/>
          <w:sz w:val="18"/>
          <w:szCs w:val="18"/>
        </w:rPr>
        <w:t>struct</w:t>
      </w:r>
      <w:r>
        <w:rPr>
          <w:spacing w:val="-13"/>
          <w:w w:val="130"/>
          <w:position w:val="2"/>
          <w:sz w:val="18"/>
          <w:szCs w:val="18"/>
        </w:rPr>
        <w:t xml:space="preserve"> </w:t>
      </w:r>
      <w:r>
        <w:rPr>
          <w:i/>
          <w:w w:val="120"/>
          <w:position w:val="2"/>
          <w:sz w:val="18"/>
          <w:szCs w:val="18"/>
        </w:rPr>
        <w:t>T</w:t>
      </w:r>
      <w:r>
        <w:rPr>
          <w:i/>
          <w:spacing w:val="-37"/>
          <w:w w:val="120"/>
          <w:position w:val="2"/>
          <w:sz w:val="18"/>
          <w:szCs w:val="18"/>
        </w:rPr>
        <w:t xml:space="preserve"> </w:t>
      </w:r>
      <w:r>
        <w:rPr>
          <w:rFonts w:ascii="Lucida Sans Unicode" w:eastAsia="Lucida Sans Unicode" w:hAnsi="Lucida Sans Unicode" w:cs="Lucida Sans Unicode"/>
          <w:w w:val="130"/>
          <w:position w:val="2"/>
          <w:sz w:val="18"/>
          <w:szCs w:val="18"/>
        </w:rPr>
        <w:t>→</w:t>
      </w:r>
      <w:r>
        <w:rPr>
          <w:i/>
          <w:w w:val="130"/>
          <w:position w:val="2"/>
          <w:sz w:val="18"/>
          <w:szCs w:val="18"/>
        </w:rPr>
        <w:t>f</w:t>
      </w:r>
      <w:r>
        <w:rPr>
          <w:i/>
          <w:spacing w:val="-45"/>
          <w:w w:val="130"/>
          <w:position w:val="2"/>
          <w:sz w:val="18"/>
          <w:szCs w:val="18"/>
        </w:rPr>
        <w:t xml:space="preserve"> </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38"/>
          <w:w w:val="130"/>
          <w:position w:val="2"/>
          <w:sz w:val="18"/>
          <w:szCs w:val="18"/>
        </w:rPr>
        <w:t xml:space="preserve"> </w:t>
      </w:r>
      <w:r>
        <w:rPr>
          <w:rFonts w:ascii="Lucida Sans Unicode" w:eastAsia="Lucida Sans Unicode" w:hAnsi="Lucida Sans Unicode" w:cs="Lucida Sans Unicode"/>
          <w:spacing w:val="-16"/>
          <w:w w:val="120"/>
          <w:position w:val="2"/>
          <w:sz w:val="18"/>
          <w:szCs w:val="18"/>
        </w:rPr>
        <w:t>−→</w:t>
      </w:r>
      <w:r>
        <w:rPr>
          <w:rFonts w:ascii="Lucida Sans Unicode" w:eastAsia="Lucida Sans Unicode" w:hAnsi="Lucida Sans Unicode" w:cs="Lucida Sans Unicode"/>
          <w:spacing w:val="-32"/>
          <w:w w:val="120"/>
          <w:position w:val="2"/>
          <w:sz w:val="18"/>
          <w:szCs w:val="18"/>
        </w:rPr>
        <w:t xml:space="preserve"> </w:t>
      </w:r>
      <w:r>
        <w:rPr>
          <w:rFonts w:ascii="Lucida Sans Unicode" w:eastAsia="Lucida Sans Unicode" w:hAnsi="Lucida Sans Unicode" w:cs="Lucida Sans Unicode"/>
          <w:w w:val="130"/>
          <w:position w:val="2"/>
          <w:sz w:val="18"/>
          <w:szCs w:val="18"/>
        </w:rPr>
        <w:t>(</w:t>
      </w:r>
      <w:r>
        <w:rPr>
          <w:i/>
          <w:w w:val="130"/>
          <w:position w:val="2"/>
          <w:sz w:val="18"/>
          <w:szCs w:val="18"/>
        </w:rPr>
        <w:t>ϕ,</w:t>
      </w:r>
      <w:r>
        <w:rPr>
          <w:i/>
          <w:spacing w:val="-37"/>
          <w:w w:val="13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22"/>
          <w:w w:val="120"/>
          <w:position w:val="2"/>
          <w:sz w:val="18"/>
          <w:szCs w:val="18"/>
        </w:rPr>
        <w:t xml:space="preserve"> </w:t>
      </w:r>
      <w:r>
        <w:rPr>
          <w:i/>
          <w:w w:val="130"/>
          <w:position w:val="2"/>
          <w:sz w:val="18"/>
          <w:szCs w:val="18"/>
        </w:rPr>
        <w:t>,</w:t>
      </w:r>
      <w:r>
        <w:rPr>
          <w:i/>
          <w:spacing w:val="-37"/>
          <w:w w:val="130"/>
          <w:position w:val="2"/>
          <w:sz w:val="18"/>
          <w:szCs w:val="18"/>
        </w:rPr>
        <w:t xml:space="preserve"> </w:t>
      </w:r>
      <w:proofErr w:type="spellStart"/>
      <w:r>
        <w:rPr>
          <w:i/>
          <w:w w:val="130"/>
          <w:position w:val="2"/>
          <w:sz w:val="18"/>
          <w:szCs w:val="18"/>
        </w:rPr>
        <w:t>n</w:t>
      </w:r>
      <w:proofErr w:type="spellEnd"/>
      <w:r>
        <w:rPr>
          <w:rFonts w:ascii="Arial" w:eastAsia="Arial" w:hAnsi="Arial" w:cs="Arial"/>
          <w:i/>
          <w:w w:val="130"/>
          <w:sz w:val="12"/>
          <w:szCs w:val="12"/>
        </w:rPr>
        <w:t>a</w:t>
      </w:r>
      <w:r>
        <w:rPr>
          <w:rFonts w:ascii="Arial" w:eastAsia="Arial" w:hAnsi="Arial" w:cs="Arial"/>
          <w:i/>
          <w:spacing w:val="-22"/>
          <w:w w:val="130"/>
          <w:sz w:val="12"/>
          <w:szCs w:val="12"/>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54"/>
          <w:w w:val="120"/>
          <w:position w:val="2"/>
          <w:sz w:val="18"/>
          <w:szCs w:val="18"/>
        </w:rPr>
        <w:t xml:space="preserve"> </w:t>
      </w:r>
      <w:proofErr w:type="spellStart"/>
      <w:r>
        <w:rPr>
          <w:w w:val="130"/>
          <w:position w:val="2"/>
          <w:sz w:val="18"/>
          <w:szCs w:val="18"/>
        </w:rPr>
        <w:t>ptr</w:t>
      </w:r>
      <w:proofErr w:type="spellEnd"/>
      <w:r>
        <w:rPr>
          <w:w w:val="130"/>
          <w:position w:val="11"/>
          <w:sz w:val="12"/>
          <w:szCs w:val="12"/>
        </w:rPr>
        <w:t>u</w:t>
      </w:r>
      <w:r>
        <w:rPr>
          <w:spacing w:val="12"/>
          <w:w w:val="130"/>
          <w:position w:val="11"/>
          <w:sz w:val="12"/>
          <w:szCs w:val="12"/>
        </w:rPr>
        <w:t xml:space="preserve"> </w:t>
      </w:r>
      <w:r>
        <w:rPr>
          <w:i/>
          <w:spacing w:val="3"/>
          <w:w w:val="130"/>
          <w:position w:val="2"/>
          <w:sz w:val="18"/>
          <w:szCs w:val="18"/>
        </w:rPr>
        <w:t>τ</w:t>
      </w:r>
      <w:r>
        <w:rPr>
          <w:rFonts w:ascii="Arial" w:eastAsia="Arial" w:hAnsi="Arial" w:cs="Arial"/>
          <w:i/>
          <w:spacing w:val="3"/>
          <w:w w:val="130"/>
          <w:sz w:val="12"/>
          <w:szCs w:val="12"/>
        </w:rPr>
        <w:t>a</w:t>
      </w:r>
      <w:r>
        <w:rPr>
          <w:rFonts w:ascii="Lucida Sans Unicode" w:eastAsia="Lucida Sans Unicode" w:hAnsi="Lucida Sans Unicode" w:cs="Lucida Sans Unicode"/>
          <w:spacing w:val="3"/>
          <w:w w:val="130"/>
          <w:position w:val="2"/>
          <w:sz w:val="18"/>
          <w:szCs w:val="18"/>
        </w:rPr>
        <w:t>)</w:t>
      </w:r>
    </w:p>
    <w:p w14:paraId="26C68A31" w14:textId="77777777" w:rsidR="00AF434A" w:rsidRDefault="00000000">
      <w:pPr>
        <w:pStyle w:val="BodyText"/>
        <w:spacing w:before="238"/>
        <w:ind w:left="455"/>
      </w:pPr>
      <w:r>
        <w:t xml:space="preserve">Figure 17: </w:t>
      </w:r>
      <w:proofErr w:type="spellStart"/>
      <w:r>
        <w:t>C</w:t>
      </w:r>
      <w:r>
        <w:rPr>
          <w:sz w:val="16"/>
        </w:rPr>
        <w:t>ORE</w:t>
      </w:r>
      <w:r>
        <w:t>C</w:t>
      </w:r>
      <w:r>
        <w:rPr>
          <w:sz w:val="16"/>
        </w:rPr>
        <w:t>HK</w:t>
      </w:r>
      <w:r>
        <w:t>CB</w:t>
      </w:r>
      <w:r>
        <w:rPr>
          <w:sz w:val="16"/>
        </w:rPr>
        <w:t>OX</w:t>
      </w:r>
      <w:proofErr w:type="spellEnd"/>
      <w:r>
        <w:rPr>
          <w:sz w:val="16"/>
        </w:rPr>
        <w:t xml:space="preserve"> </w:t>
      </w:r>
      <w:r>
        <w:t>Struct Definitions</w:t>
      </w:r>
    </w:p>
    <w:p w14:paraId="29B03DD6" w14:textId="77777777" w:rsidR="00AF434A" w:rsidRDefault="00AF434A">
      <w:pPr>
        <w:sectPr w:rsidR="00AF434A">
          <w:type w:val="continuous"/>
          <w:pgSz w:w="12240" w:h="15840"/>
          <w:pgMar w:top="1500" w:right="860" w:bottom="280" w:left="860" w:header="720" w:footer="720" w:gutter="0"/>
          <w:cols w:num="2" w:space="720" w:equalWidth="0">
            <w:col w:w="5121" w:space="373"/>
            <w:col w:w="5026"/>
          </w:cols>
        </w:sectPr>
      </w:pPr>
    </w:p>
    <w:p w14:paraId="694111E2" w14:textId="77777777" w:rsidR="00AF434A" w:rsidRDefault="00000000">
      <w:pPr>
        <w:pStyle w:val="BodyText"/>
        <w:spacing w:before="3" w:line="232" w:lineRule="auto"/>
        <w:ind w:left="219" w:right="38"/>
        <w:jc w:val="both"/>
      </w:pPr>
      <w:r>
        <w:pict w14:anchorId="4C8D363A">
          <v:shape id="_x0000_s1091" type="#_x0000_t202" style="position:absolute;left:0;text-align:left;margin-left:342pt;margin-top:7.4pt;width:5.65pt;height:15.6pt;z-index:-51280;mso-position-horizontal-relative:page" filled="f" stroked="f">
            <v:textbox inset="0,0,0,0">
              <w:txbxContent>
                <w:p w14:paraId="03E05480" w14:textId="77777777" w:rsidR="00AF434A" w:rsidRDefault="00000000">
                  <w:pPr>
                    <w:spacing w:line="219" w:lineRule="exact"/>
                    <w:rPr>
                      <w:rFonts w:ascii="Lucida Sans Unicode" w:hAnsi="Lucida Sans Unicode"/>
                      <w:sz w:val="18"/>
                    </w:rPr>
                  </w:pPr>
                  <w:r>
                    <w:rPr>
                      <w:rFonts w:ascii="Lucida Sans Unicode" w:hAnsi="Lucida Sans Unicode"/>
                      <w:w w:val="99"/>
                      <w:sz w:val="18"/>
                    </w:rPr>
                    <w:t>€</w:t>
                  </w:r>
                </w:p>
              </w:txbxContent>
            </v:textbox>
            <w10:wrap anchorx="page"/>
          </v:shape>
        </w:pict>
      </w:r>
      <w:r>
        <w:t>error state. All failed dereferences and assignments would result in a stuck state and therefore we rely on the compiler to explicitly insert checks for checked pointers.</w:t>
      </w:r>
    </w:p>
    <w:p w14:paraId="0057EE76" w14:textId="77777777" w:rsidR="00AF434A" w:rsidRDefault="00000000">
      <w:pPr>
        <w:tabs>
          <w:tab w:val="left" w:pos="550"/>
          <w:tab w:val="left" w:pos="1059"/>
        </w:tabs>
        <w:spacing w:line="148" w:lineRule="auto"/>
        <w:ind w:left="1114" w:right="38" w:hanging="895"/>
        <w:rPr>
          <w:i/>
          <w:sz w:val="18"/>
        </w:rPr>
      </w:pPr>
      <w:r>
        <w:br w:type="column"/>
      </w:r>
      <w:r>
        <w:rPr>
          <w:rFonts w:ascii="Lucida Sans Unicode" w:hAnsi="Lucida Sans Unicode"/>
          <w:w w:val="135"/>
          <w:position w:val="-12"/>
          <w:sz w:val="18"/>
        </w:rPr>
        <w:t>Γ</w:t>
      </w:r>
      <w:r>
        <w:rPr>
          <w:rFonts w:ascii="Lucida Sans Unicode" w:hAnsi="Lucida Sans Unicode"/>
          <w:w w:val="135"/>
          <w:position w:val="-12"/>
          <w:sz w:val="18"/>
        </w:rPr>
        <w:tab/>
      </w:r>
      <w:r>
        <w:rPr>
          <w:i/>
          <w:w w:val="135"/>
          <w:position w:val="-12"/>
          <w:sz w:val="18"/>
        </w:rPr>
        <w:t>n</w:t>
      </w:r>
      <w:r>
        <w:rPr>
          <w:i/>
          <w:w w:val="135"/>
          <w:position w:val="-12"/>
          <w:sz w:val="18"/>
        </w:rPr>
        <w:tab/>
      </w:r>
      <w:r>
        <w:rPr>
          <w:i/>
          <w:w w:val="135"/>
          <w:sz w:val="18"/>
          <w:u w:val="single"/>
        </w:rPr>
        <w:t>x</w:t>
      </w:r>
      <w:r>
        <w:rPr>
          <w:i/>
          <w:spacing w:val="-18"/>
          <w:w w:val="135"/>
          <w:sz w:val="18"/>
          <w:u w:val="single"/>
        </w:rPr>
        <w:t xml:space="preserve"> </w:t>
      </w:r>
      <w:r>
        <w:rPr>
          <w:rFonts w:ascii="Lucida Sans Unicode" w:hAnsi="Lucida Sans Unicode"/>
          <w:w w:val="110"/>
          <w:sz w:val="18"/>
          <w:u w:val="single"/>
        </w:rPr>
        <w:t>:</w:t>
      </w:r>
      <w:r>
        <w:rPr>
          <w:rFonts w:ascii="Lucida Sans Unicode" w:hAnsi="Lucida Sans Unicode"/>
          <w:spacing w:val="-20"/>
          <w:w w:val="110"/>
          <w:sz w:val="18"/>
          <w:u w:val="single"/>
        </w:rPr>
        <w:t xml:space="preserve"> </w:t>
      </w:r>
      <w:r>
        <w:rPr>
          <w:w w:val="135"/>
          <w:sz w:val="18"/>
          <w:u w:val="single"/>
        </w:rPr>
        <w:t>int</w:t>
      </w:r>
      <w:r>
        <w:rPr>
          <w:spacing w:val="-17"/>
          <w:w w:val="135"/>
          <w:sz w:val="18"/>
          <w:u w:val="single"/>
        </w:rPr>
        <w:t xml:space="preserve"> </w:t>
      </w:r>
      <w:r>
        <w:rPr>
          <w:rFonts w:ascii="Lucida Sans Unicode" w:hAnsi="Lucida Sans Unicode"/>
          <w:w w:val="110"/>
          <w:sz w:val="18"/>
          <w:u w:val="single"/>
        </w:rPr>
        <w:t>∈</w:t>
      </w:r>
      <w:r>
        <w:rPr>
          <w:rFonts w:ascii="Lucida Sans Unicode" w:hAnsi="Lucida Sans Unicode"/>
          <w:spacing w:val="-20"/>
          <w:w w:val="110"/>
          <w:sz w:val="18"/>
        </w:rPr>
        <w:t xml:space="preserve"> </w:t>
      </w:r>
      <w:r>
        <w:rPr>
          <w:rFonts w:ascii="Lucida Sans Unicode" w:hAnsi="Lucida Sans Unicode"/>
          <w:w w:val="135"/>
          <w:sz w:val="18"/>
          <w:u w:val="single"/>
        </w:rPr>
        <w:t>Γ</w:t>
      </w:r>
      <w:r>
        <w:rPr>
          <w:rFonts w:ascii="Lucida Sans Unicode" w:hAnsi="Lucida Sans Unicode"/>
          <w:w w:val="135"/>
          <w:sz w:val="18"/>
        </w:rPr>
        <w:t xml:space="preserve"> </w:t>
      </w:r>
      <w:proofErr w:type="spellStart"/>
      <w:r>
        <w:rPr>
          <w:rFonts w:ascii="Lucida Sans Unicode" w:hAnsi="Lucida Sans Unicode"/>
          <w:w w:val="135"/>
          <w:sz w:val="18"/>
        </w:rPr>
        <w:t>Γ</w:t>
      </w:r>
      <w:proofErr w:type="spellEnd"/>
      <w:r>
        <w:rPr>
          <w:rFonts w:ascii="Lucida Sans Unicode" w:hAnsi="Lucida Sans Unicode"/>
          <w:spacing w:val="-37"/>
          <w:w w:val="135"/>
          <w:sz w:val="18"/>
        </w:rPr>
        <w:t xml:space="preserve"> </w:t>
      </w:r>
      <w:r>
        <w:rPr>
          <w:rFonts w:ascii="Lucida Sans Unicode" w:hAnsi="Lucida Sans Unicode"/>
          <w:w w:val="110"/>
          <w:sz w:val="18"/>
        </w:rPr>
        <w:t>€</w:t>
      </w:r>
      <w:r>
        <w:rPr>
          <w:rFonts w:ascii="Lucida Sans Unicode" w:hAnsi="Lucida Sans Unicode"/>
          <w:spacing w:val="-22"/>
          <w:w w:val="110"/>
          <w:sz w:val="18"/>
        </w:rPr>
        <w:t xml:space="preserve"> </w:t>
      </w:r>
      <w:r>
        <w:rPr>
          <w:i/>
          <w:w w:val="135"/>
          <w:sz w:val="18"/>
        </w:rPr>
        <w:t>x</w:t>
      </w:r>
      <w:r>
        <w:rPr>
          <w:i/>
          <w:spacing w:val="-28"/>
          <w:w w:val="135"/>
          <w:sz w:val="18"/>
        </w:rPr>
        <w:t xml:space="preserve"> </w:t>
      </w:r>
      <w:r>
        <w:rPr>
          <w:rFonts w:ascii="Lucida Sans Unicode" w:hAnsi="Lucida Sans Unicode"/>
          <w:w w:val="110"/>
          <w:sz w:val="18"/>
        </w:rPr>
        <w:t>+</w:t>
      </w:r>
      <w:r>
        <w:rPr>
          <w:rFonts w:ascii="Lucida Sans Unicode" w:hAnsi="Lucida Sans Unicode"/>
          <w:spacing w:val="-30"/>
          <w:w w:val="110"/>
          <w:sz w:val="18"/>
        </w:rPr>
        <w:t xml:space="preserve"> </w:t>
      </w:r>
      <w:r>
        <w:rPr>
          <w:i/>
          <w:w w:val="135"/>
          <w:sz w:val="18"/>
        </w:rPr>
        <w:t>n</w:t>
      </w:r>
    </w:p>
    <w:p w14:paraId="4863D2CC" w14:textId="77777777" w:rsidR="00AF434A" w:rsidRDefault="00000000">
      <w:pPr>
        <w:tabs>
          <w:tab w:val="left" w:pos="1007"/>
        </w:tabs>
        <w:spacing w:line="228" w:lineRule="exact"/>
        <w:ind w:left="179"/>
        <w:jc w:val="center"/>
        <w:rPr>
          <w:rFonts w:ascii="Arial" w:hAnsi="Arial"/>
          <w:i/>
          <w:sz w:val="18"/>
        </w:rPr>
      </w:pPr>
      <w:r>
        <w:br w:type="column"/>
      </w:r>
      <w:r>
        <w:rPr>
          <w:rFonts w:ascii="Lucida Sans Unicode" w:hAnsi="Lucida Sans Unicode"/>
          <w:w w:val="125"/>
          <w:sz w:val="18"/>
          <w:u w:val="single"/>
        </w:rPr>
        <w:t>Γ</w:t>
      </w:r>
      <w:r>
        <w:rPr>
          <w:rFonts w:ascii="Lucida Sans Unicode" w:hAnsi="Lucida Sans Unicode"/>
          <w:spacing w:val="-6"/>
          <w:sz w:val="18"/>
          <w:u w:val="single"/>
        </w:rPr>
        <w:t xml:space="preserve"> </w:t>
      </w:r>
      <w:r>
        <w:rPr>
          <w:rFonts w:ascii="Lucida Sans Unicode" w:hAnsi="Lucida Sans Unicode"/>
          <w:w w:val="99"/>
          <w:sz w:val="18"/>
          <w:u w:val="single"/>
        </w:rPr>
        <w:t>€</w:t>
      </w:r>
      <w:r>
        <w:rPr>
          <w:rFonts w:ascii="Lucida Sans Unicode" w:hAnsi="Lucida Sans Unicode"/>
          <w:spacing w:val="-6"/>
          <w:sz w:val="18"/>
          <w:u w:val="single"/>
        </w:rPr>
        <w:t xml:space="preserve"> </w:t>
      </w:r>
      <w:r>
        <w:rPr>
          <w:i/>
          <w:w w:val="87"/>
          <w:sz w:val="18"/>
          <w:u w:val="single"/>
        </w:rPr>
        <w:t>b</w:t>
      </w:r>
      <w:r>
        <w:rPr>
          <w:rFonts w:ascii="Arial" w:hAnsi="Arial"/>
          <w:i/>
          <w:w w:val="179"/>
          <w:sz w:val="18"/>
          <w:u w:val="single"/>
          <w:vertAlign w:val="subscript"/>
        </w:rPr>
        <w:t>l</w:t>
      </w:r>
      <w:r>
        <w:rPr>
          <w:rFonts w:ascii="Arial" w:hAnsi="Arial"/>
          <w:i/>
          <w:sz w:val="18"/>
          <w:u w:val="single"/>
        </w:rPr>
        <w:tab/>
      </w:r>
      <w:r>
        <w:rPr>
          <w:rFonts w:ascii="Lucida Sans Unicode" w:hAnsi="Lucida Sans Unicode"/>
          <w:w w:val="125"/>
          <w:sz w:val="18"/>
          <w:u w:val="single"/>
        </w:rPr>
        <w:t>Γ</w:t>
      </w:r>
      <w:r>
        <w:rPr>
          <w:rFonts w:ascii="Lucida Sans Unicode" w:hAnsi="Lucida Sans Unicode"/>
          <w:spacing w:val="-6"/>
          <w:sz w:val="18"/>
          <w:u w:val="single"/>
        </w:rPr>
        <w:t xml:space="preserve"> </w:t>
      </w:r>
      <w:r>
        <w:rPr>
          <w:rFonts w:ascii="Lucida Sans Unicode" w:hAnsi="Lucida Sans Unicode"/>
          <w:w w:val="99"/>
          <w:sz w:val="18"/>
          <w:u w:val="single"/>
        </w:rPr>
        <w:t>€</w:t>
      </w:r>
      <w:r>
        <w:rPr>
          <w:rFonts w:ascii="Lucida Sans Unicode" w:hAnsi="Lucida Sans Unicode"/>
          <w:spacing w:val="-6"/>
          <w:sz w:val="18"/>
          <w:u w:val="single"/>
        </w:rPr>
        <w:t xml:space="preserve"> </w:t>
      </w:r>
      <w:proofErr w:type="spellStart"/>
      <w:r>
        <w:rPr>
          <w:i/>
          <w:w w:val="87"/>
          <w:sz w:val="18"/>
          <w:u w:val="single"/>
        </w:rPr>
        <w:t>b</w:t>
      </w:r>
      <w:r>
        <w:rPr>
          <w:rFonts w:ascii="Arial" w:hAnsi="Arial"/>
          <w:i/>
          <w:w w:val="129"/>
          <w:sz w:val="18"/>
          <w:u w:val="single"/>
          <w:vertAlign w:val="subscript"/>
        </w:rPr>
        <w:t>h</w:t>
      </w:r>
      <w:proofErr w:type="spellEnd"/>
    </w:p>
    <w:p w14:paraId="389AC337" w14:textId="77777777" w:rsidR="00AF434A" w:rsidRDefault="00000000">
      <w:pPr>
        <w:spacing w:line="265" w:lineRule="exact"/>
        <w:ind w:left="189"/>
        <w:jc w:val="center"/>
        <w:rPr>
          <w:rFonts w:ascii="Lucida Sans Unicode" w:hAnsi="Lucida Sans Unicode"/>
          <w:sz w:val="18"/>
        </w:rPr>
      </w:pPr>
      <w:r>
        <w:rPr>
          <w:rFonts w:ascii="Lucida Sans Unicode" w:hAnsi="Lucida Sans Unicode"/>
          <w:w w:val="125"/>
          <w:sz w:val="18"/>
        </w:rPr>
        <w:t>Γ</w:t>
      </w:r>
      <w:r>
        <w:rPr>
          <w:rFonts w:ascii="Lucida Sans Unicode" w:hAnsi="Lucida Sans Unicode"/>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rFonts w:ascii="Lucida Sans Unicode" w:hAnsi="Lucida Sans Unicode"/>
          <w:w w:val="122"/>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p>
    <w:p w14:paraId="243FD472" w14:textId="77777777" w:rsidR="00AF434A" w:rsidRDefault="00000000">
      <w:pPr>
        <w:spacing w:before="90"/>
        <w:ind w:left="219"/>
        <w:rPr>
          <w:sz w:val="18"/>
        </w:rPr>
      </w:pPr>
      <w:r>
        <w:br w:type="column"/>
      </w:r>
      <w:r>
        <w:rPr>
          <w:rFonts w:ascii="Lucida Sans Unicode" w:hAnsi="Lucida Sans Unicode"/>
          <w:w w:val="130"/>
          <w:sz w:val="18"/>
        </w:rPr>
        <w:t xml:space="preserve">Γ </w:t>
      </w:r>
      <w:r>
        <w:rPr>
          <w:rFonts w:ascii="Lucida Sans Unicode" w:hAnsi="Lucida Sans Unicode"/>
          <w:w w:val="125"/>
          <w:sz w:val="18"/>
        </w:rPr>
        <w:t xml:space="preserve">€ </w:t>
      </w:r>
      <w:r>
        <w:rPr>
          <w:w w:val="130"/>
          <w:sz w:val="18"/>
        </w:rPr>
        <w:t>int</w:t>
      </w:r>
    </w:p>
    <w:p w14:paraId="3FC5ED7C" w14:textId="77777777" w:rsidR="00AF434A" w:rsidRDefault="00AF434A">
      <w:pPr>
        <w:rPr>
          <w:sz w:val="18"/>
        </w:rPr>
        <w:sectPr w:rsidR="00AF434A">
          <w:type w:val="continuous"/>
          <w:pgSz w:w="12240" w:h="15840"/>
          <w:pgMar w:top="1500" w:right="860" w:bottom="280" w:left="860" w:header="720" w:footer="720" w:gutter="0"/>
          <w:cols w:num="4" w:space="720" w:equalWidth="0">
            <w:col w:w="5121" w:space="474"/>
            <w:col w:w="1981" w:space="161"/>
            <w:col w:w="1584" w:space="147"/>
            <w:col w:w="1052"/>
          </w:cols>
        </w:sectPr>
      </w:pPr>
    </w:p>
    <w:p w14:paraId="2734803F" w14:textId="77777777" w:rsidR="00AF434A" w:rsidRDefault="00000000">
      <w:pPr>
        <w:pStyle w:val="BodyText"/>
        <w:spacing w:before="4" w:line="232" w:lineRule="auto"/>
        <w:ind w:left="219" w:firstLine="300"/>
      </w:pPr>
      <w:r>
        <w:t>Fig. 26 and Fig. 27 shows the rules for the compilation judgment for expressions,</w:t>
      </w:r>
    </w:p>
    <w:p w14:paraId="2428AE54" w14:textId="77777777" w:rsidR="00AF434A" w:rsidRDefault="00000000">
      <w:pPr>
        <w:tabs>
          <w:tab w:val="left" w:pos="1052"/>
        </w:tabs>
        <w:spacing w:line="223" w:lineRule="exact"/>
        <w:ind w:left="219"/>
        <w:rPr>
          <w:i/>
          <w:sz w:val="18"/>
        </w:rPr>
      </w:pPr>
      <w:r>
        <w:br w:type="column"/>
      </w:r>
      <w:r>
        <w:rPr>
          <w:spacing w:val="-16"/>
          <w:w w:val="99"/>
          <w:sz w:val="18"/>
          <w:u w:val="single"/>
        </w:rPr>
        <w:t xml:space="preserve"> </w:t>
      </w:r>
      <w:r>
        <w:rPr>
          <w:rFonts w:ascii="Lucida Sans Unicode" w:hAnsi="Lucida Sans Unicode"/>
          <w:w w:val="115"/>
          <w:sz w:val="18"/>
          <w:u w:val="single"/>
        </w:rPr>
        <w:t>Γ</w:t>
      </w:r>
      <w:r>
        <w:rPr>
          <w:rFonts w:ascii="Lucida Sans Unicode" w:hAnsi="Lucida Sans Unicode"/>
          <w:spacing w:val="-17"/>
          <w:w w:val="115"/>
          <w:sz w:val="18"/>
          <w:u w:val="single"/>
        </w:rPr>
        <w:t xml:space="preserve"> </w:t>
      </w:r>
      <w:r>
        <w:rPr>
          <w:rFonts w:ascii="Lucida Sans Unicode" w:hAnsi="Lucida Sans Unicode"/>
          <w:w w:val="115"/>
          <w:sz w:val="18"/>
          <w:u w:val="single"/>
        </w:rPr>
        <w:t>€</w:t>
      </w:r>
      <w:r>
        <w:rPr>
          <w:rFonts w:ascii="Lucida Sans Unicode" w:hAnsi="Lucida Sans Unicode"/>
          <w:spacing w:val="-16"/>
          <w:w w:val="115"/>
          <w:sz w:val="18"/>
          <w:u w:val="single"/>
        </w:rPr>
        <w:t xml:space="preserve"> </w:t>
      </w:r>
      <w:r>
        <w:rPr>
          <w:i/>
          <w:w w:val="115"/>
          <w:sz w:val="18"/>
          <w:u w:val="single"/>
        </w:rPr>
        <w:t>β</w:t>
      </w:r>
      <w:r>
        <w:rPr>
          <w:i/>
          <w:w w:val="115"/>
          <w:sz w:val="18"/>
          <w:u w:val="single"/>
        </w:rPr>
        <w:tab/>
      </w:r>
      <w:r>
        <w:rPr>
          <w:rFonts w:ascii="Lucida Sans Unicode" w:hAnsi="Lucida Sans Unicode"/>
          <w:w w:val="115"/>
          <w:sz w:val="18"/>
          <w:u w:val="single"/>
        </w:rPr>
        <w:t>Γ €</w:t>
      </w:r>
      <w:r>
        <w:rPr>
          <w:rFonts w:ascii="Lucida Sans Unicode" w:hAnsi="Lucida Sans Unicode"/>
          <w:spacing w:val="-30"/>
          <w:w w:val="115"/>
          <w:sz w:val="18"/>
        </w:rPr>
        <w:t xml:space="preserve"> </w:t>
      </w:r>
      <w:r>
        <w:rPr>
          <w:i/>
          <w:w w:val="115"/>
          <w:sz w:val="18"/>
          <w:u w:val="single"/>
        </w:rPr>
        <w:t>τ</w:t>
      </w:r>
    </w:p>
    <w:p w14:paraId="47B4A442" w14:textId="77777777" w:rsidR="00AF434A" w:rsidRDefault="00000000">
      <w:pPr>
        <w:spacing w:line="267" w:lineRule="exact"/>
        <w:ind w:left="219"/>
        <w:rPr>
          <w:rFonts w:ascii="Arial" w:hAnsi="Arial"/>
          <w:i/>
          <w:sz w:val="12"/>
        </w:rPr>
      </w:pPr>
      <w:r>
        <w:rPr>
          <w:rFonts w:ascii="Lucida Sans Unicode" w:hAnsi="Lucida Sans Unicode"/>
          <w:w w:val="120"/>
          <w:position w:val="2"/>
          <w:sz w:val="18"/>
        </w:rPr>
        <w:t xml:space="preserve">Γ € </w:t>
      </w:r>
      <w:proofErr w:type="spellStart"/>
      <w:r>
        <w:rPr>
          <w:w w:val="120"/>
          <w:position w:val="2"/>
          <w:sz w:val="18"/>
        </w:rPr>
        <w:t>ptr</w:t>
      </w:r>
      <w:proofErr w:type="spellEnd"/>
      <w:r>
        <w:rPr>
          <w:rFonts w:ascii="Arial" w:hAnsi="Arial"/>
          <w:i/>
          <w:w w:val="120"/>
          <w:position w:val="11"/>
          <w:sz w:val="12"/>
        </w:rPr>
        <w:t xml:space="preserve">m  </w:t>
      </w:r>
      <w:r>
        <w:rPr>
          <w:rFonts w:ascii="Lucida Sans Unicode" w:hAnsi="Lucida Sans Unicode"/>
          <w:w w:val="120"/>
          <w:position w:val="2"/>
          <w:sz w:val="18"/>
        </w:rPr>
        <w:t>[</w:t>
      </w:r>
      <w:r>
        <w:rPr>
          <w:i/>
          <w:w w:val="120"/>
          <w:position w:val="2"/>
          <w:sz w:val="18"/>
        </w:rPr>
        <w:t>β τ</w:t>
      </w:r>
      <w:r>
        <w:rPr>
          <w:i/>
          <w:spacing w:val="-48"/>
          <w:w w:val="120"/>
          <w:position w:val="2"/>
          <w:sz w:val="18"/>
        </w:rPr>
        <w:t xml:space="preserve"> </w:t>
      </w:r>
      <w:r>
        <w:rPr>
          <w:rFonts w:ascii="Lucida Sans Unicode" w:hAnsi="Lucida Sans Unicode"/>
          <w:w w:val="120"/>
          <w:position w:val="2"/>
          <w:sz w:val="18"/>
        </w:rPr>
        <w:t>]</w:t>
      </w:r>
      <w:r>
        <w:rPr>
          <w:rFonts w:ascii="Arial" w:hAnsi="Arial"/>
          <w:i/>
          <w:w w:val="120"/>
          <w:sz w:val="12"/>
        </w:rPr>
        <w:t>κ</w:t>
      </w:r>
    </w:p>
    <w:p w14:paraId="780E4659" w14:textId="77777777" w:rsidR="00AF434A" w:rsidRDefault="00000000">
      <w:pPr>
        <w:tabs>
          <w:tab w:val="left" w:pos="1137"/>
        </w:tabs>
        <w:spacing w:line="225" w:lineRule="exact"/>
        <w:ind w:left="219"/>
        <w:rPr>
          <w:i/>
          <w:sz w:val="18"/>
        </w:rPr>
      </w:pPr>
      <w:r>
        <w:br w:type="column"/>
      </w:r>
      <w:r>
        <w:rPr>
          <w:w w:val="99"/>
          <w:sz w:val="18"/>
          <w:u w:val="single"/>
        </w:rPr>
        <w:t xml:space="preserve"> </w:t>
      </w:r>
      <w:r>
        <w:rPr>
          <w:sz w:val="18"/>
          <w:u w:val="single"/>
        </w:rPr>
        <w:t xml:space="preserve">   </w:t>
      </w:r>
      <w:r>
        <w:rPr>
          <w:spacing w:val="18"/>
          <w:sz w:val="18"/>
          <w:u w:val="single"/>
        </w:rPr>
        <w:t xml:space="preserve"> </w:t>
      </w:r>
      <w:r>
        <w:rPr>
          <w:rFonts w:ascii="Lucida Sans Unicode" w:hAnsi="Lucida Sans Unicode"/>
          <w:w w:val="115"/>
          <w:sz w:val="18"/>
          <w:u w:val="single"/>
        </w:rPr>
        <w:t>Γ €</w:t>
      </w:r>
      <w:r>
        <w:rPr>
          <w:rFonts w:ascii="Lucida Sans Unicode" w:hAnsi="Lucida Sans Unicode"/>
          <w:spacing w:val="-31"/>
          <w:w w:val="115"/>
          <w:sz w:val="18"/>
          <w:u w:val="single"/>
        </w:rPr>
        <w:t xml:space="preserve"> </w:t>
      </w:r>
      <w:r>
        <w:rPr>
          <w:i/>
          <w:w w:val="115"/>
          <w:sz w:val="18"/>
          <w:u w:val="single"/>
        </w:rPr>
        <w:t>τ</w:t>
      </w:r>
      <w:r>
        <w:rPr>
          <w:i/>
          <w:sz w:val="18"/>
          <w:u w:val="single"/>
        </w:rPr>
        <w:tab/>
      </w:r>
    </w:p>
    <w:p w14:paraId="56ADC462" w14:textId="77777777" w:rsidR="00AF434A" w:rsidRDefault="00000000">
      <w:pPr>
        <w:spacing w:line="265" w:lineRule="exact"/>
        <w:ind w:left="219"/>
        <w:rPr>
          <w:i/>
          <w:sz w:val="18"/>
        </w:rPr>
      </w:pPr>
      <w:r>
        <w:rPr>
          <w:rFonts w:ascii="Lucida Sans Unicode" w:hAnsi="Lucida Sans Unicode"/>
          <w:w w:val="130"/>
          <w:sz w:val="18"/>
        </w:rPr>
        <w:t xml:space="preserve">Γ </w:t>
      </w:r>
      <w:r>
        <w:rPr>
          <w:rFonts w:ascii="Lucida Sans Unicode" w:hAnsi="Lucida Sans Unicode"/>
          <w:w w:val="125"/>
          <w:sz w:val="18"/>
        </w:rPr>
        <w:t xml:space="preserve">€ </w:t>
      </w:r>
      <w:proofErr w:type="spellStart"/>
      <w:r>
        <w:rPr>
          <w:w w:val="130"/>
          <w:sz w:val="18"/>
        </w:rPr>
        <w:t>ptr</w:t>
      </w:r>
      <w:r>
        <w:rPr>
          <w:rFonts w:ascii="Arial" w:hAnsi="Arial"/>
          <w:i/>
          <w:w w:val="130"/>
          <w:sz w:val="18"/>
          <w:vertAlign w:val="superscript"/>
        </w:rPr>
        <w:t>m</w:t>
      </w:r>
      <w:proofErr w:type="spellEnd"/>
      <w:r>
        <w:rPr>
          <w:rFonts w:ascii="Arial" w:hAnsi="Arial"/>
          <w:i/>
          <w:w w:val="130"/>
          <w:sz w:val="18"/>
        </w:rPr>
        <w:t xml:space="preserve"> </w:t>
      </w:r>
      <w:r>
        <w:rPr>
          <w:i/>
          <w:w w:val="130"/>
          <w:sz w:val="18"/>
        </w:rPr>
        <w:t>τ</w:t>
      </w:r>
    </w:p>
    <w:p w14:paraId="6353CDC6" w14:textId="77777777" w:rsidR="00AF434A" w:rsidRDefault="00000000">
      <w:pPr>
        <w:tabs>
          <w:tab w:val="left" w:pos="750"/>
          <w:tab w:val="left" w:pos="1797"/>
        </w:tabs>
        <w:spacing w:line="225" w:lineRule="exact"/>
        <w:ind w:left="219"/>
        <w:rPr>
          <w:i/>
          <w:sz w:val="18"/>
        </w:rPr>
      </w:pPr>
      <w:r>
        <w:br w:type="column"/>
      </w:r>
      <w:r>
        <w:rPr>
          <w:w w:val="99"/>
          <w:sz w:val="18"/>
          <w:u w:val="single"/>
        </w:rPr>
        <w:t xml:space="preserve"> </w:t>
      </w:r>
      <w:r>
        <w:rPr>
          <w:sz w:val="18"/>
          <w:u w:val="single"/>
        </w:rPr>
        <w:tab/>
      </w:r>
      <w:r>
        <w:rPr>
          <w:i/>
          <w:w w:val="105"/>
          <w:sz w:val="18"/>
          <w:u w:val="single"/>
        </w:rPr>
        <w:t xml:space="preserve">T </w:t>
      </w:r>
      <w:r>
        <w:rPr>
          <w:rFonts w:ascii="Lucida Sans Unicode" w:hAnsi="Lucida Sans Unicode"/>
          <w:w w:val="105"/>
          <w:sz w:val="18"/>
          <w:u w:val="single"/>
        </w:rPr>
        <w:t>∈</w:t>
      </w:r>
      <w:r>
        <w:rPr>
          <w:rFonts w:ascii="Lucida Sans Unicode" w:hAnsi="Lucida Sans Unicode"/>
          <w:spacing w:val="-38"/>
          <w:w w:val="105"/>
          <w:sz w:val="18"/>
          <w:u w:val="single"/>
        </w:rPr>
        <w:t xml:space="preserve"> </w:t>
      </w:r>
      <w:r>
        <w:rPr>
          <w:i/>
          <w:w w:val="105"/>
          <w:sz w:val="18"/>
          <w:u w:val="single"/>
        </w:rPr>
        <w:t>D</w:t>
      </w:r>
      <w:r>
        <w:rPr>
          <w:i/>
          <w:sz w:val="18"/>
          <w:u w:val="single"/>
        </w:rPr>
        <w:tab/>
      </w:r>
    </w:p>
    <w:p w14:paraId="210A0D88" w14:textId="77777777" w:rsidR="00AF434A" w:rsidRPr="00265780" w:rsidRDefault="00000000">
      <w:pPr>
        <w:spacing w:line="265" w:lineRule="exact"/>
        <w:ind w:left="219"/>
        <w:rPr>
          <w:i/>
          <w:sz w:val="18"/>
          <w:lang w:val="de-DE"/>
          <w:rPrChange w:id="1867" w:author="SC9986" w:date="2022-08-04T09:19:00Z">
            <w:rPr>
              <w:i/>
              <w:sz w:val="18"/>
            </w:rPr>
          </w:rPrChange>
        </w:rPr>
      </w:pPr>
      <w:r>
        <w:rPr>
          <w:rFonts w:ascii="Lucida Sans Unicode" w:hAnsi="Lucida Sans Unicode"/>
          <w:w w:val="125"/>
          <w:sz w:val="18"/>
        </w:rPr>
        <w:t>Γ</w:t>
      </w:r>
      <w:r w:rsidRPr="00265780">
        <w:rPr>
          <w:rFonts w:ascii="Lucida Sans Unicode" w:hAnsi="Lucida Sans Unicode"/>
          <w:w w:val="125"/>
          <w:sz w:val="18"/>
          <w:lang w:val="de-DE"/>
          <w:rPrChange w:id="1868" w:author="SC9986" w:date="2022-08-04T09:19:00Z">
            <w:rPr>
              <w:rFonts w:ascii="Lucida Sans Unicode" w:hAnsi="Lucida Sans Unicode"/>
              <w:w w:val="125"/>
              <w:sz w:val="18"/>
            </w:rPr>
          </w:rPrChange>
        </w:rPr>
        <w:t xml:space="preserve"> € </w:t>
      </w:r>
      <w:proofErr w:type="spellStart"/>
      <w:r w:rsidRPr="00265780">
        <w:rPr>
          <w:w w:val="125"/>
          <w:sz w:val="18"/>
          <w:lang w:val="de-DE"/>
          <w:rPrChange w:id="1869" w:author="SC9986" w:date="2022-08-04T09:19:00Z">
            <w:rPr>
              <w:w w:val="125"/>
              <w:sz w:val="18"/>
            </w:rPr>
          </w:rPrChange>
        </w:rPr>
        <w:t>ptr</w:t>
      </w:r>
      <w:r w:rsidRPr="00265780">
        <w:rPr>
          <w:rFonts w:ascii="Arial" w:hAnsi="Arial"/>
          <w:i/>
          <w:w w:val="125"/>
          <w:sz w:val="18"/>
          <w:vertAlign w:val="superscript"/>
          <w:lang w:val="de-DE"/>
          <w:rPrChange w:id="1870" w:author="SC9986" w:date="2022-08-04T09:19:00Z">
            <w:rPr>
              <w:rFonts w:ascii="Arial" w:hAnsi="Arial"/>
              <w:i/>
              <w:w w:val="125"/>
              <w:sz w:val="18"/>
              <w:vertAlign w:val="superscript"/>
            </w:rPr>
          </w:rPrChange>
        </w:rPr>
        <w:t>m</w:t>
      </w:r>
      <w:proofErr w:type="spellEnd"/>
      <w:r w:rsidRPr="00265780">
        <w:rPr>
          <w:rFonts w:ascii="Arial" w:hAnsi="Arial"/>
          <w:i/>
          <w:w w:val="125"/>
          <w:sz w:val="18"/>
          <w:lang w:val="de-DE"/>
          <w:rPrChange w:id="1871" w:author="SC9986" w:date="2022-08-04T09:19:00Z">
            <w:rPr>
              <w:rFonts w:ascii="Arial" w:hAnsi="Arial"/>
              <w:i/>
              <w:w w:val="125"/>
              <w:sz w:val="18"/>
            </w:rPr>
          </w:rPrChange>
        </w:rPr>
        <w:t xml:space="preserve"> </w:t>
      </w:r>
      <w:proofErr w:type="spellStart"/>
      <w:r w:rsidRPr="00265780">
        <w:rPr>
          <w:w w:val="125"/>
          <w:sz w:val="18"/>
          <w:lang w:val="de-DE"/>
          <w:rPrChange w:id="1872" w:author="SC9986" w:date="2022-08-04T09:19:00Z">
            <w:rPr>
              <w:w w:val="125"/>
              <w:sz w:val="18"/>
            </w:rPr>
          </w:rPrChange>
        </w:rPr>
        <w:t>struct</w:t>
      </w:r>
      <w:proofErr w:type="spellEnd"/>
      <w:r w:rsidRPr="00265780">
        <w:rPr>
          <w:w w:val="125"/>
          <w:sz w:val="18"/>
          <w:lang w:val="de-DE"/>
          <w:rPrChange w:id="1873" w:author="SC9986" w:date="2022-08-04T09:19:00Z">
            <w:rPr>
              <w:w w:val="125"/>
              <w:sz w:val="18"/>
            </w:rPr>
          </w:rPrChange>
        </w:rPr>
        <w:t xml:space="preserve"> </w:t>
      </w:r>
      <w:r w:rsidRPr="00265780">
        <w:rPr>
          <w:i/>
          <w:w w:val="125"/>
          <w:sz w:val="18"/>
          <w:lang w:val="de-DE"/>
          <w:rPrChange w:id="1874" w:author="SC9986" w:date="2022-08-04T09:19:00Z">
            <w:rPr>
              <w:i/>
              <w:w w:val="125"/>
              <w:sz w:val="18"/>
            </w:rPr>
          </w:rPrChange>
        </w:rPr>
        <w:t>T</w:t>
      </w:r>
    </w:p>
    <w:p w14:paraId="19B5E3C4" w14:textId="77777777" w:rsidR="00AF434A" w:rsidRPr="00265780" w:rsidRDefault="00AF434A">
      <w:pPr>
        <w:spacing w:line="265" w:lineRule="exact"/>
        <w:rPr>
          <w:sz w:val="18"/>
          <w:lang w:val="de-DE"/>
          <w:rPrChange w:id="1875" w:author="SC9986" w:date="2022-08-04T09:19:00Z">
            <w:rPr>
              <w:sz w:val="18"/>
            </w:rPr>
          </w:rPrChange>
        </w:rPr>
        <w:sectPr w:rsidR="00AF434A" w:rsidRPr="00265780">
          <w:type w:val="continuous"/>
          <w:pgSz w:w="12240" w:h="15840"/>
          <w:pgMar w:top="1500" w:right="860" w:bottom="280" w:left="860" w:header="720" w:footer="720" w:gutter="0"/>
          <w:cols w:num="4" w:space="720" w:equalWidth="0">
            <w:col w:w="5121" w:space="166"/>
            <w:col w:w="1544" w:space="218"/>
            <w:col w:w="1179" w:space="209"/>
            <w:col w:w="2083"/>
          </w:cols>
        </w:sectPr>
      </w:pPr>
    </w:p>
    <w:p w14:paraId="71EF8302" w14:textId="77777777" w:rsidR="00AF434A" w:rsidRPr="00265780" w:rsidRDefault="00000000">
      <w:pPr>
        <w:spacing w:before="40"/>
        <w:ind w:left="1619" w:right="1465"/>
        <w:jc w:val="center"/>
        <w:rPr>
          <w:rFonts w:ascii="Tahoma" w:hAnsi="Tahoma"/>
          <w:sz w:val="20"/>
          <w:lang w:val="de-DE"/>
          <w:rPrChange w:id="1876" w:author="SC9986" w:date="2022-08-04T09:19:00Z">
            <w:rPr>
              <w:rFonts w:ascii="Tahoma" w:hAnsi="Tahoma"/>
              <w:sz w:val="20"/>
            </w:rPr>
          </w:rPrChange>
        </w:rPr>
      </w:pPr>
      <w:r>
        <w:rPr>
          <w:rFonts w:ascii="Tahoma" w:hAnsi="Tahoma"/>
          <w:w w:val="104"/>
          <w:sz w:val="20"/>
        </w:rPr>
        <w:t>Γ</w:t>
      </w:r>
      <w:r w:rsidRPr="00265780">
        <w:rPr>
          <w:rFonts w:ascii="Tahoma" w:hAnsi="Tahoma"/>
          <w:w w:val="104"/>
          <w:sz w:val="20"/>
          <w:lang w:val="de-DE"/>
          <w:rPrChange w:id="1877" w:author="SC9986" w:date="2022-08-04T09:19:00Z">
            <w:rPr>
              <w:rFonts w:ascii="Tahoma" w:hAnsi="Tahoma"/>
              <w:w w:val="104"/>
              <w:sz w:val="20"/>
            </w:rPr>
          </w:rPrChange>
        </w:rPr>
        <w:t>;</w:t>
      </w:r>
      <w:r w:rsidRPr="00265780">
        <w:rPr>
          <w:rFonts w:ascii="Tahoma" w:hAnsi="Tahoma"/>
          <w:spacing w:val="-30"/>
          <w:sz w:val="20"/>
          <w:lang w:val="de-DE"/>
          <w:rPrChange w:id="1878" w:author="SC9986" w:date="2022-08-04T09:19:00Z">
            <w:rPr>
              <w:rFonts w:ascii="Tahoma" w:hAnsi="Tahoma"/>
              <w:spacing w:val="-30"/>
              <w:sz w:val="20"/>
            </w:rPr>
          </w:rPrChange>
        </w:rPr>
        <w:t xml:space="preserve"> </w:t>
      </w:r>
      <w:r>
        <w:rPr>
          <w:i/>
          <w:w w:val="107"/>
          <w:sz w:val="20"/>
        </w:rPr>
        <w:t>ρ</w:t>
      </w:r>
      <w:r w:rsidRPr="00265780">
        <w:rPr>
          <w:i/>
          <w:spacing w:val="5"/>
          <w:sz w:val="20"/>
          <w:lang w:val="de-DE"/>
          <w:rPrChange w:id="1879" w:author="SC9986" w:date="2022-08-04T09:19:00Z">
            <w:rPr>
              <w:i/>
              <w:spacing w:val="5"/>
              <w:sz w:val="20"/>
            </w:rPr>
          </w:rPrChange>
        </w:rPr>
        <w:t xml:space="preserve"> </w:t>
      </w:r>
      <w:r w:rsidRPr="00265780">
        <w:rPr>
          <w:rFonts w:ascii="Lucida Sans Unicode" w:hAnsi="Lucida Sans Unicode"/>
          <w:w w:val="96"/>
          <w:sz w:val="20"/>
          <w:lang w:val="de-DE"/>
          <w:rPrChange w:id="1880" w:author="SC9986" w:date="2022-08-04T09:19:00Z">
            <w:rPr>
              <w:rFonts w:ascii="Lucida Sans Unicode" w:hAnsi="Lucida Sans Unicode"/>
              <w:w w:val="96"/>
              <w:sz w:val="20"/>
            </w:rPr>
          </w:rPrChange>
        </w:rPr>
        <w:t>€</w:t>
      </w:r>
      <w:r w:rsidRPr="00265780">
        <w:rPr>
          <w:rFonts w:ascii="Lucida Sans Unicode" w:hAnsi="Lucida Sans Unicode"/>
          <w:spacing w:val="-8"/>
          <w:sz w:val="20"/>
          <w:lang w:val="de-DE"/>
          <w:rPrChange w:id="1881" w:author="SC9986" w:date="2022-08-04T09:19:00Z">
            <w:rPr>
              <w:rFonts w:ascii="Lucida Sans Unicode" w:hAnsi="Lucida Sans Unicode"/>
              <w:spacing w:val="-8"/>
              <w:sz w:val="20"/>
            </w:rPr>
          </w:rPrChange>
        </w:rPr>
        <w:t xml:space="preserve"> </w:t>
      </w:r>
      <w:r w:rsidRPr="00265780">
        <w:rPr>
          <w:i/>
          <w:w w:val="104"/>
          <w:sz w:val="20"/>
          <w:lang w:val="de-DE"/>
          <w:rPrChange w:id="1882" w:author="SC9986" w:date="2022-08-04T09:19:00Z">
            <w:rPr>
              <w:i/>
              <w:w w:val="104"/>
              <w:sz w:val="20"/>
            </w:rPr>
          </w:rPrChange>
        </w:rPr>
        <w:t>e</w:t>
      </w:r>
      <w:r w:rsidRPr="00265780">
        <w:rPr>
          <w:i/>
          <w:spacing w:val="5"/>
          <w:sz w:val="20"/>
          <w:lang w:val="de-DE"/>
          <w:rPrChange w:id="1883" w:author="SC9986" w:date="2022-08-04T09:19:00Z">
            <w:rPr>
              <w:i/>
              <w:spacing w:val="5"/>
              <w:sz w:val="20"/>
            </w:rPr>
          </w:rPrChange>
        </w:rPr>
        <w:t xml:space="preserve"> </w:t>
      </w:r>
      <w:r w:rsidRPr="00265780">
        <w:rPr>
          <w:rFonts w:ascii="Lucida Sans Unicode" w:hAnsi="Lucida Sans Unicode"/>
          <w:w w:val="314"/>
          <w:sz w:val="20"/>
          <w:lang w:val="de-DE"/>
          <w:rPrChange w:id="1884" w:author="SC9986" w:date="2022-08-04T09:19:00Z">
            <w:rPr>
              <w:rFonts w:ascii="Lucida Sans Unicode" w:hAnsi="Lucida Sans Unicode"/>
              <w:w w:val="314"/>
              <w:sz w:val="20"/>
            </w:rPr>
          </w:rPrChange>
        </w:rPr>
        <w:t xml:space="preserve"> </w:t>
      </w:r>
      <w:r w:rsidRPr="00265780">
        <w:rPr>
          <w:rFonts w:ascii="Lucida Sans Unicode" w:hAnsi="Lucida Sans Unicode"/>
          <w:spacing w:val="-8"/>
          <w:sz w:val="20"/>
          <w:lang w:val="de-DE"/>
          <w:rPrChange w:id="1885" w:author="SC9986" w:date="2022-08-04T09:19:00Z">
            <w:rPr>
              <w:rFonts w:ascii="Lucida Sans Unicode" w:hAnsi="Lucida Sans Unicode"/>
              <w:spacing w:val="-8"/>
              <w:sz w:val="20"/>
            </w:rPr>
          </w:rPrChange>
        </w:rPr>
        <w:t xml:space="preserve"> </w:t>
      </w:r>
      <w:r w:rsidRPr="00265780">
        <w:rPr>
          <w:i/>
          <w:spacing w:val="-75"/>
          <w:w w:val="106"/>
          <w:sz w:val="20"/>
          <w:lang w:val="de-DE"/>
          <w:rPrChange w:id="1886" w:author="SC9986" w:date="2022-08-04T09:19:00Z">
            <w:rPr>
              <w:i/>
              <w:spacing w:val="-75"/>
              <w:w w:val="106"/>
              <w:sz w:val="20"/>
            </w:rPr>
          </w:rPrChange>
        </w:rPr>
        <w:t>C</w:t>
      </w:r>
      <w:r w:rsidRPr="00265780">
        <w:rPr>
          <w:rFonts w:ascii="Tahoma" w:hAnsi="Tahoma"/>
          <w:w w:val="50"/>
          <w:position w:val="5"/>
          <w:sz w:val="20"/>
          <w:lang w:val="de-DE"/>
          <w:rPrChange w:id="1887" w:author="SC9986" w:date="2022-08-04T09:19:00Z">
            <w:rPr>
              <w:rFonts w:ascii="Tahoma" w:hAnsi="Tahoma"/>
              <w:w w:val="50"/>
              <w:position w:val="5"/>
              <w:sz w:val="20"/>
            </w:rPr>
          </w:rPrChange>
        </w:rPr>
        <w:t>˙</w:t>
      </w:r>
      <w:r w:rsidRPr="00265780">
        <w:rPr>
          <w:rFonts w:ascii="Tahoma" w:hAnsi="Tahoma"/>
          <w:spacing w:val="-29"/>
          <w:position w:val="5"/>
          <w:sz w:val="20"/>
          <w:lang w:val="de-DE"/>
          <w:rPrChange w:id="1888" w:author="SC9986" w:date="2022-08-04T09:19:00Z">
            <w:rPr>
              <w:rFonts w:ascii="Tahoma" w:hAnsi="Tahoma"/>
              <w:spacing w:val="-29"/>
              <w:position w:val="5"/>
              <w:sz w:val="20"/>
            </w:rPr>
          </w:rPrChange>
        </w:rPr>
        <w:t xml:space="preserve"> </w:t>
      </w:r>
      <w:r w:rsidRPr="00265780">
        <w:rPr>
          <w:i/>
          <w:w w:val="110"/>
          <w:sz w:val="20"/>
          <w:lang w:val="de-DE"/>
          <w:rPrChange w:id="1889" w:author="SC9986" w:date="2022-08-04T09:19:00Z">
            <w:rPr>
              <w:i/>
              <w:w w:val="110"/>
              <w:sz w:val="20"/>
            </w:rPr>
          </w:rPrChange>
        </w:rPr>
        <w:t>,</w:t>
      </w:r>
      <w:r w:rsidRPr="00265780">
        <w:rPr>
          <w:i/>
          <w:spacing w:val="-17"/>
          <w:sz w:val="20"/>
          <w:lang w:val="de-DE"/>
          <w:rPrChange w:id="1890" w:author="SC9986" w:date="2022-08-04T09:19:00Z">
            <w:rPr>
              <w:i/>
              <w:spacing w:val="-17"/>
              <w:sz w:val="20"/>
            </w:rPr>
          </w:rPrChange>
        </w:rPr>
        <w:t xml:space="preserve"> </w:t>
      </w:r>
      <w:r w:rsidRPr="00265780">
        <w:rPr>
          <w:i/>
          <w:spacing w:val="-81"/>
          <w:w w:val="105"/>
          <w:sz w:val="20"/>
          <w:lang w:val="de-DE"/>
          <w:rPrChange w:id="1891" w:author="SC9986" w:date="2022-08-04T09:19:00Z">
            <w:rPr>
              <w:i/>
              <w:spacing w:val="-81"/>
              <w:w w:val="105"/>
              <w:sz w:val="20"/>
            </w:rPr>
          </w:rPrChange>
        </w:rPr>
        <w:t>a</w:t>
      </w:r>
      <w:r w:rsidRPr="00265780">
        <w:rPr>
          <w:rFonts w:ascii="Tahoma" w:hAnsi="Tahoma"/>
          <w:w w:val="50"/>
          <w:sz w:val="20"/>
          <w:lang w:val="de-DE"/>
          <w:rPrChange w:id="1892" w:author="SC9986" w:date="2022-08-04T09:19:00Z">
            <w:rPr>
              <w:rFonts w:ascii="Tahoma" w:hAnsi="Tahoma"/>
              <w:w w:val="50"/>
              <w:sz w:val="20"/>
            </w:rPr>
          </w:rPrChange>
        </w:rPr>
        <w:t>˙</w:t>
      </w:r>
    </w:p>
    <w:p w14:paraId="0C81D565" w14:textId="77777777" w:rsidR="00AF434A" w:rsidRDefault="00000000">
      <w:pPr>
        <w:pStyle w:val="BodyText"/>
        <w:spacing w:before="101" w:line="230" w:lineRule="auto"/>
        <w:ind w:left="219" w:right="38"/>
        <w:jc w:val="both"/>
      </w:pPr>
      <w:r>
        <w:t>The judgment is presented differently from the one in Sec.</w:t>
      </w:r>
      <w:r>
        <w:rPr>
          <w:spacing w:val="-25"/>
        </w:rPr>
        <w:t xml:space="preserve"> </w:t>
      </w:r>
      <w:r>
        <w:t xml:space="preserve">4, which was simplified for presentation purposes. First, we remove </w:t>
      </w:r>
      <w:r>
        <w:rPr>
          <w:rFonts w:ascii="Tahoma" w:hAnsi="Tahoma"/>
        </w:rPr>
        <w:t xml:space="preserve">Θ </w:t>
      </w:r>
      <w:r>
        <w:t xml:space="preserve">and </w:t>
      </w:r>
      <w:r>
        <w:rPr>
          <w:i/>
        </w:rPr>
        <w:t xml:space="preserve">m </w:t>
      </w:r>
      <w:r>
        <w:t>because these parameters are only used   for</w:t>
      </w:r>
      <w:r>
        <w:rPr>
          <w:spacing w:val="31"/>
        </w:rPr>
        <w:t xml:space="preserve"> </w:t>
      </w:r>
      <w:r>
        <w:t>checking</w:t>
      </w:r>
      <w:r>
        <w:rPr>
          <w:spacing w:val="31"/>
        </w:rPr>
        <w:t xml:space="preserve"> </w:t>
      </w:r>
      <w:r>
        <w:t>and</w:t>
      </w:r>
      <w:r>
        <w:rPr>
          <w:spacing w:val="31"/>
        </w:rPr>
        <w:t xml:space="preserve"> </w:t>
      </w:r>
      <w:r>
        <w:t>have</w:t>
      </w:r>
      <w:r>
        <w:rPr>
          <w:spacing w:val="31"/>
        </w:rPr>
        <w:t xml:space="preserve"> </w:t>
      </w:r>
      <w:r>
        <w:t>no</w:t>
      </w:r>
      <w:r>
        <w:rPr>
          <w:spacing w:val="32"/>
        </w:rPr>
        <w:t xml:space="preserve"> </w:t>
      </w:r>
      <w:r>
        <w:t>impact</w:t>
      </w:r>
      <w:r>
        <w:rPr>
          <w:spacing w:val="31"/>
        </w:rPr>
        <w:t xml:space="preserve"> </w:t>
      </w:r>
      <w:r>
        <w:t>on</w:t>
      </w:r>
      <w:r>
        <w:rPr>
          <w:spacing w:val="31"/>
        </w:rPr>
        <w:t xml:space="preserve"> </w:t>
      </w:r>
      <w:r>
        <w:t>compilation.</w:t>
      </w:r>
      <w:r>
        <w:rPr>
          <w:spacing w:val="31"/>
        </w:rPr>
        <w:t xml:space="preserve"> </w:t>
      </w:r>
      <w:r>
        <w:t>Second,</w:t>
      </w:r>
    </w:p>
    <w:p w14:paraId="6BE44C4B" w14:textId="77777777" w:rsidR="00AF434A" w:rsidRDefault="00000000">
      <w:pPr>
        <w:pStyle w:val="BodyText"/>
        <w:spacing w:line="192" w:lineRule="exact"/>
        <w:ind w:left="219"/>
      </w:pPr>
      <w:r>
        <w:t>the</w:t>
      </w:r>
      <w:r>
        <w:rPr>
          <w:spacing w:val="5"/>
        </w:rPr>
        <w:t xml:space="preserve"> </w:t>
      </w:r>
      <w:r>
        <w:t>judgment</w:t>
      </w:r>
      <w:r>
        <w:rPr>
          <w:spacing w:val="5"/>
        </w:rPr>
        <w:t xml:space="preserve"> </w:t>
      </w:r>
      <w:r>
        <w:t>includes</w:t>
      </w:r>
      <w:r>
        <w:rPr>
          <w:spacing w:val="5"/>
        </w:rPr>
        <w:t xml:space="preserve"> </w:t>
      </w:r>
      <w:r>
        <w:t>t</w:t>
      </w:r>
      <w:r>
        <w:rPr>
          <w:spacing w:val="-2"/>
        </w:rPr>
        <w:t>w</w:t>
      </w:r>
      <w:r>
        <w:t>o</w:t>
      </w:r>
      <w:r>
        <w:rPr>
          <w:spacing w:val="5"/>
        </w:rPr>
        <w:t xml:space="preserve"> </w:t>
      </w:r>
      <w:r>
        <w:t>outputs,</w:t>
      </w:r>
      <w:r>
        <w:rPr>
          <w:spacing w:val="5"/>
        </w:rPr>
        <w:t xml:space="preserve"> </w:t>
      </w:r>
      <w:r>
        <w:t>a</w:t>
      </w:r>
      <w:r>
        <w:rPr>
          <w:spacing w:val="5"/>
        </w:rPr>
        <w:t xml:space="preserve"> </w:t>
      </w:r>
      <w:r>
        <w:t>closure</w:t>
      </w:r>
      <w:r>
        <w:rPr>
          <w:spacing w:val="5"/>
        </w:rPr>
        <w:t xml:space="preserve"> </w:t>
      </w:r>
      <w:r>
        <w:rPr>
          <w:i/>
          <w:spacing w:val="-75"/>
          <w:w w:val="106"/>
        </w:rPr>
        <w:t>C</w:t>
      </w:r>
      <w:r>
        <w:rPr>
          <w:rFonts w:ascii="Tahoma" w:hAnsi="Tahoma"/>
          <w:w w:val="50"/>
          <w:position w:val="5"/>
        </w:rPr>
        <w:t>˙</w:t>
      </w:r>
      <w:r>
        <w:rPr>
          <w:rFonts w:ascii="Tahoma" w:hAnsi="Tahoma"/>
          <w:spacing w:val="27"/>
          <w:position w:val="5"/>
        </w:rPr>
        <w:t xml:space="preserve"> </w:t>
      </w:r>
      <w:r>
        <w:t>and</w:t>
      </w:r>
      <w:r>
        <w:rPr>
          <w:spacing w:val="5"/>
        </w:rPr>
        <w:t xml:space="preserve"> </w:t>
      </w:r>
      <w:r>
        <w:t>an</w:t>
      </w:r>
      <w:r>
        <w:rPr>
          <w:spacing w:val="5"/>
        </w:rPr>
        <w:t xml:space="preserve"> </w:t>
      </w:r>
      <w:r>
        <w:t>atom</w:t>
      </w:r>
    </w:p>
    <w:p w14:paraId="304FD9D3" w14:textId="77777777" w:rsidR="00AF434A" w:rsidRDefault="00000000">
      <w:pPr>
        <w:pStyle w:val="BodyText"/>
        <w:spacing w:line="257" w:lineRule="exact"/>
        <w:ind w:left="219"/>
      </w:pPr>
      <w:r>
        <w:rPr>
          <w:spacing w:val="-3"/>
        </w:rPr>
        <w:t>e</w:t>
      </w:r>
      <w:r>
        <w:t>xpression</w:t>
      </w:r>
      <w:r>
        <w:rPr>
          <w:spacing w:val="-2"/>
        </w:rPr>
        <w:t xml:space="preserve"> </w:t>
      </w:r>
      <w:r>
        <w:rPr>
          <w:i/>
          <w:spacing w:val="-81"/>
          <w:w w:val="105"/>
        </w:rPr>
        <w:t>a</w:t>
      </w:r>
      <w:r>
        <w:rPr>
          <w:rFonts w:ascii="Tahoma" w:hAnsi="Tahoma"/>
          <w:spacing w:val="25"/>
          <w:w w:val="50"/>
        </w:rPr>
        <w:t>˙</w:t>
      </w:r>
      <w:r>
        <w:t>,</w:t>
      </w:r>
      <w:r>
        <w:rPr>
          <w:spacing w:val="-2"/>
        </w:rPr>
        <w:t xml:space="preserve"> </w:t>
      </w:r>
      <w:r>
        <w:t>instead</w:t>
      </w:r>
      <w:r>
        <w:rPr>
          <w:spacing w:val="-2"/>
        </w:rPr>
        <w:t xml:space="preserve"> </w:t>
      </w:r>
      <w:r>
        <w:t>of</w:t>
      </w:r>
      <w:r>
        <w:rPr>
          <w:spacing w:val="-2"/>
        </w:rPr>
        <w:t xml:space="preserve"> </w:t>
      </w:r>
      <w:r>
        <w:t>a</w:t>
      </w:r>
      <w:r>
        <w:rPr>
          <w:spacing w:val="-2"/>
        </w:rPr>
        <w:t xml:space="preserve"> </w:t>
      </w:r>
      <w:r>
        <w:t>single</w:t>
      </w:r>
      <w:r>
        <w:rPr>
          <w:spacing w:val="3"/>
        </w:rPr>
        <w:t xml:space="preserve"> </w:t>
      </w:r>
      <w:proofErr w:type="spellStart"/>
      <w:r>
        <w:rPr>
          <w:spacing w:val="9"/>
        </w:rPr>
        <w:t>C</w:t>
      </w:r>
      <w:r>
        <w:rPr>
          <w:spacing w:val="9"/>
          <w:w w:val="99"/>
          <w:sz w:val="16"/>
        </w:rPr>
        <w:t>O</w:t>
      </w:r>
      <w:r>
        <w:rPr>
          <w:spacing w:val="9"/>
          <w:sz w:val="16"/>
        </w:rPr>
        <w:t>RE</w:t>
      </w:r>
      <w:r>
        <w:t>C</w:t>
      </w:r>
      <w:proofErr w:type="spellEnd"/>
      <w:r>
        <w:rPr>
          <w:spacing w:val="3"/>
        </w:rPr>
        <w:t xml:space="preserve"> </w:t>
      </w:r>
      <w:r>
        <w:rPr>
          <w:spacing w:val="-3"/>
        </w:rPr>
        <w:t>e</w:t>
      </w:r>
      <w:r>
        <w:t>xpression</w:t>
      </w:r>
      <w:r>
        <w:rPr>
          <w:spacing w:val="-2"/>
        </w:rPr>
        <w:t xml:space="preserve"> </w:t>
      </w:r>
      <w:r>
        <w:rPr>
          <w:i/>
          <w:spacing w:val="-63"/>
          <w:w w:val="104"/>
        </w:rPr>
        <w:t>e</w:t>
      </w:r>
      <w:r>
        <w:rPr>
          <w:rFonts w:ascii="Tahoma" w:hAnsi="Tahoma"/>
          <w:spacing w:val="7"/>
          <w:w w:val="50"/>
        </w:rPr>
        <w:t>˙</w:t>
      </w:r>
      <w:r>
        <w:t>.</w:t>
      </w:r>
      <w:r>
        <w:rPr>
          <w:spacing w:val="-2"/>
        </w:rPr>
        <w:t xml:space="preserve"> </w:t>
      </w:r>
      <w:r>
        <w:rPr>
          <w:i/>
          <w:spacing w:val="-75"/>
          <w:w w:val="106"/>
        </w:rPr>
        <w:t>C</w:t>
      </w:r>
      <w:r>
        <w:rPr>
          <w:rFonts w:ascii="Tahoma" w:hAnsi="Tahoma"/>
          <w:w w:val="50"/>
          <w:position w:val="5"/>
        </w:rPr>
        <w:t>˙</w:t>
      </w:r>
      <w:r>
        <w:rPr>
          <w:rFonts w:ascii="Tahoma" w:hAnsi="Tahoma"/>
          <w:spacing w:val="20"/>
          <w:position w:val="5"/>
        </w:rPr>
        <w:t xml:space="preserve"> </w:t>
      </w:r>
      <w:r>
        <w:t>can</w:t>
      </w:r>
    </w:p>
    <w:p w14:paraId="026441CE" w14:textId="77777777" w:rsidR="00AF434A" w:rsidRDefault="00000000">
      <w:pPr>
        <w:pStyle w:val="BodyText"/>
        <w:spacing w:before="40" w:line="184" w:lineRule="auto"/>
        <w:ind w:left="219" w:right="38"/>
        <w:jc w:val="both"/>
      </w:pPr>
      <w:r>
        <w:t xml:space="preserve">be intuitively understood as a partially constructed program or </w:t>
      </w:r>
      <w:r>
        <w:rPr>
          <w:spacing w:val="-7"/>
        </w:rPr>
        <w:t xml:space="preserve"> </w:t>
      </w:r>
      <w:r>
        <w:t>cont</w:t>
      </w:r>
      <w:r>
        <w:rPr>
          <w:spacing w:val="-3"/>
        </w:rPr>
        <w:t>e</w:t>
      </w:r>
      <w:r>
        <w:t xml:space="preserve">xt. </w:t>
      </w:r>
      <w:r>
        <w:rPr>
          <w:spacing w:val="-7"/>
        </w:rPr>
        <w:t xml:space="preserve"> </w:t>
      </w:r>
      <w:r>
        <w:t xml:space="preserve">Whereas </w:t>
      </w:r>
      <w:r>
        <w:rPr>
          <w:spacing w:val="-7"/>
        </w:rPr>
        <w:t xml:space="preserve"> </w:t>
      </w:r>
      <w:r>
        <w:rPr>
          <w:i/>
          <w:spacing w:val="-79"/>
          <w:w w:val="120"/>
        </w:rPr>
        <w:t>E</w:t>
      </w:r>
      <w:r>
        <w:rPr>
          <w:rFonts w:ascii="Tahoma" w:hAnsi="Tahoma"/>
          <w:w w:val="50"/>
          <w:position w:val="5"/>
        </w:rPr>
        <w:t>˙</w:t>
      </w:r>
      <w:r>
        <w:rPr>
          <w:rFonts w:ascii="Tahoma" w:hAnsi="Tahoma"/>
          <w:position w:val="5"/>
        </w:rPr>
        <w:t xml:space="preserve"> </w:t>
      </w:r>
      <w:r>
        <w:rPr>
          <w:rFonts w:ascii="Tahoma" w:hAnsi="Tahoma"/>
          <w:spacing w:val="3"/>
          <w:position w:val="5"/>
        </w:rPr>
        <w:t xml:space="preserve"> </w:t>
      </w:r>
      <w:r>
        <w:t xml:space="preserve">is </w:t>
      </w:r>
      <w:r>
        <w:rPr>
          <w:spacing w:val="-7"/>
        </w:rPr>
        <w:t xml:space="preserve"> </w:t>
      </w:r>
      <w:r>
        <w:t xml:space="preserve">used </w:t>
      </w:r>
      <w:r>
        <w:rPr>
          <w:spacing w:val="-7"/>
        </w:rPr>
        <w:t xml:space="preserve"> </w:t>
      </w:r>
      <w:r>
        <w:t xml:space="preserve">for </w:t>
      </w:r>
      <w:r>
        <w:rPr>
          <w:spacing w:val="-7"/>
        </w:rPr>
        <w:t xml:space="preserve"> </w:t>
      </w:r>
      <w:r>
        <w:rPr>
          <w:spacing w:val="-5"/>
        </w:rPr>
        <w:t>ev</w:t>
      </w:r>
      <w:r>
        <w:t xml:space="preserve">aluation, </w:t>
      </w:r>
      <w:r>
        <w:rPr>
          <w:spacing w:val="-7"/>
        </w:rPr>
        <w:t xml:space="preserve"> </w:t>
      </w:r>
      <w:r>
        <w:rPr>
          <w:i/>
          <w:spacing w:val="-75"/>
          <w:w w:val="106"/>
        </w:rPr>
        <w:t>C</w:t>
      </w:r>
      <w:r>
        <w:rPr>
          <w:rFonts w:ascii="Tahoma" w:hAnsi="Tahoma"/>
          <w:w w:val="50"/>
          <w:position w:val="5"/>
        </w:rPr>
        <w:t>˙</w:t>
      </w:r>
      <w:r>
        <w:rPr>
          <w:rFonts w:ascii="Tahoma" w:hAnsi="Tahoma"/>
          <w:position w:val="5"/>
        </w:rPr>
        <w:t xml:space="preserve"> </w:t>
      </w:r>
      <w:r>
        <w:rPr>
          <w:rFonts w:ascii="Tahoma" w:hAnsi="Tahoma"/>
          <w:spacing w:val="2"/>
          <w:position w:val="5"/>
        </w:rPr>
        <w:t xml:space="preserve"> </w:t>
      </w:r>
      <w:r>
        <w:t xml:space="preserve">is </w:t>
      </w:r>
      <w:r>
        <w:rPr>
          <w:spacing w:val="-7"/>
        </w:rPr>
        <w:t xml:space="preserve"> </w:t>
      </w:r>
      <w:r>
        <w:t>used</w:t>
      </w:r>
    </w:p>
    <w:p w14:paraId="5B3D409E" w14:textId="77777777" w:rsidR="00AF434A" w:rsidRDefault="00000000">
      <w:pPr>
        <w:pStyle w:val="BodyText"/>
        <w:spacing w:before="2" w:line="228" w:lineRule="auto"/>
        <w:ind w:left="219" w:right="38"/>
        <w:jc w:val="both"/>
      </w:pPr>
      <w:r>
        <w:t xml:space="preserve">purely as a device for compilation. As an example, when compiling </w:t>
      </w:r>
      <w:r>
        <w:rPr>
          <w:rFonts w:ascii="Tahoma"/>
        </w:rPr>
        <w:t xml:space="preserve">(1 : </w:t>
      </w:r>
      <w:r>
        <w:rPr>
          <w:w w:val="115"/>
        </w:rPr>
        <w:t>int</w:t>
      </w:r>
      <w:r>
        <w:rPr>
          <w:rFonts w:ascii="Tahoma"/>
          <w:w w:val="115"/>
        </w:rPr>
        <w:t xml:space="preserve">) </w:t>
      </w:r>
      <w:r>
        <w:t xml:space="preserve">+ </w:t>
      </w:r>
      <w:r>
        <w:rPr>
          <w:rFonts w:ascii="Tahoma"/>
        </w:rPr>
        <w:t xml:space="preserve">(2 : </w:t>
      </w:r>
      <w:r>
        <w:rPr>
          <w:w w:val="115"/>
        </w:rPr>
        <w:t>int</w:t>
      </w:r>
      <w:r>
        <w:rPr>
          <w:rFonts w:ascii="Tahoma"/>
          <w:w w:val="115"/>
        </w:rPr>
        <w:t>)</w:t>
      </w:r>
      <w:r>
        <w:rPr>
          <w:w w:val="115"/>
        </w:rPr>
        <w:t xml:space="preserve">, </w:t>
      </w:r>
      <w:r>
        <w:t>we would first create a fresh</w:t>
      </w:r>
      <w:r>
        <w:rPr>
          <w:spacing w:val="20"/>
        </w:rPr>
        <w:t xml:space="preserve"> </w:t>
      </w:r>
      <w:r>
        <w:t>variable</w:t>
      </w:r>
      <w:r>
        <w:rPr>
          <w:spacing w:val="20"/>
        </w:rPr>
        <w:t xml:space="preserve"> </w:t>
      </w:r>
      <w:r>
        <w:rPr>
          <w:i/>
        </w:rPr>
        <w:t>x</w:t>
      </w:r>
      <w:r>
        <w:t>,</w:t>
      </w:r>
      <w:r>
        <w:rPr>
          <w:spacing w:val="21"/>
        </w:rPr>
        <w:t xml:space="preserve"> </w:t>
      </w:r>
      <w:r>
        <w:t>and</w:t>
      </w:r>
      <w:r>
        <w:rPr>
          <w:spacing w:val="21"/>
        </w:rPr>
        <w:t xml:space="preserve"> </w:t>
      </w:r>
      <w:r>
        <w:t>then</w:t>
      </w:r>
      <w:r>
        <w:rPr>
          <w:spacing w:val="21"/>
        </w:rPr>
        <w:t xml:space="preserve"> </w:t>
      </w:r>
      <w:r>
        <w:t>produce</w:t>
      </w:r>
      <w:r>
        <w:rPr>
          <w:spacing w:val="21"/>
        </w:rPr>
        <w:t xml:space="preserve"> </w:t>
      </w:r>
      <w:r>
        <w:t>two</w:t>
      </w:r>
      <w:r>
        <w:rPr>
          <w:spacing w:val="21"/>
        </w:rPr>
        <w:t xml:space="preserve"> </w:t>
      </w:r>
      <w:r>
        <w:t>outputs:</w:t>
      </w:r>
    </w:p>
    <w:p w14:paraId="57E4E3DC" w14:textId="77777777" w:rsidR="00AF434A" w:rsidRDefault="00000000">
      <w:pPr>
        <w:pStyle w:val="BodyText"/>
        <w:spacing w:before="78"/>
        <w:ind w:left="1644" w:right="1465"/>
        <w:jc w:val="center"/>
        <w:rPr>
          <w:rFonts w:ascii="Lucida Sans Unicode" w:hAnsi="Lucida Sans Unicode"/>
        </w:rPr>
      </w:pPr>
      <w:r>
        <w:rPr>
          <w:i/>
          <w:spacing w:val="-75"/>
          <w:w w:val="106"/>
        </w:rPr>
        <w:t>C</w:t>
      </w:r>
      <w:r>
        <w:rPr>
          <w:rFonts w:ascii="Tahoma" w:hAnsi="Tahoma"/>
          <w:w w:val="50"/>
          <w:position w:val="5"/>
        </w:rPr>
        <w:t>˙</w:t>
      </w:r>
      <w:r>
        <w:rPr>
          <w:rFonts w:ascii="Tahoma" w:hAnsi="Tahoma"/>
          <w:spacing w:val="27"/>
          <w:position w:val="5"/>
        </w:rPr>
        <w:t xml:space="preserve"> </w:t>
      </w:r>
      <w:r>
        <w:rPr>
          <w:rFonts w:ascii="Tahoma" w:hAnsi="Tahoma"/>
          <w:w w:val="106"/>
        </w:rPr>
        <w:t>=</w:t>
      </w:r>
      <w:r>
        <w:rPr>
          <w:rFonts w:ascii="Tahoma" w:hAnsi="Tahoma"/>
          <w:spacing w:val="-7"/>
        </w:rPr>
        <w:t xml:space="preserve"> </w:t>
      </w:r>
      <w:r>
        <w:rPr>
          <w:w w:val="156"/>
        </w:rPr>
        <w:t>let</w:t>
      </w:r>
      <w:r>
        <w:rPr>
          <w:spacing w:val="20"/>
        </w:rPr>
        <w:t xml:space="preserve"> </w:t>
      </w:r>
      <w:r>
        <w:rPr>
          <w:i/>
          <w:w w:val="128"/>
        </w:rPr>
        <w:t>x</w:t>
      </w:r>
      <w:r>
        <w:rPr>
          <w:i/>
          <w:spacing w:val="-17"/>
        </w:rPr>
        <w:t xml:space="preserve"> </w:t>
      </w:r>
      <w:r>
        <w:rPr>
          <w:w w:val="92"/>
        </w:rPr>
        <w:t>=</w:t>
      </w:r>
      <w:r>
        <w:rPr>
          <w:spacing w:val="-17"/>
        </w:rPr>
        <w:t xml:space="preserve"> </w:t>
      </w:r>
      <w:r>
        <w:rPr>
          <w:rFonts w:ascii="Tahoma" w:hAnsi="Tahoma"/>
          <w:w w:val="91"/>
        </w:rPr>
        <w:t>1</w:t>
      </w:r>
      <w:r>
        <w:rPr>
          <w:rFonts w:ascii="Tahoma" w:hAnsi="Tahoma"/>
          <w:spacing w:val="-19"/>
        </w:rPr>
        <w:t xml:space="preserve"> </w:t>
      </w:r>
      <w:r>
        <w:rPr>
          <w:w w:val="92"/>
        </w:rPr>
        <w:t>+</w:t>
      </w:r>
      <w:r>
        <w:rPr>
          <w:spacing w:val="-6"/>
        </w:rPr>
        <w:t xml:space="preserve"> </w:t>
      </w:r>
      <w:r>
        <w:rPr>
          <w:rFonts w:ascii="Tahoma" w:hAnsi="Tahoma"/>
          <w:w w:val="91"/>
        </w:rPr>
        <w:t>2</w:t>
      </w:r>
      <w:r>
        <w:rPr>
          <w:rFonts w:ascii="Tahoma" w:hAnsi="Tahoma"/>
          <w:spacing w:val="7"/>
        </w:rPr>
        <w:t xml:space="preserve"> </w:t>
      </w:r>
      <w:r>
        <w:rPr>
          <w:w w:val="134"/>
        </w:rPr>
        <w:t>in</w:t>
      </w:r>
      <w:r>
        <w:rPr>
          <w:spacing w:val="5"/>
        </w:rPr>
        <w:t xml:space="preserve"> </w:t>
      </w:r>
      <w:r>
        <w:rPr>
          <w:rFonts w:ascii="Lucida Sans Unicode" w:hAnsi="Lucida Sans Unicode"/>
        </w:rPr>
        <w:t>Q</w:t>
      </w:r>
    </w:p>
    <w:p w14:paraId="03066670" w14:textId="77777777" w:rsidR="00AF434A" w:rsidRDefault="00000000">
      <w:pPr>
        <w:spacing w:before="90"/>
        <w:ind w:left="1644" w:right="1465"/>
        <w:jc w:val="center"/>
        <w:rPr>
          <w:i/>
          <w:sz w:val="20"/>
        </w:rPr>
      </w:pPr>
      <w:r>
        <w:rPr>
          <w:i/>
          <w:spacing w:val="-81"/>
          <w:w w:val="105"/>
          <w:sz w:val="20"/>
        </w:rPr>
        <w:t>a</w:t>
      </w:r>
      <w:r>
        <w:rPr>
          <w:rFonts w:ascii="Tahoma" w:hAnsi="Tahoma"/>
          <w:w w:val="50"/>
          <w:sz w:val="20"/>
        </w:rPr>
        <w:t>˙</w:t>
      </w:r>
      <w:r>
        <w:rPr>
          <w:rFonts w:ascii="Tahoma" w:hAnsi="Tahoma"/>
          <w:spacing w:val="17"/>
          <w:sz w:val="20"/>
        </w:rPr>
        <w:t xml:space="preserve"> </w:t>
      </w:r>
      <w:r>
        <w:rPr>
          <w:rFonts w:ascii="Tahoma" w:hAnsi="Tahoma"/>
          <w:w w:val="106"/>
          <w:sz w:val="20"/>
        </w:rPr>
        <w:t>=</w:t>
      </w:r>
      <w:r>
        <w:rPr>
          <w:rFonts w:ascii="Tahoma" w:hAnsi="Tahoma"/>
          <w:spacing w:val="-7"/>
          <w:sz w:val="20"/>
        </w:rPr>
        <w:t xml:space="preserve"> </w:t>
      </w:r>
      <w:r>
        <w:rPr>
          <w:i/>
          <w:w w:val="128"/>
          <w:sz w:val="20"/>
        </w:rPr>
        <w:t>x</w:t>
      </w:r>
    </w:p>
    <w:p w14:paraId="27947F4D" w14:textId="77777777" w:rsidR="00AF434A" w:rsidRDefault="00000000">
      <w:pPr>
        <w:pStyle w:val="BodyText"/>
        <w:spacing w:before="74" w:line="277" w:lineRule="exact"/>
        <w:ind w:left="219"/>
        <w:jc w:val="both"/>
      </w:pPr>
      <w:r>
        <w:rPr>
          <w:spacing w:val="-16"/>
        </w:rPr>
        <w:t>T</w:t>
      </w:r>
      <w:r>
        <w:t>o</w:t>
      </w:r>
      <w:r>
        <w:rPr>
          <w:spacing w:val="2"/>
        </w:rPr>
        <w:t xml:space="preserve"> </w:t>
      </w:r>
      <w:r>
        <w:t>obtain</w:t>
      </w:r>
      <w:r>
        <w:rPr>
          <w:spacing w:val="2"/>
        </w:rPr>
        <w:t xml:space="preserve"> </w:t>
      </w:r>
      <w:r>
        <w:t>the</w:t>
      </w:r>
      <w:r>
        <w:rPr>
          <w:spacing w:val="2"/>
        </w:rPr>
        <w:t xml:space="preserve"> </w:t>
      </w:r>
      <w:r>
        <w:t>compiled</w:t>
      </w:r>
      <w:r>
        <w:rPr>
          <w:spacing w:val="2"/>
        </w:rPr>
        <w:t xml:space="preserve"> </w:t>
      </w:r>
      <w:r>
        <w:rPr>
          <w:spacing w:val="-3"/>
        </w:rPr>
        <w:t>e</w:t>
      </w:r>
      <w:r>
        <w:t>xpression</w:t>
      </w:r>
      <w:r>
        <w:rPr>
          <w:spacing w:val="2"/>
        </w:rPr>
        <w:t xml:space="preserve"> </w:t>
      </w:r>
      <w:r>
        <w:rPr>
          <w:i/>
          <w:spacing w:val="-63"/>
          <w:w w:val="104"/>
        </w:rPr>
        <w:t>e</w:t>
      </w:r>
      <w:r>
        <w:rPr>
          <w:rFonts w:ascii="Tahoma" w:hAnsi="Tahoma"/>
          <w:spacing w:val="7"/>
          <w:w w:val="50"/>
        </w:rPr>
        <w:t>˙</w:t>
      </w:r>
      <w:r>
        <w:t>,</w:t>
      </w:r>
      <w:r>
        <w:rPr>
          <w:spacing w:val="2"/>
        </w:rPr>
        <w:t xml:space="preserve"> </w:t>
      </w:r>
      <w:r>
        <w:t>we</w:t>
      </w:r>
      <w:r>
        <w:rPr>
          <w:spacing w:val="2"/>
        </w:rPr>
        <w:t xml:space="preserve"> </w:t>
      </w:r>
      <w:r>
        <w:t>plug</w:t>
      </w:r>
      <w:r>
        <w:rPr>
          <w:spacing w:val="2"/>
        </w:rPr>
        <w:t xml:space="preserve"> </w:t>
      </w:r>
      <w:r>
        <w:rPr>
          <w:i/>
          <w:spacing w:val="-81"/>
          <w:w w:val="105"/>
        </w:rPr>
        <w:t>a</w:t>
      </w:r>
      <w:r>
        <w:rPr>
          <w:rFonts w:ascii="Tahoma" w:hAnsi="Tahoma"/>
          <w:w w:val="50"/>
        </w:rPr>
        <w:t>˙</w:t>
      </w:r>
      <w:r>
        <w:rPr>
          <w:rFonts w:ascii="Tahoma" w:hAnsi="Tahoma"/>
          <w:spacing w:val="14"/>
        </w:rPr>
        <w:t xml:space="preserve"> </w:t>
      </w:r>
      <w:r>
        <w:t>into</w:t>
      </w:r>
      <w:r>
        <w:rPr>
          <w:spacing w:val="2"/>
        </w:rPr>
        <w:t xml:space="preserve"> </w:t>
      </w:r>
      <w:r>
        <w:rPr>
          <w:i/>
          <w:spacing w:val="-75"/>
          <w:w w:val="106"/>
        </w:rPr>
        <w:t>C</w:t>
      </w:r>
      <w:r>
        <w:rPr>
          <w:rFonts w:ascii="Tahoma" w:hAnsi="Tahoma"/>
          <w:w w:val="50"/>
          <w:position w:val="5"/>
        </w:rPr>
        <w:t>˙</w:t>
      </w:r>
      <w:r>
        <w:rPr>
          <w:rFonts w:ascii="Tahoma" w:hAnsi="Tahoma"/>
          <w:spacing w:val="23"/>
          <w:position w:val="5"/>
        </w:rPr>
        <w:t xml:space="preserve"> </w:t>
      </w:r>
      <w:r>
        <w:t>using</w:t>
      </w:r>
    </w:p>
    <w:p w14:paraId="06E471B0" w14:textId="77777777" w:rsidR="00AF434A" w:rsidRDefault="00000000">
      <w:pPr>
        <w:pStyle w:val="BodyText"/>
        <w:spacing w:before="10"/>
      </w:pPr>
      <w:r>
        <w:br w:type="column"/>
      </w:r>
    </w:p>
    <w:p w14:paraId="04EA26B6" w14:textId="77777777" w:rsidR="00AF434A" w:rsidRDefault="00000000">
      <w:pPr>
        <w:pStyle w:val="BodyText"/>
        <w:ind w:left="567"/>
      </w:pPr>
      <w:r>
        <w:t xml:space="preserve">Figure 18: Well-formedness for </w:t>
      </w:r>
      <w:r>
        <w:rPr>
          <w:spacing w:val="-4"/>
        </w:rPr>
        <w:t xml:space="preserve">Types  </w:t>
      </w:r>
      <w:r>
        <w:t xml:space="preserve">and </w:t>
      </w:r>
      <w:r>
        <w:rPr>
          <w:spacing w:val="16"/>
        </w:rPr>
        <w:t xml:space="preserve"> </w:t>
      </w:r>
      <w:r>
        <w:t>Bounds</w:t>
      </w:r>
    </w:p>
    <w:p w14:paraId="25DBC951" w14:textId="77777777" w:rsidR="00AF434A" w:rsidRDefault="00AF434A">
      <w:pPr>
        <w:pStyle w:val="BodyText"/>
        <w:rPr>
          <w:sz w:val="24"/>
        </w:rPr>
      </w:pPr>
    </w:p>
    <w:p w14:paraId="7BC700EA" w14:textId="77777777" w:rsidR="00AF434A" w:rsidRDefault="00000000">
      <w:pPr>
        <w:pStyle w:val="BodyText"/>
        <w:spacing w:before="147" w:line="232" w:lineRule="auto"/>
        <w:ind w:left="220" w:right="218"/>
        <w:jc w:val="both"/>
      </w:pPr>
      <w:r>
        <w:rPr>
          <w:w w:val="105"/>
        </w:rPr>
        <w:t xml:space="preserve">trigger bounds or null for the program to continue (see Fig. 25 for the </w:t>
      </w:r>
      <w:proofErr w:type="spellStart"/>
      <w:r>
        <w:rPr>
          <w:w w:val="105"/>
        </w:rPr>
        <w:t>metafunctions</w:t>
      </w:r>
      <w:proofErr w:type="spellEnd"/>
      <w:r>
        <w:rPr>
          <w:w w:val="105"/>
        </w:rPr>
        <w:t xml:space="preserve"> that create those</w:t>
      </w:r>
      <w:r>
        <w:rPr>
          <w:spacing w:val="12"/>
          <w:w w:val="105"/>
        </w:rPr>
        <w:t xml:space="preserve"> </w:t>
      </w:r>
      <w:r>
        <w:rPr>
          <w:w w:val="105"/>
        </w:rPr>
        <w:t>checks).</w:t>
      </w:r>
    </w:p>
    <w:p w14:paraId="1C7AFEB5" w14:textId="77777777" w:rsidR="00AF434A" w:rsidRDefault="00000000">
      <w:pPr>
        <w:pStyle w:val="BodyText"/>
        <w:spacing w:before="5" w:line="232" w:lineRule="auto"/>
        <w:ind w:left="220" w:right="219" w:firstLine="300"/>
        <w:jc w:val="both"/>
      </w:pPr>
      <w:r>
        <w:t>This unconventional output format enables us to</w:t>
      </w:r>
      <w:r>
        <w:rPr>
          <w:spacing w:val="-14"/>
        </w:rPr>
        <w:t xml:space="preserve"> </w:t>
      </w:r>
      <w:r>
        <w:t>separate the evaluation of the term and the computation that relies  on</w:t>
      </w:r>
      <w:r>
        <w:rPr>
          <w:spacing w:val="27"/>
        </w:rPr>
        <w:t xml:space="preserve"> </w:t>
      </w:r>
      <w:r>
        <w:t>the</w:t>
      </w:r>
      <w:r>
        <w:rPr>
          <w:spacing w:val="28"/>
        </w:rPr>
        <w:t xml:space="preserve"> </w:t>
      </w:r>
      <w:r>
        <w:t>term’s</w:t>
      </w:r>
      <w:r>
        <w:rPr>
          <w:spacing w:val="28"/>
        </w:rPr>
        <w:t xml:space="preserve"> </w:t>
      </w:r>
      <w:r>
        <w:t>evaluated</w:t>
      </w:r>
      <w:r>
        <w:rPr>
          <w:spacing w:val="28"/>
        </w:rPr>
        <w:t xml:space="preserve"> </w:t>
      </w:r>
      <w:r>
        <w:t>result.</w:t>
      </w:r>
      <w:r>
        <w:rPr>
          <w:spacing w:val="28"/>
        </w:rPr>
        <w:t xml:space="preserve"> </w:t>
      </w:r>
      <w:r>
        <w:t>Since</w:t>
      </w:r>
      <w:r>
        <w:rPr>
          <w:spacing w:val="28"/>
        </w:rPr>
        <w:t xml:space="preserve"> </w:t>
      </w:r>
      <w:r>
        <w:t>effects</w:t>
      </w:r>
      <w:r>
        <w:rPr>
          <w:spacing w:val="27"/>
        </w:rPr>
        <w:t xml:space="preserve"> </w:t>
      </w:r>
      <w:r>
        <w:t>and</w:t>
      </w:r>
      <w:r>
        <w:rPr>
          <w:spacing w:val="28"/>
        </w:rPr>
        <w:t xml:space="preserve"> </w:t>
      </w:r>
      <w:r>
        <w:t>reduction (except for variables) happen only within closures, we can precisely control the order in which effects and evaluation happen by composing the contexts in a specific order.</w:t>
      </w:r>
      <w:r>
        <w:rPr>
          <w:spacing w:val="12"/>
        </w:rPr>
        <w:t xml:space="preserve"> </w:t>
      </w:r>
      <w:r>
        <w:t>Given</w:t>
      </w:r>
    </w:p>
    <w:p w14:paraId="358A163C" w14:textId="77777777" w:rsidR="00AF434A" w:rsidRDefault="00000000">
      <w:pPr>
        <w:pStyle w:val="BodyText"/>
        <w:spacing w:line="212" w:lineRule="exact"/>
        <w:ind w:left="220"/>
      </w:pPr>
      <w:r>
        <w:t>t</w:t>
      </w:r>
      <w:r>
        <w:rPr>
          <w:spacing w:val="-2"/>
        </w:rPr>
        <w:t>w</w:t>
      </w:r>
      <w:r>
        <w:t>o</w:t>
      </w:r>
      <w:r>
        <w:rPr>
          <w:spacing w:val="1"/>
        </w:rPr>
        <w:t xml:space="preserve"> </w:t>
      </w:r>
      <w:r>
        <w:t>closures</w:t>
      </w:r>
      <w:r>
        <w:rPr>
          <w:spacing w:val="1"/>
        </w:rPr>
        <w:t xml:space="preserve"> </w:t>
      </w:r>
      <w:r>
        <w:rPr>
          <w:i/>
          <w:spacing w:val="-75"/>
          <w:w w:val="106"/>
        </w:rPr>
        <w:t>C</w:t>
      </w:r>
      <w:r>
        <w:rPr>
          <w:rFonts w:ascii="Tahoma" w:hAnsi="Tahoma"/>
          <w:spacing w:val="19"/>
          <w:w w:val="50"/>
          <w:position w:val="5"/>
        </w:rPr>
        <w:t>˙</w:t>
      </w:r>
      <w:r>
        <w:rPr>
          <w:rFonts w:ascii="Bookman Old Style" w:hAnsi="Bookman Old Style"/>
          <w:w w:val="91"/>
          <w:position w:val="-2"/>
          <w:sz w:val="14"/>
        </w:rPr>
        <w:t>1</w:t>
      </w:r>
      <w:r>
        <w:rPr>
          <w:rFonts w:ascii="Bookman Old Style" w:hAnsi="Bookman Old Style"/>
          <w:spacing w:val="16"/>
          <w:position w:val="-2"/>
          <w:sz w:val="14"/>
        </w:rPr>
        <w:t xml:space="preserve"> </w:t>
      </w:r>
      <w:r>
        <w:t>and</w:t>
      </w:r>
      <w:r>
        <w:rPr>
          <w:spacing w:val="1"/>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2</w:t>
      </w:r>
      <w:r>
        <w:t>,</w:t>
      </w:r>
      <w:r>
        <w:rPr>
          <w:spacing w:val="1"/>
        </w:rPr>
        <w:t xml:space="preserve"> </w:t>
      </w:r>
      <w:r>
        <w:t>we</w:t>
      </w:r>
      <w:r>
        <w:rPr>
          <w:spacing w:val="1"/>
        </w:rPr>
        <w:t xml:space="preserve"> </w:t>
      </w:r>
      <w:r>
        <w:t>wr</w:t>
      </w:r>
      <w:r>
        <w:rPr>
          <w:spacing w:val="-1"/>
        </w:rPr>
        <w:t>i</w:t>
      </w:r>
      <w:r>
        <w:t>te</w:t>
      </w:r>
      <w:r>
        <w:rPr>
          <w:spacing w:val="1"/>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1</w:t>
      </w:r>
      <w:r>
        <w:rPr>
          <w:rFonts w:ascii="Tahoma" w:hAnsi="Tahoma"/>
          <w:w w:val="72"/>
        </w:rPr>
        <w:t>[</w:t>
      </w:r>
      <w:r>
        <w:rPr>
          <w:i/>
          <w:spacing w:val="-75"/>
          <w:w w:val="106"/>
        </w:rPr>
        <w:t>C</w:t>
      </w:r>
      <w:r>
        <w:rPr>
          <w:rFonts w:ascii="Tahoma" w:hAnsi="Tahoma"/>
          <w:spacing w:val="19"/>
          <w:w w:val="50"/>
          <w:position w:val="5"/>
        </w:rPr>
        <w:t>˙</w:t>
      </w:r>
      <w:r>
        <w:rPr>
          <w:rFonts w:ascii="Bookman Old Style" w:hAnsi="Bookman Old Style"/>
          <w:spacing w:val="10"/>
          <w:w w:val="91"/>
          <w:position w:val="-2"/>
          <w:sz w:val="14"/>
        </w:rPr>
        <w:t>2</w:t>
      </w:r>
      <w:r>
        <w:rPr>
          <w:rFonts w:ascii="Tahoma" w:hAnsi="Tahoma"/>
          <w:w w:val="72"/>
        </w:rPr>
        <w:t>]</w:t>
      </w:r>
      <w:r>
        <w:rPr>
          <w:rFonts w:ascii="Tahoma" w:hAnsi="Tahoma"/>
          <w:spacing w:val="-12"/>
        </w:rPr>
        <w:t xml:space="preserve"> </w:t>
      </w:r>
      <w:r>
        <w:t>to</w:t>
      </w:r>
      <w:r>
        <w:rPr>
          <w:spacing w:val="1"/>
        </w:rPr>
        <w:t xml:space="preserve"> </w:t>
      </w:r>
      <w:r>
        <w:t>denote</w:t>
      </w:r>
      <w:r>
        <w:rPr>
          <w:spacing w:val="1"/>
        </w:rPr>
        <w:t xml:space="preserve"> </w:t>
      </w:r>
      <w:r>
        <w:rPr>
          <w:spacing w:val="-1"/>
        </w:rPr>
        <w:t>t</w:t>
      </w:r>
      <w:r>
        <w:t>he</w:t>
      </w:r>
      <w:r>
        <w:rPr>
          <w:spacing w:val="1"/>
        </w:rPr>
        <w:t xml:space="preserve"> </w:t>
      </w:r>
      <w:r>
        <w:t>meta</w:t>
      </w:r>
    </w:p>
    <w:p w14:paraId="0D83C348" w14:textId="77777777" w:rsidR="00AF434A" w:rsidRDefault="00000000">
      <w:pPr>
        <w:pStyle w:val="BodyText"/>
        <w:spacing w:line="192" w:lineRule="auto"/>
        <w:ind w:left="219" w:right="217"/>
        <w:jc w:val="both"/>
      </w:pPr>
      <w:r>
        <w:t xml:space="preserve">operation </w:t>
      </w:r>
      <w:r>
        <w:rPr>
          <w:spacing w:val="-25"/>
        </w:rPr>
        <w:t xml:space="preserve"> </w:t>
      </w:r>
      <w:r>
        <w:t xml:space="preserve">of </w:t>
      </w:r>
      <w:r>
        <w:rPr>
          <w:spacing w:val="-25"/>
        </w:rPr>
        <w:t xml:space="preserve"> </w:t>
      </w:r>
      <w:r>
        <w:t xml:space="preserve">plugging </w:t>
      </w:r>
      <w:r>
        <w:rPr>
          <w:spacing w:val="-25"/>
        </w:rPr>
        <w:t xml:space="preserve"> </w:t>
      </w:r>
      <w:r>
        <w:rPr>
          <w:i/>
          <w:spacing w:val="-75"/>
          <w:w w:val="106"/>
        </w:rPr>
        <w:t>C</w:t>
      </w:r>
      <w:r>
        <w:rPr>
          <w:rFonts w:ascii="Tahoma" w:hAnsi="Tahoma"/>
          <w:spacing w:val="19"/>
          <w:w w:val="50"/>
          <w:position w:val="5"/>
        </w:rPr>
        <w:t>˙</w:t>
      </w:r>
      <w:r>
        <w:rPr>
          <w:rFonts w:ascii="Bookman Old Style" w:hAnsi="Bookman Old Style"/>
          <w:w w:val="91"/>
          <w:position w:val="-2"/>
          <w:sz w:val="14"/>
        </w:rPr>
        <w:t>2</w:t>
      </w:r>
      <w:r>
        <w:rPr>
          <w:rFonts w:ascii="Bookman Old Style" w:hAnsi="Bookman Old Style"/>
          <w:position w:val="-2"/>
          <w:sz w:val="14"/>
        </w:rPr>
        <w:t xml:space="preserve"> </w:t>
      </w:r>
      <w:r>
        <w:rPr>
          <w:rFonts w:ascii="Bookman Old Style" w:hAnsi="Bookman Old Style"/>
          <w:spacing w:val="-5"/>
          <w:position w:val="-2"/>
          <w:sz w:val="14"/>
        </w:rPr>
        <w:t xml:space="preserve"> </w:t>
      </w:r>
      <w:r>
        <w:t xml:space="preserve">into </w:t>
      </w:r>
      <w:r>
        <w:rPr>
          <w:spacing w:val="-25"/>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1</w:t>
      </w:r>
      <w:r>
        <w:t xml:space="preserve">. </w:t>
      </w:r>
      <w:r>
        <w:rPr>
          <w:spacing w:val="-25"/>
        </w:rPr>
        <w:t xml:space="preserve"> </w:t>
      </w:r>
      <w:r>
        <w:rPr>
          <w:spacing w:val="-16"/>
        </w:rPr>
        <w:t>W</w:t>
      </w:r>
      <w:r>
        <w:t xml:space="preserve">e </w:t>
      </w:r>
      <w:r>
        <w:rPr>
          <w:spacing w:val="-25"/>
        </w:rPr>
        <w:t xml:space="preserve"> </w:t>
      </w:r>
      <w:r>
        <w:t xml:space="preserve">also </w:t>
      </w:r>
      <w:r>
        <w:rPr>
          <w:spacing w:val="-25"/>
        </w:rPr>
        <w:t xml:space="preserve"> </w:t>
      </w:r>
      <w:r>
        <w:t xml:space="preserve">use </w:t>
      </w:r>
      <w:r>
        <w:rPr>
          <w:spacing w:val="-25"/>
        </w:rPr>
        <w:t xml:space="preserve"> </w:t>
      </w:r>
      <w:r>
        <w:rPr>
          <w:i/>
          <w:spacing w:val="-75"/>
          <w:w w:val="106"/>
        </w:rPr>
        <w:t>C</w:t>
      </w:r>
      <w:r>
        <w:rPr>
          <w:rFonts w:ascii="Tahoma" w:hAnsi="Tahoma"/>
          <w:spacing w:val="19"/>
          <w:w w:val="50"/>
          <w:position w:val="5"/>
        </w:rPr>
        <w:t>˙</w:t>
      </w:r>
      <w:proofErr w:type="spellStart"/>
      <w:r>
        <w:rPr>
          <w:rFonts w:ascii="Bookman Old Style" w:hAnsi="Bookman Old Style"/>
          <w:i/>
          <w:w w:val="99"/>
          <w:position w:val="-2"/>
          <w:sz w:val="14"/>
        </w:rPr>
        <w:t>a</w:t>
      </w:r>
      <w:r>
        <w:rPr>
          <w:rFonts w:ascii="Bookman Old Style" w:hAnsi="Bookman Old Style"/>
          <w:position w:val="-2"/>
          <w:sz w:val="14"/>
        </w:rPr>
        <w:t>;</w:t>
      </w:r>
      <w:r>
        <w:rPr>
          <w:rFonts w:ascii="Bookman Old Style" w:hAnsi="Bookman Old Style"/>
          <w:i/>
          <w:w w:val="83"/>
          <w:position w:val="-2"/>
          <w:sz w:val="14"/>
        </w:rPr>
        <w:t>b</w:t>
      </w:r>
      <w:r>
        <w:rPr>
          <w:rFonts w:ascii="Bookman Old Style" w:hAnsi="Bookman Old Style"/>
          <w:position w:val="-2"/>
          <w:sz w:val="14"/>
        </w:rPr>
        <w:t>;</w:t>
      </w:r>
      <w:r>
        <w:rPr>
          <w:rFonts w:ascii="Bookman Old Style" w:hAnsi="Bookman Old Style"/>
          <w:i/>
          <w:w w:val="105"/>
          <w:position w:val="-2"/>
          <w:sz w:val="14"/>
        </w:rPr>
        <w:t>c</w:t>
      </w:r>
      <w:proofErr w:type="spellEnd"/>
      <w:r>
        <w:rPr>
          <w:rFonts w:ascii="Bookman Old Style" w:hAnsi="Bookman Old Style"/>
          <w:i/>
          <w:position w:val="-2"/>
          <w:sz w:val="14"/>
        </w:rPr>
        <w:t xml:space="preserve"> </w:t>
      </w:r>
      <w:r>
        <w:rPr>
          <w:rFonts w:ascii="Bookman Old Style" w:hAnsi="Bookman Old Style"/>
          <w:i/>
          <w:spacing w:val="1"/>
          <w:position w:val="-2"/>
          <w:sz w:val="14"/>
        </w:rPr>
        <w:t xml:space="preserve"> </w:t>
      </w:r>
      <w:r>
        <w:t xml:space="preserve">as </w:t>
      </w:r>
      <w:r>
        <w:rPr>
          <w:spacing w:val="-25"/>
        </w:rPr>
        <w:t xml:space="preserve"> </w:t>
      </w:r>
      <w:r>
        <w:t>a shorthand</w:t>
      </w:r>
      <w:r>
        <w:rPr>
          <w:spacing w:val="19"/>
        </w:rPr>
        <w:t xml:space="preserve"> </w:t>
      </w:r>
      <w:r>
        <w:t>for</w:t>
      </w:r>
      <w:r>
        <w:rPr>
          <w:spacing w:val="19"/>
        </w:rPr>
        <w:t xml:space="preserve"> </w:t>
      </w:r>
      <w:r>
        <w:rPr>
          <w:i/>
          <w:spacing w:val="-75"/>
          <w:w w:val="106"/>
        </w:rPr>
        <w:t>C</w:t>
      </w:r>
      <w:r>
        <w:rPr>
          <w:rFonts w:ascii="Tahoma" w:hAnsi="Tahoma"/>
          <w:spacing w:val="19"/>
          <w:w w:val="50"/>
          <w:position w:val="5"/>
        </w:rPr>
        <w:t>˙</w:t>
      </w:r>
      <w:r>
        <w:rPr>
          <w:rFonts w:ascii="Bookman Old Style" w:hAnsi="Bookman Old Style"/>
          <w:i/>
          <w:spacing w:val="10"/>
          <w:w w:val="99"/>
          <w:position w:val="-2"/>
          <w:sz w:val="14"/>
        </w:rPr>
        <w:t>a</w:t>
      </w:r>
      <w:r>
        <w:rPr>
          <w:rFonts w:ascii="Tahoma" w:hAnsi="Tahoma"/>
          <w:w w:val="72"/>
        </w:rPr>
        <w:t>[</w:t>
      </w:r>
      <w:r>
        <w:rPr>
          <w:i/>
          <w:spacing w:val="-75"/>
          <w:w w:val="106"/>
        </w:rPr>
        <w:t>C</w:t>
      </w:r>
      <w:r>
        <w:rPr>
          <w:rFonts w:ascii="Tahoma" w:hAnsi="Tahoma"/>
          <w:spacing w:val="19"/>
          <w:w w:val="50"/>
          <w:position w:val="5"/>
        </w:rPr>
        <w:t>˙</w:t>
      </w:r>
      <w:r>
        <w:rPr>
          <w:rFonts w:ascii="Bookman Old Style" w:hAnsi="Bookman Old Style"/>
          <w:i/>
          <w:spacing w:val="10"/>
          <w:w w:val="83"/>
          <w:position w:val="-2"/>
          <w:sz w:val="14"/>
        </w:rPr>
        <w:t>b</w:t>
      </w:r>
      <w:r>
        <w:rPr>
          <w:rFonts w:ascii="Tahoma" w:hAnsi="Tahoma"/>
          <w:w w:val="72"/>
        </w:rPr>
        <w:t>[</w:t>
      </w:r>
      <w:r>
        <w:rPr>
          <w:i/>
          <w:spacing w:val="-75"/>
          <w:w w:val="106"/>
        </w:rPr>
        <w:t>C</w:t>
      </w:r>
      <w:r>
        <w:rPr>
          <w:rFonts w:ascii="Tahoma" w:hAnsi="Tahoma"/>
          <w:spacing w:val="19"/>
          <w:w w:val="50"/>
          <w:position w:val="5"/>
        </w:rPr>
        <w:t>˙</w:t>
      </w:r>
      <w:r>
        <w:rPr>
          <w:rFonts w:ascii="Bookman Old Style" w:hAnsi="Bookman Old Style"/>
          <w:i/>
          <w:spacing w:val="10"/>
          <w:w w:val="105"/>
          <w:position w:val="-2"/>
          <w:sz w:val="14"/>
        </w:rPr>
        <w:t>c</w:t>
      </w:r>
      <w:r>
        <w:rPr>
          <w:rFonts w:ascii="Tahoma" w:hAnsi="Tahoma"/>
          <w:w w:val="72"/>
        </w:rPr>
        <w:t>]]</w:t>
      </w:r>
      <w:r>
        <w:t>.</w:t>
      </w:r>
      <w:r>
        <w:rPr>
          <w:spacing w:val="19"/>
        </w:rPr>
        <w:t xml:space="preserve"> </w:t>
      </w:r>
      <w:r>
        <w:t>In</w:t>
      </w:r>
      <w:r>
        <w:rPr>
          <w:spacing w:val="19"/>
        </w:rPr>
        <w:t xml:space="preserve"> </w:t>
      </w:r>
      <w:r>
        <w:t>the</w:t>
      </w:r>
      <w:r>
        <w:rPr>
          <w:spacing w:val="24"/>
        </w:rPr>
        <w:t xml:space="preserve"> </w:t>
      </w:r>
      <w:r>
        <w:rPr>
          <w:spacing w:val="10"/>
        </w:rPr>
        <w:t>C-I</w:t>
      </w:r>
      <w:r>
        <w:rPr>
          <w:spacing w:val="9"/>
          <w:w w:val="99"/>
          <w:sz w:val="16"/>
        </w:rPr>
        <w:t>N</w:t>
      </w:r>
      <w:r>
        <w:rPr>
          <w:w w:val="99"/>
          <w:sz w:val="16"/>
        </w:rPr>
        <w:t>D</w:t>
      </w:r>
      <w:r>
        <w:rPr>
          <w:sz w:val="16"/>
        </w:rPr>
        <w:t xml:space="preserve"> </w:t>
      </w:r>
      <w:r>
        <w:rPr>
          <w:spacing w:val="-6"/>
          <w:sz w:val="16"/>
        </w:rPr>
        <w:t xml:space="preserve"> </w:t>
      </w:r>
      <w:r>
        <w:t>rule,</w:t>
      </w:r>
      <w:r>
        <w:rPr>
          <w:spacing w:val="19"/>
        </w:rPr>
        <w:t xml:space="preserve"> </w:t>
      </w:r>
      <w:r>
        <w:t>we</w:t>
      </w:r>
      <w:r>
        <w:rPr>
          <w:spacing w:val="19"/>
        </w:rPr>
        <w:t xml:space="preserve"> </w:t>
      </w:r>
      <w:r>
        <w:rPr>
          <w:w w:val="96"/>
        </w:rPr>
        <w:t>first</w:t>
      </w:r>
      <w:r>
        <w:rPr>
          <w:spacing w:val="19"/>
        </w:rPr>
        <w:t xml:space="preserve"> </w:t>
      </w:r>
      <w:r>
        <w:rPr>
          <w:spacing w:val="-5"/>
        </w:rPr>
        <w:t>ev</w:t>
      </w:r>
      <w:r>
        <w:t xml:space="preserve">al- </w:t>
      </w:r>
      <w:proofErr w:type="spellStart"/>
      <w:r>
        <w:t>uate</w:t>
      </w:r>
      <w:proofErr w:type="spellEnd"/>
      <w:r>
        <w:t xml:space="preserve"> the expressions that correspond to </w:t>
      </w:r>
      <w:r>
        <w:rPr>
          <w:i/>
        </w:rPr>
        <w:t>e</w:t>
      </w:r>
      <w:r>
        <w:rPr>
          <w:rFonts w:ascii="Bookman Old Style" w:hAnsi="Bookman Old Style"/>
          <w:vertAlign w:val="subscript"/>
        </w:rPr>
        <w:t>1</w:t>
      </w:r>
      <w:r>
        <w:rPr>
          <w:rFonts w:ascii="Bookman Old Style" w:hAnsi="Bookman Old Style"/>
        </w:rPr>
        <w:t xml:space="preserve"> </w:t>
      </w:r>
      <w:r>
        <w:t xml:space="preserve">and </w:t>
      </w:r>
      <w:r>
        <w:rPr>
          <w:i/>
        </w:rPr>
        <w:t>e</w:t>
      </w:r>
      <w:r>
        <w:rPr>
          <w:rFonts w:ascii="Bookman Old Style" w:hAnsi="Bookman Old Style"/>
          <w:vertAlign w:val="subscript"/>
        </w:rPr>
        <w:t>2</w:t>
      </w:r>
      <w:r>
        <w:rPr>
          <w:rFonts w:ascii="Bookman Old Style" w:hAnsi="Bookman Old Style"/>
        </w:rPr>
        <w:t xml:space="preserve"> </w:t>
      </w:r>
      <w:r>
        <w:t xml:space="preserve">through </w:t>
      </w:r>
      <w:r>
        <w:rPr>
          <w:i/>
          <w:spacing w:val="-75"/>
          <w:w w:val="106"/>
        </w:rPr>
        <w:t>C</w:t>
      </w:r>
      <w:r>
        <w:rPr>
          <w:rFonts w:ascii="Tahoma" w:hAnsi="Tahoma"/>
          <w:spacing w:val="19"/>
          <w:w w:val="50"/>
          <w:position w:val="5"/>
        </w:rPr>
        <w:t>˙</w:t>
      </w:r>
      <w:r>
        <w:rPr>
          <w:rFonts w:ascii="Bookman Old Style" w:hAnsi="Bookman Old Style"/>
          <w:w w:val="91"/>
          <w:position w:val="-2"/>
          <w:sz w:val="14"/>
        </w:rPr>
        <w:t>1</w:t>
      </w:r>
      <w:r>
        <w:rPr>
          <w:rFonts w:ascii="Bookman Old Style" w:hAnsi="Bookman Old Style"/>
          <w:position w:val="-2"/>
          <w:sz w:val="14"/>
        </w:rPr>
        <w:t xml:space="preserve"> </w:t>
      </w:r>
      <w:r>
        <w:rPr>
          <w:rFonts w:ascii="Bookman Old Style" w:hAnsi="Bookman Old Style"/>
          <w:spacing w:val="-9"/>
          <w:position w:val="-2"/>
          <w:sz w:val="14"/>
        </w:rPr>
        <w:t xml:space="preserve"> </w:t>
      </w:r>
      <w:r>
        <w:t>and</w:t>
      </w:r>
      <w:r>
        <w:rPr>
          <w:spacing w:val="20"/>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2</w:t>
      </w:r>
      <w:r>
        <w:t>,</w:t>
      </w:r>
      <w:r>
        <w:rPr>
          <w:spacing w:val="21"/>
        </w:rPr>
        <w:t xml:space="preserve"> </w:t>
      </w:r>
      <w:r>
        <w:t>and</w:t>
      </w:r>
      <w:r>
        <w:rPr>
          <w:spacing w:val="21"/>
        </w:rPr>
        <w:t xml:space="preserve"> </w:t>
      </w:r>
      <w:r>
        <w:t>then</w:t>
      </w:r>
      <w:r>
        <w:rPr>
          <w:spacing w:val="21"/>
        </w:rPr>
        <w:t xml:space="preserve"> </w:t>
      </w:r>
      <w:r>
        <w:t>perform</w:t>
      </w:r>
      <w:r>
        <w:rPr>
          <w:spacing w:val="20"/>
        </w:rPr>
        <w:t xml:space="preserve"> </w:t>
      </w:r>
      <w:r>
        <w:t>a</w:t>
      </w:r>
      <w:r>
        <w:rPr>
          <w:spacing w:val="21"/>
        </w:rPr>
        <w:t xml:space="preserve"> </w:t>
      </w:r>
      <w:r>
        <w:t>null</w:t>
      </w:r>
      <w:r>
        <w:rPr>
          <w:spacing w:val="21"/>
        </w:rPr>
        <w:t xml:space="preserve"> </w:t>
      </w:r>
      <w:r>
        <w:t>check</w:t>
      </w:r>
      <w:r>
        <w:rPr>
          <w:spacing w:val="21"/>
        </w:rPr>
        <w:t xml:space="preserve"> </w:t>
      </w:r>
      <w:r>
        <w:t>and</w:t>
      </w:r>
      <w:r>
        <w:rPr>
          <w:spacing w:val="21"/>
        </w:rPr>
        <w:t xml:space="preserve"> </w:t>
      </w:r>
      <w:r>
        <w:t>an</w:t>
      </w:r>
      <w:r>
        <w:rPr>
          <w:spacing w:val="20"/>
        </w:rPr>
        <w:t xml:space="preserve"> </w:t>
      </w:r>
      <w:r>
        <w:t>addition</w:t>
      </w:r>
    </w:p>
    <w:p w14:paraId="12E75F93" w14:textId="77777777" w:rsidR="00AF434A" w:rsidRDefault="00000000">
      <w:pPr>
        <w:pStyle w:val="BodyText"/>
        <w:spacing w:line="179" w:lineRule="exact"/>
        <w:ind w:left="219"/>
        <w:jc w:val="both"/>
      </w:pPr>
      <w:r>
        <w:t xml:space="preserve">through </w:t>
      </w:r>
      <w:r>
        <w:rPr>
          <w:spacing w:val="19"/>
        </w:rPr>
        <w:t xml:space="preserve"> </w:t>
      </w:r>
      <w:r>
        <w:rPr>
          <w:i/>
          <w:spacing w:val="-75"/>
          <w:w w:val="106"/>
        </w:rPr>
        <w:t>C</w:t>
      </w:r>
      <w:r>
        <w:rPr>
          <w:rFonts w:ascii="Tahoma" w:hAnsi="Tahoma"/>
          <w:spacing w:val="19"/>
          <w:w w:val="50"/>
          <w:position w:val="5"/>
        </w:rPr>
        <w:t>˙</w:t>
      </w:r>
      <w:r>
        <w:rPr>
          <w:rFonts w:ascii="Bookman Old Style" w:hAnsi="Bookman Old Style"/>
          <w:i/>
          <w:w w:val="113"/>
          <w:position w:val="-2"/>
          <w:sz w:val="14"/>
        </w:rPr>
        <w:t>n</w:t>
      </w:r>
      <w:r>
        <w:rPr>
          <w:rFonts w:ascii="Bookman Old Style" w:hAnsi="Bookman Old Style"/>
          <w:i/>
          <w:position w:val="-2"/>
          <w:sz w:val="14"/>
        </w:rPr>
        <w:t xml:space="preserve">  </w:t>
      </w:r>
      <w:r>
        <w:rPr>
          <w:rFonts w:ascii="Bookman Old Style" w:hAnsi="Bookman Old Style"/>
          <w:i/>
          <w:spacing w:val="3"/>
          <w:position w:val="-2"/>
          <w:sz w:val="14"/>
        </w:rPr>
        <w:t xml:space="preserve"> </w:t>
      </w:r>
      <w:r>
        <w:t xml:space="preserve">and </w:t>
      </w:r>
      <w:r>
        <w:rPr>
          <w:spacing w:val="19"/>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3</w:t>
      </w:r>
      <w:r>
        <w:t xml:space="preserve">. </w:t>
      </w:r>
      <w:r>
        <w:rPr>
          <w:spacing w:val="19"/>
        </w:rPr>
        <w:t xml:space="preserve"> </w:t>
      </w:r>
      <w:r>
        <w:t>Finall</w:t>
      </w:r>
      <w:r>
        <w:rPr>
          <w:spacing w:val="-13"/>
        </w:rPr>
        <w:t>y</w:t>
      </w:r>
      <w:r>
        <w:t xml:space="preserve">, </w:t>
      </w:r>
      <w:r>
        <w:rPr>
          <w:spacing w:val="19"/>
        </w:rPr>
        <w:t xml:space="preserve"> </w:t>
      </w:r>
      <w:r>
        <w:t xml:space="preserve">we </w:t>
      </w:r>
      <w:r>
        <w:rPr>
          <w:spacing w:val="19"/>
        </w:rPr>
        <w:t xml:space="preserve"> </w:t>
      </w:r>
      <w:r>
        <w:t xml:space="preserve">dereference </w:t>
      </w:r>
      <w:r>
        <w:rPr>
          <w:spacing w:val="19"/>
        </w:rPr>
        <w:t xml:space="preserve"> </w:t>
      </w:r>
      <w:r>
        <w:t xml:space="preserve">the </w:t>
      </w:r>
      <w:r>
        <w:rPr>
          <w:spacing w:val="19"/>
        </w:rPr>
        <w:t xml:space="preserve"> </w:t>
      </w:r>
      <w:r>
        <w:t>result</w:t>
      </w:r>
    </w:p>
    <w:p w14:paraId="514A49A4" w14:textId="77777777" w:rsidR="00AF434A" w:rsidRDefault="00AF434A">
      <w:pPr>
        <w:spacing w:line="179" w:lineRule="exact"/>
        <w:jc w:val="both"/>
        <w:sectPr w:rsidR="00AF434A">
          <w:type w:val="continuous"/>
          <w:pgSz w:w="12240" w:h="15840"/>
          <w:pgMar w:top="1500" w:right="860" w:bottom="280" w:left="860" w:header="720" w:footer="720" w:gutter="0"/>
          <w:cols w:num="2" w:space="720" w:equalWidth="0">
            <w:col w:w="5121" w:space="99"/>
            <w:col w:w="5300"/>
          </w:cols>
        </w:sectPr>
      </w:pPr>
    </w:p>
    <w:p w14:paraId="29F7FE1C" w14:textId="77777777" w:rsidR="00AF434A" w:rsidRDefault="00000000">
      <w:pPr>
        <w:pStyle w:val="BodyText"/>
        <w:spacing w:line="220" w:lineRule="exact"/>
        <w:ind w:left="219"/>
      </w:pPr>
      <w:r>
        <w:t xml:space="preserve">the </w:t>
      </w:r>
      <w:r>
        <w:rPr>
          <w:spacing w:val="-6"/>
        </w:rPr>
        <w:t xml:space="preserve"> </w:t>
      </w:r>
      <w:r>
        <w:t xml:space="preserve">usual </w:t>
      </w:r>
      <w:r>
        <w:rPr>
          <w:spacing w:val="-6"/>
        </w:rPr>
        <w:t xml:space="preserve"> </w:t>
      </w:r>
      <w:r>
        <w:t xml:space="preserve">notation </w:t>
      </w:r>
      <w:r>
        <w:rPr>
          <w:spacing w:val="-6"/>
        </w:rPr>
        <w:t xml:space="preserve"> </w:t>
      </w:r>
      <w:r>
        <w:rPr>
          <w:i/>
          <w:spacing w:val="-75"/>
          <w:w w:val="106"/>
        </w:rPr>
        <w:t>C</w:t>
      </w:r>
      <w:r>
        <w:rPr>
          <w:rFonts w:ascii="Tahoma" w:hAnsi="Tahoma"/>
          <w:w w:val="50"/>
          <w:position w:val="5"/>
        </w:rPr>
        <w:t>˙</w:t>
      </w:r>
      <w:r>
        <w:rPr>
          <w:rFonts w:ascii="Tahoma" w:hAnsi="Tahoma"/>
          <w:spacing w:val="-29"/>
          <w:position w:val="5"/>
        </w:rPr>
        <w:t xml:space="preserve"> </w:t>
      </w:r>
      <w:r>
        <w:rPr>
          <w:rFonts w:ascii="Tahoma" w:hAnsi="Tahoma"/>
          <w:w w:val="72"/>
        </w:rPr>
        <w:t>[</w:t>
      </w:r>
      <w:r>
        <w:rPr>
          <w:i/>
          <w:spacing w:val="-81"/>
          <w:w w:val="105"/>
        </w:rPr>
        <w:t>a</w:t>
      </w:r>
      <w:r>
        <w:rPr>
          <w:rFonts w:ascii="Tahoma" w:hAnsi="Tahoma"/>
          <w:spacing w:val="25"/>
          <w:w w:val="50"/>
        </w:rPr>
        <w:t>˙</w:t>
      </w:r>
      <w:r>
        <w:rPr>
          <w:rFonts w:ascii="Tahoma" w:hAnsi="Tahoma"/>
          <w:w w:val="72"/>
        </w:rPr>
        <w:t>]</w:t>
      </w:r>
      <w:r>
        <w:t xml:space="preserve">. </w:t>
      </w:r>
      <w:r>
        <w:rPr>
          <w:spacing w:val="-6"/>
        </w:rPr>
        <w:t xml:space="preserve"> </w:t>
      </w:r>
      <w:r>
        <w:rPr>
          <w:spacing w:val="-16"/>
        </w:rPr>
        <w:t>W</w:t>
      </w:r>
      <w:r>
        <w:t xml:space="preserve">e </w:t>
      </w:r>
      <w:r>
        <w:rPr>
          <w:spacing w:val="-6"/>
        </w:rPr>
        <w:t xml:space="preserve"> </w:t>
      </w:r>
      <w:r>
        <w:t xml:space="preserve">can </w:t>
      </w:r>
      <w:r>
        <w:rPr>
          <w:spacing w:val="-6"/>
        </w:rPr>
        <w:t xml:space="preserve"> </w:t>
      </w:r>
      <w:r>
        <w:t xml:space="preserve">also </w:t>
      </w:r>
      <w:r>
        <w:rPr>
          <w:spacing w:val="-6"/>
        </w:rPr>
        <w:t xml:space="preserve"> </w:t>
      </w:r>
      <w:r>
        <w:t xml:space="preserve">use </w:t>
      </w:r>
      <w:r>
        <w:rPr>
          <w:spacing w:val="-6"/>
        </w:rPr>
        <w:t xml:space="preserve"> </w:t>
      </w:r>
      <w:r>
        <w:rPr>
          <w:i/>
          <w:spacing w:val="-75"/>
          <w:w w:val="106"/>
        </w:rPr>
        <w:t>C</w:t>
      </w:r>
      <w:r>
        <w:rPr>
          <w:rFonts w:ascii="Tahoma" w:hAnsi="Tahoma"/>
          <w:w w:val="50"/>
          <w:position w:val="5"/>
        </w:rPr>
        <w:t>˙</w:t>
      </w:r>
      <w:r>
        <w:rPr>
          <w:rFonts w:ascii="Tahoma" w:hAnsi="Tahoma"/>
          <w:position w:val="5"/>
        </w:rPr>
        <w:t xml:space="preserve"> </w:t>
      </w:r>
      <w:r>
        <w:rPr>
          <w:rFonts w:ascii="Tahoma" w:hAnsi="Tahoma"/>
          <w:spacing w:val="3"/>
          <w:position w:val="5"/>
        </w:rPr>
        <w:t xml:space="preserve"> </w:t>
      </w:r>
      <w:r>
        <w:t xml:space="preserve">to </w:t>
      </w:r>
      <w:r>
        <w:rPr>
          <w:spacing w:val="-6"/>
        </w:rPr>
        <w:t xml:space="preserve"> </w:t>
      </w:r>
      <w:r>
        <w:t>represent</w:t>
      </w:r>
    </w:p>
    <w:p w14:paraId="29DC305F" w14:textId="77777777" w:rsidR="00AF434A" w:rsidRDefault="00000000">
      <w:pPr>
        <w:pStyle w:val="BodyText"/>
        <w:spacing w:line="220" w:lineRule="exact"/>
        <w:ind w:left="219"/>
      </w:pPr>
      <w:r>
        <w:br w:type="column"/>
      </w:r>
      <w:r>
        <w:t xml:space="preserve">through </w:t>
      </w:r>
      <w:r>
        <w:rPr>
          <w:spacing w:val="-4"/>
        </w:rPr>
        <w:t xml:space="preserve"> </w:t>
      </w:r>
      <w:r>
        <w:rPr>
          <w:i/>
          <w:spacing w:val="-75"/>
          <w:w w:val="106"/>
        </w:rPr>
        <w:t>C</w:t>
      </w:r>
      <w:r>
        <w:rPr>
          <w:rFonts w:ascii="Tahoma" w:hAnsi="Tahoma"/>
          <w:spacing w:val="19"/>
          <w:w w:val="50"/>
          <w:position w:val="5"/>
        </w:rPr>
        <w:t>˙</w:t>
      </w:r>
      <w:r>
        <w:rPr>
          <w:rFonts w:ascii="Bookman Old Style" w:hAnsi="Bookman Old Style"/>
          <w:w w:val="91"/>
          <w:position w:val="-2"/>
          <w:sz w:val="14"/>
        </w:rPr>
        <w:t>4</w:t>
      </w:r>
      <w:r>
        <w:rPr>
          <w:rFonts w:ascii="Bookman Old Style" w:hAnsi="Bookman Old Style"/>
          <w:position w:val="-2"/>
          <w:sz w:val="14"/>
        </w:rPr>
        <w:t xml:space="preserve"> </w:t>
      </w:r>
      <w:r>
        <w:rPr>
          <w:rFonts w:ascii="Bookman Old Style" w:hAnsi="Bookman Old Style"/>
          <w:spacing w:val="17"/>
          <w:position w:val="-2"/>
          <w:sz w:val="14"/>
        </w:rPr>
        <w:t xml:space="preserve"> </w:t>
      </w:r>
      <w:r>
        <w:t xml:space="preserve">before </w:t>
      </w:r>
      <w:r>
        <w:rPr>
          <w:spacing w:val="-3"/>
        </w:rPr>
        <w:t xml:space="preserve"> </w:t>
      </w:r>
      <w:r>
        <w:t xml:space="preserve">returning </w:t>
      </w:r>
      <w:r>
        <w:rPr>
          <w:spacing w:val="-4"/>
        </w:rPr>
        <w:t xml:space="preserve"> </w:t>
      </w:r>
      <w:r>
        <w:t xml:space="preserve">the </w:t>
      </w:r>
      <w:r>
        <w:rPr>
          <w:spacing w:val="-3"/>
        </w:rPr>
        <w:t xml:space="preserve"> </w:t>
      </w:r>
      <w:r>
        <w:t xml:space="preserve">pair </w:t>
      </w:r>
      <w:r>
        <w:rPr>
          <w:spacing w:val="-4"/>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4</w:t>
      </w:r>
      <w:r>
        <w:rPr>
          <w:i/>
          <w:w w:val="110"/>
        </w:rPr>
        <w:t>,</w:t>
      </w:r>
      <w:r>
        <w:rPr>
          <w:i/>
          <w:spacing w:val="-17"/>
        </w:rPr>
        <w:t xml:space="preserve"> </w:t>
      </w:r>
      <w:r>
        <w:rPr>
          <w:i/>
          <w:spacing w:val="-79"/>
          <w:w w:val="128"/>
        </w:rPr>
        <w:t>x</w:t>
      </w:r>
      <w:r>
        <w:rPr>
          <w:rFonts w:ascii="Tahoma" w:hAnsi="Tahoma"/>
          <w:spacing w:val="23"/>
          <w:w w:val="50"/>
        </w:rPr>
        <w:t>˙</w:t>
      </w:r>
      <w:r>
        <w:rPr>
          <w:rFonts w:ascii="Bookman Old Style" w:hAnsi="Bookman Old Style"/>
          <w:spacing w:val="10"/>
          <w:w w:val="85"/>
          <w:vertAlign w:val="subscript"/>
        </w:rPr>
        <w:t>4</w:t>
      </w:r>
      <w:r>
        <w:t xml:space="preserve">, </w:t>
      </w:r>
      <w:r>
        <w:rPr>
          <w:spacing w:val="-3"/>
        </w:rPr>
        <w:t xml:space="preserve"> </w:t>
      </w:r>
      <w:r>
        <w:t>propa</w:t>
      </w:r>
      <w:r>
        <w:rPr>
          <w:spacing w:val="-1"/>
        </w:rPr>
        <w:t>g</w:t>
      </w:r>
      <w:r>
        <w:t>ating</w:t>
      </w:r>
    </w:p>
    <w:p w14:paraId="7F3868D3" w14:textId="77777777" w:rsidR="00AF434A" w:rsidRDefault="00AF434A">
      <w:pPr>
        <w:spacing w:line="220" w:lineRule="exact"/>
        <w:sectPr w:rsidR="00AF434A">
          <w:type w:val="continuous"/>
          <w:pgSz w:w="12240" w:h="15840"/>
          <w:pgMar w:top="1500" w:right="860" w:bottom="280" w:left="860" w:header="720" w:footer="720" w:gutter="0"/>
          <w:cols w:num="2" w:space="720" w:equalWidth="0">
            <w:col w:w="5121" w:space="99"/>
            <w:col w:w="5300"/>
          </w:cols>
        </w:sectPr>
      </w:pPr>
    </w:p>
    <w:p w14:paraId="321A6F53" w14:textId="77777777" w:rsidR="00AF434A" w:rsidRDefault="00000000">
      <w:pPr>
        <w:pStyle w:val="BodyText"/>
        <w:spacing w:before="29" w:line="187" w:lineRule="auto"/>
        <w:ind w:left="219" w:right="24"/>
      </w:pPr>
      <w:r>
        <w:rPr>
          <w:w w:val="110"/>
        </w:rPr>
        <w:t>runtime</w:t>
      </w:r>
      <w:r>
        <w:rPr>
          <w:spacing w:val="-32"/>
          <w:w w:val="110"/>
        </w:rPr>
        <w:t xml:space="preserve"> </w:t>
      </w:r>
      <w:r>
        <w:rPr>
          <w:w w:val="110"/>
        </w:rPr>
        <w:t>checks,</w:t>
      </w:r>
      <w:r>
        <w:rPr>
          <w:spacing w:val="-32"/>
          <w:w w:val="110"/>
        </w:rPr>
        <w:t xml:space="preserve"> </w:t>
      </w:r>
      <w:r>
        <w:rPr>
          <w:w w:val="110"/>
        </w:rPr>
        <w:t>which</w:t>
      </w:r>
      <w:r>
        <w:rPr>
          <w:spacing w:val="-31"/>
          <w:w w:val="110"/>
        </w:rPr>
        <w:t xml:space="preserve"> </w:t>
      </w:r>
      <w:r>
        <w:rPr>
          <w:w w:val="110"/>
        </w:rPr>
        <w:t>usually</w:t>
      </w:r>
      <w:r>
        <w:rPr>
          <w:spacing w:val="-32"/>
          <w:w w:val="110"/>
        </w:rPr>
        <w:t xml:space="preserve"> </w:t>
      </w:r>
      <w:r>
        <w:rPr>
          <w:w w:val="110"/>
        </w:rPr>
        <w:t>take</w:t>
      </w:r>
      <w:r>
        <w:rPr>
          <w:spacing w:val="-32"/>
          <w:w w:val="110"/>
        </w:rPr>
        <w:t xml:space="preserve"> </w:t>
      </w:r>
      <w:r>
        <w:rPr>
          <w:w w:val="110"/>
        </w:rPr>
        <w:t>the</w:t>
      </w:r>
      <w:r>
        <w:rPr>
          <w:spacing w:val="-32"/>
          <w:w w:val="110"/>
        </w:rPr>
        <w:t xml:space="preserve"> </w:t>
      </w:r>
      <w:r>
        <w:rPr>
          <w:w w:val="110"/>
        </w:rPr>
        <w:t>form</w:t>
      </w:r>
      <w:r>
        <w:rPr>
          <w:spacing w:val="-31"/>
          <w:w w:val="110"/>
        </w:rPr>
        <w:t xml:space="preserve"> </w:t>
      </w:r>
      <w:r>
        <w:rPr>
          <w:w w:val="130"/>
        </w:rPr>
        <w:t>let</w:t>
      </w:r>
      <w:r>
        <w:rPr>
          <w:spacing w:val="-42"/>
          <w:w w:val="130"/>
        </w:rPr>
        <w:t xml:space="preserve"> </w:t>
      </w:r>
      <w:r>
        <w:rPr>
          <w:i/>
          <w:w w:val="110"/>
        </w:rPr>
        <w:t>x</w:t>
      </w:r>
      <w:r>
        <w:rPr>
          <w:i/>
          <w:spacing w:val="-40"/>
          <w:w w:val="110"/>
        </w:rPr>
        <w:t xml:space="preserve"> </w:t>
      </w:r>
      <w:r>
        <w:rPr>
          <w:w w:val="110"/>
        </w:rPr>
        <w:t>=</w:t>
      </w:r>
      <w:r>
        <w:rPr>
          <w:spacing w:val="-39"/>
          <w:w w:val="110"/>
        </w:rPr>
        <w:t xml:space="preserve"> </w:t>
      </w:r>
      <w:r>
        <w:rPr>
          <w:i/>
          <w:spacing w:val="-30"/>
        </w:rPr>
        <w:t>c</w:t>
      </w:r>
      <w:r>
        <w:rPr>
          <w:rFonts w:ascii="Tahoma" w:hAnsi="Tahoma"/>
          <w:spacing w:val="-30"/>
        </w:rPr>
        <w:t>˙</w:t>
      </w:r>
      <w:r>
        <w:rPr>
          <w:rFonts w:ascii="Tahoma" w:hAnsi="Tahoma"/>
          <w:spacing w:val="-38"/>
        </w:rPr>
        <w:t xml:space="preserve"> </w:t>
      </w:r>
      <w:r>
        <w:rPr>
          <w:w w:val="110"/>
        </w:rPr>
        <w:t>in</w:t>
      </w:r>
      <w:r>
        <w:rPr>
          <w:spacing w:val="-29"/>
          <w:w w:val="110"/>
        </w:rPr>
        <w:t xml:space="preserve"> </w:t>
      </w:r>
      <w:r>
        <w:rPr>
          <w:rFonts w:ascii="Lucida Sans Unicode" w:hAnsi="Lucida Sans Unicode"/>
          <w:w w:val="110"/>
        </w:rPr>
        <w:t>Q</w:t>
      </w:r>
      <w:r>
        <w:rPr>
          <w:w w:val="110"/>
        </w:rPr>
        <w:t xml:space="preserve">, where </w:t>
      </w:r>
      <w:r>
        <w:rPr>
          <w:i/>
          <w:spacing w:val="-30"/>
        </w:rPr>
        <w:t>c</w:t>
      </w:r>
      <w:r>
        <w:rPr>
          <w:rFonts w:ascii="Tahoma" w:hAnsi="Tahoma"/>
          <w:spacing w:val="-30"/>
        </w:rPr>
        <w:t xml:space="preserve">˙ </w:t>
      </w:r>
      <w:r>
        <w:rPr>
          <w:w w:val="110"/>
        </w:rPr>
        <w:t>contains the check whose evaluation must</w:t>
      </w:r>
      <w:r>
        <w:rPr>
          <w:spacing w:val="33"/>
          <w:w w:val="110"/>
        </w:rPr>
        <w:t xml:space="preserve"> </w:t>
      </w:r>
      <w:r>
        <w:rPr>
          <w:w w:val="110"/>
        </w:rPr>
        <w:t>not</w:t>
      </w:r>
    </w:p>
    <w:p w14:paraId="3B2D829E" w14:textId="77777777" w:rsidR="00AF434A" w:rsidRDefault="00000000">
      <w:pPr>
        <w:pStyle w:val="BodyText"/>
        <w:spacing w:before="19" w:line="232" w:lineRule="auto"/>
        <w:ind w:left="224" w:right="219" w:hanging="5"/>
      </w:pPr>
      <w:r>
        <w:br w:type="column"/>
      </w:r>
      <w:r>
        <w:t>the flexibility to the compilation rule that recursively calls C-I</w:t>
      </w:r>
      <w:r>
        <w:rPr>
          <w:sz w:val="16"/>
        </w:rPr>
        <w:t>ND</w:t>
      </w:r>
      <w:r>
        <w:t>.</w:t>
      </w:r>
    </w:p>
    <w:p w14:paraId="5BF8BB77" w14:textId="77777777" w:rsidR="00AF434A" w:rsidRDefault="00AF434A">
      <w:pPr>
        <w:spacing w:line="232" w:lineRule="auto"/>
        <w:sectPr w:rsidR="00AF434A">
          <w:type w:val="continuous"/>
          <w:pgSz w:w="12240" w:h="15840"/>
          <w:pgMar w:top="1500" w:right="860" w:bottom="280" w:left="860" w:header="720" w:footer="720" w:gutter="0"/>
          <w:cols w:num="2" w:space="720" w:equalWidth="0">
            <w:col w:w="5121" w:space="99"/>
            <w:col w:w="5300"/>
          </w:cols>
        </w:sectPr>
      </w:pPr>
    </w:p>
    <w:p w14:paraId="703CBCCA" w14:textId="77777777" w:rsidR="00AF434A" w:rsidRDefault="00000000">
      <w:pPr>
        <w:tabs>
          <w:tab w:val="left" w:pos="1305"/>
          <w:tab w:val="left" w:pos="2692"/>
        </w:tabs>
        <w:spacing w:before="41" w:line="218" w:lineRule="auto"/>
        <w:ind w:left="1694" w:right="149" w:hanging="1440"/>
        <w:rPr>
          <w:i/>
          <w:sz w:val="18"/>
        </w:rPr>
      </w:pPr>
      <w:r>
        <w:lastRenderedPageBreak/>
        <w:pict w14:anchorId="60662F47">
          <v:line id="_x0000_s1090" style="position:absolute;left:0;text-align:left;z-index:-51208;mso-position-horizontal-relative:page" from="72.3pt,5.75pt" to="77.5pt,5.75pt" strokeweight=".38pt">
            <w10:wrap anchorx="page"/>
          </v:line>
        </w:pict>
      </w:r>
      <w:r>
        <w:pict w14:anchorId="4B309953">
          <v:line id="_x0000_s1089" style="position:absolute;left:0;text-align:left;z-index:-51184;mso-position-horizontal-relative:page" from="85.2pt,5.75pt" to="90.25pt,5.75pt" strokeweight=".38pt">
            <w10:wrap anchorx="page"/>
          </v:line>
        </w:pict>
      </w:r>
      <w:r>
        <w:pict w14:anchorId="2276D986">
          <v:line id="_x0000_s1088" style="position:absolute;left:0;text-align:left;z-index:-51160;mso-position-horizontal-relative:page" from="116.6pt,5.75pt" to="121.8pt,5.75pt" strokeweight=".38pt">
            <w10:wrap anchorx="page"/>
          </v:line>
        </w:pict>
      </w:r>
      <w:r>
        <w:pict w14:anchorId="4483B163">
          <v:line id="_x0000_s1087" style="position:absolute;left:0;text-align:left;z-index:-51136;mso-position-horizontal-relative:page" from="136.15pt,5.75pt" to="141.25pt,5.75pt" strokeweight=".38pt">
            <w10:wrap anchorx="page"/>
          </v:line>
        </w:pict>
      </w:r>
      <w:r>
        <w:pict w14:anchorId="0B38F64A">
          <v:line id="_x0000_s1086" style="position:absolute;left:0;text-align:left;z-index:-51112;mso-position-horizontal-relative:page" from="185.95pt,5.75pt" to="191.15pt,5.75pt" strokeweight=".38pt">
            <w10:wrap anchorx="page"/>
          </v:line>
        </w:pict>
      </w:r>
      <w:r>
        <w:pict w14:anchorId="234D27C3">
          <v:line id="_x0000_s1085" style="position:absolute;left:0;text-align:left;z-index:-51088;mso-position-horizontal-relative:page" from="205.5pt,5.75pt" to="210.6pt,5.75pt" strokeweight=".38pt">
            <w10:wrap anchorx="page"/>
          </v:line>
        </w:pict>
      </w:r>
      <w:r>
        <w:pict w14:anchorId="61FB2420">
          <v:line id="_x0000_s1084" style="position:absolute;left:0;text-align:left;z-index:-51064;mso-position-horizontal-relative:page" from="155.5pt,18.4pt" to="160.7pt,18.4pt" strokeweight=".38pt">
            <w10:wrap anchorx="page"/>
          </v:line>
        </w:pict>
      </w:r>
      <w:r>
        <w:pict w14:anchorId="7AA5D9FB">
          <v:line id="_x0000_s1083" style="position:absolute;left:0;text-align:left;z-index:-51040;mso-position-horizontal-relative:page" from="168.4pt,18.4pt" to="173.45pt,18.4pt" strokeweight=".38pt">
            <w10:wrap anchorx="page"/>
          </v:line>
        </w:pict>
      </w:r>
      <w:r>
        <w:rPr>
          <w:rFonts w:ascii="Lucida Sans Unicode" w:hAnsi="Lucida Sans Unicode"/>
          <w:w w:val="110"/>
          <w:position w:val="2"/>
          <w:sz w:val="18"/>
          <w:u w:val="single"/>
        </w:rPr>
        <w:t xml:space="preserve">Γ € </w:t>
      </w:r>
      <w:r>
        <w:rPr>
          <w:i/>
          <w:w w:val="110"/>
          <w:position w:val="2"/>
          <w:sz w:val="18"/>
          <w:u w:val="single"/>
        </w:rPr>
        <w:t>x</w:t>
      </w:r>
      <w:r>
        <w:rPr>
          <w:i/>
          <w:spacing w:val="-15"/>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9"/>
          <w:w w:val="110"/>
          <w:position w:val="2"/>
          <w:sz w:val="18"/>
          <w:u w:val="single"/>
        </w:rPr>
        <w:t xml:space="preserve"> </w:t>
      </w:r>
      <w:r>
        <w:rPr>
          <w:i/>
          <w:w w:val="110"/>
          <w:position w:val="2"/>
          <w:sz w:val="18"/>
          <w:u w:val="single"/>
        </w:rPr>
        <w:t>τ</w:t>
      </w:r>
      <w:r>
        <w:rPr>
          <w:i/>
          <w:w w:val="110"/>
          <w:position w:val="2"/>
          <w:sz w:val="18"/>
          <w:u w:val="single"/>
        </w:rPr>
        <w:tab/>
      </w:r>
      <w:r>
        <w:rPr>
          <w:rFonts w:ascii="Lucida Sans Unicode" w:hAnsi="Lucida Sans Unicode"/>
          <w:w w:val="110"/>
          <w:position w:val="2"/>
          <w:sz w:val="18"/>
          <w:u w:val="single"/>
        </w:rPr>
        <w:t>Γ[</w:t>
      </w:r>
      <w:r>
        <w:rPr>
          <w:i/>
          <w:w w:val="110"/>
          <w:position w:val="2"/>
          <w:sz w:val="18"/>
          <w:u w:val="single"/>
        </w:rPr>
        <w:t>x</w:t>
      </w:r>
      <w:r>
        <w:rPr>
          <w:i/>
          <w:spacing w:val="2"/>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1"/>
          <w:w w:val="110"/>
          <w:position w:val="2"/>
          <w:sz w:val="18"/>
          <w:u w:val="single"/>
        </w:rPr>
        <w:t xml:space="preserve"> </w:t>
      </w:r>
      <w:r>
        <w:rPr>
          <w:i/>
          <w:w w:val="110"/>
          <w:position w:val="2"/>
          <w:sz w:val="18"/>
          <w:u w:val="single"/>
        </w:rPr>
        <w:t>τ</w:t>
      </w:r>
      <w:r>
        <w:rPr>
          <w:i/>
          <w:spacing w:val="-29"/>
          <w:w w:val="110"/>
          <w:position w:val="2"/>
          <w:sz w:val="18"/>
        </w:rPr>
        <w:t xml:space="preserve"> </w:t>
      </w:r>
      <w:r>
        <w:rPr>
          <w:rFonts w:ascii="Lucida Sans Unicode" w:hAnsi="Lucida Sans Unicode"/>
          <w:w w:val="110"/>
          <w:position w:val="2"/>
          <w:sz w:val="18"/>
          <w:u w:val="single"/>
        </w:rPr>
        <w:t>]</w:t>
      </w:r>
      <w:r>
        <w:rPr>
          <w:rFonts w:ascii="Lucida Sans Unicode" w:hAnsi="Lucida Sans Unicode"/>
          <w:spacing w:val="-11"/>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2"/>
          <w:w w:val="110"/>
          <w:position w:val="2"/>
          <w:sz w:val="18"/>
          <w:u w:val="single"/>
        </w:rPr>
        <w:t xml:space="preserve"> </w:t>
      </w:r>
      <w:r>
        <w:rPr>
          <w:i/>
          <w:w w:val="110"/>
          <w:position w:val="2"/>
          <w:sz w:val="18"/>
          <w:u w:val="single"/>
        </w:rPr>
        <w:t>τ</w:t>
      </w:r>
      <w:r>
        <w:rPr>
          <w:i/>
          <w:w w:val="110"/>
          <w:position w:val="2"/>
          <w:sz w:val="18"/>
          <w:u w:val="single"/>
        </w:rPr>
        <w:tab/>
      </w:r>
      <w:r>
        <w:rPr>
          <w:rFonts w:ascii="Lucida Sans Unicode" w:hAnsi="Lucida Sans Unicode"/>
          <w:w w:val="110"/>
          <w:position w:val="2"/>
          <w:sz w:val="18"/>
          <w:u w:val="single"/>
        </w:rPr>
        <w:t>Γ[</w:t>
      </w:r>
      <w:r>
        <w:rPr>
          <w:i/>
          <w:w w:val="110"/>
          <w:position w:val="2"/>
          <w:sz w:val="18"/>
          <w:u w:val="single"/>
        </w:rPr>
        <w:t>x</w:t>
      </w:r>
      <w:r>
        <w:rPr>
          <w:i/>
          <w:spacing w:val="-2"/>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5"/>
          <w:w w:val="110"/>
          <w:position w:val="2"/>
          <w:sz w:val="18"/>
          <w:u w:val="single"/>
        </w:rPr>
        <w:t xml:space="preserve"> </w:t>
      </w:r>
      <w:r>
        <w:rPr>
          <w:i/>
          <w:w w:val="110"/>
          <w:position w:val="2"/>
          <w:sz w:val="18"/>
          <w:u w:val="single"/>
        </w:rPr>
        <w:t>τ</w:t>
      </w:r>
      <w:r>
        <w:rPr>
          <w:i/>
          <w:spacing w:val="-31"/>
          <w:w w:val="110"/>
          <w:position w:val="2"/>
          <w:sz w:val="18"/>
        </w:rPr>
        <w:t xml:space="preserve"> </w:t>
      </w:r>
      <w:r>
        <w:rPr>
          <w:rFonts w:ascii="Lucida Sans Unicode" w:hAnsi="Lucida Sans Unicode"/>
          <w:w w:val="110"/>
          <w:position w:val="2"/>
          <w:sz w:val="18"/>
          <w:u w:val="single"/>
        </w:rPr>
        <w:t>];</w:t>
      </w:r>
      <w:r>
        <w:rPr>
          <w:rFonts w:ascii="Lucida Sans Unicode" w:hAnsi="Lucida Sans Unicode"/>
          <w:spacing w:val="-35"/>
          <w:w w:val="110"/>
          <w:position w:val="2"/>
          <w:sz w:val="18"/>
          <w:u w:val="single"/>
        </w:rPr>
        <w:t xml:space="preserve"> </w:t>
      </w:r>
      <w:r>
        <w:rPr>
          <w:rFonts w:ascii="Lucida Sans Unicode" w:hAnsi="Lucida Sans Unicode"/>
          <w:w w:val="110"/>
          <w:position w:val="2"/>
          <w:sz w:val="18"/>
          <w:u w:val="single"/>
        </w:rPr>
        <w:t>Θ</w:t>
      </w:r>
      <w:r>
        <w:rPr>
          <w:rFonts w:ascii="Lucida Sans Unicode" w:hAnsi="Lucida Sans Unicode"/>
          <w:spacing w:val="-15"/>
          <w:w w:val="110"/>
          <w:position w:val="2"/>
          <w:sz w:val="18"/>
          <w:u w:val="single"/>
        </w:rPr>
        <w:t xml:space="preserve"> </w:t>
      </w:r>
      <w:r>
        <w:rPr>
          <w:rFonts w:ascii="Lucida Sans Unicode" w:hAnsi="Lucida Sans Unicode"/>
          <w:w w:val="110"/>
          <w:position w:val="2"/>
          <w:sz w:val="18"/>
          <w:u w:val="single"/>
        </w:rPr>
        <w:t>€</w:t>
      </w:r>
      <w:r>
        <w:rPr>
          <w:w w:val="110"/>
          <w:sz w:val="12"/>
          <w:u w:val="single"/>
        </w:rPr>
        <w:t>c</w:t>
      </w:r>
      <w:r>
        <w:rPr>
          <w:spacing w:val="23"/>
          <w:w w:val="110"/>
          <w:sz w:val="12"/>
          <w:u w:val="single"/>
        </w:rPr>
        <w:t xml:space="preserve"> </w:t>
      </w:r>
      <w:r>
        <w:rPr>
          <w:i/>
          <w:w w:val="110"/>
          <w:position w:val="2"/>
          <w:sz w:val="18"/>
          <w:u w:val="single"/>
        </w:rPr>
        <w:t>e</w:t>
      </w:r>
      <w:r>
        <w:rPr>
          <w:i/>
          <w:spacing w:val="-2"/>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5"/>
          <w:w w:val="110"/>
          <w:position w:val="2"/>
          <w:sz w:val="18"/>
          <w:u w:val="single"/>
        </w:rPr>
        <w:t xml:space="preserve"> </w:t>
      </w:r>
      <w:r>
        <w:rPr>
          <w:i/>
          <w:spacing w:val="-63"/>
          <w:w w:val="110"/>
          <w:position w:val="2"/>
          <w:sz w:val="18"/>
          <w:u w:val="single"/>
        </w:rPr>
        <w:t>τ</w:t>
      </w:r>
      <w:r>
        <w:rPr>
          <w:i/>
          <w:spacing w:val="-48"/>
          <w:w w:val="110"/>
          <w:position w:val="2"/>
          <w:sz w:val="18"/>
        </w:rPr>
        <w:t xml:space="preserve"> </w:t>
      </w:r>
      <w:r>
        <w:rPr>
          <w:rFonts w:ascii="Lucida Sans Unicode" w:hAnsi="Lucida Sans Unicode"/>
          <w:w w:val="110"/>
          <w:sz w:val="18"/>
        </w:rPr>
        <w:t xml:space="preserve">Γ € </w:t>
      </w:r>
      <w:r>
        <w:rPr>
          <w:i/>
          <w:w w:val="110"/>
          <w:sz w:val="18"/>
        </w:rPr>
        <w:t xml:space="preserve">τ </w:t>
      </w:r>
      <w:r>
        <w:rPr>
          <w:rFonts w:ascii="Lucida Sans Unicode" w:hAnsi="Lucida Sans Unicode"/>
          <w:w w:val="110"/>
          <w:sz w:val="18"/>
        </w:rPr>
        <w:t>(</w:t>
      </w:r>
      <w:r>
        <w:rPr>
          <w:i/>
          <w:w w:val="110"/>
          <w:sz w:val="18"/>
        </w:rPr>
        <w:t xml:space="preserve">x </w:t>
      </w:r>
      <w:r>
        <w:rPr>
          <w:rFonts w:ascii="Lucida Sans Unicode" w:hAnsi="Lucida Sans Unicode"/>
          <w:w w:val="110"/>
          <w:sz w:val="18"/>
        </w:rPr>
        <w:t xml:space="preserve">: </w:t>
      </w:r>
      <w:r>
        <w:rPr>
          <w:i/>
          <w:w w:val="110"/>
          <w:sz w:val="18"/>
        </w:rPr>
        <w:t xml:space="preserve">τ </w:t>
      </w:r>
      <w:r>
        <w:rPr>
          <w:rFonts w:ascii="Lucida Sans Unicode" w:hAnsi="Lucida Sans Unicode"/>
          <w:w w:val="110"/>
          <w:sz w:val="18"/>
        </w:rPr>
        <w:t>)</w:t>
      </w:r>
      <w:r>
        <w:rPr>
          <w:rFonts w:ascii="Lucida Sans Unicode" w:hAnsi="Lucida Sans Unicode"/>
          <w:spacing w:val="-46"/>
          <w:w w:val="110"/>
          <w:sz w:val="18"/>
        </w:rPr>
        <w:t xml:space="preserve"> </w:t>
      </w:r>
      <w:r>
        <w:rPr>
          <w:i/>
          <w:w w:val="110"/>
          <w:sz w:val="18"/>
        </w:rPr>
        <w:t>e</w:t>
      </w:r>
    </w:p>
    <w:p w14:paraId="6523752F" w14:textId="77777777" w:rsidR="00AF434A" w:rsidRDefault="00000000">
      <w:pPr>
        <w:tabs>
          <w:tab w:val="left" w:pos="2403"/>
        </w:tabs>
        <w:spacing w:before="162" w:line="220" w:lineRule="auto"/>
        <w:ind w:left="1611" w:right="718"/>
        <w:jc w:val="center"/>
        <w:rPr>
          <w:i/>
          <w:sz w:val="18"/>
        </w:rPr>
      </w:pPr>
      <w:r>
        <w:pict w14:anchorId="47A863C6">
          <v:line id="_x0000_s1082" style="position:absolute;left:0;text-align:left;z-index:-51016;mso-position-horizontal-relative:page" from="209.45pt,12pt" to="214.65pt,12pt" strokeweight=".38pt">
            <w10:wrap anchorx="page"/>
          </v:line>
        </w:pict>
      </w:r>
      <w:r>
        <w:pict w14:anchorId="22088ADB">
          <v:line id="_x0000_s1081" style="position:absolute;left:0;text-align:left;z-index:-50992;mso-position-horizontal-relative:page" from="222.35pt,12pt" to="227.45pt,12pt" strokeweight=".38pt">
            <w10:wrap anchorx="page"/>
          </v:line>
        </w:pict>
      </w:r>
      <w:r>
        <w:rPr>
          <w:rFonts w:ascii="Lucida Sans Unicode" w:hAnsi="Lucida Sans Unicode"/>
          <w:w w:val="115"/>
          <w:sz w:val="18"/>
          <w:u w:val="single"/>
        </w:rPr>
        <w:t>Γ</w:t>
      </w:r>
      <w:r>
        <w:rPr>
          <w:rFonts w:ascii="Lucida Sans Unicode" w:hAnsi="Lucida Sans Unicode"/>
          <w:spacing w:val="-15"/>
          <w:w w:val="115"/>
          <w:sz w:val="18"/>
          <w:u w:val="single"/>
        </w:rPr>
        <w:t xml:space="preserve"> </w:t>
      </w:r>
      <w:r>
        <w:rPr>
          <w:rFonts w:ascii="Lucida Sans Unicode" w:hAnsi="Lucida Sans Unicode"/>
          <w:w w:val="115"/>
          <w:sz w:val="18"/>
          <w:u w:val="single"/>
        </w:rPr>
        <w:t>€</w:t>
      </w:r>
      <w:r>
        <w:rPr>
          <w:rFonts w:ascii="Lucida Sans Unicode" w:hAnsi="Lucida Sans Unicode"/>
          <w:spacing w:val="-15"/>
          <w:w w:val="115"/>
          <w:sz w:val="18"/>
          <w:u w:val="single"/>
        </w:rPr>
        <w:t xml:space="preserve"> </w:t>
      </w:r>
      <w:r>
        <w:rPr>
          <w:i/>
          <w:w w:val="115"/>
          <w:sz w:val="18"/>
          <w:u w:val="single"/>
        </w:rPr>
        <w:t>τ</w:t>
      </w:r>
      <w:r>
        <w:rPr>
          <w:i/>
          <w:w w:val="115"/>
          <w:sz w:val="18"/>
          <w:u w:val="single"/>
        </w:rPr>
        <w:tab/>
      </w:r>
      <w:r>
        <w:rPr>
          <w:rFonts w:ascii="Lucida Sans Unicode" w:hAnsi="Lucida Sans Unicode"/>
          <w:w w:val="115"/>
          <w:sz w:val="18"/>
          <w:u w:val="single"/>
        </w:rPr>
        <w:t>Γ[</w:t>
      </w:r>
      <w:r>
        <w:rPr>
          <w:i/>
          <w:w w:val="115"/>
          <w:sz w:val="18"/>
          <w:u w:val="single"/>
        </w:rPr>
        <w:t>x</w:t>
      </w:r>
      <w:r>
        <w:rPr>
          <w:i/>
          <w:spacing w:val="-6"/>
          <w:w w:val="115"/>
          <w:sz w:val="18"/>
          <w:u w:val="single"/>
        </w:rPr>
        <w:t xml:space="preserve"> </w:t>
      </w:r>
      <w:r>
        <w:rPr>
          <w:rFonts w:ascii="Lucida Sans Unicode" w:hAnsi="Lucida Sans Unicode"/>
          <w:w w:val="115"/>
          <w:sz w:val="18"/>
          <w:u w:val="single"/>
        </w:rPr>
        <w:t>›→</w:t>
      </w:r>
      <w:r>
        <w:rPr>
          <w:rFonts w:ascii="Lucida Sans Unicode" w:hAnsi="Lucida Sans Unicode"/>
          <w:spacing w:val="-21"/>
          <w:w w:val="115"/>
          <w:sz w:val="18"/>
          <w:u w:val="single"/>
        </w:rPr>
        <w:t xml:space="preserve"> </w:t>
      </w:r>
      <w:r>
        <w:rPr>
          <w:i/>
          <w:w w:val="115"/>
          <w:sz w:val="18"/>
          <w:u w:val="single"/>
        </w:rPr>
        <w:t>τ</w:t>
      </w:r>
      <w:r>
        <w:rPr>
          <w:i/>
          <w:spacing w:val="-33"/>
          <w:w w:val="115"/>
          <w:sz w:val="18"/>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r>
        <w:rPr>
          <w:rFonts w:ascii="Lucida Sans Unicode" w:hAnsi="Lucida Sans Unicode"/>
          <w:w w:val="115"/>
          <w:sz w:val="18"/>
          <w:u w:val="single"/>
        </w:rPr>
        <w:t>€</w:t>
      </w:r>
      <w:r>
        <w:rPr>
          <w:rFonts w:ascii="Lucida Sans Unicode" w:hAnsi="Lucida Sans Unicode"/>
          <w:spacing w:val="-21"/>
          <w:w w:val="115"/>
          <w:sz w:val="18"/>
          <w:u w:val="single"/>
        </w:rPr>
        <w:t xml:space="preserve"> </w:t>
      </w:r>
      <w:r>
        <w:rPr>
          <w:i/>
          <w:w w:val="115"/>
          <w:sz w:val="18"/>
          <w:u w:val="single"/>
        </w:rPr>
        <w:t>x</w:t>
      </w:r>
      <w:r>
        <w:rPr>
          <w:i/>
          <w:spacing w:val="-6"/>
          <w:w w:val="115"/>
          <w:sz w:val="18"/>
          <w:u w:val="single"/>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r>
        <w:rPr>
          <w:i/>
          <w:spacing w:val="-64"/>
          <w:w w:val="115"/>
          <w:sz w:val="18"/>
          <w:u w:val="single"/>
        </w:rPr>
        <w:t>τ</w:t>
      </w:r>
      <w:r>
        <w:rPr>
          <w:i/>
          <w:spacing w:val="-50"/>
          <w:w w:val="115"/>
          <w:sz w:val="18"/>
        </w:rPr>
        <w:t xml:space="preserve"> </w:t>
      </w:r>
      <w:r>
        <w:rPr>
          <w:rFonts w:ascii="Lucida Sans Unicode" w:hAnsi="Lucida Sans Unicode"/>
          <w:w w:val="115"/>
          <w:sz w:val="18"/>
        </w:rPr>
        <w:t>Γ</w:t>
      </w:r>
      <w:r>
        <w:rPr>
          <w:rFonts w:ascii="Lucida Sans Unicode" w:hAnsi="Lucida Sans Unicode"/>
          <w:spacing w:val="-15"/>
          <w:w w:val="115"/>
          <w:sz w:val="18"/>
        </w:rPr>
        <w:t xml:space="preserve"> </w:t>
      </w:r>
      <w:r>
        <w:rPr>
          <w:rFonts w:ascii="Lucida Sans Unicode" w:hAnsi="Lucida Sans Unicode"/>
          <w:w w:val="115"/>
          <w:sz w:val="18"/>
        </w:rPr>
        <w:t>€</w:t>
      </w:r>
      <w:r>
        <w:rPr>
          <w:rFonts w:ascii="Lucida Sans Unicode" w:hAnsi="Lucida Sans Unicode"/>
          <w:spacing w:val="-14"/>
          <w:w w:val="115"/>
          <w:sz w:val="18"/>
        </w:rPr>
        <w:t xml:space="preserve"> </w:t>
      </w:r>
      <w:r>
        <w:rPr>
          <w:i/>
          <w:w w:val="115"/>
          <w:sz w:val="18"/>
        </w:rPr>
        <w:t>x</w:t>
      </w:r>
      <w:r>
        <w:rPr>
          <w:i/>
          <w:spacing w:val="-1"/>
          <w:w w:val="115"/>
          <w:sz w:val="18"/>
        </w:rPr>
        <w:t xml:space="preserve"> </w:t>
      </w:r>
      <w:r>
        <w:rPr>
          <w:rFonts w:ascii="Lucida Sans Unicode" w:hAnsi="Lucida Sans Unicode"/>
          <w:w w:val="115"/>
          <w:sz w:val="18"/>
        </w:rPr>
        <w:t>:</w:t>
      </w:r>
      <w:r>
        <w:rPr>
          <w:rFonts w:ascii="Lucida Sans Unicode" w:hAnsi="Lucida Sans Unicode"/>
          <w:spacing w:val="-15"/>
          <w:w w:val="115"/>
          <w:sz w:val="18"/>
        </w:rPr>
        <w:t xml:space="preserve"> </w:t>
      </w:r>
      <w:r>
        <w:rPr>
          <w:i/>
          <w:spacing w:val="5"/>
          <w:w w:val="115"/>
          <w:sz w:val="18"/>
        </w:rPr>
        <w:t>τ,</w:t>
      </w:r>
      <w:r>
        <w:rPr>
          <w:i/>
          <w:spacing w:val="-21"/>
          <w:w w:val="115"/>
          <w:sz w:val="18"/>
        </w:rPr>
        <w:t xml:space="preserve"> </w:t>
      </w:r>
      <w:r>
        <w:rPr>
          <w:i/>
          <w:w w:val="115"/>
          <w:sz w:val="18"/>
        </w:rPr>
        <w:t>x</w:t>
      </w:r>
      <w:r>
        <w:rPr>
          <w:i/>
          <w:spacing w:val="-1"/>
          <w:w w:val="115"/>
          <w:sz w:val="18"/>
        </w:rPr>
        <w:t xml:space="preserve"> </w:t>
      </w:r>
      <w:r>
        <w:rPr>
          <w:rFonts w:ascii="Lucida Sans Unicode" w:hAnsi="Lucida Sans Unicode"/>
          <w:w w:val="115"/>
          <w:sz w:val="18"/>
        </w:rPr>
        <w:t>:</w:t>
      </w:r>
      <w:r>
        <w:rPr>
          <w:rFonts w:ascii="Lucida Sans Unicode" w:hAnsi="Lucida Sans Unicode"/>
          <w:spacing w:val="-14"/>
          <w:w w:val="115"/>
          <w:sz w:val="18"/>
        </w:rPr>
        <w:t xml:space="preserve"> </w:t>
      </w:r>
      <w:r>
        <w:rPr>
          <w:i/>
          <w:w w:val="115"/>
          <w:sz w:val="18"/>
        </w:rPr>
        <w:t>τ</w:t>
      </w:r>
    </w:p>
    <w:p w14:paraId="1C538A2E" w14:textId="77777777" w:rsidR="00AF434A" w:rsidRDefault="00000000">
      <w:pPr>
        <w:pStyle w:val="BodyText"/>
        <w:spacing w:before="245"/>
        <w:ind w:left="963" w:right="52"/>
        <w:jc w:val="center"/>
      </w:pPr>
      <w:r>
        <w:t>Figure 19: Well-formedness for functions</w:t>
      </w:r>
    </w:p>
    <w:p w14:paraId="4BE8D516" w14:textId="77777777" w:rsidR="00AF434A" w:rsidRDefault="00000000">
      <w:pPr>
        <w:spacing w:before="148"/>
        <w:ind w:left="255"/>
        <w:rPr>
          <w:rFonts w:ascii="Lucida Sans Unicode" w:hAnsi="Lucida Sans Unicode"/>
          <w:sz w:val="18"/>
        </w:rPr>
      </w:pPr>
      <w:r>
        <w:br w:type="column"/>
      </w:r>
      <w:r>
        <w:rPr>
          <w:rFonts w:ascii="Lucida Sans Unicode" w:hAnsi="Lucida Sans Unicode"/>
          <w:w w:val="110"/>
          <w:sz w:val="18"/>
        </w:rPr>
        <w:t xml:space="preserve">Γ </w:t>
      </w:r>
      <w:r>
        <w:rPr>
          <w:rFonts w:ascii="Lucida Sans Unicode" w:hAnsi="Lucida Sans Unicode"/>
          <w:sz w:val="18"/>
        </w:rPr>
        <w:t xml:space="preserve">€ </w:t>
      </w:r>
      <w:r>
        <w:rPr>
          <w:rFonts w:ascii="Lucida Sans Unicode" w:hAnsi="Lucida Sans Unicode"/>
          <w:w w:val="75"/>
          <w:sz w:val="18"/>
        </w:rPr>
        <w:t>·</w:t>
      </w:r>
    </w:p>
    <w:p w14:paraId="3E4386AF" w14:textId="77777777" w:rsidR="00AF434A" w:rsidRDefault="00AF434A">
      <w:pPr>
        <w:rPr>
          <w:rFonts w:ascii="Lucida Sans Unicode" w:hAnsi="Lucida Sans Unicode"/>
          <w:sz w:val="18"/>
        </w:rPr>
        <w:sectPr w:rsidR="00AF434A">
          <w:pgSz w:w="12240" w:h="15840"/>
          <w:pgMar w:top="1480" w:right="860" w:bottom="280" w:left="860" w:header="720" w:footer="720" w:gutter="0"/>
          <w:cols w:num="2" w:space="720" w:equalWidth="0">
            <w:col w:w="4389" w:space="43"/>
            <w:col w:w="6088"/>
          </w:cols>
        </w:sectPr>
      </w:pPr>
    </w:p>
    <w:p w14:paraId="3F92AB4F" w14:textId="77777777" w:rsidR="00AF434A" w:rsidRDefault="00AF434A">
      <w:pPr>
        <w:pStyle w:val="BodyText"/>
        <w:spacing w:before="5"/>
        <w:rPr>
          <w:rFonts w:ascii="Lucida Sans Unicode"/>
          <w:sz w:val="19"/>
        </w:rPr>
      </w:pPr>
    </w:p>
    <w:p w14:paraId="78C2D754" w14:textId="77777777" w:rsidR="00AF434A" w:rsidRDefault="00AF434A">
      <w:pPr>
        <w:rPr>
          <w:rFonts w:ascii="Lucida Sans Unicode"/>
          <w:sz w:val="19"/>
        </w:rPr>
        <w:sectPr w:rsidR="00AF434A">
          <w:type w:val="continuous"/>
          <w:pgSz w:w="12240" w:h="15840"/>
          <w:pgMar w:top="1500" w:right="860" w:bottom="280" w:left="860" w:header="720" w:footer="720" w:gutter="0"/>
          <w:cols w:space="720"/>
        </w:sectPr>
      </w:pPr>
    </w:p>
    <w:p w14:paraId="65CBA55A" w14:textId="77777777" w:rsidR="00AF434A" w:rsidRDefault="00000000">
      <w:pPr>
        <w:spacing w:before="63" w:line="265" w:lineRule="exact"/>
        <w:ind w:right="97"/>
        <w:jc w:val="right"/>
        <w:rPr>
          <w:i/>
          <w:sz w:val="18"/>
        </w:rPr>
      </w:pPr>
      <w:r>
        <w:rPr>
          <w:w w:val="99"/>
          <w:sz w:val="18"/>
          <w:u w:val="single"/>
        </w:rPr>
        <w:t xml:space="preserve"> </w:t>
      </w:r>
      <w:r>
        <w:rPr>
          <w:sz w:val="18"/>
          <w:u w:val="single"/>
        </w:rPr>
        <w:t xml:space="preserve"> </w:t>
      </w:r>
      <w:r>
        <w:rPr>
          <w:rFonts w:ascii="Lucida Sans Unicode" w:hAnsi="Lucida Sans Unicode"/>
          <w:w w:val="115"/>
          <w:sz w:val="18"/>
          <w:u w:val="single"/>
        </w:rPr>
        <w:t xml:space="preserve">Γ € </w:t>
      </w:r>
      <w:r>
        <w:rPr>
          <w:i/>
          <w:w w:val="115"/>
          <w:sz w:val="18"/>
          <w:u w:val="single"/>
        </w:rPr>
        <w:t>τ</w:t>
      </w:r>
    </w:p>
    <w:p w14:paraId="50936701" w14:textId="77777777" w:rsidR="00AF434A" w:rsidRDefault="00000000">
      <w:pPr>
        <w:spacing w:line="265" w:lineRule="exact"/>
        <w:jc w:val="right"/>
        <w:rPr>
          <w:sz w:val="18"/>
        </w:rPr>
      </w:pPr>
      <w:r>
        <w:rPr>
          <w:rFonts w:ascii="Lucida Sans Unicode" w:hAnsi="Lucida Sans Unicode"/>
          <w:w w:val="125"/>
          <w:sz w:val="18"/>
        </w:rPr>
        <w:t xml:space="preserve">Γ </w:t>
      </w:r>
      <w:r>
        <w:rPr>
          <w:rFonts w:ascii="Lucida Sans Unicode" w:hAnsi="Lucida Sans Unicode"/>
          <w:w w:val="115"/>
          <w:sz w:val="18"/>
        </w:rPr>
        <w:t xml:space="preserve">€ </w:t>
      </w:r>
      <w:r>
        <w:rPr>
          <w:i/>
          <w:w w:val="125"/>
          <w:sz w:val="18"/>
        </w:rPr>
        <w:t xml:space="preserve">τ </w:t>
      </w:r>
      <w:r>
        <w:rPr>
          <w:w w:val="140"/>
          <w:sz w:val="18"/>
        </w:rPr>
        <w:t>f</w:t>
      </w:r>
    </w:p>
    <w:p w14:paraId="41E36E20" w14:textId="77777777" w:rsidR="00AF434A" w:rsidRDefault="00000000">
      <w:pPr>
        <w:tabs>
          <w:tab w:val="left" w:pos="791"/>
        </w:tabs>
        <w:spacing w:before="63" w:line="265" w:lineRule="exact"/>
        <w:ind w:right="5545"/>
        <w:jc w:val="center"/>
        <w:rPr>
          <w:i/>
          <w:sz w:val="18"/>
        </w:rPr>
      </w:pPr>
      <w:r>
        <w:br w:type="column"/>
      </w:r>
      <w:r>
        <w:rPr>
          <w:rFonts w:ascii="Lucida Sans Unicode" w:hAnsi="Lucida Sans Unicode"/>
          <w:w w:val="125"/>
          <w:sz w:val="18"/>
          <w:u w:val="single"/>
        </w:rPr>
        <w:t>Γ</w:t>
      </w:r>
      <w:r>
        <w:rPr>
          <w:rFonts w:ascii="Lucida Sans Unicode" w:hAnsi="Lucida Sans Unicode"/>
          <w:spacing w:val="-23"/>
          <w:w w:val="125"/>
          <w:sz w:val="18"/>
          <w:u w:val="single"/>
        </w:rPr>
        <w:t xml:space="preserve"> </w:t>
      </w:r>
      <w:r>
        <w:rPr>
          <w:rFonts w:ascii="Lucida Sans Unicode" w:hAnsi="Lucida Sans Unicode"/>
          <w:w w:val="110"/>
          <w:sz w:val="18"/>
          <w:u w:val="single"/>
        </w:rPr>
        <w:t>€</w:t>
      </w:r>
      <w:r>
        <w:rPr>
          <w:rFonts w:ascii="Lucida Sans Unicode" w:hAnsi="Lucida Sans Unicode"/>
          <w:spacing w:val="-14"/>
          <w:w w:val="110"/>
          <w:sz w:val="18"/>
          <w:u w:val="single"/>
        </w:rPr>
        <w:t xml:space="preserve"> </w:t>
      </w:r>
      <w:r>
        <w:rPr>
          <w:i/>
          <w:w w:val="125"/>
          <w:sz w:val="18"/>
          <w:u w:val="single"/>
        </w:rPr>
        <w:t>τ</w:t>
      </w:r>
      <w:r>
        <w:rPr>
          <w:i/>
          <w:w w:val="125"/>
          <w:sz w:val="18"/>
          <w:u w:val="single"/>
        </w:rPr>
        <w:tab/>
      </w:r>
      <w:r>
        <w:rPr>
          <w:rFonts w:ascii="Lucida Sans Unicode" w:hAnsi="Lucida Sans Unicode"/>
          <w:w w:val="125"/>
          <w:sz w:val="18"/>
          <w:u w:val="single"/>
        </w:rPr>
        <w:t>Γ</w:t>
      </w:r>
      <w:r>
        <w:rPr>
          <w:rFonts w:ascii="Lucida Sans Unicode" w:hAnsi="Lucida Sans Unicode"/>
          <w:spacing w:val="-21"/>
          <w:w w:val="125"/>
          <w:sz w:val="18"/>
          <w:u w:val="single"/>
        </w:rPr>
        <w:t xml:space="preserve"> </w:t>
      </w:r>
      <w:r>
        <w:rPr>
          <w:rFonts w:ascii="Lucida Sans Unicode" w:hAnsi="Lucida Sans Unicode"/>
          <w:w w:val="110"/>
          <w:sz w:val="18"/>
          <w:u w:val="single"/>
        </w:rPr>
        <w:t>€</w:t>
      </w:r>
      <w:r>
        <w:rPr>
          <w:rFonts w:ascii="Lucida Sans Unicode" w:hAnsi="Lucida Sans Unicode"/>
          <w:spacing w:val="-12"/>
          <w:w w:val="110"/>
          <w:sz w:val="18"/>
          <w:u w:val="single"/>
        </w:rPr>
        <w:t xml:space="preserve"> </w:t>
      </w:r>
      <w:r>
        <w:rPr>
          <w:i/>
          <w:w w:val="160"/>
          <w:sz w:val="18"/>
          <w:u w:val="single"/>
        </w:rPr>
        <w:t>f</w:t>
      </w:r>
      <w:r>
        <w:rPr>
          <w:i/>
          <w:spacing w:val="-53"/>
          <w:w w:val="160"/>
          <w:sz w:val="18"/>
        </w:rPr>
        <w:t xml:space="preserve"> </w:t>
      </w:r>
      <w:r>
        <w:rPr>
          <w:i/>
          <w:w w:val="125"/>
          <w:sz w:val="18"/>
          <w:u w:val="single"/>
        </w:rPr>
        <w:t>s</w:t>
      </w:r>
    </w:p>
    <w:p w14:paraId="4D049685" w14:textId="77777777" w:rsidR="00AF434A" w:rsidRDefault="00000000">
      <w:pPr>
        <w:spacing w:line="265" w:lineRule="exact"/>
        <w:ind w:right="5545"/>
        <w:jc w:val="center"/>
        <w:rPr>
          <w:i/>
          <w:sz w:val="18"/>
        </w:rPr>
      </w:pPr>
      <w:r>
        <w:rPr>
          <w:rFonts w:ascii="Lucida Sans Unicode" w:hAnsi="Lucida Sans Unicode"/>
          <w:w w:val="120"/>
          <w:sz w:val="18"/>
        </w:rPr>
        <w:t xml:space="preserve">Γ € </w:t>
      </w:r>
      <w:r>
        <w:rPr>
          <w:i/>
          <w:w w:val="120"/>
          <w:sz w:val="18"/>
        </w:rPr>
        <w:t xml:space="preserve">τ </w:t>
      </w:r>
      <w:r>
        <w:rPr>
          <w:w w:val="120"/>
          <w:sz w:val="18"/>
        </w:rPr>
        <w:t>f</w:t>
      </w:r>
      <w:r>
        <w:rPr>
          <w:rFonts w:ascii="Lucida Sans Unicode" w:hAnsi="Lucida Sans Unicode"/>
          <w:w w:val="120"/>
          <w:sz w:val="18"/>
        </w:rPr>
        <w:t xml:space="preserve">; </w:t>
      </w:r>
      <w:r>
        <w:rPr>
          <w:i/>
          <w:w w:val="155"/>
          <w:sz w:val="18"/>
        </w:rPr>
        <w:t>f</w:t>
      </w:r>
      <w:r>
        <w:rPr>
          <w:i/>
          <w:spacing w:val="-51"/>
          <w:w w:val="155"/>
          <w:sz w:val="18"/>
        </w:rPr>
        <w:t xml:space="preserve"> </w:t>
      </w:r>
      <w:r>
        <w:rPr>
          <w:i/>
          <w:w w:val="120"/>
          <w:sz w:val="18"/>
        </w:rPr>
        <w:t>s</w:t>
      </w:r>
    </w:p>
    <w:p w14:paraId="440F3E70" w14:textId="77777777" w:rsidR="00AF434A" w:rsidRDefault="00AF434A">
      <w:pPr>
        <w:spacing w:line="265" w:lineRule="exact"/>
        <w:jc w:val="center"/>
        <w:rPr>
          <w:sz w:val="18"/>
        </w:rPr>
        <w:sectPr w:rsidR="00AF434A">
          <w:type w:val="continuous"/>
          <w:pgSz w:w="12240" w:h="15840"/>
          <w:pgMar w:top="1500" w:right="860" w:bottom="280" w:left="860" w:header="720" w:footer="720" w:gutter="0"/>
          <w:cols w:num="2" w:space="720" w:equalWidth="0">
            <w:col w:w="1817" w:space="40"/>
            <w:col w:w="8663"/>
          </w:cols>
        </w:sectPr>
      </w:pPr>
    </w:p>
    <w:p w14:paraId="17DB2B87" w14:textId="77777777" w:rsidR="00AF434A" w:rsidRDefault="00AF434A">
      <w:pPr>
        <w:pStyle w:val="BodyText"/>
        <w:spacing w:before="3"/>
        <w:rPr>
          <w:i/>
          <w:sz w:val="12"/>
        </w:rPr>
      </w:pPr>
    </w:p>
    <w:p w14:paraId="4E218F8B" w14:textId="77777777" w:rsidR="00AF434A" w:rsidRDefault="00AF434A">
      <w:pPr>
        <w:rPr>
          <w:sz w:val="12"/>
        </w:rPr>
        <w:sectPr w:rsidR="00AF434A">
          <w:type w:val="continuous"/>
          <w:pgSz w:w="12240" w:h="15840"/>
          <w:pgMar w:top="1500" w:right="860" w:bottom="280" w:left="860" w:header="720" w:footer="720" w:gutter="0"/>
          <w:cols w:space="720"/>
        </w:sectPr>
      </w:pPr>
    </w:p>
    <w:p w14:paraId="788C957E" w14:textId="77777777" w:rsidR="00AF434A" w:rsidRDefault="00000000">
      <w:pPr>
        <w:pStyle w:val="BodyText"/>
        <w:spacing w:before="99"/>
        <w:ind w:left="877" w:right="70"/>
        <w:jc w:val="center"/>
      </w:pPr>
      <w:r>
        <w:t>Figure 20: Well-formedness for structs</w:t>
      </w:r>
    </w:p>
    <w:p w14:paraId="44500659" w14:textId="77777777" w:rsidR="00AF434A" w:rsidRDefault="00AF434A">
      <w:pPr>
        <w:pStyle w:val="BodyText"/>
        <w:spacing w:before="4"/>
      </w:pPr>
    </w:p>
    <w:p w14:paraId="4D105CAC" w14:textId="77777777" w:rsidR="00AF434A" w:rsidRDefault="00000000">
      <w:pPr>
        <w:spacing w:line="265" w:lineRule="exact"/>
        <w:ind w:left="2203"/>
        <w:rPr>
          <w:i/>
          <w:sz w:val="18"/>
        </w:rPr>
      </w:pPr>
      <w:r>
        <w:pict w14:anchorId="3CC3CAED">
          <v:line id="_x0000_s1080" style="position:absolute;left:0;text-align:left;z-index:-50968;mso-position-horizontal-relative:page" from="161.5pt,4.7pt" to="166.7pt,4.7pt" strokeweight=".38pt">
            <w10:wrap anchorx="page"/>
          </v:line>
        </w:pict>
      </w:r>
      <w:r>
        <w:pict w14:anchorId="3E4CB7FF">
          <v:line id="_x0000_s1079" style="position:absolute;left:0;text-align:left;z-index:-50944;mso-position-horizontal-relative:page" from="181.05pt,4.7pt" to="186.15pt,4.7pt" strokeweight=".38pt">
            <w10:wrap anchorx="page"/>
          </v:line>
        </w:pict>
      </w:r>
      <w:r>
        <w:rPr>
          <w:rFonts w:ascii="Lucida Sans Unicode" w:hAnsi="Lucida Sans Unicode"/>
          <w:w w:val="110"/>
          <w:sz w:val="18"/>
          <w:u w:val="single"/>
        </w:rPr>
        <w:t>Γ[</w:t>
      </w:r>
      <w:r>
        <w:rPr>
          <w:i/>
          <w:w w:val="130"/>
          <w:sz w:val="18"/>
          <w:u w:val="single"/>
        </w:rPr>
        <w:t>x</w:t>
      </w:r>
      <w:r>
        <w:rPr>
          <w:i/>
          <w:spacing w:val="6"/>
          <w:sz w:val="18"/>
          <w:u w:val="single"/>
        </w:rPr>
        <w:t xml:space="preserve"> </w:t>
      </w:r>
      <w:r>
        <w:rPr>
          <w:rFonts w:ascii="Lucida Sans Unicode" w:hAnsi="Lucida Sans Unicode"/>
          <w:w w:val="99"/>
          <w:sz w:val="18"/>
          <w:u w:val="single"/>
        </w:rPr>
        <w:t>›</w:t>
      </w:r>
      <w:r>
        <w:rPr>
          <w:rFonts w:ascii="Lucida Sans Unicode" w:hAnsi="Lucida Sans Unicode"/>
          <w:w w:val="108"/>
          <w:sz w:val="18"/>
          <w:u w:val="single"/>
        </w:rPr>
        <w:t>→</w:t>
      </w:r>
      <w:r>
        <w:rPr>
          <w:rFonts w:ascii="Lucida Sans Unicode" w:hAnsi="Lucida Sans Unicode"/>
          <w:spacing w:val="-6"/>
          <w:sz w:val="18"/>
          <w:u w:val="single"/>
        </w:rPr>
        <w:t xml:space="preserve"> </w:t>
      </w:r>
      <w:r>
        <w:rPr>
          <w:i/>
          <w:w w:val="125"/>
          <w:sz w:val="18"/>
          <w:u w:val="single"/>
        </w:rPr>
        <w:t>τ</w:t>
      </w:r>
      <w:r>
        <w:rPr>
          <w:i/>
          <w:spacing w:val="-25"/>
          <w:sz w:val="18"/>
        </w:rPr>
        <w:t xml:space="preserve"> </w:t>
      </w:r>
      <w:r>
        <w:rPr>
          <w:rFonts w:ascii="Lucida Sans Unicode" w:hAnsi="Lucida Sans Unicode"/>
          <w:w w:val="87"/>
          <w:sz w:val="18"/>
          <w:u w:val="single"/>
        </w:rPr>
        <w:t>]</w:t>
      </w:r>
      <w:r>
        <w:rPr>
          <w:rFonts w:ascii="Lucida Sans Unicode" w:hAnsi="Lucida Sans Unicode"/>
          <w:w w:val="89"/>
          <w:sz w:val="18"/>
          <w:u w:val="single"/>
        </w:rPr>
        <w:t>;</w:t>
      </w:r>
      <w:r>
        <w:rPr>
          <w:rFonts w:ascii="Lucida Sans Unicode" w:hAnsi="Lucida Sans Unicode"/>
          <w:spacing w:val="-27"/>
          <w:sz w:val="18"/>
          <w:u w:val="single"/>
        </w:rPr>
        <w:t xml:space="preserve"> </w:t>
      </w:r>
      <w:r>
        <w:rPr>
          <w:rFonts w:ascii="Lucida Sans Unicode" w:hAnsi="Lucida Sans Unicode"/>
          <w:w w:val="52"/>
          <w:sz w:val="18"/>
          <w:u w:val="single"/>
        </w:rPr>
        <w:t>∅</w:t>
      </w:r>
      <w:r>
        <w:rPr>
          <w:rFonts w:ascii="Lucida Sans Unicode" w:hAnsi="Lucida Sans Unicode"/>
          <w:spacing w:val="-6"/>
          <w:sz w:val="18"/>
          <w:u w:val="single"/>
        </w:rPr>
        <w:t xml:space="preserve"> </w:t>
      </w:r>
      <w:r>
        <w:rPr>
          <w:rFonts w:ascii="Lucida Sans Unicode" w:hAnsi="Lucida Sans Unicode"/>
          <w:w w:val="99"/>
          <w:sz w:val="18"/>
          <w:u w:val="single"/>
        </w:rPr>
        <w:t>€</w:t>
      </w:r>
      <w:r>
        <w:rPr>
          <w:rFonts w:ascii="Lucida Sans Unicode" w:hAnsi="Lucida Sans Unicode"/>
          <w:spacing w:val="-6"/>
          <w:sz w:val="18"/>
          <w:u w:val="single"/>
        </w:rPr>
        <w:t xml:space="preserve"> </w:t>
      </w:r>
      <w:r>
        <w:rPr>
          <w:i/>
          <w:w w:val="107"/>
          <w:sz w:val="18"/>
          <w:u w:val="single"/>
        </w:rPr>
        <w:t>e</w:t>
      </w:r>
      <w:r>
        <w:rPr>
          <w:i/>
          <w:spacing w:val="6"/>
          <w:sz w:val="18"/>
          <w:u w:val="single"/>
        </w:rPr>
        <w:t xml:space="preserve"> </w:t>
      </w:r>
      <w:r>
        <w:rPr>
          <w:rFonts w:ascii="Lucida Sans Unicode" w:hAnsi="Lucida Sans Unicode"/>
          <w:w w:val="323"/>
          <w:sz w:val="18"/>
          <w:u w:val="single"/>
        </w:rPr>
        <w:t xml:space="preserve"> </w:t>
      </w:r>
      <w:r>
        <w:rPr>
          <w:rFonts w:ascii="Lucida Sans Unicode" w:hAnsi="Lucida Sans Unicode"/>
          <w:spacing w:val="-6"/>
          <w:sz w:val="18"/>
          <w:u w:val="single"/>
        </w:rPr>
        <w:t xml:space="preserve"> </w:t>
      </w:r>
      <w:proofErr w:type="spellStart"/>
      <w:r>
        <w:rPr>
          <w:i/>
          <w:spacing w:val="-59"/>
          <w:w w:val="107"/>
          <w:sz w:val="18"/>
          <w:u w:val="single"/>
        </w:rPr>
        <w:t>e</w:t>
      </w:r>
      <w:proofErr w:type="spellEnd"/>
      <w:r>
        <w:rPr>
          <w:rFonts w:ascii="Lucida Sans Unicode" w:hAnsi="Lucida Sans Unicode"/>
          <w:w w:val="46"/>
          <w:sz w:val="18"/>
          <w:u w:val="single"/>
        </w:rPr>
        <w:t>˙</w:t>
      </w:r>
      <w:r>
        <w:rPr>
          <w:rFonts w:ascii="Lucida Sans Unicode" w:hAnsi="Lucida Sans Unicode"/>
          <w:spacing w:val="1"/>
          <w:sz w:val="18"/>
          <w:u w:val="single"/>
        </w:rPr>
        <w:t xml:space="preserve"> </w:t>
      </w:r>
      <w:r>
        <w:rPr>
          <w:rFonts w:ascii="Lucida Sans Unicode" w:hAnsi="Lucida Sans Unicode"/>
          <w:w w:val="89"/>
          <w:sz w:val="18"/>
          <w:u w:val="single"/>
        </w:rPr>
        <w:t>:</w:t>
      </w:r>
      <w:r>
        <w:rPr>
          <w:rFonts w:ascii="Lucida Sans Unicode" w:hAnsi="Lucida Sans Unicode"/>
          <w:spacing w:val="-6"/>
          <w:sz w:val="18"/>
          <w:u w:val="single"/>
        </w:rPr>
        <w:t xml:space="preserve"> </w:t>
      </w:r>
      <w:r>
        <w:rPr>
          <w:i/>
          <w:w w:val="125"/>
          <w:sz w:val="18"/>
          <w:u w:val="single"/>
        </w:rPr>
        <w:t>τ</w:t>
      </w:r>
    </w:p>
    <w:p w14:paraId="07C0123F" w14:textId="77777777" w:rsidR="00AF434A" w:rsidRDefault="00000000">
      <w:pPr>
        <w:spacing w:line="265" w:lineRule="exact"/>
        <w:ind w:left="2212"/>
        <w:rPr>
          <w:rFonts w:ascii="Lucida Sans Unicode" w:hAnsi="Lucida Sans Unicode"/>
          <w:sz w:val="18"/>
        </w:rPr>
      </w:pPr>
      <w:r>
        <w:pict w14:anchorId="203B7992">
          <v:line id="_x0000_s1078" style="position:absolute;left:0;text-align:left;z-index:-50920;mso-position-horizontal-relative:page" from="181.35pt,4.1pt" to="186.6pt,4.1pt" strokeweight=".38pt">
            <w10:wrap anchorx="page"/>
          </v:line>
        </w:pict>
      </w:r>
      <w:r>
        <w:pict w14:anchorId="24B397E7">
          <v:line id="_x0000_s1077" style="position:absolute;left:0;text-align:left;z-index:-50896;mso-position-horizontal-relative:page" from="194.3pt,4.1pt" to="199.35pt,4.1pt" strokeweight=".38pt">
            <w10:wrap anchorx="page"/>
          </v:line>
        </w:pict>
      </w:r>
      <w:r>
        <w:pict w14:anchorId="18D745CC">
          <v:line id="_x0000_s1076" style="position:absolute;left:0;text-align:left;z-index:-50872;mso-position-horizontal-relative:page" from="227.7pt,4.1pt" to="232.95pt,4.1pt" strokeweight=".38pt">
            <w10:wrap anchorx="page"/>
          </v:line>
        </w:pict>
      </w:r>
      <w:r>
        <w:rPr>
          <w:rFonts w:ascii="Lucida Sans Unicode" w:hAnsi="Lucida Sans Unicode"/>
          <w:w w:val="125"/>
          <w:sz w:val="18"/>
        </w:rPr>
        <w:t>Γ</w:t>
      </w:r>
      <w:r>
        <w:rPr>
          <w:rFonts w:ascii="Lucida Sans Unicode" w:hAnsi="Lucida Sans Unicode"/>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25"/>
          <w:sz w:val="18"/>
        </w:rPr>
        <w:t>τ</w:t>
      </w:r>
      <w:r>
        <w:rPr>
          <w:i/>
          <w:sz w:val="18"/>
        </w:rPr>
        <w:t xml:space="preserve"> </w:t>
      </w:r>
      <w:r>
        <w:rPr>
          <w:i/>
          <w:spacing w:val="-19"/>
          <w:sz w:val="18"/>
        </w:rPr>
        <w:t xml:space="preserve"> </w:t>
      </w:r>
      <w:r>
        <w:rPr>
          <w:rFonts w:ascii="Lucida Sans Unicode" w:hAnsi="Lucida Sans Unicode"/>
          <w:w w:val="122"/>
          <w:sz w:val="18"/>
        </w:rPr>
        <w:t>(</w:t>
      </w:r>
      <w:r>
        <w:rPr>
          <w:i/>
          <w:w w:val="130"/>
          <w:sz w:val="18"/>
        </w:rPr>
        <w:t>x</w:t>
      </w:r>
      <w:r>
        <w:rPr>
          <w:i/>
          <w:spacing w:val="6"/>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rFonts w:ascii="Lucida Sans Unicode" w:hAnsi="Lucida Sans Unicode"/>
          <w:w w:val="122"/>
          <w:sz w:val="18"/>
        </w:rPr>
        <w:t>(</w:t>
      </w:r>
      <w:r>
        <w:rPr>
          <w:i/>
          <w:w w:val="130"/>
          <w:sz w:val="18"/>
        </w:rPr>
        <w:t>x</w:t>
      </w:r>
      <w:r>
        <w:rPr>
          <w:rFonts w:ascii="Lucida Sans Unicode" w:hAnsi="Lucida Sans Unicode"/>
          <w:w w:val="122"/>
          <w:sz w:val="18"/>
        </w:rPr>
        <w:t>)</w:t>
      </w:r>
      <w:r>
        <w:rPr>
          <w:rFonts w:ascii="Lucida Sans Unicode" w:hAnsi="Lucida Sans Unicode"/>
          <w:spacing w:val="-6"/>
          <w:sz w:val="18"/>
        </w:rPr>
        <w:t xml:space="preserve"> </w:t>
      </w:r>
      <w:r>
        <w:rPr>
          <w:i/>
          <w:spacing w:val="-59"/>
          <w:w w:val="107"/>
          <w:sz w:val="18"/>
        </w:rPr>
        <w:t>e</w:t>
      </w:r>
      <w:r>
        <w:rPr>
          <w:rFonts w:ascii="Lucida Sans Unicode" w:hAnsi="Lucida Sans Unicode"/>
          <w:w w:val="46"/>
          <w:sz w:val="18"/>
        </w:rPr>
        <w:t>˙</w:t>
      </w:r>
    </w:p>
    <w:p w14:paraId="6E88B39B" w14:textId="77777777" w:rsidR="00AF434A" w:rsidRDefault="00000000">
      <w:pPr>
        <w:pStyle w:val="BodyText"/>
        <w:spacing w:before="240" w:line="26" w:lineRule="exact"/>
        <w:ind w:left="877" w:right="70"/>
        <w:jc w:val="center"/>
      </w:pPr>
      <w:r>
        <w:t>Figure 21: Compilation Rules for Functions</w:t>
      </w:r>
    </w:p>
    <w:p w14:paraId="0D5F2E68" w14:textId="77777777" w:rsidR="00AF434A" w:rsidRDefault="00000000">
      <w:pPr>
        <w:pStyle w:val="BodyText"/>
        <w:rPr>
          <w:sz w:val="22"/>
        </w:rPr>
      </w:pPr>
      <w:r>
        <w:br w:type="column"/>
      </w:r>
    </w:p>
    <w:p w14:paraId="1784113E" w14:textId="77777777" w:rsidR="00AF434A" w:rsidRDefault="00AF434A">
      <w:pPr>
        <w:pStyle w:val="BodyText"/>
        <w:rPr>
          <w:sz w:val="22"/>
        </w:rPr>
      </w:pPr>
    </w:p>
    <w:p w14:paraId="4096399C" w14:textId="77777777" w:rsidR="00AF434A" w:rsidRDefault="00AF434A">
      <w:pPr>
        <w:pStyle w:val="BodyText"/>
        <w:rPr>
          <w:sz w:val="22"/>
        </w:rPr>
      </w:pPr>
    </w:p>
    <w:p w14:paraId="5E2CF774" w14:textId="77777777" w:rsidR="00AF434A" w:rsidRDefault="00AF434A">
      <w:pPr>
        <w:pStyle w:val="BodyText"/>
        <w:rPr>
          <w:sz w:val="22"/>
        </w:rPr>
      </w:pPr>
    </w:p>
    <w:p w14:paraId="7E1DF88D" w14:textId="77777777" w:rsidR="00AF434A" w:rsidRDefault="00000000">
      <w:pPr>
        <w:spacing w:before="127"/>
        <w:ind w:left="847"/>
        <w:rPr>
          <w:sz w:val="18"/>
        </w:rPr>
      </w:pPr>
      <w:r>
        <w:rPr>
          <w:sz w:val="18"/>
        </w:rPr>
        <w:t>Atoms</w:t>
      </w:r>
    </w:p>
    <w:p w14:paraId="5ED52A23" w14:textId="77777777" w:rsidR="00AF434A" w:rsidRDefault="00000000">
      <w:pPr>
        <w:pStyle w:val="BodyText"/>
        <w:rPr>
          <w:sz w:val="32"/>
        </w:rPr>
      </w:pPr>
      <w:r>
        <w:br w:type="column"/>
      </w:r>
    </w:p>
    <w:p w14:paraId="32BE76BA" w14:textId="77777777" w:rsidR="00AF434A" w:rsidRDefault="00AF434A">
      <w:pPr>
        <w:pStyle w:val="BodyText"/>
        <w:rPr>
          <w:sz w:val="32"/>
        </w:rPr>
      </w:pPr>
    </w:p>
    <w:p w14:paraId="4FDD9AA1" w14:textId="77777777" w:rsidR="00AF434A" w:rsidRDefault="00AF434A">
      <w:pPr>
        <w:pStyle w:val="BodyText"/>
        <w:spacing w:before="6"/>
        <w:rPr>
          <w:sz w:val="32"/>
        </w:rPr>
      </w:pPr>
    </w:p>
    <w:p w14:paraId="03820342" w14:textId="77777777" w:rsidR="00AF434A" w:rsidRDefault="00000000">
      <w:pPr>
        <w:tabs>
          <w:tab w:val="left" w:pos="1072"/>
          <w:tab w:val="left" w:pos="3847"/>
        </w:tabs>
        <w:spacing w:line="249" w:lineRule="exact"/>
        <w:ind w:left="729"/>
        <w:rPr>
          <w:sz w:val="18"/>
        </w:rPr>
      </w:pPr>
      <w:r>
        <w:rPr>
          <w:i/>
          <w:spacing w:val="-75"/>
          <w:w w:val="108"/>
          <w:sz w:val="18"/>
        </w:rPr>
        <w:t>a</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w w:val="123"/>
          <w:sz w:val="18"/>
        </w:rPr>
        <w:t>n</w:t>
      </w:r>
      <w:r>
        <w:rPr>
          <w:i/>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30"/>
          <w:sz w:val="18"/>
        </w:rPr>
        <w:t>x</w:t>
      </w:r>
      <w:r>
        <w:rPr>
          <w:i/>
          <w:sz w:val="18"/>
        </w:rPr>
        <w:tab/>
      </w:r>
      <w:r>
        <w:rPr>
          <w:w w:val="99"/>
          <w:sz w:val="18"/>
          <w:u w:val="single"/>
        </w:rPr>
        <w:t xml:space="preserve"> </w:t>
      </w:r>
      <w:r>
        <w:rPr>
          <w:spacing w:val="2"/>
          <w:sz w:val="18"/>
          <w:u w:val="single"/>
        </w:rPr>
        <w:t xml:space="preserve"> </w:t>
      </w:r>
    </w:p>
    <w:p w14:paraId="2DC3BC9D" w14:textId="77777777" w:rsidR="00AF434A" w:rsidRDefault="00AF434A">
      <w:pPr>
        <w:spacing w:line="249" w:lineRule="exact"/>
        <w:rPr>
          <w:sz w:val="18"/>
        </w:rPr>
        <w:sectPr w:rsidR="00AF434A">
          <w:type w:val="continuous"/>
          <w:pgSz w:w="12240" w:h="15840"/>
          <w:pgMar w:top="1500" w:right="860" w:bottom="280" w:left="860" w:header="720" w:footer="720" w:gutter="0"/>
          <w:cols w:num="3" w:space="720" w:equalWidth="0">
            <w:col w:w="4493" w:space="199"/>
            <w:col w:w="1328" w:space="40"/>
            <w:col w:w="4460"/>
          </w:cols>
        </w:sectPr>
      </w:pPr>
    </w:p>
    <w:p w14:paraId="4927B15F" w14:textId="77777777" w:rsidR="00AF434A" w:rsidRDefault="00000000">
      <w:pPr>
        <w:spacing w:line="227" w:lineRule="exact"/>
        <w:jc w:val="right"/>
        <w:rPr>
          <w:rFonts w:ascii="Lucida Sans Unicode" w:hAnsi="Lucida Sans Unicode"/>
          <w:sz w:val="18"/>
        </w:rPr>
      </w:pPr>
      <w:r>
        <w:rPr>
          <w:sz w:val="18"/>
        </w:rPr>
        <w:t>C-E</w:t>
      </w:r>
      <w:r>
        <w:rPr>
          <w:w w:val="99"/>
          <w:sz w:val="18"/>
        </w:rPr>
        <w:t xml:space="preserve">xpressions   </w:t>
      </w:r>
      <w:r>
        <w:rPr>
          <w:spacing w:val="19"/>
          <w:w w:val="99"/>
          <w:sz w:val="18"/>
        </w:rPr>
        <w:t xml:space="preserve"> </w:t>
      </w:r>
      <w:r>
        <w:rPr>
          <w:i/>
          <w:spacing w:val="-56"/>
          <w:w w:val="99"/>
          <w:sz w:val="18"/>
        </w:rPr>
        <w:t>c</w:t>
      </w:r>
      <w:r>
        <w:rPr>
          <w:rFonts w:ascii="Lucida Sans Unicode" w:hAnsi="Lucida Sans Unicode"/>
          <w:w w:val="46"/>
          <w:sz w:val="18"/>
        </w:rPr>
        <w:t>˙</w:t>
      </w:r>
    </w:p>
    <w:p w14:paraId="12CC574A" w14:textId="77777777" w:rsidR="00AF434A" w:rsidRDefault="00000000">
      <w:pPr>
        <w:spacing w:line="227" w:lineRule="exact"/>
        <w:ind w:left="227"/>
        <w:rPr>
          <w:rFonts w:ascii="Lucida Sans Unicode" w:hAnsi="Lucida Sans Unicode"/>
          <w:sz w:val="18"/>
        </w:rPr>
      </w:pPr>
      <w:r>
        <w:br w:type="column"/>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proofErr w:type="spellStart"/>
      <w:r>
        <w:rPr>
          <w:w w:val="141"/>
          <w:sz w:val="18"/>
        </w:rPr>
        <w:t>strlen</w:t>
      </w:r>
      <w:proofErr w:type="spellEnd"/>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15"/>
          <w:sz w:val="18"/>
        </w:rPr>
        <w:t>malloc</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i/>
          <w:w w:val="113"/>
          <w:sz w:val="18"/>
        </w:rPr>
        <w:t>,</w:t>
      </w:r>
      <w:r>
        <w:rPr>
          <w:i/>
          <w:spacing w:val="-15"/>
          <w:sz w:val="18"/>
        </w:rPr>
        <w:t xml:space="preserve"> </w:t>
      </w:r>
      <w:r>
        <w:rPr>
          <w:rFonts w:ascii="Lucida Sans Unicode" w:hAnsi="Lucida Sans Unicode"/>
          <w:w w:val="76"/>
          <w:sz w:val="18"/>
        </w:rPr>
        <w:t>|</w:t>
      </w:r>
      <w:r>
        <w:rPr>
          <w:rFonts w:ascii="Lucida Sans Unicode" w:hAnsi="Lucida Sans Unicode"/>
          <w:w w:val="122"/>
          <w:sz w:val="18"/>
        </w:rPr>
        <w:t>)</w:t>
      </w:r>
      <w:r>
        <w:rPr>
          <w:i/>
          <w:w w:val="178"/>
          <w:sz w:val="18"/>
        </w:rPr>
        <w:t>f</w:t>
      </w:r>
      <w:r>
        <w:rPr>
          <w:i/>
          <w:spacing w:val="-2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p>
    <w:p w14:paraId="443D7A30" w14:textId="77777777" w:rsidR="00AF434A" w:rsidRDefault="00AF434A">
      <w:pPr>
        <w:spacing w:line="227"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6865" w:space="40"/>
            <w:col w:w="3615"/>
          </w:cols>
        </w:sectPr>
      </w:pPr>
    </w:p>
    <w:p w14:paraId="05856825" w14:textId="77777777" w:rsidR="00AF434A" w:rsidRDefault="00AF434A">
      <w:pPr>
        <w:pStyle w:val="BodyText"/>
        <w:spacing w:before="8"/>
        <w:rPr>
          <w:rFonts w:ascii="Lucida Sans Unicode"/>
          <w:sz w:val="25"/>
        </w:rPr>
      </w:pPr>
    </w:p>
    <w:p w14:paraId="69F90BB6" w14:textId="77777777" w:rsidR="00AF434A" w:rsidRDefault="00000000">
      <w:pPr>
        <w:pStyle w:val="BodyText"/>
        <w:spacing w:before="1" w:line="224" w:lineRule="exact"/>
        <w:ind w:left="220" w:right="38" w:firstLine="300"/>
        <w:jc w:val="both"/>
      </w:pPr>
      <w:r>
        <w:t xml:space="preserve">Fig. 25 shows the </w:t>
      </w:r>
      <w:proofErr w:type="spellStart"/>
      <w:r>
        <w:t>metafunctions</w:t>
      </w:r>
      <w:proofErr w:type="spellEnd"/>
      <w:r>
        <w:t xml:space="preserve"> that create closures representing dynamic checks. These functions first examine whether the pointer is a checked. If the pointer is</w:t>
      </w:r>
      <w:r>
        <w:rPr>
          <w:spacing w:val="-11"/>
        </w:rPr>
        <w:t xml:space="preserve"> </w:t>
      </w:r>
      <w:r>
        <w:t>unchecked,</w:t>
      </w:r>
    </w:p>
    <w:p w14:paraId="12432EC5" w14:textId="77777777" w:rsidR="00AF434A" w:rsidRDefault="00000000">
      <w:pPr>
        <w:pStyle w:val="BodyText"/>
        <w:rPr>
          <w:sz w:val="22"/>
        </w:rPr>
      </w:pPr>
      <w:r>
        <w:br w:type="column"/>
      </w:r>
    </w:p>
    <w:p w14:paraId="3665F364" w14:textId="77777777" w:rsidR="00AF434A" w:rsidRDefault="00AF434A">
      <w:pPr>
        <w:pStyle w:val="BodyText"/>
        <w:spacing w:before="1"/>
        <w:rPr>
          <w:sz w:val="28"/>
        </w:rPr>
      </w:pPr>
    </w:p>
    <w:p w14:paraId="0037032C" w14:textId="77777777" w:rsidR="00AF434A" w:rsidRDefault="00000000">
      <w:pPr>
        <w:spacing w:line="232" w:lineRule="auto"/>
        <w:ind w:left="220" w:right="20"/>
        <w:rPr>
          <w:sz w:val="18"/>
        </w:rPr>
      </w:pPr>
      <w:r>
        <w:rPr>
          <w:sz w:val="18"/>
        </w:rPr>
        <w:t xml:space="preserve">Expressions </w:t>
      </w:r>
      <w:proofErr w:type="spellStart"/>
      <w:r>
        <w:rPr>
          <w:sz w:val="18"/>
        </w:rPr>
        <w:t>Binops</w:t>
      </w:r>
      <w:proofErr w:type="spellEnd"/>
    </w:p>
    <w:p w14:paraId="5981592B" w14:textId="77777777" w:rsidR="00AF434A" w:rsidRDefault="00000000">
      <w:pPr>
        <w:tabs>
          <w:tab w:val="left" w:pos="1008"/>
        </w:tabs>
        <w:spacing w:line="180" w:lineRule="exact"/>
        <w:ind w:left="660"/>
        <w:rPr>
          <w:rFonts w:ascii="Lucida Sans Unicode" w:hAnsi="Lucida Sans Unicode"/>
          <w:sz w:val="18"/>
        </w:rPr>
      </w:pPr>
      <w:r>
        <w:br w:type="column"/>
      </w:r>
      <w:r>
        <w:rPr>
          <w:rFonts w:ascii="Lucida Sans Unicode" w:hAnsi="Lucida Sans Unicode"/>
          <w:w w:val="76"/>
          <w:sz w:val="18"/>
        </w:rPr>
        <w:t>|</w:t>
      </w:r>
      <w:r>
        <w:rPr>
          <w:rFonts w:ascii="Lucida Sans Unicode" w:hAnsi="Lucida Sans Unicode"/>
          <w:sz w:val="18"/>
        </w:rPr>
        <w:tab/>
      </w:r>
      <w:r>
        <w:rPr>
          <w:rFonts w:ascii="Lucida Sans Unicode" w:hAnsi="Lucida Sans Unicode"/>
          <w:w w:val="76"/>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7"/>
          <w:sz w:val="18"/>
        </w:rPr>
        <w:t xml:space="preserve"> </w:t>
      </w:r>
      <w:r>
        <w:rPr>
          <w:rFonts w:ascii="Lucida Sans Unicode" w:hAnsi="Lucida Sans Unicode"/>
          <w:w w:val="91"/>
          <w:sz w:val="18"/>
        </w:rPr>
        <w:t>◦</w:t>
      </w:r>
      <w:r>
        <w:rPr>
          <w:rFonts w:ascii="Lucida Sans Unicode" w:hAnsi="Lucida Sans Unicode"/>
          <w:spacing w:val="-16"/>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4"/>
          <w:sz w:val="18"/>
        </w:rPr>
        <w:t>*</w:t>
      </w:r>
      <w:r>
        <w:rPr>
          <w:spacing w:val="18"/>
          <w:sz w:val="18"/>
        </w:rPr>
        <w:t xml:space="preserve"> </w:t>
      </w:r>
      <w:r>
        <w:rPr>
          <w:i/>
          <w:spacing w:val="-75"/>
          <w:w w:val="108"/>
          <w:sz w:val="18"/>
        </w:rPr>
        <w:t>a</w:t>
      </w:r>
      <w:r>
        <w:rPr>
          <w:rFonts w:ascii="Lucida Sans Unicode" w:hAnsi="Lucida Sans Unicode"/>
          <w:w w:val="46"/>
          <w:sz w:val="18"/>
        </w:rPr>
        <w:t>˙</w:t>
      </w:r>
    </w:p>
    <w:p w14:paraId="5246AA93" w14:textId="77777777" w:rsidR="00AF434A" w:rsidRDefault="00000000">
      <w:pPr>
        <w:tabs>
          <w:tab w:val="left" w:pos="1008"/>
        </w:tabs>
        <w:spacing w:line="200" w:lineRule="exact"/>
        <w:ind w:left="660"/>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04"/>
          <w:sz w:val="18"/>
        </w:rPr>
        <w:t>*</w:t>
      </w:r>
      <w:r>
        <w:rPr>
          <w:spacing w:val="18"/>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i/>
          <w:spacing w:val="-58"/>
          <w:w w:val="107"/>
          <w:sz w:val="18"/>
        </w:rPr>
        <w:t>e</w:t>
      </w:r>
      <w:r>
        <w:rPr>
          <w:rFonts w:ascii="Lucida Sans Unicode" w:hAnsi="Lucida Sans Unicode"/>
          <w:w w:val="46"/>
          <w:sz w:val="18"/>
        </w:rPr>
        <w:t>˙</w:t>
      </w:r>
      <w:r>
        <w:rPr>
          <w:rFonts w:ascii="Lucida Sans Unicode" w:hAnsi="Lucida Sans Unicode"/>
          <w:spacing w:val="1"/>
          <w:sz w:val="18"/>
        </w:rPr>
        <w:t xml:space="preserve"> </w:t>
      </w:r>
      <w:r>
        <w:rPr>
          <w:w w:val="134"/>
          <w:sz w:val="18"/>
        </w:rPr>
        <w:t>else</w:t>
      </w:r>
      <w:r>
        <w:rPr>
          <w:spacing w:val="6"/>
          <w:sz w:val="18"/>
        </w:rPr>
        <w:t xml:space="preserve"> </w:t>
      </w:r>
      <w:r>
        <w:rPr>
          <w:i/>
          <w:spacing w:val="-59"/>
          <w:w w:val="107"/>
          <w:sz w:val="18"/>
        </w:rPr>
        <w:t>e</w:t>
      </w:r>
      <w:r>
        <w:rPr>
          <w:rFonts w:ascii="Lucida Sans Unicode" w:hAnsi="Lucida Sans Unicode"/>
          <w:w w:val="46"/>
          <w:sz w:val="18"/>
        </w:rPr>
        <w:t>˙</w:t>
      </w:r>
    </w:p>
    <w:p w14:paraId="7C0ABD77" w14:textId="77777777" w:rsidR="00AF434A" w:rsidRDefault="00000000">
      <w:pPr>
        <w:tabs>
          <w:tab w:val="left" w:pos="1008"/>
        </w:tabs>
        <w:spacing w:line="200" w:lineRule="exact"/>
        <w:ind w:left="660"/>
        <w:rPr>
          <w:sz w:val="18"/>
        </w:rPr>
      </w:pPr>
      <w:r>
        <w:rPr>
          <w:rFonts w:ascii="Lucida Sans Unicode"/>
          <w:w w:val="105"/>
          <w:sz w:val="18"/>
        </w:rPr>
        <w:t>|</w:t>
      </w:r>
      <w:r>
        <w:rPr>
          <w:rFonts w:ascii="Lucida Sans Unicode"/>
          <w:w w:val="105"/>
          <w:sz w:val="18"/>
        </w:rPr>
        <w:tab/>
      </w:r>
      <w:r>
        <w:rPr>
          <w:w w:val="115"/>
          <w:sz w:val="18"/>
        </w:rPr>
        <w:t xml:space="preserve">bounds </w:t>
      </w:r>
      <w:r>
        <w:rPr>
          <w:rFonts w:ascii="Lucida Sans Unicode"/>
          <w:w w:val="105"/>
          <w:sz w:val="18"/>
        </w:rPr>
        <w:t>|</w:t>
      </w:r>
      <w:r>
        <w:rPr>
          <w:rFonts w:ascii="Lucida Sans Unicode"/>
          <w:spacing w:val="-10"/>
          <w:w w:val="105"/>
          <w:sz w:val="18"/>
        </w:rPr>
        <w:t xml:space="preserve"> </w:t>
      </w:r>
      <w:r>
        <w:rPr>
          <w:w w:val="115"/>
          <w:sz w:val="18"/>
        </w:rPr>
        <w:t>null</w:t>
      </w:r>
    </w:p>
    <w:p w14:paraId="431365EE" w14:textId="77777777" w:rsidR="00AF434A" w:rsidRDefault="00000000">
      <w:pPr>
        <w:tabs>
          <w:tab w:val="left" w:pos="563"/>
        </w:tabs>
        <w:spacing w:line="200" w:lineRule="exact"/>
        <w:ind w:left="220"/>
        <w:rPr>
          <w:rFonts w:ascii="Lucida Sans Unicode" w:hAnsi="Lucida Sans Unicode"/>
          <w:sz w:val="18"/>
        </w:rPr>
      </w:pPr>
      <w:r>
        <w:rPr>
          <w:i/>
          <w:spacing w:val="-59"/>
          <w:w w:val="107"/>
          <w:sz w:val="18"/>
        </w:rPr>
        <w:t>e</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56"/>
          <w:w w:val="99"/>
          <w:sz w:val="18"/>
        </w:rPr>
        <w:t>c</w:t>
      </w:r>
      <w:r>
        <w:rPr>
          <w:rFonts w:ascii="Lucida Sans Unicode" w:hAnsi="Lucida Sans Unicode"/>
          <w:w w:val="46"/>
          <w:sz w:val="18"/>
        </w:rPr>
        <w:t>˙</w:t>
      </w:r>
      <w:r>
        <w:rPr>
          <w:rFonts w:ascii="Lucida Sans Unicode" w:hAnsi="Lucida Sans Unicode"/>
          <w:spacing w:val="-2"/>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56"/>
          <w:w w:val="99"/>
          <w:sz w:val="18"/>
        </w:rPr>
        <w:t>c</w:t>
      </w:r>
      <w:r>
        <w:rPr>
          <w:rFonts w:ascii="Lucida Sans Unicode" w:hAnsi="Lucida Sans Unicode"/>
          <w:w w:val="46"/>
          <w:sz w:val="18"/>
        </w:rPr>
        <w:t>˙</w:t>
      </w:r>
      <w:r>
        <w:rPr>
          <w:rFonts w:ascii="Lucida Sans Unicode" w:hAnsi="Lucida Sans Unicode"/>
          <w:spacing w:val="10"/>
          <w:sz w:val="18"/>
        </w:rPr>
        <w:t xml:space="preserve"> </w:t>
      </w:r>
      <w:r>
        <w:rPr>
          <w:w w:val="134"/>
          <w:sz w:val="18"/>
        </w:rPr>
        <w:t>in</w:t>
      </w:r>
      <w:r>
        <w:rPr>
          <w:spacing w:val="6"/>
          <w:sz w:val="18"/>
        </w:rPr>
        <w:t xml:space="preserve"> </w:t>
      </w:r>
      <w:r>
        <w:rPr>
          <w:i/>
          <w:spacing w:val="-59"/>
          <w:w w:val="107"/>
          <w:sz w:val="18"/>
        </w:rPr>
        <w:t>e</w:t>
      </w:r>
      <w:r>
        <w:rPr>
          <w:rFonts w:ascii="Lucida Sans Unicode" w:hAnsi="Lucida Sans Unicode"/>
          <w:w w:val="46"/>
          <w:sz w:val="18"/>
        </w:rPr>
        <w:t>˙</w:t>
      </w:r>
    </w:p>
    <w:p w14:paraId="5A3A4449" w14:textId="77777777" w:rsidR="00AF434A" w:rsidRDefault="00000000">
      <w:pPr>
        <w:pStyle w:val="ListParagraph"/>
        <w:numPr>
          <w:ilvl w:val="0"/>
          <w:numId w:val="3"/>
        </w:numPr>
        <w:tabs>
          <w:tab w:val="left" w:pos="563"/>
          <w:tab w:val="left" w:pos="564"/>
        </w:tabs>
        <w:spacing w:line="204" w:lineRule="exact"/>
        <w:ind w:hanging="343"/>
        <w:jc w:val="left"/>
        <w:rPr>
          <w:rFonts w:ascii="Lucida Sans Unicode" w:hAnsi="Lucida Sans Unicode"/>
          <w:sz w:val="18"/>
        </w:rPr>
      </w:pPr>
      <w:r>
        <w:rPr>
          <w:rFonts w:ascii="Lucida Sans Unicode" w:hAnsi="Lucida Sans Unicode"/>
          <w:sz w:val="18"/>
        </w:rPr>
        <w:t>::= + | −</w:t>
      </w:r>
      <w:r>
        <w:rPr>
          <w:rFonts w:ascii="Lucida Sans Unicode" w:hAnsi="Lucida Sans Unicode"/>
          <w:spacing w:val="4"/>
          <w:sz w:val="18"/>
        </w:rPr>
        <w:t xml:space="preserve"> </w:t>
      </w:r>
      <w:r>
        <w:rPr>
          <w:rFonts w:ascii="Lucida Sans Unicode" w:hAnsi="Lucida Sans Unicode"/>
          <w:sz w:val="18"/>
        </w:rPr>
        <w:t>|≤</w:t>
      </w:r>
    </w:p>
    <w:p w14:paraId="085A82C8" w14:textId="77777777" w:rsidR="00AF434A" w:rsidRDefault="00AF434A">
      <w:pPr>
        <w:spacing w:line="204" w:lineRule="exact"/>
        <w:rPr>
          <w:rFonts w:ascii="Lucida Sans Unicode" w:hAnsi="Lucida Sans Unicode"/>
          <w:sz w:val="18"/>
        </w:rPr>
        <w:sectPr w:rsidR="00AF434A">
          <w:type w:val="continuous"/>
          <w:pgSz w:w="12240" w:h="15840"/>
          <w:pgMar w:top="1500" w:right="860" w:bottom="280" w:left="860" w:header="720" w:footer="720" w:gutter="0"/>
          <w:cols w:num="3" w:space="720" w:equalWidth="0">
            <w:col w:w="5121" w:space="199"/>
            <w:col w:w="1130" w:space="118"/>
            <w:col w:w="3952"/>
          </w:cols>
        </w:sectPr>
      </w:pPr>
    </w:p>
    <w:p w14:paraId="1357F977" w14:textId="77777777" w:rsidR="00AF434A" w:rsidRDefault="00000000">
      <w:pPr>
        <w:pStyle w:val="BodyText"/>
        <w:spacing w:line="242" w:lineRule="exact"/>
        <w:ind w:left="220"/>
      </w:pPr>
      <w:r>
        <w:t>an</w:t>
      </w:r>
      <w:r>
        <w:rPr>
          <w:spacing w:val="35"/>
        </w:rPr>
        <w:t xml:space="preserve"> </w:t>
      </w:r>
      <w:r>
        <w:t>empty</w:t>
      </w:r>
      <w:r>
        <w:rPr>
          <w:spacing w:val="35"/>
        </w:rPr>
        <w:t xml:space="preserve"> </w:t>
      </w:r>
      <w:r>
        <w:t>closure</w:t>
      </w:r>
      <w:r>
        <w:rPr>
          <w:spacing w:val="35"/>
        </w:rPr>
        <w:t xml:space="preserve"> </w:t>
      </w:r>
      <w:r>
        <w:rPr>
          <w:rFonts w:ascii="Lucida Sans Unicode"/>
        </w:rPr>
        <w:t>Q</w:t>
      </w:r>
      <w:r>
        <w:rPr>
          <w:rFonts w:ascii="Lucida Sans Unicode"/>
          <w:spacing w:val="22"/>
        </w:rPr>
        <w:t xml:space="preserve"> </w:t>
      </w:r>
      <w:r>
        <w:t>will</w:t>
      </w:r>
      <w:r>
        <w:rPr>
          <w:spacing w:val="35"/>
        </w:rPr>
        <w:t xml:space="preserve"> </w:t>
      </w:r>
      <w:r>
        <w:t>be</w:t>
      </w:r>
      <w:r>
        <w:rPr>
          <w:spacing w:val="35"/>
        </w:rPr>
        <w:t xml:space="preserve"> </w:t>
      </w:r>
      <w:r>
        <w:t>returned,</w:t>
      </w:r>
      <w:r>
        <w:rPr>
          <w:spacing w:val="35"/>
        </w:rPr>
        <w:t xml:space="preserve"> </w:t>
      </w:r>
      <w:r>
        <w:t>because</w:t>
      </w:r>
      <w:r>
        <w:rPr>
          <w:spacing w:val="35"/>
        </w:rPr>
        <w:t xml:space="preserve"> </w:t>
      </w:r>
      <w:r>
        <w:t>there</w:t>
      </w:r>
      <w:r>
        <w:rPr>
          <w:spacing w:val="35"/>
        </w:rPr>
        <w:t xml:space="preserve"> </w:t>
      </w:r>
      <w:r>
        <w:t>is</w:t>
      </w:r>
      <w:r>
        <w:rPr>
          <w:spacing w:val="35"/>
        </w:rPr>
        <w:t xml:space="preserve"> </w:t>
      </w:r>
      <w:r>
        <w:t>no</w:t>
      </w:r>
    </w:p>
    <w:p w14:paraId="310A16A9" w14:textId="77777777" w:rsidR="00AF434A" w:rsidRDefault="00000000">
      <w:pPr>
        <w:pStyle w:val="BodyText"/>
        <w:spacing w:line="117" w:lineRule="exact"/>
        <w:ind w:left="220"/>
      </w:pPr>
      <w:r>
        <w:t>need</w:t>
      </w:r>
      <w:r>
        <w:rPr>
          <w:spacing w:val="32"/>
        </w:rPr>
        <w:t xml:space="preserve"> </w:t>
      </w:r>
      <w:r>
        <w:t>to</w:t>
      </w:r>
      <w:r>
        <w:rPr>
          <w:spacing w:val="33"/>
        </w:rPr>
        <w:t xml:space="preserve"> </w:t>
      </w:r>
      <w:r>
        <w:t>perform</w:t>
      </w:r>
      <w:r>
        <w:rPr>
          <w:spacing w:val="33"/>
        </w:rPr>
        <w:t xml:space="preserve"> </w:t>
      </w:r>
      <w:r>
        <w:t>a</w:t>
      </w:r>
      <w:r>
        <w:rPr>
          <w:spacing w:val="32"/>
        </w:rPr>
        <w:t xml:space="preserve"> </w:t>
      </w:r>
      <w:r>
        <w:t>check.</w:t>
      </w:r>
      <w:r>
        <w:rPr>
          <w:spacing w:val="33"/>
        </w:rPr>
        <w:t xml:space="preserve"> </w:t>
      </w:r>
      <w:r>
        <w:t>For</w:t>
      </w:r>
      <w:r>
        <w:rPr>
          <w:spacing w:val="33"/>
        </w:rPr>
        <w:t xml:space="preserve"> </w:t>
      </w:r>
      <w:r>
        <w:t>bounds</w:t>
      </w:r>
      <w:r>
        <w:rPr>
          <w:spacing w:val="33"/>
        </w:rPr>
        <w:t xml:space="preserve"> </w:t>
      </w:r>
      <w:r>
        <w:t>checking,</w:t>
      </w:r>
      <w:r>
        <w:rPr>
          <w:spacing w:val="32"/>
        </w:rPr>
        <w:t xml:space="preserve"> </w:t>
      </w:r>
      <w:r>
        <w:t>there</w:t>
      </w:r>
      <w:r>
        <w:rPr>
          <w:spacing w:val="33"/>
        </w:rPr>
        <w:t xml:space="preserve"> </w:t>
      </w:r>
      <w:r>
        <w:t>is</w:t>
      </w:r>
      <w:r>
        <w:rPr>
          <w:spacing w:val="33"/>
        </w:rPr>
        <w:t xml:space="preserve"> </w:t>
      </w:r>
      <w:r>
        <w:t>a</w:t>
      </w:r>
    </w:p>
    <w:p w14:paraId="6B140F5C" w14:textId="77777777" w:rsidR="00AF434A" w:rsidRDefault="00000000">
      <w:pPr>
        <w:spacing w:line="138" w:lineRule="exact"/>
        <w:ind w:left="220"/>
        <w:rPr>
          <w:sz w:val="18"/>
        </w:rPr>
      </w:pPr>
      <w:r>
        <w:br w:type="column"/>
      </w:r>
      <w:r>
        <w:rPr>
          <w:sz w:val="18"/>
        </w:rPr>
        <w:t>Closure</w:t>
      </w:r>
    </w:p>
    <w:p w14:paraId="7B9E1E93" w14:textId="77777777" w:rsidR="00AF434A" w:rsidRDefault="00000000">
      <w:pPr>
        <w:tabs>
          <w:tab w:val="left" w:pos="563"/>
        </w:tabs>
        <w:spacing w:line="86" w:lineRule="auto"/>
        <w:ind w:left="220"/>
        <w:rPr>
          <w:rFonts w:ascii="Lucida Sans Unicode" w:hAnsi="Lucida Sans Unicode"/>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z w:val="18"/>
        </w:rPr>
        <w:t xml:space="preserve"> </w:t>
      </w:r>
      <w:r>
        <w:rPr>
          <w:rFonts w:ascii="Lucida Sans Unicode" w:hAnsi="Lucida Sans Unicode"/>
          <w:spacing w:val="-28"/>
          <w:sz w:val="18"/>
        </w:rPr>
        <w:t xml:space="preserve"> </w:t>
      </w:r>
      <w:r>
        <w:rPr>
          <w:w w:val="134"/>
          <w:sz w:val="18"/>
        </w:rPr>
        <w:t>in</w:t>
      </w:r>
      <w:r>
        <w:rPr>
          <w:spacing w:val="6"/>
          <w:sz w:val="18"/>
        </w:rPr>
        <w:t xml:space="preserve"> </w:t>
      </w:r>
      <w:r>
        <w:rPr>
          <w:i/>
          <w:spacing w:val="-70"/>
          <w:w w:val="109"/>
          <w:sz w:val="18"/>
        </w:rPr>
        <w:t>C</w:t>
      </w:r>
      <w:r>
        <w:rPr>
          <w:rFonts w:ascii="Lucida Sans Unicode" w:hAnsi="Lucida Sans Unicode"/>
          <w:w w:val="46"/>
          <w:position w:val="5"/>
          <w:sz w:val="18"/>
        </w:rPr>
        <w:t>˙</w:t>
      </w:r>
    </w:p>
    <w:p w14:paraId="7C07EBCE" w14:textId="77777777" w:rsidR="00AF434A" w:rsidRDefault="00000000">
      <w:pPr>
        <w:tabs>
          <w:tab w:val="left" w:pos="1008"/>
        </w:tabs>
        <w:spacing w:line="230" w:lineRule="exact"/>
        <w:ind w:left="660"/>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i/>
          <w:spacing w:val="-58"/>
          <w:w w:val="107"/>
          <w:sz w:val="18"/>
        </w:rPr>
        <w:t>e</w:t>
      </w:r>
      <w:r>
        <w:rPr>
          <w:rFonts w:ascii="Lucida Sans Unicode" w:hAnsi="Lucida Sans Unicode"/>
          <w:w w:val="46"/>
          <w:sz w:val="18"/>
        </w:rPr>
        <w:t>˙</w:t>
      </w:r>
      <w:r>
        <w:rPr>
          <w:rFonts w:ascii="Lucida Sans Unicode" w:hAnsi="Lucida Sans Unicode"/>
          <w:spacing w:val="1"/>
          <w:sz w:val="18"/>
        </w:rPr>
        <w:t xml:space="preserve"> </w:t>
      </w:r>
      <w:r>
        <w:rPr>
          <w:w w:val="134"/>
          <w:sz w:val="18"/>
        </w:rPr>
        <w:t>else</w:t>
      </w:r>
      <w:r>
        <w:rPr>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w w:val="134"/>
          <w:sz w:val="18"/>
        </w:rPr>
        <w:t>else</w:t>
      </w:r>
      <w:r>
        <w:rPr>
          <w:spacing w:val="6"/>
          <w:sz w:val="18"/>
        </w:rPr>
        <w:t xml:space="preserve"> </w:t>
      </w:r>
      <w:r>
        <w:rPr>
          <w:i/>
          <w:spacing w:val="-59"/>
          <w:w w:val="107"/>
          <w:sz w:val="18"/>
        </w:rPr>
        <w:t>e</w:t>
      </w:r>
      <w:r>
        <w:rPr>
          <w:rFonts w:ascii="Lucida Sans Unicode" w:hAnsi="Lucida Sans Unicode"/>
          <w:w w:val="46"/>
          <w:sz w:val="18"/>
        </w:rPr>
        <w:t>˙</w:t>
      </w:r>
    </w:p>
    <w:p w14:paraId="56EE2828" w14:textId="77777777" w:rsidR="00AF434A" w:rsidRDefault="00AF434A">
      <w:pPr>
        <w:spacing w:line="230" w:lineRule="exact"/>
        <w:rPr>
          <w:rFonts w:ascii="Lucida Sans Unicode" w:hAnsi="Lucida Sans Unicode"/>
          <w:sz w:val="18"/>
        </w:rPr>
        <w:sectPr w:rsidR="00AF434A">
          <w:type w:val="continuous"/>
          <w:pgSz w:w="12240" w:h="15840"/>
          <w:pgMar w:top="1500" w:right="860" w:bottom="280" w:left="860" w:header="720" w:footer="720" w:gutter="0"/>
          <w:cols w:num="3" w:space="720" w:equalWidth="0">
            <w:col w:w="5121" w:space="199"/>
            <w:col w:w="820" w:space="428"/>
            <w:col w:w="3952"/>
          </w:cols>
        </w:sectPr>
      </w:pPr>
    </w:p>
    <w:p w14:paraId="09877D25" w14:textId="77777777" w:rsidR="00AF434A" w:rsidRDefault="00000000">
      <w:pPr>
        <w:pStyle w:val="BodyText"/>
        <w:spacing w:before="66" w:line="232" w:lineRule="auto"/>
        <w:ind w:left="42" w:right="38"/>
        <w:jc w:val="right"/>
      </w:pPr>
      <w:r>
        <w:t>special</w:t>
      </w:r>
      <w:r>
        <w:rPr>
          <w:spacing w:val="9"/>
        </w:rPr>
        <w:t xml:space="preserve"> </w:t>
      </w:r>
      <w:r>
        <w:t>case</w:t>
      </w:r>
      <w:r>
        <w:rPr>
          <w:spacing w:val="9"/>
        </w:rPr>
        <w:t xml:space="preserve"> </w:t>
      </w:r>
      <w:r>
        <w:t>for</w:t>
      </w:r>
      <w:r>
        <w:rPr>
          <w:spacing w:val="9"/>
        </w:rPr>
        <w:t xml:space="preserve"> </w:t>
      </w:r>
      <w:r>
        <w:rPr>
          <w:spacing w:val="-3"/>
        </w:rPr>
        <w:t>NT-array</w:t>
      </w:r>
      <w:r>
        <w:rPr>
          <w:spacing w:val="9"/>
        </w:rPr>
        <w:t xml:space="preserve"> </w:t>
      </w:r>
      <w:r>
        <w:t>pointers,</w:t>
      </w:r>
      <w:r>
        <w:rPr>
          <w:spacing w:val="10"/>
        </w:rPr>
        <w:t xml:space="preserve"> </w:t>
      </w:r>
      <w:r>
        <w:t>where</w:t>
      </w:r>
      <w:r>
        <w:rPr>
          <w:spacing w:val="8"/>
        </w:rPr>
        <w:t xml:space="preserve"> </w:t>
      </w:r>
      <w:r>
        <w:t>the</w:t>
      </w:r>
      <w:r>
        <w:rPr>
          <w:spacing w:val="10"/>
        </w:rPr>
        <w:t xml:space="preserve"> </w:t>
      </w:r>
      <w:r>
        <w:t>bounds</w:t>
      </w:r>
      <w:r>
        <w:rPr>
          <w:spacing w:val="8"/>
        </w:rPr>
        <w:t xml:space="preserve"> </w:t>
      </w:r>
      <w:r>
        <w:t>are</w:t>
      </w:r>
      <w:r>
        <w:rPr>
          <w:spacing w:val="10"/>
        </w:rPr>
        <w:t xml:space="preserve"> </w:t>
      </w:r>
      <w:r>
        <w:t xml:space="preserve">re- </w:t>
      </w:r>
      <w:proofErr w:type="spellStart"/>
      <w:r>
        <w:t>trived</w:t>
      </w:r>
      <w:proofErr w:type="spellEnd"/>
      <w:r>
        <w:t xml:space="preserve"> from the </w:t>
      </w:r>
      <w:r>
        <w:rPr>
          <w:color w:val="BF003F"/>
        </w:rPr>
        <w:t xml:space="preserve">shadow </w:t>
      </w:r>
      <w:r>
        <w:t>variables (found by looking up</w:t>
      </w:r>
      <w:r>
        <w:rPr>
          <w:spacing w:val="17"/>
        </w:rPr>
        <w:t xml:space="preserve"> </w:t>
      </w:r>
      <w:r>
        <w:rPr>
          <w:i/>
        </w:rPr>
        <w:t>ρ</w:t>
      </w:r>
      <w:r>
        <w:t>)</w:t>
      </w:r>
      <w:r>
        <w:rPr>
          <w:spacing w:val="2"/>
        </w:rPr>
        <w:t xml:space="preserve"> </w:t>
      </w:r>
      <w:r>
        <w:t>on</w:t>
      </w:r>
      <w:r>
        <w:rPr>
          <w:w w:val="99"/>
        </w:rPr>
        <w:t xml:space="preserve"> </w:t>
      </w:r>
      <w:r>
        <w:t>the</w:t>
      </w:r>
      <w:r>
        <w:rPr>
          <w:spacing w:val="16"/>
        </w:rPr>
        <w:t xml:space="preserve"> </w:t>
      </w:r>
      <w:r>
        <w:t>stack</w:t>
      </w:r>
      <w:r>
        <w:rPr>
          <w:spacing w:val="17"/>
        </w:rPr>
        <w:t xml:space="preserve"> </w:t>
      </w:r>
      <w:r>
        <w:t>rather</w:t>
      </w:r>
      <w:r>
        <w:rPr>
          <w:spacing w:val="17"/>
        </w:rPr>
        <w:t xml:space="preserve"> </w:t>
      </w:r>
      <w:r>
        <w:t>than</w:t>
      </w:r>
      <w:r>
        <w:rPr>
          <w:spacing w:val="17"/>
        </w:rPr>
        <w:t xml:space="preserve"> </w:t>
      </w:r>
      <w:r>
        <w:t>using</w:t>
      </w:r>
      <w:r>
        <w:rPr>
          <w:spacing w:val="17"/>
        </w:rPr>
        <w:t xml:space="preserve"> </w:t>
      </w:r>
      <w:r>
        <w:t>the</w:t>
      </w:r>
      <w:r>
        <w:rPr>
          <w:spacing w:val="17"/>
        </w:rPr>
        <w:t xml:space="preserve"> </w:t>
      </w:r>
      <w:r>
        <w:t>bounds</w:t>
      </w:r>
      <w:r>
        <w:rPr>
          <w:spacing w:val="17"/>
        </w:rPr>
        <w:t xml:space="preserve"> </w:t>
      </w:r>
      <w:r>
        <w:t>specified</w:t>
      </w:r>
      <w:r>
        <w:rPr>
          <w:spacing w:val="17"/>
        </w:rPr>
        <w:t xml:space="preserve"> </w:t>
      </w:r>
      <w:r>
        <w:t>in</w:t>
      </w:r>
      <w:r>
        <w:rPr>
          <w:spacing w:val="17"/>
        </w:rPr>
        <w:t xml:space="preserve"> </w:t>
      </w:r>
      <w:r>
        <w:t>the</w:t>
      </w:r>
      <w:r>
        <w:rPr>
          <w:spacing w:val="17"/>
        </w:rPr>
        <w:t xml:space="preserve"> </w:t>
      </w:r>
      <w:r>
        <w:t>type annotation. This is how we achieve the same</w:t>
      </w:r>
      <w:r>
        <w:rPr>
          <w:spacing w:val="-11"/>
        </w:rPr>
        <w:t xml:space="preserve"> </w:t>
      </w:r>
      <w:r>
        <w:t>precise</w:t>
      </w:r>
      <w:r>
        <w:rPr>
          <w:spacing w:val="-2"/>
        </w:rPr>
        <w:t xml:space="preserve"> </w:t>
      </w:r>
      <w:r>
        <w:t xml:space="preserve">runtime behavior as </w:t>
      </w:r>
      <w:proofErr w:type="spellStart"/>
      <w:r>
        <w:rPr>
          <w:spacing w:val="8"/>
        </w:rPr>
        <w:t>C</w:t>
      </w:r>
      <w:r>
        <w:rPr>
          <w:spacing w:val="8"/>
          <w:sz w:val="16"/>
        </w:rPr>
        <w:t>ORE</w:t>
      </w:r>
      <w:r>
        <w:rPr>
          <w:spacing w:val="8"/>
        </w:rPr>
        <w:t>C</w:t>
      </w:r>
      <w:r>
        <w:rPr>
          <w:spacing w:val="8"/>
          <w:sz w:val="16"/>
        </w:rPr>
        <w:t>HK</w:t>
      </w:r>
      <w:r>
        <w:rPr>
          <w:spacing w:val="8"/>
        </w:rPr>
        <w:t>CB</w:t>
      </w:r>
      <w:r>
        <w:rPr>
          <w:spacing w:val="8"/>
          <w:sz w:val="16"/>
        </w:rPr>
        <w:t>OX</w:t>
      </w:r>
      <w:proofErr w:type="spellEnd"/>
      <w:r>
        <w:rPr>
          <w:spacing w:val="8"/>
          <w:sz w:val="16"/>
        </w:rPr>
        <w:t xml:space="preserve"> </w:t>
      </w:r>
      <w:r>
        <w:t>in our</w:t>
      </w:r>
      <w:r>
        <w:rPr>
          <w:spacing w:val="7"/>
        </w:rPr>
        <w:t xml:space="preserve"> </w:t>
      </w:r>
      <w:r>
        <w:t>compiled</w:t>
      </w:r>
      <w:r>
        <w:rPr>
          <w:spacing w:val="19"/>
        </w:rPr>
        <w:t xml:space="preserve"> </w:t>
      </w:r>
      <w:r>
        <w:t>expressions.</w:t>
      </w:r>
      <w:r>
        <w:rPr>
          <w:w w:val="99"/>
        </w:rPr>
        <w:t xml:space="preserve"> </w:t>
      </w:r>
      <w:r>
        <w:t>Fig.</w:t>
      </w:r>
      <w:r>
        <w:rPr>
          <w:spacing w:val="26"/>
        </w:rPr>
        <w:t xml:space="preserve"> </w:t>
      </w:r>
      <w:r>
        <w:t>24</w:t>
      </w:r>
      <w:r>
        <w:rPr>
          <w:spacing w:val="26"/>
        </w:rPr>
        <w:t xml:space="preserve"> </w:t>
      </w:r>
      <w:r>
        <w:t>shows</w:t>
      </w:r>
      <w:r>
        <w:rPr>
          <w:spacing w:val="26"/>
        </w:rPr>
        <w:t xml:space="preserve"> </w:t>
      </w:r>
      <w:r>
        <w:t>the</w:t>
      </w:r>
      <w:r>
        <w:rPr>
          <w:spacing w:val="26"/>
        </w:rPr>
        <w:t xml:space="preserve"> </w:t>
      </w:r>
      <w:proofErr w:type="spellStart"/>
      <w:r>
        <w:t>metafunctions</w:t>
      </w:r>
      <w:proofErr w:type="spellEnd"/>
      <w:r>
        <w:rPr>
          <w:spacing w:val="26"/>
        </w:rPr>
        <w:t xml:space="preserve"> </w:t>
      </w:r>
      <w:r>
        <w:t>related</w:t>
      </w:r>
      <w:r>
        <w:rPr>
          <w:spacing w:val="27"/>
        </w:rPr>
        <w:t xml:space="preserve"> </w:t>
      </w:r>
      <w:r>
        <w:t>to</w:t>
      </w:r>
      <w:r>
        <w:rPr>
          <w:spacing w:val="26"/>
        </w:rPr>
        <w:t xml:space="preserve"> </w:t>
      </w:r>
      <w:r>
        <w:t>bounds</w:t>
      </w:r>
    </w:p>
    <w:p w14:paraId="2DD8BC86" w14:textId="77777777" w:rsidR="00AF434A" w:rsidRDefault="00000000">
      <w:pPr>
        <w:pStyle w:val="BodyText"/>
        <w:spacing w:line="214" w:lineRule="exact"/>
        <w:ind w:left="42" w:right="38"/>
        <w:jc w:val="right"/>
      </w:pPr>
      <w:r>
        <w:t xml:space="preserve">widening. </w:t>
      </w:r>
      <w:r>
        <w:rPr>
          <w:spacing w:val="21"/>
        </w:rPr>
        <w:t xml:space="preserve"> </w:t>
      </w:r>
      <w:r>
        <w:rPr>
          <w:rFonts w:ascii="Lucida Sans Unicode" w:hAnsi="Lucida Sans Unicode"/>
        </w:rPr>
        <w:t>€</w:t>
      </w:r>
      <w:r>
        <w:rPr>
          <w:rFonts w:ascii="Bookman Old Style" w:hAnsi="Bookman Old Style"/>
          <w:i/>
          <w:vertAlign w:val="subscript"/>
        </w:rPr>
        <w:t>extend</w:t>
      </w:r>
      <w:r>
        <w:rPr>
          <w:rFonts w:ascii="Bookman Old Style" w:hAnsi="Bookman Old Style"/>
          <w:i/>
        </w:rPr>
        <w:t xml:space="preserve"> </w:t>
      </w:r>
      <w:r>
        <w:rPr>
          <w:rFonts w:ascii="Bookman Old Style" w:hAnsi="Bookman Old Style"/>
          <w:i/>
          <w:spacing w:val="12"/>
        </w:rPr>
        <w:t xml:space="preserve"> </w:t>
      </w:r>
      <w:r>
        <w:t xml:space="preserve">takes </w:t>
      </w:r>
      <w:r>
        <w:rPr>
          <w:spacing w:val="21"/>
        </w:rPr>
        <w:t xml:space="preserve"> </w:t>
      </w:r>
      <w:r>
        <w:rPr>
          <w:i/>
        </w:rPr>
        <w:t>ρ</w:t>
      </w:r>
      <w:r>
        <w:t xml:space="preserve">, </w:t>
      </w:r>
      <w:r>
        <w:rPr>
          <w:spacing w:val="22"/>
        </w:rPr>
        <w:t xml:space="preserve"> </w:t>
      </w:r>
      <w:r>
        <w:t xml:space="preserve">a </w:t>
      </w:r>
      <w:r>
        <w:rPr>
          <w:spacing w:val="21"/>
        </w:rPr>
        <w:t xml:space="preserve"> </w:t>
      </w:r>
      <w:r>
        <w:t xml:space="preserve">checked </w:t>
      </w:r>
      <w:r>
        <w:rPr>
          <w:spacing w:val="22"/>
        </w:rPr>
        <w:t xml:space="preserve"> </w:t>
      </w:r>
      <w:r>
        <w:rPr>
          <w:spacing w:val="-3"/>
        </w:rPr>
        <w:t xml:space="preserve">NT-array </w:t>
      </w:r>
      <w:r>
        <w:rPr>
          <w:spacing w:val="24"/>
        </w:rPr>
        <w:t xml:space="preserve"> </w:t>
      </w:r>
      <w:r>
        <w:t>pointer</w:t>
      </w:r>
    </w:p>
    <w:p w14:paraId="6EC5307A" w14:textId="77777777" w:rsidR="00AF434A" w:rsidRDefault="00000000">
      <w:pPr>
        <w:tabs>
          <w:tab w:val="left" w:pos="1249"/>
          <w:tab w:val="left" w:pos="1654"/>
          <w:tab w:val="left" w:pos="2037"/>
        </w:tabs>
        <w:spacing w:line="224" w:lineRule="exact"/>
        <w:ind w:right="1361"/>
        <w:jc w:val="center"/>
        <w:rPr>
          <w:sz w:val="18"/>
        </w:rPr>
      </w:pPr>
      <w:r>
        <w:br w:type="column"/>
      </w:r>
      <w:r>
        <w:rPr>
          <w:w w:val="105"/>
          <w:sz w:val="18"/>
        </w:rPr>
        <w:t>Bounds</w:t>
      </w:r>
      <w:r>
        <w:rPr>
          <w:spacing w:val="1"/>
          <w:w w:val="105"/>
          <w:sz w:val="18"/>
        </w:rPr>
        <w:t xml:space="preserve"> </w:t>
      </w:r>
      <w:r>
        <w:rPr>
          <w:w w:val="105"/>
          <w:sz w:val="18"/>
        </w:rPr>
        <w:t>Map</w:t>
      </w:r>
      <w:r>
        <w:rPr>
          <w:w w:val="105"/>
          <w:sz w:val="18"/>
        </w:rPr>
        <w:tab/>
      </w:r>
      <w:r>
        <w:rPr>
          <w:i/>
          <w:w w:val="105"/>
          <w:sz w:val="18"/>
        </w:rPr>
        <w:t>ρ</w:t>
      </w:r>
      <w:r>
        <w:rPr>
          <w:i/>
          <w:w w:val="105"/>
          <w:sz w:val="18"/>
        </w:rPr>
        <w:tab/>
      </w:r>
      <w:r>
        <w:rPr>
          <w:rFonts w:ascii="Lucida Sans Unicode" w:hAnsi="Lucida Sans Unicode"/>
          <w:w w:val="105"/>
          <w:sz w:val="18"/>
        </w:rPr>
        <w:t>∈</w:t>
      </w:r>
      <w:r>
        <w:rPr>
          <w:rFonts w:ascii="Lucida Sans Unicode" w:hAnsi="Lucida Sans Unicode"/>
          <w:w w:val="105"/>
          <w:sz w:val="18"/>
        </w:rPr>
        <w:tab/>
      </w:r>
      <w:r>
        <w:rPr>
          <w:w w:val="105"/>
          <w:sz w:val="18"/>
        </w:rPr>
        <w:t xml:space="preserve">Var </w:t>
      </w:r>
      <w:r>
        <w:rPr>
          <w:i/>
          <w:w w:val="160"/>
          <w:sz w:val="18"/>
        </w:rPr>
        <w:t xml:space="preserve">~ </w:t>
      </w:r>
      <w:r>
        <w:rPr>
          <w:w w:val="105"/>
          <w:sz w:val="18"/>
        </w:rPr>
        <w:t xml:space="preserve">Var </w:t>
      </w:r>
      <w:r>
        <w:rPr>
          <w:rFonts w:ascii="Lucida Sans Unicode" w:hAnsi="Lucida Sans Unicode"/>
          <w:w w:val="105"/>
          <w:sz w:val="18"/>
        </w:rPr>
        <w:t>×</w:t>
      </w:r>
      <w:r>
        <w:rPr>
          <w:rFonts w:ascii="Lucida Sans Unicode" w:hAnsi="Lucida Sans Unicode"/>
          <w:spacing w:val="-24"/>
          <w:w w:val="105"/>
          <w:sz w:val="18"/>
        </w:rPr>
        <w:t xml:space="preserve"> </w:t>
      </w:r>
      <w:r>
        <w:rPr>
          <w:w w:val="105"/>
          <w:sz w:val="18"/>
        </w:rPr>
        <w:t>Var</w:t>
      </w:r>
    </w:p>
    <w:p w14:paraId="1DE1A352" w14:textId="77777777" w:rsidR="00AF434A" w:rsidRDefault="00000000">
      <w:pPr>
        <w:pStyle w:val="BodyText"/>
        <w:spacing w:before="198"/>
        <w:ind w:left="1460"/>
      </w:pPr>
      <w:r>
        <w:t xml:space="preserve">Figure 22:  </w:t>
      </w:r>
      <w:proofErr w:type="spellStart"/>
      <w:r>
        <w:rPr>
          <w:spacing w:val="7"/>
        </w:rPr>
        <w:t>C</w:t>
      </w:r>
      <w:r>
        <w:rPr>
          <w:spacing w:val="7"/>
          <w:sz w:val="16"/>
        </w:rPr>
        <w:t>ORE</w:t>
      </w:r>
      <w:r>
        <w:rPr>
          <w:spacing w:val="7"/>
        </w:rPr>
        <w:t>C</w:t>
      </w:r>
      <w:proofErr w:type="spellEnd"/>
      <w:r>
        <w:rPr>
          <w:spacing w:val="21"/>
        </w:rPr>
        <w:t xml:space="preserve"> </w:t>
      </w:r>
      <w:r>
        <w:t>Syntax</w:t>
      </w:r>
    </w:p>
    <w:p w14:paraId="744342F3" w14:textId="77777777" w:rsidR="00AF434A" w:rsidRDefault="00000000">
      <w:pPr>
        <w:tabs>
          <w:tab w:val="left" w:pos="1240"/>
        </w:tabs>
        <w:spacing w:before="99" w:line="238" w:lineRule="exact"/>
        <w:ind w:left="874"/>
        <w:rPr>
          <w:rFonts w:ascii="Lucida Sans Unicode" w:hAnsi="Lucida Sans Unicode"/>
          <w:sz w:val="18"/>
        </w:rPr>
      </w:pPr>
      <w:r>
        <w:rPr>
          <w:i/>
          <w:spacing w:val="-76"/>
          <w:w w:val="107"/>
          <w:sz w:val="18"/>
        </w:rPr>
        <w:t>µ</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w w:val="123"/>
          <w:sz w:val="18"/>
        </w:rPr>
        <w:t>n</w:t>
      </w:r>
      <w:r>
        <w:rPr>
          <w:i/>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rFonts w:ascii="Lucida Sans Unicode" w:hAnsi="Lucida Sans Unicode"/>
          <w:sz w:val="18"/>
        </w:rPr>
        <w:t>⊥</w:t>
      </w:r>
    </w:p>
    <w:p w14:paraId="536C4D07" w14:textId="77777777" w:rsidR="00AF434A" w:rsidRDefault="00000000">
      <w:pPr>
        <w:tabs>
          <w:tab w:val="left" w:pos="1240"/>
        </w:tabs>
        <w:spacing w:line="188" w:lineRule="exact"/>
        <w:ind w:left="874"/>
        <w:rPr>
          <w:rFonts w:ascii="Lucida Sans Unicode" w:hAnsi="Lucida Sans Unicode"/>
          <w:sz w:val="18"/>
        </w:rPr>
      </w:pPr>
      <w:r>
        <w:rPr>
          <w:i/>
          <w:spacing w:val="-56"/>
          <w:w w:val="99"/>
          <w:sz w:val="18"/>
        </w:rPr>
        <w:t>c</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w w:val="113"/>
          <w:sz w:val="18"/>
        </w:rPr>
        <w:t>.</w:t>
      </w:r>
      <w:r>
        <w:rPr>
          <w:i/>
          <w:spacing w:val="-15"/>
          <w:sz w:val="18"/>
        </w:rPr>
        <w:t xml:space="preserve"> </w:t>
      </w:r>
      <w:r>
        <w:rPr>
          <w:i/>
          <w:w w:val="113"/>
          <w:sz w:val="18"/>
        </w:rPr>
        <w:t>.</w:t>
      </w:r>
      <w:r>
        <w:rPr>
          <w:i/>
          <w:spacing w:val="-15"/>
          <w:sz w:val="18"/>
        </w:rPr>
        <w:t xml:space="preserve"> </w:t>
      </w:r>
      <w:r>
        <w:rPr>
          <w:i/>
          <w:w w:val="113"/>
          <w:sz w:val="18"/>
        </w:rPr>
        <w:t>.</w:t>
      </w:r>
      <w:r>
        <w:rPr>
          <w:i/>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48"/>
          <w:sz w:val="18"/>
        </w:rPr>
        <w:t>ret</w:t>
      </w:r>
      <w:r>
        <w:rPr>
          <w:rFonts w:ascii="Lucida Sans Unicode" w:hAnsi="Lucida Sans Unicode"/>
          <w:w w:val="122"/>
          <w:sz w:val="18"/>
        </w:rPr>
        <w:t>(</w:t>
      </w:r>
      <w:r>
        <w:rPr>
          <w:i/>
          <w:w w:val="124"/>
          <w:sz w:val="18"/>
        </w:rPr>
        <w:t>x,</w:t>
      </w:r>
      <w:r>
        <w:rPr>
          <w:i/>
          <w:spacing w:val="-15"/>
          <w:sz w:val="18"/>
        </w:rPr>
        <w:t xml:space="preserve"> </w:t>
      </w:r>
      <w:r>
        <w:rPr>
          <w:i/>
          <w:spacing w:val="-76"/>
          <w:w w:val="107"/>
          <w:sz w:val="18"/>
        </w:rPr>
        <w:t>µ</w:t>
      </w:r>
      <w:r>
        <w:rPr>
          <w:rFonts w:ascii="Lucida Sans Unicode" w:hAnsi="Lucida Sans Unicode"/>
          <w:w w:val="46"/>
          <w:sz w:val="18"/>
        </w:rPr>
        <w:t>˙</w:t>
      </w:r>
      <w:r>
        <w:rPr>
          <w:rFonts w:ascii="Lucida Sans Unicode" w:hAnsi="Lucida Sans Unicode"/>
          <w:spacing w:val="-33"/>
          <w:sz w:val="18"/>
        </w:rPr>
        <w:t xml:space="preserve"> </w:t>
      </w:r>
      <w:r>
        <w:rPr>
          <w:i/>
          <w:w w:val="113"/>
          <w:sz w:val="18"/>
        </w:rPr>
        <w:t>,</w:t>
      </w:r>
      <w:r>
        <w:rPr>
          <w:i/>
          <w:spacing w:val="-15"/>
          <w:sz w:val="18"/>
        </w:rPr>
        <w:t xml:space="preserve"> </w:t>
      </w:r>
      <w:r>
        <w:rPr>
          <w:i/>
          <w:spacing w:val="-59"/>
          <w:w w:val="107"/>
          <w:sz w:val="18"/>
        </w:rPr>
        <w:t>e</w:t>
      </w:r>
      <w:r>
        <w:rPr>
          <w:rFonts w:ascii="Lucida Sans Unicode" w:hAnsi="Lucida Sans Unicode"/>
          <w:spacing w:val="7"/>
          <w:w w:val="46"/>
          <w:sz w:val="18"/>
        </w:rPr>
        <w:t>˙</w:t>
      </w:r>
      <w:r>
        <w:rPr>
          <w:rFonts w:ascii="Lucida Sans Unicode" w:hAnsi="Lucida Sans Unicode"/>
          <w:w w:val="122"/>
          <w:sz w:val="18"/>
        </w:rPr>
        <w:t>)</w:t>
      </w:r>
    </w:p>
    <w:p w14:paraId="7CD3DCFB" w14:textId="77777777" w:rsidR="00AF434A" w:rsidRDefault="00000000">
      <w:pPr>
        <w:tabs>
          <w:tab w:val="left" w:pos="1240"/>
          <w:tab w:val="left" w:pos="1685"/>
        </w:tabs>
        <w:spacing w:line="238" w:lineRule="exact"/>
        <w:ind w:left="874"/>
        <w:rPr>
          <w:rFonts w:ascii="Palatino Linotype" w:hAnsi="Palatino Linotype"/>
          <w:sz w:val="18"/>
        </w:rPr>
      </w:pPr>
      <w:r>
        <w:rPr>
          <w:i/>
          <w:spacing w:val="-85"/>
          <w:w w:val="117"/>
          <w:sz w:val="18"/>
        </w:rPr>
        <w:t>H</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85"/>
          <w:sz w:val="18"/>
        </w:rPr>
        <w:t>∈</w:t>
      </w:r>
      <w:r>
        <w:rPr>
          <w:rFonts w:ascii="Lucida Sans Unicode" w:hAnsi="Lucida Sans Unicode"/>
          <w:sz w:val="18"/>
        </w:rPr>
        <w:tab/>
      </w:r>
      <w:r>
        <w:rPr>
          <w:rFonts w:ascii="Palatino Linotype" w:hAnsi="Palatino Linotype"/>
          <w:w w:val="99"/>
          <w:sz w:val="18"/>
        </w:rPr>
        <w:t>Z</w:t>
      </w:r>
      <w:r>
        <w:rPr>
          <w:rFonts w:ascii="Palatino Linotype" w:hAnsi="Palatino Linotype"/>
          <w:spacing w:val="6"/>
          <w:sz w:val="18"/>
        </w:rPr>
        <w:t xml:space="preserve"> </w:t>
      </w:r>
      <w:r>
        <w:rPr>
          <w:i/>
          <w:w w:val="189"/>
          <w:sz w:val="18"/>
        </w:rPr>
        <w:t>~</w:t>
      </w:r>
      <w:r>
        <w:rPr>
          <w:i/>
          <w:spacing w:val="6"/>
          <w:sz w:val="18"/>
        </w:rPr>
        <w:t xml:space="preserve"> </w:t>
      </w:r>
      <w:r>
        <w:rPr>
          <w:rFonts w:ascii="Palatino Linotype" w:hAnsi="Palatino Linotype"/>
          <w:w w:val="99"/>
          <w:sz w:val="18"/>
        </w:rPr>
        <w:t>Z</w:t>
      </w:r>
    </w:p>
    <w:p w14:paraId="66D18869" w14:textId="77777777" w:rsidR="00AF434A" w:rsidRDefault="00000000">
      <w:pPr>
        <w:tabs>
          <w:tab w:val="left" w:pos="1240"/>
        </w:tabs>
        <w:spacing w:line="204" w:lineRule="exact"/>
        <w:ind w:left="874"/>
        <w:rPr>
          <w:sz w:val="18"/>
        </w:rPr>
      </w:pPr>
      <w:r>
        <w:rPr>
          <w:i/>
          <w:spacing w:val="-55"/>
          <w:w w:val="118"/>
          <w:sz w:val="18"/>
        </w:rPr>
        <w:t>r</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59"/>
          <w:w w:val="107"/>
          <w:sz w:val="18"/>
        </w:rPr>
        <w:t>e</w:t>
      </w:r>
      <w:r>
        <w:rPr>
          <w:rFonts w:ascii="Lucida Sans Unicode" w:hAnsi="Lucida Sans Unicode"/>
          <w:w w:val="46"/>
          <w:sz w:val="18"/>
        </w:rPr>
        <w:t>˙</w:t>
      </w:r>
      <w:r>
        <w:rPr>
          <w:rFonts w:ascii="Lucida Sans Unicode" w:hAnsi="Lucida Sans Unicode"/>
          <w:spacing w:val="1"/>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34"/>
          <w:sz w:val="18"/>
        </w:rPr>
        <w:t>null</w:t>
      </w:r>
      <w:r>
        <w:rPr>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8"/>
          <w:sz w:val="18"/>
        </w:rPr>
        <w:t>bounds</w:t>
      </w:r>
    </w:p>
    <w:p w14:paraId="0F6B0E79" w14:textId="77777777" w:rsidR="00AF434A" w:rsidRDefault="00AF434A">
      <w:pPr>
        <w:spacing w:line="204" w:lineRule="exact"/>
        <w:rPr>
          <w:sz w:val="18"/>
        </w:rPr>
        <w:sectPr w:rsidR="00AF434A">
          <w:type w:val="continuous"/>
          <w:pgSz w:w="12240" w:h="15840"/>
          <w:pgMar w:top="1500" w:right="860" w:bottom="280" w:left="860" w:header="720" w:footer="720" w:gutter="0"/>
          <w:cols w:num="2" w:space="720" w:equalWidth="0">
            <w:col w:w="5121" w:space="199"/>
            <w:col w:w="5200"/>
          </w:cols>
        </w:sectPr>
      </w:pPr>
    </w:p>
    <w:p w14:paraId="1916E1C5" w14:textId="77777777" w:rsidR="00AF434A" w:rsidRDefault="00000000">
      <w:pPr>
        <w:pStyle w:val="BodyText"/>
        <w:spacing w:before="27" w:line="201" w:lineRule="auto"/>
        <w:ind w:left="220" w:right="38"/>
        <w:jc w:val="both"/>
      </w:pPr>
      <w:r>
        <w:t xml:space="preserve">variable </w:t>
      </w:r>
      <w:r>
        <w:rPr>
          <w:i/>
        </w:rPr>
        <w:t>x</w:t>
      </w:r>
      <w:r>
        <w:t xml:space="preserve">, and its bounds  </w:t>
      </w:r>
      <w:r>
        <w:rPr>
          <w:rFonts w:ascii="Tahoma" w:hAnsi="Tahoma"/>
          <w:spacing w:val="2"/>
        </w:rPr>
        <w:t>(</w:t>
      </w:r>
      <w:r>
        <w:rPr>
          <w:i/>
          <w:spacing w:val="2"/>
        </w:rPr>
        <w:t>b</w:t>
      </w:r>
      <w:r>
        <w:rPr>
          <w:rFonts w:ascii="Bookman Old Style" w:hAnsi="Bookman Old Style"/>
          <w:i/>
          <w:spacing w:val="2"/>
          <w:vertAlign w:val="subscript"/>
        </w:rPr>
        <w:t>l</w:t>
      </w:r>
      <w:r>
        <w:rPr>
          <w:i/>
          <w:spacing w:val="2"/>
        </w:rPr>
        <w:t xml:space="preserve">, </w:t>
      </w:r>
      <w:proofErr w:type="spellStart"/>
      <w:r>
        <w:rPr>
          <w:i/>
          <w:spacing w:val="3"/>
        </w:rPr>
        <w:t>b</w:t>
      </w:r>
      <w:r>
        <w:rPr>
          <w:rFonts w:ascii="Bookman Old Style" w:hAnsi="Bookman Old Style"/>
          <w:i/>
          <w:spacing w:val="3"/>
          <w:vertAlign w:val="subscript"/>
        </w:rPr>
        <w:t>h</w:t>
      </w:r>
      <w:proofErr w:type="spellEnd"/>
      <w:r>
        <w:rPr>
          <w:rFonts w:ascii="Tahoma" w:hAnsi="Tahoma"/>
          <w:spacing w:val="3"/>
        </w:rPr>
        <w:t xml:space="preserve">) </w:t>
      </w:r>
      <w:r>
        <w:t xml:space="preserve">as  inputs,  and  returns an extended </w:t>
      </w:r>
      <w:proofErr w:type="spellStart"/>
      <w:r>
        <w:rPr>
          <w:i/>
        </w:rPr>
        <w:t>ρ</w:t>
      </w:r>
      <w:r>
        <w:rPr>
          <w:rFonts w:ascii="Swis721 Blk BT" w:hAnsi="Swis721 Blk BT"/>
          <w:i/>
          <w:vertAlign w:val="superscript"/>
        </w:rPr>
        <w:t>j</w:t>
      </w:r>
      <w:proofErr w:type="spellEnd"/>
      <w:r>
        <w:rPr>
          <w:rFonts w:ascii="Swis721 Blk BT" w:hAnsi="Swis721 Blk BT"/>
          <w:i/>
        </w:rPr>
        <w:t xml:space="preserve"> </w:t>
      </w:r>
      <w:r>
        <w:t xml:space="preserve">that maps </w:t>
      </w:r>
      <w:r>
        <w:rPr>
          <w:i/>
        </w:rPr>
        <w:t xml:space="preserve">x </w:t>
      </w:r>
      <w:r>
        <w:t xml:space="preserve">to two fresh variables </w:t>
      </w:r>
      <w:r>
        <w:rPr>
          <w:i/>
          <w:spacing w:val="3"/>
        </w:rPr>
        <w:t>x</w:t>
      </w:r>
      <w:r>
        <w:rPr>
          <w:rFonts w:ascii="Bookman Old Style" w:hAnsi="Bookman Old Style"/>
          <w:i/>
          <w:spacing w:val="3"/>
          <w:vertAlign w:val="subscript"/>
        </w:rPr>
        <w:t>l</w:t>
      </w:r>
      <w:r>
        <w:rPr>
          <w:spacing w:val="3"/>
        </w:rPr>
        <w:t xml:space="preserve">, </w:t>
      </w:r>
      <w:proofErr w:type="spellStart"/>
      <w:r>
        <w:rPr>
          <w:i/>
          <w:spacing w:val="3"/>
        </w:rPr>
        <w:t>x</w:t>
      </w:r>
      <w:r>
        <w:rPr>
          <w:rFonts w:ascii="Bookman Old Style" w:hAnsi="Bookman Old Style"/>
          <w:i/>
          <w:spacing w:val="3"/>
          <w:vertAlign w:val="subscript"/>
        </w:rPr>
        <w:t>h</w:t>
      </w:r>
      <w:proofErr w:type="spellEnd"/>
      <w:r>
        <w:rPr>
          <w:spacing w:val="3"/>
        </w:rPr>
        <w:t xml:space="preserve">, </w:t>
      </w:r>
      <w:r>
        <w:t>together</w:t>
      </w:r>
      <w:r>
        <w:rPr>
          <w:spacing w:val="6"/>
        </w:rPr>
        <w:t xml:space="preserve"> </w:t>
      </w:r>
      <w:r>
        <w:t>with</w:t>
      </w:r>
      <w:r>
        <w:rPr>
          <w:spacing w:val="6"/>
        </w:rPr>
        <w:t xml:space="preserve"> </w:t>
      </w:r>
      <w:r>
        <w:t>a</w:t>
      </w:r>
      <w:r>
        <w:rPr>
          <w:spacing w:val="6"/>
        </w:rPr>
        <w:t xml:space="preserve"> </w:t>
      </w:r>
      <w:r>
        <w:t>closure</w:t>
      </w:r>
      <w:r>
        <w:rPr>
          <w:spacing w:val="6"/>
        </w:rPr>
        <w:t xml:space="preserve"> </w:t>
      </w:r>
      <w:r>
        <w:rPr>
          <w:i/>
          <w:spacing w:val="-75"/>
          <w:w w:val="106"/>
        </w:rPr>
        <w:t>C</w:t>
      </w:r>
      <w:r>
        <w:rPr>
          <w:rFonts w:ascii="Tahoma" w:hAnsi="Tahoma"/>
          <w:w w:val="50"/>
          <w:position w:val="5"/>
        </w:rPr>
        <w:t>˙</w:t>
      </w:r>
      <w:r>
        <w:rPr>
          <w:rFonts w:ascii="Tahoma" w:hAnsi="Tahoma"/>
          <w:spacing w:val="28"/>
          <w:position w:val="5"/>
        </w:rPr>
        <w:t xml:space="preserve"> </w:t>
      </w:r>
      <w:r>
        <w:t>that</w:t>
      </w:r>
      <w:r>
        <w:rPr>
          <w:spacing w:val="6"/>
        </w:rPr>
        <w:t xml:space="preserve"> </w:t>
      </w:r>
      <w:r>
        <w:t>initializes</w:t>
      </w:r>
      <w:r>
        <w:rPr>
          <w:spacing w:val="6"/>
        </w:rPr>
        <w:t xml:space="preserve"> </w:t>
      </w:r>
      <w:r>
        <w:rPr>
          <w:i/>
          <w:w w:val="128"/>
        </w:rPr>
        <w:t>x</w:t>
      </w:r>
      <w:r>
        <w:rPr>
          <w:rFonts w:ascii="Bookman Old Style" w:hAnsi="Bookman Old Style"/>
          <w:i/>
          <w:w w:val="117"/>
          <w:vertAlign w:val="subscript"/>
        </w:rPr>
        <w:t>l</w:t>
      </w:r>
      <w:r>
        <w:rPr>
          <w:rFonts w:ascii="Bookman Old Style" w:hAnsi="Bookman Old Style"/>
          <w:i/>
          <w:spacing w:val="7"/>
        </w:rPr>
        <w:t xml:space="preserve"> </w:t>
      </w:r>
      <w:r>
        <w:t>and</w:t>
      </w:r>
      <w:r>
        <w:rPr>
          <w:spacing w:val="6"/>
        </w:rPr>
        <w:t xml:space="preserve"> </w:t>
      </w:r>
      <w:proofErr w:type="spellStart"/>
      <w:r>
        <w:rPr>
          <w:i/>
          <w:w w:val="128"/>
        </w:rPr>
        <w:t>x</w:t>
      </w:r>
      <w:r>
        <w:rPr>
          <w:rFonts w:ascii="Bookman Old Style" w:hAnsi="Bookman Old Style"/>
          <w:i/>
          <w:w w:val="98"/>
          <w:vertAlign w:val="subscript"/>
        </w:rPr>
        <w:t>h</w:t>
      </w:r>
      <w:proofErr w:type="spellEnd"/>
      <w:r>
        <w:rPr>
          <w:rFonts w:ascii="Bookman Old Style" w:hAnsi="Bookman Old Style"/>
          <w:i/>
          <w:spacing w:val="6"/>
        </w:rPr>
        <w:t xml:space="preserve"> </w:t>
      </w:r>
      <w:r>
        <w:t>to</w:t>
      </w:r>
      <w:r>
        <w:rPr>
          <w:spacing w:val="6"/>
        </w:rPr>
        <w:t xml:space="preserve"> </w:t>
      </w:r>
      <w:r>
        <w:rPr>
          <w:i/>
          <w:w w:val="85"/>
        </w:rPr>
        <w:t>b</w:t>
      </w:r>
      <w:r>
        <w:rPr>
          <w:rFonts w:ascii="Bookman Old Style" w:hAnsi="Bookman Old Style"/>
          <w:i/>
          <w:w w:val="117"/>
          <w:vertAlign w:val="subscript"/>
        </w:rPr>
        <w:t>l</w:t>
      </w:r>
      <w:r>
        <w:rPr>
          <w:rFonts w:ascii="Bookman Old Style" w:hAnsi="Bookman Old Style"/>
          <w:i/>
          <w:spacing w:val="7"/>
        </w:rPr>
        <w:t xml:space="preserve"> </w:t>
      </w:r>
      <w:r>
        <w:t>and</w:t>
      </w:r>
    </w:p>
    <w:p w14:paraId="1DE003AE" w14:textId="77777777" w:rsidR="00AF434A" w:rsidRDefault="00000000">
      <w:pPr>
        <w:tabs>
          <w:tab w:val="left" w:pos="365"/>
        </w:tabs>
        <w:spacing w:line="209" w:lineRule="exact"/>
        <w:ind w:right="803"/>
        <w:jc w:val="center"/>
        <w:rPr>
          <w:rFonts w:ascii="Lucida Sans Unicode" w:hAnsi="Lucida Sans Unicode"/>
          <w:sz w:val="18"/>
        </w:rPr>
      </w:pPr>
      <w:r>
        <w:br w:type="column"/>
      </w:r>
      <w:r>
        <w:rPr>
          <w:i/>
          <w:spacing w:val="-73"/>
          <w:w w:val="123"/>
          <w:sz w:val="18"/>
        </w:rPr>
        <w:t>E</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position w:val="5"/>
          <w:sz w:val="18"/>
        </w:rPr>
        <w:t xml:space="preserve"> </w:t>
      </w:r>
      <w:r>
        <w:rPr>
          <w:rFonts w:ascii="Lucida Sans Unicode" w:hAnsi="Lucida Sans Unicode"/>
          <w:spacing w:val="-19"/>
          <w:position w:val="5"/>
          <w:sz w:val="18"/>
        </w:rPr>
        <w:t xml:space="preserve"> </w:t>
      </w:r>
      <w:r>
        <w:rPr>
          <w:w w:val="134"/>
          <w:sz w:val="18"/>
        </w:rPr>
        <w:t>in</w:t>
      </w:r>
      <w:r>
        <w:rPr>
          <w:spacing w:val="6"/>
          <w:sz w:val="18"/>
        </w:rPr>
        <w:t xml:space="preserve"> </w:t>
      </w:r>
      <w:r>
        <w:rPr>
          <w:i/>
          <w:spacing w:val="-59"/>
          <w:w w:val="107"/>
          <w:sz w:val="18"/>
        </w:rPr>
        <w:t>e</w:t>
      </w:r>
      <w:r>
        <w:rPr>
          <w:rFonts w:ascii="Lucida Sans Unicode" w:hAnsi="Lucida Sans Unicode"/>
          <w:w w:val="46"/>
          <w:sz w:val="18"/>
        </w:rPr>
        <w:t>˙</w:t>
      </w:r>
      <w:r>
        <w:rPr>
          <w:rFonts w:ascii="Lucida Sans Unicode" w:hAnsi="Lucida Sans Unicode"/>
          <w:spacing w:val="1"/>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48"/>
          <w:sz w:val="18"/>
        </w:rPr>
        <w:t>ret</w:t>
      </w:r>
      <w:r>
        <w:rPr>
          <w:rFonts w:ascii="Lucida Sans Unicode" w:hAnsi="Lucida Sans Unicode"/>
          <w:w w:val="122"/>
          <w:sz w:val="18"/>
        </w:rPr>
        <w:t>(</w:t>
      </w:r>
      <w:r>
        <w:rPr>
          <w:i/>
          <w:w w:val="124"/>
          <w:sz w:val="18"/>
        </w:rPr>
        <w:t>x,</w:t>
      </w:r>
      <w:r>
        <w:rPr>
          <w:i/>
          <w:spacing w:val="-15"/>
          <w:sz w:val="18"/>
        </w:rPr>
        <w:t xml:space="preserve"> </w:t>
      </w:r>
      <w:proofErr w:type="spellStart"/>
      <w:r>
        <w:rPr>
          <w:i/>
          <w:w w:val="120"/>
          <w:sz w:val="18"/>
        </w:rPr>
        <w:t>i</w:t>
      </w:r>
      <w:proofErr w:type="spellEnd"/>
      <w:r>
        <w:rPr>
          <w:i/>
          <w:w w:val="120"/>
          <w:sz w:val="18"/>
        </w:rPr>
        <w:t>,</w:t>
      </w:r>
      <w:r>
        <w:rPr>
          <w:i/>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p>
    <w:p w14:paraId="35F9FE22" w14:textId="77777777" w:rsidR="00AF434A" w:rsidRDefault="00000000">
      <w:pPr>
        <w:tabs>
          <w:tab w:val="left" w:pos="1030"/>
        </w:tabs>
        <w:spacing w:line="244" w:lineRule="exact"/>
        <w:ind w:left="585"/>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71"/>
          <w:sz w:val="18"/>
        </w:rPr>
        <w:t>if</w:t>
      </w:r>
      <w:r>
        <w:rPr>
          <w:spacing w:val="6"/>
          <w:sz w:val="18"/>
        </w:rPr>
        <w:t xml:space="preserve"> </w:t>
      </w:r>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i/>
          <w:spacing w:val="-59"/>
          <w:w w:val="107"/>
          <w:sz w:val="18"/>
        </w:rPr>
        <w:t>e</w:t>
      </w:r>
      <w:r>
        <w:rPr>
          <w:rFonts w:ascii="Lucida Sans Unicode" w:hAnsi="Lucida Sans Unicode"/>
          <w:w w:val="46"/>
          <w:sz w:val="18"/>
        </w:rPr>
        <w:t>˙</w:t>
      </w:r>
      <w:r>
        <w:rPr>
          <w:rFonts w:ascii="Lucida Sans Unicode" w:hAnsi="Lucida Sans Unicode"/>
          <w:spacing w:val="1"/>
          <w:sz w:val="18"/>
        </w:rPr>
        <w:t xml:space="preserve"> </w:t>
      </w:r>
      <w:r>
        <w:rPr>
          <w:w w:val="134"/>
          <w:sz w:val="18"/>
        </w:rPr>
        <w:t>else</w:t>
      </w:r>
      <w:r>
        <w:rPr>
          <w:spacing w:val="6"/>
          <w:sz w:val="18"/>
        </w:rPr>
        <w:t xml:space="preserve"> </w:t>
      </w:r>
      <w:r>
        <w:rPr>
          <w:i/>
          <w:spacing w:val="-59"/>
          <w:w w:val="107"/>
          <w:sz w:val="18"/>
        </w:rPr>
        <w:t>e</w:t>
      </w:r>
      <w:r>
        <w:rPr>
          <w:rFonts w:ascii="Lucida Sans Unicode" w:hAnsi="Lucida Sans Unicode"/>
          <w:w w:val="46"/>
          <w:sz w:val="18"/>
          <w:u w:val="single"/>
        </w:rPr>
        <w:t>˙</w:t>
      </w:r>
      <w:r>
        <w:rPr>
          <w:rFonts w:ascii="Lucida Sans Unicode" w:hAnsi="Lucida Sans Unicode"/>
          <w:spacing w:val="1"/>
          <w:sz w:val="18"/>
          <w:u w:val="single"/>
        </w:rPr>
        <w:t xml:space="preserve"> </w:t>
      </w:r>
      <w:r>
        <w:rPr>
          <w:rFonts w:ascii="Lucida Sans Unicode" w:hAnsi="Lucida Sans Unicode"/>
          <w:w w:val="76"/>
          <w:sz w:val="18"/>
        </w:rPr>
        <w:t>|</w:t>
      </w:r>
      <w:r>
        <w:rPr>
          <w:rFonts w:ascii="Lucida Sans Unicode" w:hAnsi="Lucida Sans Unicode"/>
          <w:spacing w:val="-6"/>
          <w:sz w:val="18"/>
        </w:rPr>
        <w:t xml:space="preserve"> </w:t>
      </w:r>
      <w:proofErr w:type="spellStart"/>
      <w:r>
        <w:rPr>
          <w:w w:val="141"/>
          <w:sz w:val="18"/>
        </w:rPr>
        <w:t>strle</w:t>
      </w:r>
      <w:r>
        <w:rPr>
          <w:spacing w:val="-1"/>
          <w:w w:val="141"/>
          <w:sz w:val="18"/>
        </w:rPr>
        <w:t>n</w:t>
      </w:r>
      <w:proofErr w:type="spellEnd"/>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p>
    <w:p w14:paraId="5297229C" w14:textId="77777777" w:rsidR="00AF434A" w:rsidRDefault="00000000">
      <w:pPr>
        <w:tabs>
          <w:tab w:val="left" w:pos="1030"/>
        </w:tabs>
        <w:spacing w:line="233" w:lineRule="exact"/>
        <w:ind w:left="585"/>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15"/>
          <w:sz w:val="18"/>
        </w:rPr>
        <w:t>malloc</w:t>
      </w:r>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i/>
          <w:w w:val="113"/>
          <w:sz w:val="18"/>
        </w:rPr>
        <w:t>,</w:t>
      </w:r>
      <w:r>
        <w:rPr>
          <w:i/>
          <w:spacing w:val="-15"/>
          <w:sz w:val="18"/>
        </w:rPr>
        <w:t xml:space="preserve"> </w:t>
      </w:r>
      <w:r>
        <w:rPr>
          <w:rFonts w:ascii="Lucida Sans Unicode" w:hAnsi="Lucida Sans Unicode"/>
          <w:w w:val="76"/>
          <w:sz w:val="18"/>
        </w:rPr>
        <w:t>|</w:t>
      </w:r>
      <w:r>
        <w:rPr>
          <w:rFonts w:ascii="Lucida Sans Unicode" w:hAnsi="Lucida Sans Unicode"/>
          <w:w w:val="122"/>
          <w:sz w:val="18"/>
        </w:rPr>
        <w:t>)</w:t>
      </w:r>
      <w:r>
        <w:rPr>
          <w:i/>
          <w:w w:val="178"/>
          <w:sz w:val="18"/>
        </w:rPr>
        <w:t>f</w:t>
      </w:r>
      <w:r>
        <w:rPr>
          <w:i/>
          <w:spacing w:val="-26"/>
          <w:sz w:val="18"/>
        </w:rPr>
        <w:t xml:space="preserve"> </w:t>
      </w:r>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16"/>
          <w:position w:val="5"/>
          <w:sz w:val="18"/>
        </w:rPr>
        <w:t xml:space="preserve"> </w:t>
      </w:r>
      <w:r>
        <w:rPr>
          <w:rFonts w:ascii="Lucida Sans Unicode" w:hAnsi="Lucida Sans Unicode"/>
          <w:w w:val="91"/>
          <w:sz w:val="18"/>
        </w:rPr>
        <w:t>◦</w:t>
      </w:r>
      <w:r>
        <w:rPr>
          <w:rFonts w:ascii="Lucida Sans Unicode" w:hAnsi="Lucida Sans Unicode"/>
          <w:spacing w:val="-16"/>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23"/>
          <w:sz w:val="18"/>
        </w:rPr>
        <w:t>n</w:t>
      </w:r>
      <w:r>
        <w:rPr>
          <w:i/>
          <w:spacing w:val="-4"/>
          <w:sz w:val="18"/>
        </w:rPr>
        <w:t xml:space="preserve"> </w:t>
      </w:r>
      <w:r>
        <w:rPr>
          <w:rFonts w:ascii="Lucida Sans Unicode" w:hAnsi="Lucida Sans Unicode"/>
          <w:w w:val="91"/>
          <w:sz w:val="18"/>
        </w:rPr>
        <w:t>◦</w:t>
      </w:r>
      <w:r>
        <w:rPr>
          <w:rFonts w:ascii="Lucida Sans Unicode" w:hAnsi="Lucida Sans Unicode"/>
          <w:spacing w:val="-16"/>
          <w:sz w:val="18"/>
        </w:rPr>
        <w:t xml:space="preserve"> </w:t>
      </w:r>
      <w:r>
        <w:rPr>
          <w:i/>
          <w:spacing w:val="-73"/>
          <w:w w:val="123"/>
          <w:sz w:val="18"/>
        </w:rPr>
        <w:t>E</w:t>
      </w:r>
      <w:r>
        <w:rPr>
          <w:rFonts w:ascii="Lucida Sans Unicode" w:hAnsi="Lucida Sans Unicode"/>
          <w:w w:val="46"/>
          <w:position w:val="5"/>
          <w:sz w:val="18"/>
        </w:rPr>
        <w:t>˙</w:t>
      </w:r>
    </w:p>
    <w:p w14:paraId="0B17A6B9" w14:textId="77777777" w:rsidR="00AF434A" w:rsidRDefault="00AF434A">
      <w:pPr>
        <w:spacing w:line="233"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5121" w:space="853"/>
            <w:col w:w="4546"/>
          </w:cols>
        </w:sectPr>
      </w:pPr>
    </w:p>
    <w:p w14:paraId="2563B7D6" w14:textId="77777777" w:rsidR="00AF434A" w:rsidRDefault="00000000">
      <w:pPr>
        <w:pStyle w:val="BodyText"/>
        <w:tabs>
          <w:tab w:val="left" w:pos="6193"/>
        </w:tabs>
        <w:spacing w:line="215" w:lineRule="exact"/>
        <w:ind w:left="220"/>
      </w:pPr>
      <w:proofErr w:type="spellStart"/>
      <w:r>
        <w:rPr>
          <w:i/>
        </w:rPr>
        <w:t>b</w:t>
      </w:r>
      <w:r>
        <w:rPr>
          <w:rFonts w:ascii="Bookman Old Style"/>
          <w:i/>
          <w:vertAlign w:val="subscript"/>
        </w:rPr>
        <w:t>h</w:t>
      </w:r>
      <w:proofErr w:type="spellEnd"/>
      <w:r>
        <w:rPr>
          <w:rFonts w:ascii="Bookman Old Style"/>
          <w:i/>
          <w:spacing w:val="18"/>
        </w:rPr>
        <w:t xml:space="preserve"> </w:t>
      </w:r>
      <w:r>
        <w:t>respectively.</w:t>
      </w:r>
      <w:r>
        <w:rPr>
          <w:spacing w:val="19"/>
        </w:rPr>
        <w:t xml:space="preserve"> </w:t>
      </w:r>
      <w:r>
        <w:t>This</w:t>
      </w:r>
      <w:r>
        <w:rPr>
          <w:spacing w:val="18"/>
        </w:rPr>
        <w:t xml:space="preserve"> </w:t>
      </w:r>
      <w:r>
        <w:t>function</w:t>
      </w:r>
      <w:r>
        <w:rPr>
          <w:spacing w:val="18"/>
        </w:rPr>
        <w:t xml:space="preserve"> </w:t>
      </w:r>
      <w:r>
        <w:t>is</w:t>
      </w:r>
      <w:r>
        <w:rPr>
          <w:spacing w:val="19"/>
        </w:rPr>
        <w:t xml:space="preserve"> </w:t>
      </w:r>
      <w:r>
        <w:t>used</w:t>
      </w:r>
      <w:r>
        <w:rPr>
          <w:spacing w:val="19"/>
        </w:rPr>
        <w:t xml:space="preserve"> </w:t>
      </w:r>
      <w:r>
        <w:t>in</w:t>
      </w:r>
      <w:r>
        <w:rPr>
          <w:spacing w:val="18"/>
        </w:rPr>
        <w:t xml:space="preserve"> </w:t>
      </w:r>
      <w:r>
        <w:t>the</w:t>
      </w:r>
      <w:r>
        <w:rPr>
          <w:spacing w:val="24"/>
        </w:rPr>
        <w:t xml:space="preserve"> </w:t>
      </w:r>
      <w:r>
        <w:rPr>
          <w:spacing w:val="7"/>
        </w:rPr>
        <w:t>C-L</w:t>
      </w:r>
      <w:r>
        <w:rPr>
          <w:spacing w:val="7"/>
          <w:sz w:val="16"/>
        </w:rPr>
        <w:t>ET</w:t>
      </w:r>
      <w:r>
        <w:rPr>
          <w:spacing w:val="33"/>
          <w:sz w:val="16"/>
        </w:rPr>
        <w:t xml:space="preserve"> </w:t>
      </w:r>
      <w:r>
        <w:t>rule</w:t>
      </w:r>
      <w:r>
        <w:rPr>
          <w:spacing w:val="18"/>
        </w:rPr>
        <w:t xml:space="preserve"> </w:t>
      </w:r>
      <w:r>
        <w:t>to</w:t>
      </w:r>
      <w:r>
        <w:tab/>
      </w:r>
      <w:r>
        <w:rPr>
          <w:u w:val="single"/>
        </w:rPr>
        <w:t xml:space="preserve"> </w:t>
      </w:r>
      <w:r>
        <w:rPr>
          <w:spacing w:val="-10"/>
          <w:u w:val="single"/>
        </w:rPr>
        <w:t xml:space="preserve"> </w:t>
      </w:r>
    </w:p>
    <w:p w14:paraId="7D906228" w14:textId="77777777" w:rsidR="00AF434A" w:rsidRDefault="00000000">
      <w:pPr>
        <w:tabs>
          <w:tab w:val="left" w:pos="580"/>
        </w:tabs>
        <w:spacing w:line="215" w:lineRule="exact"/>
        <w:ind w:left="135"/>
        <w:rPr>
          <w:rFonts w:ascii="Lucida Sans Unicode" w:hAnsi="Lucida Sans Unicode"/>
          <w:sz w:val="18"/>
        </w:rPr>
      </w:pPr>
      <w:r>
        <w:br w:type="column"/>
      </w:r>
      <w:r>
        <w:rPr>
          <w:rFonts w:ascii="Lucida Sans Unicode" w:hAnsi="Lucida Sans Unicode"/>
          <w:w w:val="76"/>
          <w:sz w:val="18"/>
        </w:rPr>
        <w:t>|</w:t>
      </w:r>
      <w:r>
        <w:rPr>
          <w:rFonts w:ascii="Lucida Sans Unicode" w:hAnsi="Lucida Sans Unicode"/>
          <w:sz w:val="18"/>
        </w:rPr>
        <w:tab/>
      </w:r>
      <w:r>
        <w:rPr>
          <w:w w:val="104"/>
          <w:sz w:val="18"/>
        </w:rPr>
        <w:t>*</w:t>
      </w:r>
      <w:r>
        <w:rPr>
          <w:spacing w:val="18"/>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4"/>
          <w:sz w:val="18"/>
          <w:u w:val="single"/>
        </w:rPr>
        <w:t>*</w:t>
      </w:r>
      <w:r>
        <w:rPr>
          <w:spacing w:val="18"/>
          <w:sz w:val="18"/>
          <w:u w:val="single"/>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5"/>
          <w:position w:val="5"/>
          <w:sz w:val="18"/>
        </w:rPr>
        <w:t xml:space="preserve"> </w:t>
      </w:r>
      <w:r>
        <w:rPr>
          <w:w w:val="92"/>
          <w:sz w:val="18"/>
          <w:u w:val="single"/>
        </w:rPr>
        <w:t>=</w:t>
      </w:r>
      <w:r>
        <w:rPr>
          <w:spacing w:val="-15"/>
          <w:sz w:val="18"/>
          <w:u w:val="single"/>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4"/>
          <w:sz w:val="18"/>
        </w:rPr>
        <w:t>*</w:t>
      </w:r>
      <w:r>
        <w:rPr>
          <w:spacing w:val="18"/>
          <w:sz w:val="18"/>
        </w:rPr>
        <w:t xml:space="preserve"> </w:t>
      </w:r>
      <w:r>
        <w:rPr>
          <w:i/>
          <w:w w:val="123"/>
          <w:sz w:val="18"/>
        </w:rPr>
        <w:t>n</w:t>
      </w:r>
      <w:r>
        <w:rPr>
          <w:i/>
          <w:spacing w:val="-15"/>
          <w:sz w:val="18"/>
        </w:rPr>
        <w:t xml:space="preserve"> </w:t>
      </w:r>
      <w:r>
        <w:rPr>
          <w:w w:val="92"/>
          <w:sz w:val="18"/>
        </w:rPr>
        <w:t>=</w:t>
      </w:r>
      <w:r>
        <w:rPr>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3"/>
          <w:w w:val="123"/>
          <w:sz w:val="18"/>
        </w:rPr>
        <w:t>E</w:t>
      </w:r>
      <w:r>
        <w:rPr>
          <w:rFonts w:ascii="Lucida Sans Unicode" w:hAnsi="Lucida Sans Unicode"/>
          <w:w w:val="46"/>
          <w:position w:val="5"/>
          <w:sz w:val="18"/>
        </w:rPr>
        <w:t>˙</w:t>
      </w:r>
    </w:p>
    <w:p w14:paraId="27129B6F" w14:textId="77777777" w:rsidR="00AF434A" w:rsidRDefault="00AF434A">
      <w:pPr>
        <w:spacing w:line="215"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6385" w:space="40"/>
            <w:col w:w="4095"/>
          </w:cols>
        </w:sectPr>
      </w:pPr>
    </w:p>
    <w:p w14:paraId="0FE1B164" w14:textId="77777777" w:rsidR="00AF434A" w:rsidRDefault="00000000">
      <w:pPr>
        <w:pStyle w:val="BodyText"/>
        <w:spacing w:before="7" w:line="228" w:lineRule="auto"/>
        <w:ind w:left="220" w:right="23"/>
      </w:pPr>
      <w:r>
        <w:rPr>
          <w:w w:val="105"/>
        </w:rPr>
        <w:t>extend</w:t>
      </w:r>
      <w:r>
        <w:rPr>
          <w:spacing w:val="-11"/>
          <w:w w:val="105"/>
        </w:rPr>
        <w:t xml:space="preserve"> </w:t>
      </w:r>
      <w:r>
        <w:rPr>
          <w:i/>
          <w:w w:val="105"/>
        </w:rPr>
        <w:t>ρ</w:t>
      </w:r>
      <w:r>
        <w:rPr>
          <w:i/>
          <w:spacing w:val="-10"/>
          <w:w w:val="105"/>
        </w:rPr>
        <w:t xml:space="preserve"> </w:t>
      </w:r>
      <w:r>
        <w:rPr>
          <w:w w:val="105"/>
        </w:rPr>
        <w:t>before</w:t>
      </w:r>
      <w:r>
        <w:rPr>
          <w:spacing w:val="-11"/>
          <w:w w:val="105"/>
        </w:rPr>
        <w:t xml:space="preserve"> </w:t>
      </w:r>
      <w:r>
        <w:rPr>
          <w:w w:val="105"/>
        </w:rPr>
        <w:t>compiling</w:t>
      </w:r>
      <w:r>
        <w:rPr>
          <w:spacing w:val="-10"/>
          <w:w w:val="105"/>
        </w:rPr>
        <w:t xml:space="preserve"> </w:t>
      </w:r>
      <w:r>
        <w:rPr>
          <w:w w:val="105"/>
        </w:rPr>
        <w:t>the</w:t>
      </w:r>
      <w:r>
        <w:rPr>
          <w:spacing w:val="-10"/>
          <w:w w:val="105"/>
        </w:rPr>
        <w:t xml:space="preserve"> </w:t>
      </w:r>
      <w:r>
        <w:rPr>
          <w:w w:val="105"/>
        </w:rPr>
        <w:t>body</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30"/>
        </w:rPr>
        <w:t>let</w:t>
      </w:r>
      <w:r>
        <w:rPr>
          <w:spacing w:val="-22"/>
          <w:w w:val="130"/>
        </w:rPr>
        <w:t xml:space="preserve"> </w:t>
      </w:r>
      <w:r>
        <w:rPr>
          <w:w w:val="105"/>
        </w:rPr>
        <w:t>binding.</w:t>
      </w:r>
      <w:r>
        <w:rPr>
          <w:spacing w:val="-11"/>
          <w:w w:val="105"/>
        </w:rPr>
        <w:t xml:space="preserve"> </w:t>
      </w:r>
      <w:r>
        <w:rPr>
          <w:w w:val="105"/>
        </w:rPr>
        <w:t>The updated</w:t>
      </w:r>
      <w:r>
        <w:rPr>
          <w:spacing w:val="-30"/>
          <w:w w:val="105"/>
        </w:rPr>
        <w:t xml:space="preserve"> </w:t>
      </w:r>
      <w:proofErr w:type="spellStart"/>
      <w:r>
        <w:rPr>
          <w:i/>
          <w:w w:val="105"/>
        </w:rPr>
        <w:t>ρ</w:t>
      </w:r>
      <w:r>
        <w:rPr>
          <w:rFonts w:ascii="Swis721 Blk BT" w:hAnsi="Swis721 Blk BT"/>
          <w:i/>
          <w:w w:val="105"/>
          <w:vertAlign w:val="superscript"/>
        </w:rPr>
        <w:t>j</w:t>
      </w:r>
      <w:proofErr w:type="spellEnd"/>
      <w:r>
        <w:rPr>
          <w:rFonts w:ascii="Swis721 Blk BT" w:hAnsi="Swis721 Blk BT"/>
          <w:i/>
          <w:spacing w:val="-40"/>
          <w:w w:val="105"/>
        </w:rPr>
        <w:t xml:space="preserve"> </w:t>
      </w:r>
      <w:r>
        <w:rPr>
          <w:w w:val="105"/>
        </w:rPr>
        <w:t>can</w:t>
      </w:r>
      <w:r>
        <w:rPr>
          <w:spacing w:val="-29"/>
          <w:w w:val="105"/>
        </w:rPr>
        <w:t xml:space="preserve"> </w:t>
      </w:r>
      <w:r>
        <w:rPr>
          <w:w w:val="105"/>
        </w:rPr>
        <w:t>be</w:t>
      </w:r>
      <w:r>
        <w:rPr>
          <w:spacing w:val="-29"/>
          <w:w w:val="105"/>
        </w:rPr>
        <w:t xml:space="preserve"> </w:t>
      </w:r>
      <w:r>
        <w:rPr>
          <w:w w:val="105"/>
        </w:rPr>
        <w:t>used</w:t>
      </w:r>
      <w:r>
        <w:rPr>
          <w:spacing w:val="-29"/>
          <w:w w:val="105"/>
        </w:rPr>
        <w:t xml:space="preserve"> </w:t>
      </w:r>
      <w:r>
        <w:rPr>
          <w:w w:val="105"/>
        </w:rPr>
        <w:t>for</w:t>
      </w:r>
      <w:r>
        <w:rPr>
          <w:spacing w:val="-30"/>
          <w:w w:val="105"/>
        </w:rPr>
        <w:t xml:space="preserve"> </w:t>
      </w:r>
      <w:r>
        <w:rPr>
          <w:w w:val="105"/>
        </w:rPr>
        <w:t>generating</w:t>
      </w:r>
      <w:r>
        <w:rPr>
          <w:spacing w:val="-29"/>
          <w:w w:val="105"/>
        </w:rPr>
        <w:t xml:space="preserve"> </w:t>
      </w:r>
      <w:r>
        <w:rPr>
          <w:w w:val="105"/>
        </w:rPr>
        <w:t>precise</w:t>
      </w:r>
      <w:r>
        <w:rPr>
          <w:spacing w:val="-29"/>
          <w:w w:val="105"/>
        </w:rPr>
        <w:t xml:space="preserve"> </w:t>
      </w:r>
      <w:r>
        <w:rPr>
          <w:w w:val="105"/>
        </w:rPr>
        <w:t>bounds</w:t>
      </w:r>
      <w:r>
        <w:rPr>
          <w:spacing w:val="-29"/>
          <w:w w:val="105"/>
        </w:rPr>
        <w:t xml:space="preserve"> </w:t>
      </w:r>
      <w:r>
        <w:rPr>
          <w:w w:val="105"/>
        </w:rPr>
        <w:t>checks,</w:t>
      </w:r>
    </w:p>
    <w:p w14:paraId="605F086B" w14:textId="77777777" w:rsidR="00AF434A" w:rsidRDefault="00000000">
      <w:pPr>
        <w:tabs>
          <w:tab w:val="left" w:pos="585"/>
        </w:tabs>
        <w:ind w:left="220"/>
        <w:rPr>
          <w:rFonts w:ascii="Lucida Sans Unicode" w:hAnsi="Lucida Sans Unicode"/>
          <w:sz w:val="18"/>
        </w:rPr>
      </w:pPr>
      <w:r>
        <w:br w:type="column"/>
      </w:r>
      <w:r>
        <w:rPr>
          <w:i/>
          <w:spacing w:val="-73"/>
          <w:w w:val="123"/>
          <w:sz w:val="18"/>
        </w:rPr>
        <w:t>E</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20"/>
          <w:sz w:val="18"/>
        </w:rPr>
        <w:t>n,</w:t>
      </w:r>
      <w:r>
        <w:rPr>
          <w:i/>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38D2C877"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2" w:space="720" w:equalWidth="0">
            <w:col w:w="5121" w:space="853"/>
            <w:col w:w="4546"/>
          </w:cols>
        </w:sectPr>
      </w:pPr>
    </w:p>
    <w:p w14:paraId="09613DAC" w14:textId="77777777" w:rsidR="00AF434A" w:rsidRDefault="00000000">
      <w:pPr>
        <w:pStyle w:val="BodyText"/>
        <w:spacing w:line="230" w:lineRule="auto"/>
        <w:ind w:left="220" w:right="38"/>
        <w:jc w:val="both"/>
      </w:pPr>
      <w:r>
        <w:pict w14:anchorId="159D6486">
          <v:shape id="_x0000_s1075" type="#_x0000_t202" style="position:absolute;left:0;text-align:left;margin-left:178.8pt;margin-top:12.45pt;width:6.1pt;height:17.3pt;z-index:-50848;mso-position-horizontal-relative:page" filled="f" stroked="f">
            <v:textbox inset="0,0,0,0">
              <w:txbxContent>
                <w:p w14:paraId="053C260A"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t xml:space="preserve">and for inserting expressions that can potentially widen the upper bounds, as seen in the    </w:t>
      </w:r>
      <w:proofErr w:type="spellStart"/>
      <w:r>
        <w:rPr>
          <w:rFonts w:ascii="Bookman Old Style"/>
          <w:i/>
          <w:vertAlign w:val="subscript"/>
        </w:rPr>
        <w:t>widenstr</w:t>
      </w:r>
      <w:proofErr w:type="spellEnd"/>
      <w:r>
        <w:rPr>
          <w:rFonts w:ascii="Bookman Old Style"/>
          <w:i/>
        </w:rPr>
        <w:t xml:space="preserve"> </w:t>
      </w:r>
      <w:proofErr w:type="spellStart"/>
      <w:r>
        <w:t>metafunction</w:t>
      </w:r>
      <w:proofErr w:type="spellEnd"/>
      <w:r>
        <w:t xml:space="preserve"> used    in the </w:t>
      </w:r>
      <w:r>
        <w:rPr>
          <w:spacing w:val="7"/>
        </w:rPr>
        <w:t>C-S</w:t>
      </w:r>
      <w:r>
        <w:rPr>
          <w:spacing w:val="7"/>
          <w:sz w:val="16"/>
        </w:rPr>
        <w:t xml:space="preserve">TR </w:t>
      </w:r>
      <w:r>
        <w:t>compilation</w:t>
      </w:r>
      <w:r>
        <w:rPr>
          <w:spacing w:val="-5"/>
        </w:rPr>
        <w:t xml:space="preserve"> </w:t>
      </w:r>
      <w:r>
        <w:t>rule.</w:t>
      </w:r>
    </w:p>
    <w:p w14:paraId="7287AB0D" w14:textId="77777777" w:rsidR="00AF434A" w:rsidRDefault="00000000">
      <w:pPr>
        <w:pStyle w:val="BodyText"/>
        <w:spacing w:before="70"/>
        <w:ind w:left="220"/>
      </w:pPr>
      <w:r>
        <w:br w:type="column"/>
      </w:r>
      <w:r>
        <w:t xml:space="preserve">Figure 23: </w:t>
      </w:r>
      <w:proofErr w:type="spellStart"/>
      <w:r>
        <w:t>C</w:t>
      </w:r>
      <w:r>
        <w:rPr>
          <w:sz w:val="16"/>
        </w:rPr>
        <w:t>ORE</w:t>
      </w:r>
      <w:r>
        <w:t>C</w:t>
      </w:r>
      <w:proofErr w:type="spellEnd"/>
      <w:r>
        <w:t xml:space="preserve"> Semantic </w:t>
      </w:r>
      <w:proofErr w:type="spellStart"/>
      <w:r>
        <w:t>Defs</w:t>
      </w:r>
      <w:proofErr w:type="spellEnd"/>
    </w:p>
    <w:p w14:paraId="59B9FB12" w14:textId="77777777" w:rsidR="00AF434A" w:rsidRDefault="00AF434A">
      <w:pPr>
        <w:sectPr w:rsidR="00AF434A">
          <w:type w:val="continuous"/>
          <w:pgSz w:w="12240" w:h="15840"/>
          <w:pgMar w:top="1500" w:right="860" w:bottom="280" w:left="860" w:header="720" w:footer="720" w:gutter="0"/>
          <w:cols w:num="2" w:space="720" w:equalWidth="0">
            <w:col w:w="5121" w:space="1121"/>
            <w:col w:w="4278"/>
          </w:cols>
        </w:sectPr>
      </w:pPr>
    </w:p>
    <w:p w14:paraId="4EE1CA5D" w14:textId="77777777" w:rsidR="00AF434A" w:rsidRDefault="00AF434A">
      <w:pPr>
        <w:pStyle w:val="BodyText"/>
        <w:spacing w:before="2"/>
        <w:rPr>
          <w:sz w:val="26"/>
        </w:rPr>
      </w:pPr>
    </w:p>
    <w:p w14:paraId="471D300B" w14:textId="77777777" w:rsidR="00AF434A" w:rsidRDefault="00AF434A">
      <w:pPr>
        <w:rPr>
          <w:sz w:val="26"/>
        </w:rPr>
        <w:sectPr w:rsidR="00AF434A">
          <w:pgSz w:w="12240" w:h="15840"/>
          <w:pgMar w:top="1500" w:right="860" w:bottom="280" w:left="860" w:header="720" w:footer="720" w:gutter="0"/>
          <w:cols w:space="720"/>
        </w:sectPr>
      </w:pPr>
    </w:p>
    <w:p w14:paraId="45C9032B" w14:textId="77777777" w:rsidR="00AF434A" w:rsidRDefault="00000000">
      <w:pPr>
        <w:tabs>
          <w:tab w:val="left" w:pos="3111"/>
        </w:tabs>
        <w:spacing w:before="83"/>
        <w:ind w:left="1589"/>
        <w:rPr>
          <w:rFonts w:ascii="Lucida Sans Unicode" w:hAnsi="Lucida Sans Unicode"/>
          <w:sz w:val="18"/>
        </w:rPr>
      </w:pPr>
      <w:r>
        <w:pict w14:anchorId="5226321C">
          <v:line id="_x0000_s1074" style="position:absolute;left:0;text-align:left;z-index:-50800;mso-position-horizontal-relative:page" from="122.5pt,18.35pt" to="435.85pt,18.35pt" strokeweight=".38pt">
            <w10:wrap anchorx="page"/>
          </v:line>
        </w:pict>
      </w:r>
      <w:r>
        <w:rPr>
          <w:i/>
          <w:spacing w:val="3"/>
          <w:w w:val="120"/>
          <w:sz w:val="18"/>
        </w:rPr>
        <w:t>x</w:t>
      </w:r>
      <w:r>
        <w:rPr>
          <w:rFonts w:ascii="Arial" w:hAnsi="Arial"/>
          <w:i/>
          <w:spacing w:val="3"/>
          <w:w w:val="120"/>
          <w:sz w:val="18"/>
          <w:vertAlign w:val="subscript"/>
        </w:rPr>
        <w:t>l</w:t>
      </w:r>
      <w:r>
        <w:rPr>
          <w:i/>
          <w:spacing w:val="3"/>
          <w:w w:val="120"/>
          <w:sz w:val="18"/>
        </w:rPr>
        <w:t xml:space="preserve">, </w:t>
      </w:r>
      <w:proofErr w:type="spellStart"/>
      <w:r>
        <w:rPr>
          <w:i/>
          <w:w w:val="120"/>
          <w:sz w:val="18"/>
        </w:rPr>
        <w:t>x</w:t>
      </w:r>
      <w:r>
        <w:rPr>
          <w:rFonts w:ascii="Arial" w:hAnsi="Arial"/>
          <w:i/>
          <w:w w:val="120"/>
          <w:sz w:val="18"/>
          <w:vertAlign w:val="subscript"/>
        </w:rPr>
        <w:t>h</w:t>
      </w:r>
      <w:proofErr w:type="spellEnd"/>
      <w:r>
        <w:rPr>
          <w:rFonts w:ascii="Arial" w:hAnsi="Arial"/>
          <w:i/>
          <w:spacing w:val="-11"/>
          <w:w w:val="120"/>
          <w:sz w:val="18"/>
        </w:rPr>
        <w:t xml:space="preserve"> </w:t>
      </w:r>
      <w:r>
        <w:rPr>
          <w:rFonts w:ascii="Lucida Sans Unicode" w:hAnsi="Lucida Sans Unicode"/>
          <w:w w:val="120"/>
          <w:sz w:val="18"/>
        </w:rPr>
        <w:t>=</w:t>
      </w:r>
      <w:r>
        <w:rPr>
          <w:rFonts w:ascii="Lucida Sans Unicode" w:hAnsi="Lucida Sans Unicode"/>
          <w:spacing w:val="-8"/>
          <w:w w:val="120"/>
          <w:sz w:val="18"/>
        </w:rPr>
        <w:t xml:space="preserve"> </w:t>
      </w:r>
      <w:r>
        <w:rPr>
          <w:w w:val="120"/>
          <w:sz w:val="18"/>
        </w:rPr>
        <w:t>fresh</w:t>
      </w:r>
      <w:r>
        <w:rPr>
          <w:w w:val="120"/>
          <w:sz w:val="18"/>
        </w:rPr>
        <w:tab/>
      </w:r>
      <w:proofErr w:type="spellStart"/>
      <w:r>
        <w:rPr>
          <w:i/>
          <w:w w:val="105"/>
          <w:sz w:val="18"/>
        </w:rPr>
        <w:t>ρ</w:t>
      </w:r>
      <w:r>
        <w:rPr>
          <w:rFonts w:ascii="Swis721 Blk BT" w:hAnsi="Swis721 Blk BT"/>
          <w:i/>
          <w:w w:val="105"/>
          <w:sz w:val="18"/>
          <w:vertAlign w:val="superscript"/>
        </w:rPr>
        <w:t>j</w:t>
      </w:r>
      <w:proofErr w:type="spellEnd"/>
      <w:r>
        <w:rPr>
          <w:rFonts w:ascii="Swis721 Blk BT" w:hAnsi="Swis721 Blk BT"/>
          <w:i/>
          <w:spacing w:val="-12"/>
          <w:w w:val="105"/>
          <w:sz w:val="18"/>
        </w:rPr>
        <w:t xml:space="preserve"> </w:t>
      </w:r>
      <w:r>
        <w:rPr>
          <w:rFonts w:ascii="Lucida Sans Unicode" w:hAnsi="Lucida Sans Unicode"/>
          <w:w w:val="120"/>
          <w:sz w:val="18"/>
        </w:rPr>
        <w:t>=</w:t>
      </w:r>
      <w:r>
        <w:rPr>
          <w:rFonts w:ascii="Lucida Sans Unicode" w:hAnsi="Lucida Sans Unicode"/>
          <w:spacing w:val="-26"/>
          <w:w w:val="120"/>
          <w:sz w:val="18"/>
        </w:rPr>
        <w:t xml:space="preserve"> </w:t>
      </w:r>
      <w:r>
        <w:rPr>
          <w:i/>
          <w:w w:val="105"/>
          <w:sz w:val="18"/>
        </w:rPr>
        <w:t>ρ</w:t>
      </w:r>
      <w:r>
        <w:rPr>
          <w:rFonts w:ascii="Lucida Sans Unicode" w:hAnsi="Lucida Sans Unicode"/>
          <w:w w:val="105"/>
          <w:sz w:val="18"/>
        </w:rPr>
        <w:t>[</w:t>
      </w:r>
      <w:r>
        <w:rPr>
          <w:i/>
          <w:w w:val="105"/>
          <w:sz w:val="18"/>
        </w:rPr>
        <w:t>x</w:t>
      </w:r>
      <w:r>
        <w:rPr>
          <w:i/>
          <w:spacing w:val="-4"/>
          <w:w w:val="105"/>
          <w:sz w:val="18"/>
        </w:rPr>
        <w:t xml:space="preserve"> </w:t>
      </w:r>
      <w:r>
        <w:rPr>
          <w:rFonts w:ascii="Lucida Sans Unicode" w:hAnsi="Lucida Sans Unicode"/>
          <w:w w:val="105"/>
          <w:sz w:val="18"/>
        </w:rPr>
        <w:t>›→</w:t>
      </w:r>
      <w:r>
        <w:rPr>
          <w:rFonts w:ascii="Lucida Sans Unicode" w:hAnsi="Lucida Sans Unicode"/>
          <w:spacing w:val="-18"/>
          <w:w w:val="105"/>
          <w:sz w:val="18"/>
        </w:rPr>
        <w:t xml:space="preserve"> </w:t>
      </w:r>
      <w:r>
        <w:rPr>
          <w:rFonts w:ascii="Lucida Sans Unicode" w:hAnsi="Lucida Sans Unicode"/>
          <w:spacing w:val="2"/>
          <w:w w:val="120"/>
          <w:sz w:val="18"/>
        </w:rPr>
        <w:t>(</w:t>
      </w:r>
      <w:r>
        <w:rPr>
          <w:i/>
          <w:spacing w:val="2"/>
          <w:w w:val="120"/>
          <w:sz w:val="18"/>
        </w:rPr>
        <w:t>x</w:t>
      </w:r>
      <w:r>
        <w:rPr>
          <w:rFonts w:ascii="Arial" w:hAnsi="Arial"/>
          <w:i/>
          <w:spacing w:val="2"/>
          <w:w w:val="120"/>
          <w:sz w:val="18"/>
          <w:vertAlign w:val="subscript"/>
        </w:rPr>
        <w:t>l</w:t>
      </w:r>
      <w:r>
        <w:rPr>
          <w:i/>
          <w:spacing w:val="2"/>
          <w:w w:val="120"/>
          <w:sz w:val="18"/>
        </w:rPr>
        <w:t>,</w:t>
      </w:r>
      <w:r>
        <w:rPr>
          <w:i/>
          <w:spacing w:val="-29"/>
          <w:w w:val="120"/>
          <w:sz w:val="18"/>
        </w:rPr>
        <w:t xml:space="preserve"> </w:t>
      </w:r>
      <w:proofErr w:type="spellStart"/>
      <w:r>
        <w:rPr>
          <w:i/>
          <w:spacing w:val="2"/>
          <w:w w:val="120"/>
          <w:sz w:val="18"/>
        </w:rPr>
        <w:t>x</w:t>
      </w:r>
      <w:r>
        <w:rPr>
          <w:rFonts w:ascii="Arial" w:hAnsi="Arial"/>
          <w:i/>
          <w:spacing w:val="2"/>
          <w:w w:val="120"/>
          <w:sz w:val="18"/>
          <w:vertAlign w:val="subscript"/>
        </w:rPr>
        <w:t>h</w:t>
      </w:r>
      <w:proofErr w:type="spellEnd"/>
      <w:r>
        <w:rPr>
          <w:rFonts w:ascii="Lucida Sans Unicode" w:hAnsi="Lucida Sans Unicode"/>
          <w:spacing w:val="2"/>
          <w:w w:val="120"/>
          <w:sz w:val="18"/>
        </w:rPr>
        <w:t>)]</w:t>
      </w:r>
    </w:p>
    <w:p w14:paraId="4B8B550C" w14:textId="77777777" w:rsidR="00AF434A" w:rsidRDefault="00000000">
      <w:pPr>
        <w:spacing w:before="33"/>
        <w:ind w:left="319"/>
        <w:rPr>
          <w:rFonts w:ascii="Lucida Sans Unicode" w:hAnsi="Lucida Sans Unicode"/>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3B4A91B0"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2" w:space="720" w:equalWidth="0">
            <w:col w:w="4684" w:space="40"/>
            <w:col w:w="5796"/>
          </w:cols>
        </w:sectPr>
      </w:pPr>
    </w:p>
    <w:p w14:paraId="36C3EF18" w14:textId="77777777" w:rsidR="00AF434A" w:rsidRDefault="00AF434A">
      <w:pPr>
        <w:pStyle w:val="BodyText"/>
        <w:rPr>
          <w:rFonts w:ascii="Lucida Sans Unicode"/>
          <w:sz w:val="18"/>
        </w:rPr>
      </w:pPr>
    </w:p>
    <w:p w14:paraId="15B8439D" w14:textId="77777777" w:rsidR="00AF434A" w:rsidRDefault="00AF434A">
      <w:pPr>
        <w:pStyle w:val="BodyText"/>
        <w:spacing w:before="13"/>
        <w:rPr>
          <w:rFonts w:ascii="Lucida Sans Unicode"/>
          <w:sz w:val="23"/>
        </w:rPr>
      </w:pPr>
    </w:p>
    <w:p w14:paraId="590693FB" w14:textId="77777777" w:rsidR="00AF434A" w:rsidRDefault="00000000">
      <w:pPr>
        <w:tabs>
          <w:tab w:val="left" w:pos="1787"/>
        </w:tabs>
        <w:spacing w:line="253" w:lineRule="exact"/>
        <w:ind w:left="394"/>
        <w:rPr>
          <w:sz w:val="18"/>
        </w:rPr>
      </w:pPr>
      <w:r>
        <w:rPr>
          <w:i/>
          <w:spacing w:val="3"/>
          <w:w w:val="125"/>
          <w:sz w:val="18"/>
        </w:rPr>
        <w:t>x</w:t>
      </w:r>
      <w:r>
        <w:rPr>
          <w:rFonts w:ascii="Arial" w:hAnsi="Arial"/>
          <w:i/>
          <w:spacing w:val="3"/>
          <w:w w:val="125"/>
          <w:sz w:val="18"/>
          <w:vertAlign w:val="subscript"/>
        </w:rPr>
        <w:t>l</w:t>
      </w:r>
      <w:r>
        <w:rPr>
          <w:i/>
          <w:spacing w:val="3"/>
          <w:w w:val="125"/>
          <w:sz w:val="18"/>
        </w:rPr>
        <w:t xml:space="preserve">, </w:t>
      </w:r>
      <w:proofErr w:type="spellStart"/>
      <w:r>
        <w:rPr>
          <w:i/>
          <w:w w:val="125"/>
          <w:sz w:val="18"/>
        </w:rPr>
        <w:t>x</w:t>
      </w:r>
      <w:r>
        <w:rPr>
          <w:rFonts w:ascii="Arial" w:hAnsi="Arial"/>
          <w:i/>
          <w:w w:val="125"/>
          <w:sz w:val="18"/>
          <w:vertAlign w:val="subscript"/>
        </w:rPr>
        <w:t>h</w:t>
      </w:r>
      <w:proofErr w:type="spellEnd"/>
      <w:r>
        <w:rPr>
          <w:rFonts w:ascii="Arial" w:hAnsi="Arial"/>
          <w:i/>
          <w:spacing w:val="-39"/>
          <w:w w:val="125"/>
          <w:sz w:val="18"/>
        </w:rPr>
        <w:t xml:space="preserve"> </w:t>
      </w:r>
      <w:r>
        <w:rPr>
          <w:rFonts w:ascii="Lucida Sans Unicode" w:hAnsi="Lucida Sans Unicode"/>
          <w:w w:val="125"/>
          <w:sz w:val="18"/>
        </w:rPr>
        <w:t>=</w:t>
      </w:r>
      <w:r>
        <w:rPr>
          <w:rFonts w:ascii="Lucida Sans Unicode" w:hAnsi="Lucida Sans Unicode"/>
          <w:spacing w:val="-25"/>
          <w:w w:val="125"/>
          <w:sz w:val="18"/>
        </w:rPr>
        <w:t xml:space="preserve"> </w:t>
      </w:r>
      <w:r>
        <w:rPr>
          <w:i/>
          <w:w w:val="125"/>
          <w:sz w:val="18"/>
        </w:rPr>
        <w:t>ρ</w:t>
      </w:r>
      <w:r>
        <w:rPr>
          <w:rFonts w:ascii="Lucida Sans Unicode" w:hAnsi="Lucida Sans Unicode"/>
          <w:w w:val="125"/>
          <w:sz w:val="18"/>
        </w:rPr>
        <w:t>(</w:t>
      </w:r>
      <w:r>
        <w:rPr>
          <w:i/>
          <w:w w:val="125"/>
          <w:sz w:val="18"/>
        </w:rPr>
        <w:t>x</w:t>
      </w:r>
      <w:r>
        <w:rPr>
          <w:rFonts w:ascii="Lucida Sans Unicode" w:hAnsi="Lucida Sans Unicode"/>
          <w:w w:val="125"/>
          <w:sz w:val="18"/>
        </w:rPr>
        <w:t>)</w:t>
      </w:r>
      <w:r>
        <w:rPr>
          <w:rFonts w:ascii="Lucida Sans Unicode" w:hAnsi="Lucida Sans Unicode"/>
          <w:w w:val="125"/>
          <w:sz w:val="18"/>
        </w:rPr>
        <w:tab/>
      </w:r>
      <w:proofErr w:type="spellStart"/>
      <w:r>
        <w:rPr>
          <w:i/>
          <w:w w:val="125"/>
          <w:sz w:val="18"/>
        </w:rPr>
        <w:t>x</w:t>
      </w:r>
      <w:r>
        <w:rPr>
          <w:rFonts w:ascii="Arial" w:hAnsi="Arial"/>
          <w:i/>
          <w:w w:val="125"/>
          <w:sz w:val="18"/>
          <w:vertAlign w:val="subscript"/>
        </w:rPr>
        <w:t>w</w:t>
      </w:r>
      <w:proofErr w:type="spellEnd"/>
      <w:r>
        <w:rPr>
          <w:rFonts w:ascii="Arial" w:hAnsi="Arial"/>
          <w:i/>
          <w:w w:val="125"/>
          <w:sz w:val="18"/>
        </w:rPr>
        <w:t xml:space="preserve"> </w:t>
      </w:r>
      <w:r>
        <w:rPr>
          <w:rFonts w:ascii="Lucida Sans Unicode" w:hAnsi="Lucida Sans Unicode"/>
          <w:w w:val="125"/>
          <w:sz w:val="18"/>
        </w:rPr>
        <w:t>=</w:t>
      </w:r>
      <w:r>
        <w:rPr>
          <w:rFonts w:ascii="Lucida Sans Unicode" w:hAnsi="Lucida Sans Unicode"/>
          <w:spacing w:val="-30"/>
          <w:w w:val="125"/>
          <w:sz w:val="18"/>
        </w:rPr>
        <w:t xml:space="preserve"> </w:t>
      </w:r>
      <w:r>
        <w:rPr>
          <w:w w:val="125"/>
          <w:sz w:val="18"/>
        </w:rPr>
        <w:t>fresh</w:t>
      </w:r>
    </w:p>
    <w:p w14:paraId="6C67FBFE" w14:textId="77777777" w:rsidR="00AF434A" w:rsidRDefault="00000000">
      <w:pPr>
        <w:spacing w:line="303" w:lineRule="exact"/>
        <w:ind w:left="1744"/>
        <w:rPr>
          <w:rFonts w:ascii="Lucida Sans Unicode" w:hAnsi="Lucida Sans Unicode"/>
          <w:sz w:val="18"/>
        </w:rPr>
      </w:pP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
    <w:p w14:paraId="6C3B2A1E" w14:textId="77777777" w:rsidR="00AF434A" w:rsidRDefault="00000000">
      <w:pPr>
        <w:ind w:left="400"/>
        <w:rPr>
          <w:rFonts w:ascii="Arial" w:hAnsi="Arial"/>
          <w:i/>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proofErr w:type="spellStart"/>
      <w:r>
        <w:rPr>
          <w:i/>
          <w:w w:val="109"/>
          <w:sz w:val="18"/>
        </w:rPr>
        <w:t>ρ</w:t>
      </w:r>
      <w:r>
        <w:rPr>
          <w:rFonts w:ascii="Swis721 Blk BT" w:hAnsi="Swis721 Blk BT"/>
          <w:i/>
          <w:w w:val="102"/>
          <w:sz w:val="18"/>
          <w:vertAlign w:val="superscript"/>
        </w:rPr>
        <w:t>j</w:t>
      </w:r>
      <w:proofErr w:type="spellEnd"/>
      <w:r>
        <w:rPr>
          <w:rFonts w:ascii="Swis721 Blk BT" w:hAnsi="Swis721 Blk BT"/>
          <w:i/>
          <w:spacing w:val="2"/>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24"/>
          <w:sz w:val="18"/>
          <w:vertAlign w:val="subscript"/>
        </w:rPr>
        <w:t>extend</w:t>
      </w:r>
      <w:r>
        <w:rPr>
          <w:rFonts w:ascii="Arial" w:hAnsi="Arial"/>
          <w:i/>
          <w:spacing w:val="11"/>
          <w:sz w:val="18"/>
        </w:rPr>
        <w:t xml:space="preserve"> </w:t>
      </w:r>
      <w:r>
        <w:rPr>
          <w:i/>
          <w:w w:val="111"/>
          <w:sz w:val="18"/>
        </w:rPr>
        <w:t>ρ,</w:t>
      </w:r>
      <w:r>
        <w:rPr>
          <w:i/>
          <w:spacing w:val="-15"/>
          <w:sz w:val="18"/>
        </w:rPr>
        <w:t xml:space="preserve"> </w:t>
      </w:r>
      <w:r>
        <w:rPr>
          <w:i/>
          <w:w w:val="124"/>
          <w:sz w:val="18"/>
        </w:rPr>
        <w:t>x,</w:t>
      </w:r>
      <w:r>
        <w:rPr>
          <w:i/>
          <w:spacing w:val="-15"/>
          <w:sz w:val="18"/>
        </w:rPr>
        <w:t xml:space="preserve"> </w:t>
      </w:r>
      <w:proofErr w:type="spellStart"/>
      <w:r>
        <w:rPr>
          <w:w w:val="141"/>
          <w:sz w:val="18"/>
        </w:rPr>
        <w:t>pt</w:t>
      </w:r>
      <w:r>
        <w:rPr>
          <w:spacing w:val="-1"/>
          <w:w w:val="141"/>
          <w:sz w:val="18"/>
        </w:rPr>
        <w:t>r</w:t>
      </w:r>
      <w:r>
        <w:rPr>
          <w:rFonts w:ascii="Arial" w:hAnsi="Arial"/>
          <w:i/>
          <w:w w:val="116"/>
          <w:sz w:val="18"/>
          <w:vertAlign w:val="superscript"/>
        </w:rPr>
        <w:t>c</w:t>
      </w:r>
      <w:proofErr w:type="spellEnd"/>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proofErr w:type="spellStart"/>
      <w:r>
        <w:rPr>
          <w:rFonts w:ascii="Arial" w:hAnsi="Arial"/>
          <w:i/>
          <w:w w:val="148"/>
          <w:sz w:val="18"/>
          <w:vertAlign w:val="subscript"/>
        </w:rPr>
        <w:t>nt</w:t>
      </w:r>
      <w:proofErr w:type="spellEnd"/>
    </w:p>
    <w:p w14:paraId="34CBC200" w14:textId="77777777" w:rsidR="00AF434A" w:rsidRDefault="00000000">
      <w:pPr>
        <w:spacing w:before="267"/>
        <w:ind w:left="319"/>
        <w:rPr>
          <w:rFonts w:ascii="Lucida Sans Unicode" w:hAnsi="Lucida Sans Unicode"/>
          <w:sz w:val="18"/>
        </w:rPr>
      </w:pP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3"/>
          <w:sz w:val="18"/>
          <w:vertAlign w:val="subscript"/>
        </w:rPr>
        <w:t>w</w:t>
      </w:r>
      <w:proofErr w:type="spellEnd"/>
      <w:r>
        <w:rPr>
          <w:rFonts w:ascii="Arial" w:hAnsi="Arial"/>
          <w:i/>
          <w:spacing w:val="-7"/>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proofErr w:type="spellStart"/>
      <w:r>
        <w:rPr>
          <w:i/>
          <w:w w:val="130"/>
          <w:sz w:val="18"/>
        </w:rPr>
        <w:t>x</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r>
        <w:rPr>
          <w:rFonts w:ascii="Lucida Sans Unicode" w:hAnsi="Lucida Sans Unicode"/>
          <w:w w:val="80"/>
          <w:sz w:val="18"/>
        </w:rPr>
        <w:t>1</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07DE52A5" w14:textId="77777777" w:rsidR="00AF434A" w:rsidRDefault="00000000">
      <w:pPr>
        <w:spacing w:before="2"/>
        <w:ind w:left="432"/>
        <w:rPr>
          <w:rFonts w:ascii="Lucida Sans Unicode" w:hAnsi="Lucida Sans Unicode"/>
          <w:sz w:val="18"/>
        </w:rPr>
      </w:pPr>
      <w:r>
        <w:pict w14:anchorId="1E5D3650">
          <v:line id="_x0000_s1073" style="position:absolute;left:0;text-align:left;z-index:8368;mso-position-horizontal-relative:page" from="62.7pt,.35pt" to="358.1pt,.35pt" strokeweight=".38pt">
            <w10:wrap anchorx="page"/>
          </v:line>
        </w:pict>
      </w:r>
      <w:r>
        <w:pict w14:anchorId="78F9623E">
          <v:shape id="_x0000_s1072" type="#_x0000_t202" style="position:absolute;left:0;text-align:left;margin-left:161.1pt;margin-top:6.55pt;width:38.3pt;height:6pt;z-index:8584;mso-position-horizontal-relative:page" filled="f" stroked="f">
            <v:textbox inset="0,0,0,0">
              <w:txbxContent>
                <w:p w14:paraId="6B6C25D0" w14:textId="77777777" w:rsidR="00AF434A" w:rsidRDefault="00000000">
                  <w:pPr>
                    <w:spacing w:line="115" w:lineRule="exact"/>
                    <w:rPr>
                      <w:rFonts w:ascii="Arial"/>
                      <w:i/>
                      <w:sz w:val="12"/>
                    </w:rPr>
                  </w:pPr>
                  <w:proofErr w:type="spellStart"/>
                  <w:r>
                    <w:rPr>
                      <w:rFonts w:ascii="Arial"/>
                      <w:i/>
                      <w:w w:val="130"/>
                      <w:sz w:val="12"/>
                    </w:rPr>
                    <w:t>widenderef</w:t>
                  </w:r>
                  <w:proofErr w:type="spellEnd"/>
                </w:p>
              </w:txbxContent>
            </v:textbox>
            <w10:wrap anchorx="page"/>
          </v:shape>
        </w:pict>
      </w:r>
      <w:r>
        <w:pict w14:anchorId="123AD3CC">
          <v:shape id="_x0000_s1071" type="#_x0000_t202" style="position:absolute;left:0;text-align:left;margin-left:252.45pt;margin-top:6.55pt;width:2.4pt;height:6pt;z-index:-50536;mso-position-horizontal-relative:page" filled="f" stroked="f">
            <v:textbox inset="0,0,0,0">
              <w:txbxContent>
                <w:p w14:paraId="502B7B78" w14:textId="77777777" w:rsidR="00AF434A" w:rsidRDefault="00000000">
                  <w:pPr>
                    <w:spacing w:line="115" w:lineRule="exact"/>
                    <w:rPr>
                      <w:rFonts w:ascii="Arial"/>
                      <w:i/>
                      <w:sz w:val="12"/>
                    </w:rPr>
                  </w:pPr>
                  <w:r>
                    <w:rPr>
                      <w:rFonts w:ascii="Arial"/>
                      <w:i/>
                      <w:w w:val="179"/>
                      <w:sz w:val="12"/>
                    </w:rPr>
                    <w:t>l</w:t>
                  </w:r>
                </w:p>
              </w:txbxContent>
            </v:textbox>
            <w10:wrap anchorx="page"/>
          </v:shape>
        </w:pict>
      </w:r>
      <w:r>
        <w:pict w14:anchorId="75DBE28B">
          <v:shape id="_x0000_s1070" type="#_x0000_t202" style="position:absolute;left:0;text-align:left;margin-left:263.4pt;margin-top:6.55pt;width:4.35pt;height:6pt;z-index:-50512;mso-position-horizontal-relative:page" filled="f" stroked="f">
            <v:textbox inset="0,0,0,0">
              <w:txbxContent>
                <w:p w14:paraId="5CE0E577" w14:textId="77777777" w:rsidR="00AF434A" w:rsidRDefault="00000000">
                  <w:pPr>
                    <w:spacing w:line="115" w:lineRule="exact"/>
                    <w:rPr>
                      <w:rFonts w:ascii="Arial"/>
                      <w:i/>
                      <w:sz w:val="12"/>
                    </w:rPr>
                  </w:pPr>
                  <w:r>
                    <w:rPr>
                      <w:rFonts w:ascii="Arial"/>
                      <w:i/>
                      <w:w w:val="129"/>
                      <w:sz w:val="12"/>
                    </w:rPr>
                    <w:t>h</w:t>
                  </w:r>
                </w:p>
              </w:txbxContent>
            </v:textbox>
            <w10:wrap anchorx="page"/>
          </v:shape>
        </w:pict>
      </w:r>
      <w:r>
        <w:pict w14:anchorId="0F8ED97F">
          <v:shape id="_x0000_s1069" type="#_x0000_t202" style="position:absolute;left:0;text-align:left;margin-left:282.6pt;margin-top:6.5pt;width:7.45pt;height:6pt;z-index:8656;mso-position-horizontal-relative:page" filled="f" stroked="f">
            <v:textbox inset="0,0,0,0">
              <w:txbxContent>
                <w:p w14:paraId="55972FE8" w14:textId="77777777" w:rsidR="00AF434A" w:rsidRDefault="00000000">
                  <w:pPr>
                    <w:spacing w:line="115" w:lineRule="exact"/>
                    <w:rPr>
                      <w:rFonts w:ascii="Arial"/>
                      <w:i/>
                      <w:sz w:val="12"/>
                    </w:rPr>
                  </w:pPr>
                  <w:proofErr w:type="spellStart"/>
                  <w:r>
                    <w:rPr>
                      <w:rFonts w:ascii="Arial"/>
                      <w:i/>
                      <w:w w:val="145"/>
                      <w:sz w:val="12"/>
                    </w:rPr>
                    <w:t>nt</w:t>
                  </w:r>
                  <w:proofErr w:type="spellEnd"/>
                </w:p>
              </w:txbxContent>
            </v:textbox>
            <w10:wrap anchorx="page"/>
          </v:shape>
        </w:pict>
      </w:r>
      <w:r>
        <w:rPr>
          <w:i/>
          <w:w w:val="115"/>
          <w:sz w:val="18"/>
        </w:rPr>
        <w:t xml:space="preserve">ρ, x, </w:t>
      </w:r>
      <w:proofErr w:type="spellStart"/>
      <w:r>
        <w:rPr>
          <w:w w:val="115"/>
          <w:sz w:val="18"/>
        </w:rPr>
        <w:t>ptr</w:t>
      </w:r>
      <w:r>
        <w:rPr>
          <w:rFonts w:ascii="Arial" w:hAnsi="Arial"/>
          <w:i/>
          <w:w w:val="115"/>
          <w:sz w:val="18"/>
          <w:vertAlign w:val="superscript"/>
        </w:rPr>
        <w:t>c</w:t>
      </w:r>
      <w:proofErr w:type="spellEnd"/>
      <w:r>
        <w:rPr>
          <w:rFonts w:ascii="Arial" w:hAnsi="Arial"/>
          <w:i/>
          <w:w w:val="115"/>
          <w:sz w:val="18"/>
        </w:rPr>
        <w:t xml:space="preserve"> </w:t>
      </w:r>
      <w:r>
        <w:rPr>
          <w:rFonts w:ascii="Lucida Sans Unicode" w:hAnsi="Lucida Sans Unicode"/>
          <w:w w:val="110"/>
          <w:sz w:val="18"/>
        </w:rPr>
        <w:t>[(</w:t>
      </w:r>
      <w:r>
        <w:rPr>
          <w:i/>
          <w:w w:val="110"/>
          <w:sz w:val="18"/>
        </w:rPr>
        <w:t xml:space="preserve">b </w:t>
      </w:r>
      <w:r>
        <w:rPr>
          <w:i/>
          <w:w w:val="115"/>
          <w:sz w:val="18"/>
        </w:rPr>
        <w:t xml:space="preserve">, </w:t>
      </w:r>
      <w:r>
        <w:rPr>
          <w:i/>
          <w:w w:val="110"/>
          <w:sz w:val="18"/>
        </w:rPr>
        <w:t xml:space="preserve">b </w:t>
      </w:r>
      <w:r>
        <w:rPr>
          <w:rFonts w:ascii="Lucida Sans Unicode" w:hAnsi="Lucida Sans Unicode"/>
          <w:w w:val="115"/>
          <w:sz w:val="18"/>
        </w:rPr>
        <w:t xml:space="preserve">) </w:t>
      </w:r>
      <w:r>
        <w:rPr>
          <w:i/>
          <w:w w:val="115"/>
          <w:sz w:val="18"/>
        </w:rPr>
        <w:t xml:space="preserve">τ </w:t>
      </w:r>
      <w:r>
        <w:rPr>
          <w:rFonts w:ascii="Lucida Sans Unicode" w:hAnsi="Lucida Sans Unicode"/>
          <w:w w:val="110"/>
          <w:sz w:val="18"/>
        </w:rPr>
        <w:t>]</w:t>
      </w:r>
    </w:p>
    <w:p w14:paraId="771532D8" w14:textId="77777777" w:rsidR="00AF434A" w:rsidRDefault="00000000">
      <w:pPr>
        <w:pStyle w:val="BodyText"/>
        <w:spacing w:before="13"/>
        <w:rPr>
          <w:rFonts w:ascii="Lucida Sans Unicode"/>
          <w:sz w:val="41"/>
        </w:rPr>
      </w:pPr>
      <w:r>
        <w:br w:type="column"/>
      </w:r>
    </w:p>
    <w:p w14:paraId="034C7D70" w14:textId="77777777" w:rsidR="00AF434A" w:rsidRDefault="00000000">
      <w:pPr>
        <w:tabs>
          <w:tab w:val="left" w:pos="1358"/>
          <w:tab w:val="left" w:pos="3219"/>
        </w:tabs>
        <w:spacing w:line="265" w:lineRule="exact"/>
        <w:ind w:left="394"/>
        <w:rPr>
          <w:rFonts w:ascii="Lucida Sans Unicode" w:hAnsi="Lucida Sans Unicode"/>
          <w:sz w:val="18"/>
        </w:rPr>
      </w:pPr>
      <w:r>
        <w:rPr>
          <w:w w:val="99"/>
          <w:sz w:val="18"/>
          <w:u w:val="single"/>
        </w:rPr>
        <w:t xml:space="preserve"> </w:t>
      </w:r>
      <w:r>
        <w:rPr>
          <w:sz w:val="18"/>
          <w:u w:val="single"/>
        </w:rPr>
        <w:tab/>
      </w:r>
      <w:r>
        <w:rPr>
          <w:i/>
          <w:w w:val="107"/>
          <w:sz w:val="18"/>
          <w:u w:val="single"/>
        </w:rPr>
        <w:t>e</w:t>
      </w:r>
      <w:r>
        <w:rPr>
          <w:i/>
          <w:spacing w:val="6"/>
          <w:sz w:val="18"/>
          <w:u w:val="single"/>
        </w:rPr>
        <w:t xml:space="preserve"> </w:t>
      </w:r>
      <w:r>
        <w:rPr>
          <w:rFonts w:ascii="Lucida Sans Unicode" w:hAnsi="Lucida Sans Unicode"/>
          <w:spacing w:val="-103"/>
          <w:w w:val="85"/>
          <w:sz w:val="18"/>
          <w:u w:val="single"/>
        </w:rPr>
        <w:t>∈</w:t>
      </w:r>
      <w:r>
        <w:rPr>
          <w:i/>
          <w:w w:val="183"/>
          <w:sz w:val="18"/>
          <w:u w:val="single"/>
        </w:rPr>
        <w:t>/</w:t>
      </w:r>
      <w:r>
        <w:rPr>
          <w:i/>
          <w:spacing w:val="16"/>
          <w:sz w:val="18"/>
          <w:u w:val="single"/>
        </w:rPr>
        <w:t xml:space="preserve"> </w:t>
      </w:r>
      <w:proofErr w:type="spellStart"/>
      <w:r>
        <w:rPr>
          <w:i/>
          <w:w w:val="111"/>
          <w:sz w:val="18"/>
          <w:u w:val="single"/>
        </w:rPr>
        <w:t>dom</w:t>
      </w:r>
      <w:proofErr w:type="spellEnd"/>
      <w:r>
        <w:rPr>
          <w:rFonts w:ascii="Lucida Sans Unicode" w:hAnsi="Lucida Sans Unicode"/>
          <w:w w:val="122"/>
          <w:sz w:val="18"/>
          <w:u w:val="single"/>
        </w:rPr>
        <w:t>(</w:t>
      </w:r>
      <w:r>
        <w:rPr>
          <w:i/>
          <w:w w:val="109"/>
          <w:sz w:val="18"/>
          <w:u w:val="single"/>
        </w:rPr>
        <w:t>ρ</w:t>
      </w:r>
      <w:r>
        <w:rPr>
          <w:rFonts w:ascii="Lucida Sans Unicode" w:hAnsi="Lucida Sans Unicode"/>
          <w:w w:val="122"/>
          <w:sz w:val="18"/>
          <w:u w:val="single"/>
        </w:rPr>
        <w:t>)</w:t>
      </w:r>
      <w:r>
        <w:rPr>
          <w:rFonts w:ascii="Lucida Sans Unicode" w:hAnsi="Lucida Sans Unicode"/>
          <w:sz w:val="18"/>
          <w:u w:val="single"/>
        </w:rPr>
        <w:tab/>
      </w:r>
    </w:p>
    <w:p w14:paraId="2874D3A2" w14:textId="77777777" w:rsidR="00AF434A" w:rsidRPr="00265780" w:rsidRDefault="00000000">
      <w:pPr>
        <w:spacing w:line="265" w:lineRule="exact"/>
        <w:ind w:left="394"/>
        <w:rPr>
          <w:rFonts w:ascii="Arial" w:hAnsi="Arial"/>
          <w:i/>
          <w:sz w:val="18"/>
          <w:lang w:val="de-DE"/>
          <w:rPrChange w:id="1893" w:author="SC9986" w:date="2022-08-04T09:19:00Z">
            <w:rPr>
              <w:rFonts w:ascii="Arial" w:hAnsi="Arial"/>
              <w:i/>
              <w:sz w:val="18"/>
            </w:rPr>
          </w:rPrChange>
        </w:rPr>
      </w:pPr>
      <w:r w:rsidRPr="00265780">
        <w:rPr>
          <w:rFonts w:ascii="Lucida Sans Unicode" w:hAnsi="Lucida Sans Unicode"/>
          <w:sz w:val="18"/>
          <w:lang w:val="de-DE"/>
          <w:rPrChange w:id="1894" w:author="SC9986" w:date="2022-08-04T09:19:00Z">
            <w:rPr>
              <w:rFonts w:ascii="Lucida Sans Unicode" w:hAnsi="Lucida Sans Unicode"/>
              <w:sz w:val="18"/>
            </w:rPr>
          </w:rPrChange>
        </w:rPr>
        <w:t>Q</w:t>
      </w:r>
      <w:r w:rsidRPr="00265780">
        <w:rPr>
          <w:rFonts w:ascii="Lucida Sans Unicode" w:hAnsi="Lucida Sans Unicode"/>
          <w:spacing w:val="-6"/>
          <w:sz w:val="18"/>
          <w:lang w:val="de-DE"/>
          <w:rPrChange w:id="1895" w:author="SC9986" w:date="2022-08-04T09:19:00Z">
            <w:rPr>
              <w:rFonts w:ascii="Lucida Sans Unicode" w:hAnsi="Lucida Sans Unicode"/>
              <w:spacing w:val="-6"/>
              <w:sz w:val="18"/>
            </w:rPr>
          </w:rPrChange>
        </w:rPr>
        <w:t xml:space="preserve"> </w:t>
      </w:r>
      <w:r w:rsidRPr="00265780">
        <w:rPr>
          <w:rFonts w:ascii="Lucida Sans Unicode" w:hAnsi="Lucida Sans Unicode"/>
          <w:sz w:val="18"/>
          <w:lang w:val="de-DE"/>
          <w:rPrChange w:id="1896" w:author="SC9986" w:date="2022-08-04T09:19:00Z">
            <w:rPr>
              <w:rFonts w:ascii="Lucida Sans Unicode" w:hAnsi="Lucida Sans Unicode"/>
              <w:sz w:val="18"/>
            </w:rPr>
          </w:rPrChange>
        </w:rPr>
        <w:t xml:space="preserve">=  </w:t>
      </w:r>
      <w:r w:rsidRPr="00265780">
        <w:rPr>
          <w:rFonts w:ascii="Lucida Sans Unicode" w:hAnsi="Lucida Sans Unicode"/>
          <w:spacing w:val="-6"/>
          <w:sz w:val="18"/>
          <w:lang w:val="de-DE"/>
          <w:rPrChange w:id="1897" w:author="SC9986" w:date="2022-08-04T09:19:00Z">
            <w:rPr>
              <w:rFonts w:ascii="Lucida Sans Unicode" w:hAnsi="Lucida Sans Unicode"/>
              <w:spacing w:val="-6"/>
              <w:sz w:val="18"/>
            </w:rPr>
          </w:rPrChange>
        </w:rPr>
        <w:t xml:space="preserve"> </w:t>
      </w:r>
      <w:r w:rsidRPr="00265780">
        <w:rPr>
          <w:rFonts w:ascii="Lucida Sans Unicode" w:hAnsi="Lucida Sans Unicode"/>
          <w:w w:val="99"/>
          <w:sz w:val="18"/>
          <w:lang w:val="de-DE"/>
          <w:rPrChange w:id="1898" w:author="SC9986" w:date="2022-08-04T09:19:00Z">
            <w:rPr>
              <w:rFonts w:ascii="Lucida Sans Unicode" w:hAnsi="Lucida Sans Unicode"/>
              <w:w w:val="99"/>
              <w:sz w:val="18"/>
            </w:rPr>
          </w:rPrChange>
        </w:rPr>
        <w:t>€</w:t>
      </w:r>
      <w:proofErr w:type="spellStart"/>
      <w:r w:rsidRPr="00265780">
        <w:rPr>
          <w:rFonts w:ascii="Arial" w:hAnsi="Arial"/>
          <w:i/>
          <w:spacing w:val="3"/>
          <w:w w:val="123"/>
          <w:sz w:val="18"/>
          <w:vertAlign w:val="subscript"/>
          <w:lang w:val="de-DE"/>
          <w:rPrChange w:id="1899" w:author="SC9986" w:date="2022-08-04T09:19:00Z">
            <w:rPr>
              <w:rFonts w:ascii="Arial" w:hAnsi="Arial"/>
              <w:i/>
              <w:spacing w:val="3"/>
              <w:w w:val="123"/>
              <w:sz w:val="18"/>
              <w:vertAlign w:val="subscript"/>
            </w:rPr>
          </w:rPrChange>
        </w:rPr>
        <w:t>w</w:t>
      </w:r>
      <w:r w:rsidRPr="00265780">
        <w:rPr>
          <w:rFonts w:ascii="Arial" w:hAnsi="Arial"/>
          <w:i/>
          <w:w w:val="135"/>
          <w:sz w:val="18"/>
          <w:vertAlign w:val="subscript"/>
          <w:lang w:val="de-DE"/>
          <w:rPrChange w:id="1900" w:author="SC9986" w:date="2022-08-04T09:19:00Z">
            <w:rPr>
              <w:rFonts w:ascii="Arial" w:hAnsi="Arial"/>
              <w:i/>
              <w:w w:val="135"/>
              <w:sz w:val="18"/>
              <w:vertAlign w:val="subscript"/>
            </w:rPr>
          </w:rPrChange>
        </w:rPr>
        <w:t>idenstr</w:t>
      </w:r>
      <w:proofErr w:type="spellEnd"/>
      <w:r w:rsidRPr="00265780">
        <w:rPr>
          <w:rFonts w:ascii="Arial" w:hAnsi="Arial"/>
          <w:i/>
          <w:spacing w:val="15"/>
          <w:sz w:val="18"/>
          <w:lang w:val="de-DE"/>
          <w:rPrChange w:id="1901" w:author="SC9986" w:date="2022-08-04T09:19:00Z">
            <w:rPr>
              <w:rFonts w:ascii="Arial" w:hAnsi="Arial"/>
              <w:i/>
              <w:spacing w:val="15"/>
              <w:sz w:val="18"/>
            </w:rPr>
          </w:rPrChange>
        </w:rPr>
        <w:t xml:space="preserve"> </w:t>
      </w:r>
      <w:r>
        <w:rPr>
          <w:i/>
          <w:w w:val="111"/>
          <w:sz w:val="18"/>
        </w:rPr>
        <w:t>ρ</w:t>
      </w:r>
      <w:r w:rsidRPr="00265780">
        <w:rPr>
          <w:i/>
          <w:w w:val="111"/>
          <w:sz w:val="18"/>
          <w:lang w:val="de-DE"/>
          <w:rPrChange w:id="1902" w:author="SC9986" w:date="2022-08-04T09:19:00Z">
            <w:rPr>
              <w:i/>
              <w:w w:val="111"/>
              <w:sz w:val="18"/>
            </w:rPr>
          </w:rPrChange>
        </w:rPr>
        <w:t>,</w:t>
      </w:r>
      <w:r w:rsidRPr="00265780">
        <w:rPr>
          <w:i/>
          <w:spacing w:val="-15"/>
          <w:sz w:val="18"/>
          <w:lang w:val="de-DE"/>
          <w:rPrChange w:id="1903" w:author="SC9986" w:date="2022-08-04T09:19:00Z">
            <w:rPr>
              <w:i/>
              <w:spacing w:val="-15"/>
              <w:sz w:val="18"/>
            </w:rPr>
          </w:rPrChange>
        </w:rPr>
        <w:t xml:space="preserve"> </w:t>
      </w:r>
      <w:r w:rsidRPr="00265780">
        <w:rPr>
          <w:i/>
          <w:w w:val="109"/>
          <w:sz w:val="18"/>
          <w:lang w:val="de-DE"/>
          <w:rPrChange w:id="1904" w:author="SC9986" w:date="2022-08-04T09:19:00Z">
            <w:rPr>
              <w:i/>
              <w:w w:val="109"/>
              <w:sz w:val="18"/>
            </w:rPr>
          </w:rPrChange>
        </w:rPr>
        <w:t>e,</w:t>
      </w:r>
      <w:r w:rsidRPr="00265780">
        <w:rPr>
          <w:i/>
          <w:spacing w:val="-15"/>
          <w:sz w:val="18"/>
          <w:lang w:val="de-DE"/>
          <w:rPrChange w:id="1905" w:author="SC9986" w:date="2022-08-04T09:19:00Z">
            <w:rPr>
              <w:i/>
              <w:spacing w:val="-15"/>
              <w:sz w:val="18"/>
            </w:rPr>
          </w:rPrChange>
        </w:rPr>
        <w:t xml:space="preserve"> </w:t>
      </w:r>
      <w:r w:rsidRPr="00265780">
        <w:rPr>
          <w:i/>
          <w:spacing w:val="-75"/>
          <w:w w:val="108"/>
          <w:sz w:val="18"/>
          <w:lang w:val="de-DE"/>
          <w:rPrChange w:id="1906" w:author="SC9986" w:date="2022-08-04T09:19:00Z">
            <w:rPr>
              <w:i/>
              <w:spacing w:val="-75"/>
              <w:w w:val="108"/>
              <w:sz w:val="18"/>
            </w:rPr>
          </w:rPrChange>
        </w:rPr>
        <w:t>a</w:t>
      </w:r>
      <w:r w:rsidRPr="00265780">
        <w:rPr>
          <w:rFonts w:ascii="Lucida Sans Unicode" w:hAnsi="Lucida Sans Unicode"/>
          <w:w w:val="46"/>
          <w:sz w:val="18"/>
          <w:lang w:val="de-DE"/>
          <w:rPrChange w:id="1907" w:author="SC9986" w:date="2022-08-04T09:19:00Z">
            <w:rPr>
              <w:rFonts w:ascii="Lucida Sans Unicode" w:hAnsi="Lucida Sans Unicode"/>
              <w:w w:val="46"/>
              <w:sz w:val="18"/>
            </w:rPr>
          </w:rPrChange>
        </w:rPr>
        <w:t>˙</w:t>
      </w:r>
      <w:r w:rsidRPr="00265780">
        <w:rPr>
          <w:rFonts w:ascii="Lucida Sans Unicode" w:hAnsi="Lucida Sans Unicode"/>
          <w:spacing w:val="-34"/>
          <w:sz w:val="18"/>
          <w:lang w:val="de-DE"/>
          <w:rPrChange w:id="1908" w:author="SC9986" w:date="2022-08-04T09:19:00Z">
            <w:rPr>
              <w:rFonts w:ascii="Lucida Sans Unicode" w:hAnsi="Lucida Sans Unicode"/>
              <w:spacing w:val="-34"/>
              <w:sz w:val="18"/>
            </w:rPr>
          </w:rPrChange>
        </w:rPr>
        <w:t xml:space="preserve"> </w:t>
      </w:r>
      <w:r w:rsidRPr="00265780">
        <w:rPr>
          <w:i/>
          <w:w w:val="113"/>
          <w:sz w:val="18"/>
          <w:lang w:val="de-DE"/>
          <w:rPrChange w:id="1909" w:author="SC9986" w:date="2022-08-04T09:19:00Z">
            <w:rPr>
              <w:i/>
              <w:w w:val="113"/>
              <w:sz w:val="18"/>
            </w:rPr>
          </w:rPrChange>
        </w:rPr>
        <w:t>,</w:t>
      </w:r>
      <w:r w:rsidRPr="00265780">
        <w:rPr>
          <w:i/>
          <w:spacing w:val="-15"/>
          <w:sz w:val="18"/>
          <w:lang w:val="de-DE"/>
          <w:rPrChange w:id="1910" w:author="SC9986" w:date="2022-08-04T09:19:00Z">
            <w:rPr>
              <w:i/>
              <w:spacing w:val="-15"/>
              <w:sz w:val="18"/>
            </w:rPr>
          </w:rPrChange>
        </w:rPr>
        <w:t xml:space="preserve"> </w:t>
      </w:r>
      <w:proofErr w:type="spellStart"/>
      <w:r w:rsidRPr="00265780">
        <w:rPr>
          <w:w w:val="141"/>
          <w:sz w:val="18"/>
          <w:lang w:val="de-DE"/>
          <w:rPrChange w:id="1911" w:author="SC9986" w:date="2022-08-04T09:19:00Z">
            <w:rPr>
              <w:w w:val="141"/>
              <w:sz w:val="18"/>
            </w:rPr>
          </w:rPrChange>
        </w:rPr>
        <w:t>ptr</w:t>
      </w:r>
      <w:r w:rsidRPr="00265780">
        <w:rPr>
          <w:rFonts w:ascii="Arial" w:hAnsi="Arial"/>
          <w:i/>
          <w:w w:val="136"/>
          <w:sz w:val="18"/>
          <w:vertAlign w:val="superscript"/>
          <w:lang w:val="de-DE"/>
          <w:rPrChange w:id="1912" w:author="SC9986" w:date="2022-08-04T09:19:00Z">
            <w:rPr>
              <w:rFonts w:ascii="Arial" w:hAnsi="Arial"/>
              <w:i/>
              <w:w w:val="136"/>
              <w:sz w:val="18"/>
              <w:vertAlign w:val="superscript"/>
            </w:rPr>
          </w:rPrChange>
        </w:rPr>
        <w:t>m</w:t>
      </w:r>
      <w:proofErr w:type="spellEnd"/>
      <w:r w:rsidRPr="00265780">
        <w:rPr>
          <w:rFonts w:ascii="Arial" w:hAnsi="Arial"/>
          <w:i/>
          <w:spacing w:val="23"/>
          <w:sz w:val="18"/>
          <w:lang w:val="de-DE"/>
          <w:rPrChange w:id="1913" w:author="SC9986" w:date="2022-08-04T09:19:00Z">
            <w:rPr>
              <w:rFonts w:ascii="Arial" w:hAnsi="Arial"/>
              <w:i/>
              <w:spacing w:val="23"/>
              <w:sz w:val="18"/>
            </w:rPr>
          </w:rPrChange>
        </w:rPr>
        <w:t xml:space="preserve"> </w:t>
      </w:r>
      <w:r w:rsidRPr="00265780">
        <w:rPr>
          <w:rFonts w:ascii="Lucida Sans Unicode" w:hAnsi="Lucida Sans Unicode"/>
          <w:w w:val="87"/>
          <w:sz w:val="18"/>
          <w:lang w:val="de-DE"/>
          <w:rPrChange w:id="1914" w:author="SC9986" w:date="2022-08-04T09:19:00Z">
            <w:rPr>
              <w:rFonts w:ascii="Lucida Sans Unicode" w:hAnsi="Lucida Sans Unicode"/>
              <w:w w:val="87"/>
              <w:sz w:val="18"/>
            </w:rPr>
          </w:rPrChange>
        </w:rPr>
        <w:t>[</w:t>
      </w:r>
      <w:r>
        <w:rPr>
          <w:i/>
          <w:w w:val="115"/>
          <w:sz w:val="18"/>
        </w:rPr>
        <w:t>β</w:t>
      </w:r>
      <w:r w:rsidRPr="00265780">
        <w:rPr>
          <w:i/>
          <w:sz w:val="18"/>
          <w:lang w:val="de-DE"/>
          <w:rPrChange w:id="1915" w:author="SC9986" w:date="2022-08-04T09:19:00Z">
            <w:rPr>
              <w:i/>
              <w:sz w:val="18"/>
            </w:rPr>
          </w:rPrChange>
        </w:rPr>
        <w:t xml:space="preserve"> </w:t>
      </w:r>
      <w:r w:rsidRPr="00265780">
        <w:rPr>
          <w:i/>
          <w:spacing w:val="-18"/>
          <w:sz w:val="18"/>
          <w:lang w:val="de-DE"/>
          <w:rPrChange w:id="1916" w:author="SC9986" w:date="2022-08-04T09:19:00Z">
            <w:rPr>
              <w:i/>
              <w:spacing w:val="-18"/>
              <w:sz w:val="18"/>
            </w:rPr>
          </w:rPrChange>
        </w:rPr>
        <w:t xml:space="preserve"> </w:t>
      </w:r>
      <w:r>
        <w:rPr>
          <w:i/>
          <w:w w:val="125"/>
          <w:sz w:val="18"/>
        </w:rPr>
        <w:t>τ</w:t>
      </w:r>
      <w:r w:rsidRPr="00265780">
        <w:rPr>
          <w:i/>
          <w:spacing w:val="-25"/>
          <w:sz w:val="18"/>
          <w:lang w:val="de-DE"/>
          <w:rPrChange w:id="1917" w:author="SC9986" w:date="2022-08-04T09:19:00Z">
            <w:rPr>
              <w:i/>
              <w:spacing w:val="-25"/>
              <w:sz w:val="18"/>
            </w:rPr>
          </w:rPrChange>
        </w:rPr>
        <w:t xml:space="preserve"> </w:t>
      </w:r>
      <w:r w:rsidRPr="00265780">
        <w:rPr>
          <w:rFonts w:ascii="Lucida Sans Unicode" w:hAnsi="Lucida Sans Unicode"/>
          <w:w w:val="87"/>
          <w:sz w:val="18"/>
          <w:lang w:val="de-DE"/>
          <w:rPrChange w:id="1918" w:author="SC9986" w:date="2022-08-04T09:19:00Z">
            <w:rPr>
              <w:rFonts w:ascii="Lucida Sans Unicode" w:hAnsi="Lucida Sans Unicode"/>
              <w:w w:val="87"/>
              <w:sz w:val="18"/>
            </w:rPr>
          </w:rPrChange>
        </w:rPr>
        <w:t>]</w:t>
      </w:r>
      <w:proofErr w:type="spellStart"/>
      <w:r w:rsidRPr="00265780">
        <w:rPr>
          <w:rFonts w:ascii="Arial" w:hAnsi="Arial"/>
          <w:i/>
          <w:w w:val="148"/>
          <w:sz w:val="18"/>
          <w:vertAlign w:val="subscript"/>
          <w:lang w:val="de-DE"/>
          <w:rPrChange w:id="1919" w:author="SC9986" w:date="2022-08-04T09:19:00Z">
            <w:rPr>
              <w:rFonts w:ascii="Arial" w:hAnsi="Arial"/>
              <w:i/>
              <w:w w:val="148"/>
              <w:sz w:val="18"/>
              <w:vertAlign w:val="subscript"/>
            </w:rPr>
          </w:rPrChange>
        </w:rPr>
        <w:t>nt</w:t>
      </w:r>
      <w:proofErr w:type="spellEnd"/>
    </w:p>
    <w:p w14:paraId="24E7AC32" w14:textId="77777777" w:rsidR="00AF434A" w:rsidRPr="00265780" w:rsidRDefault="00AF434A">
      <w:pPr>
        <w:spacing w:line="265" w:lineRule="exact"/>
        <w:rPr>
          <w:rFonts w:ascii="Arial" w:hAnsi="Arial"/>
          <w:sz w:val="18"/>
          <w:lang w:val="de-DE"/>
          <w:rPrChange w:id="1920" w:author="SC9986" w:date="2022-08-04T09:19:00Z">
            <w:rPr>
              <w:rFonts w:ascii="Arial" w:hAnsi="Arial"/>
              <w:sz w:val="18"/>
            </w:rPr>
          </w:rPrChange>
        </w:rPr>
        <w:sectPr w:rsidR="00AF434A" w:rsidRPr="00265780">
          <w:type w:val="continuous"/>
          <w:pgSz w:w="12240" w:h="15840"/>
          <w:pgMar w:top="1500" w:right="860" w:bottom="280" w:left="860" w:header="720" w:footer="720" w:gutter="0"/>
          <w:cols w:num="3" w:space="720" w:equalWidth="0">
            <w:col w:w="2729" w:space="40"/>
            <w:col w:w="3574" w:space="564"/>
            <w:col w:w="3613"/>
          </w:cols>
        </w:sectPr>
      </w:pPr>
    </w:p>
    <w:p w14:paraId="66C5C970" w14:textId="77777777" w:rsidR="00AF434A" w:rsidRDefault="00000000">
      <w:pPr>
        <w:tabs>
          <w:tab w:val="left" w:pos="2636"/>
          <w:tab w:val="left" w:pos="3908"/>
        </w:tabs>
        <w:spacing w:before="114" w:after="4"/>
        <w:ind w:left="1261"/>
        <w:rPr>
          <w:rFonts w:ascii="Lucida Sans Unicode" w:hAnsi="Lucida Sans Unicode"/>
          <w:sz w:val="18"/>
        </w:rPr>
      </w:pP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09"/>
          <w:sz w:val="18"/>
        </w:rPr>
        <w:t>ρ</w:t>
      </w:r>
      <w:r>
        <w:rPr>
          <w:rFonts w:ascii="Lucida Sans Unicode" w:hAnsi="Lucida Sans Unicode"/>
          <w:w w:val="122"/>
          <w:sz w:val="18"/>
        </w:rPr>
        <w:t>(</w:t>
      </w:r>
      <w:r>
        <w:rPr>
          <w:i/>
          <w:w w:val="107"/>
          <w:sz w:val="18"/>
        </w:rPr>
        <w:t>e</w:t>
      </w:r>
      <w:r>
        <w:rPr>
          <w:rFonts w:ascii="Lucida Sans Unicode" w:hAnsi="Lucida Sans Unicode"/>
          <w:w w:val="122"/>
          <w:sz w:val="18"/>
        </w:rPr>
        <w:t>)</w:t>
      </w:r>
      <w:r>
        <w:rPr>
          <w:rFonts w:ascii="Lucida Sans Unicode" w:hAnsi="Lucida Sans Unicode"/>
          <w:sz w:val="18"/>
        </w:rPr>
        <w:tab/>
      </w:r>
      <w:proofErr w:type="spellStart"/>
      <w:r>
        <w:rPr>
          <w:i/>
          <w:w w:val="130"/>
          <w:sz w:val="18"/>
        </w:rPr>
        <w:t>x</w:t>
      </w:r>
      <w:r>
        <w:rPr>
          <w:rFonts w:ascii="Arial" w:hAnsi="Arial"/>
          <w:i/>
          <w:w w:val="120"/>
          <w:sz w:val="18"/>
          <w:vertAlign w:val="subscript"/>
        </w:rPr>
        <w:t>a</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0"/>
          <w:sz w:val="18"/>
          <w:vertAlign w:val="subscript"/>
        </w:rPr>
        <w:t>a</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i/>
          <w:w w:val="130"/>
          <w:sz w:val="18"/>
        </w:rPr>
        <w:t>x</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z w:val="18"/>
        </w:rPr>
        <w:t xml:space="preserve"> </w:t>
      </w:r>
      <w:r>
        <w:rPr>
          <w:rFonts w:ascii="Lucida Sans Unicode" w:hAnsi="Lucida Sans Unicode"/>
          <w:spacing w:val="-28"/>
          <w:sz w:val="18"/>
        </w:rPr>
        <w:t xml:space="preserve"> </w:t>
      </w:r>
      <w:r>
        <w:rPr>
          <w:w w:val="134"/>
          <w:sz w:val="18"/>
        </w:rPr>
        <w:t>in</w:t>
      </w:r>
      <w:r>
        <w:rPr>
          <w:spacing w:val="6"/>
          <w:sz w:val="18"/>
        </w:rPr>
        <w:t xml:space="preserve"> </w:t>
      </w:r>
      <w:r>
        <w:rPr>
          <w:rFonts w:ascii="Lucida Sans Unicode" w:hAnsi="Lucida Sans Unicode"/>
          <w:sz w:val="18"/>
        </w:rPr>
        <w:t>Q</w:t>
      </w:r>
    </w:p>
    <w:p w14:paraId="4CCDAE45" w14:textId="77777777" w:rsidR="00AF434A" w:rsidRDefault="00000000">
      <w:pPr>
        <w:pStyle w:val="BodyText"/>
        <w:spacing w:line="20" w:lineRule="exact"/>
        <w:ind w:left="1257"/>
        <w:rPr>
          <w:rFonts w:ascii="Lucida Sans Unicode"/>
          <w:sz w:val="2"/>
        </w:rPr>
      </w:pPr>
      <w:r>
        <w:rPr>
          <w:rFonts w:ascii="Lucida Sans Unicode"/>
          <w:sz w:val="2"/>
        </w:rPr>
      </w:r>
      <w:r>
        <w:rPr>
          <w:rFonts w:ascii="Lucida Sans Unicode"/>
          <w:sz w:val="2"/>
        </w:rPr>
        <w:pict w14:anchorId="41FE0F5C">
          <v:group id="_x0000_s1067" style="width:309pt;height:.4pt;mso-position-horizontal-relative:char;mso-position-vertical-relative:line" coordsize="6180,8">
            <v:line id="_x0000_s1068" style="position:absolute" from="0,4" to="6180,4" strokeweight=".38pt"/>
            <w10:anchorlock/>
          </v:group>
        </w:pict>
      </w:r>
    </w:p>
    <w:p w14:paraId="09A36C14" w14:textId="77777777" w:rsidR="00AF434A" w:rsidRPr="00265780" w:rsidRDefault="00000000">
      <w:pPr>
        <w:spacing w:line="213" w:lineRule="auto"/>
        <w:ind w:left="2969"/>
        <w:rPr>
          <w:rFonts w:ascii="Arial" w:hAnsi="Arial"/>
          <w:i/>
          <w:sz w:val="18"/>
          <w:lang w:val="de-DE"/>
          <w:rPrChange w:id="1921" w:author="SC9986" w:date="2022-08-04T09:19:00Z">
            <w:rPr>
              <w:rFonts w:ascii="Arial" w:hAnsi="Arial"/>
              <w:i/>
              <w:sz w:val="18"/>
            </w:rPr>
          </w:rPrChange>
        </w:rPr>
      </w:pPr>
      <w:r w:rsidRPr="00265780">
        <w:rPr>
          <w:i/>
          <w:spacing w:val="-70"/>
          <w:w w:val="109"/>
          <w:sz w:val="18"/>
          <w:lang w:val="de-DE"/>
          <w:rPrChange w:id="1922" w:author="SC9986" w:date="2022-08-04T09:19:00Z">
            <w:rPr>
              <w:i/>
              <w:spacing w:val="-70"/>
              <w:w w:val="109"/>
              <w:sz w:val="18"/>
            </w:rPr>
          </w:rPrChange>
        </w:rPr>
        <w:t>C</w:t>
      </w:r>
      <w:r w:rsidRPr="00265780">
        <w:rPr>
          <w:rFonts w:ascii="Lucida Sans Unicode" w:hAnsi="Lucida Sans Unicode"/>
          <w:w w:val="46"/>
          <w:position w:val="5"/>
          <w:sz w:val="18"/>
          <w:lang w:val="de-DE"/>
          <w:rPrChange w:id="1923" w:author="SC9986" w:date="2022-08-04T09:19:00Z">
            <w:rPr>
              <w:rFonts w:ascii="Lucida Sans Unicode" w:hAnsi="Lucida Sans Unicode"/>
              <w:w w:val="46"/>
              <w:position w:val="5"/>
              <w:sz w:val="18"/>
            </w:rPr>
          </w:rPrChange>
        </w:rPr>
        <w:t>˙</w:t>
      </w:r>
      <w:r w:rsidRPr="00265780">
        <w:rPr>
          <w:rFonts w:ascii="Lucida Sans Unicode" w:hAnsi="Lucida Sans Unicode"/>
          <w:spacing w:val="25"/>
          <w:position w:val="5"/>
          <w:sz w:val="18"/>
          <w:lang w:val="de-DE"/>
          <w:rPrChange w:id="1924" w:author="SC9986" w:date="2022-08-04T09:19:00Z">
            <w:rPr>
              <w:rFonts w:ascii="Lucida Sans Unicode" w:hAnsi="Lucida Sans Unicode"/>
              <w:spacing w:val="25"/>
              <w:position w:val="5"/>
              <w:sz w:val="18"/>
            </w:rPr>
          </w:rPrChange>
        </w:rPr>
        <w:t xml:space="preserve"> </w:t>
      </w:r>
      <w:r w:rsidRPr="00265780">
        <w:rPr>
          <w:rFonts w:ascii="Lucida Sans Unicode" w:hAnsi="Lucida Sans Unicode"/>
          <w:sz w:val="18"/>
          <w:lang w:val="de-DE"/>
          <w:rPrChange w:id="1925" w:author="SC9986" w:date="2022-08-04T09:19:00Z">
            <w:rPr>
              <w:rFonts w:ascii="Lucida Sans Unicode" w:hAnsi="Lucida Sans Unicode"/>
              <w:sz w:val="18"/>
            </w:rPr>
          </w:rPrChange>
        </w:rPr>
        <w:t xml:space="preserve">=  </w:t>
      </w:r>
      <w:r w:rsidRPr="00265780">
        <w:rPr>
          <w:rFonts w:ascii="Lucida Sans Unicode" w:hAnsi="Lucida Sans Unicode"/>
          <w:spacing w:val="-6"/>
          <w:sz w:val="18"/>
          <w:lang w:val="de-DE"/>
          <w:rPrChange w:id="1926" w:author="SC9986" w:date="2022-08-04T09:19:00Z">
            <w:rPr>
              <w:rFonts w:ascii="Lucida Sans Unicode" w:hAnsi="Lucida Sans Unicode"/>
              <w:spacing w:val="-6"/>
              <w:sz w:val="18"/>
            </w:rPr>
          </w:rPrChange>
        </w:rPr>
        <w:t xml:space="preserve"> </w:t>
      </w:r>
      <w:r w:rsidRPr="00265780">
        <w:rPr>
          <w:rFonts w:ascii="Lucida Sans Unicode" w:hAnsi="Lucida Sans Unicode"/>
          <w:w w:val="99"/>
          <w:sz w:val="18"/>
          <w:lang w:val="de-DE"/>
          <w:rPrChange w:id="1927" w:author="SC9986" w:date="2022-08-04T09:19:00Z">
            <w:rPr>
              <w:rFonts w:ascii="Lucida Sans Unicode" w:hAnsi="Lucida Sans Unicode"/>
              <w:w w:val="99"/>
              <w:sz w:val="18"/>
            </w:rPr>
          </w:rPrChange>
        </w:rPr>
        <w:t>€</w:t>
      </w:r>
      <w:proofErr w:type="spellStart"/>
      <w:r w:rsidRPr="00265780">
        <w:rPr>
          <w:rFonts w:ascii="Arial" w:hAnsi="Arial"/>
          <w:i/>
          <w:spacing w:val="3"/>
          <w:w w:val="123"/>
          <w:sz w:val="18"/>
          <w:vertAlign w:val="subscript"/>
          <w:lang w:val="de-DE"/>
          <w:rPrChange w:id="1928" w:author="SC9986" w:date="2022-08-04T09:19:00Z">
            <w:rPr>
              <w:rFonts w:ascii="Arial" w:hAnsi="Arial"/>
              <w:i/>
              <w:spacing w:val="3"/>
              <w:w w:val="123"/>
              <w:sz w:val="18"/>
              <w:vertAlign w:val="subscript"/>
            </w:rPr>
          </w:rPrChange>
        </w:rPr>
        <w:t>w</w:t>
      </w:r>
      <w:r w:rsidRPr="00265780">
        <w:rPr>
          <w:rFonts w:ascii="Arial" w:hAnsi="Arial"/>
          <w:i/>
          <w:w w:val="135"/>
          <w:sz w:val="18"/>
          <w:vertAlign w:val="subscript"/>
          <w:lang w:val="de-DE"/>
          <w:rPrChange w:id="1929" w:author="SC9986" w:date="2022-08-04T09:19:00Z">
            <w:rPr>
              <w:rFonts w:ascii="Arial" w:hAnsi="Arial"/>
              <w:i/>
              <w:w w:val="135"/>
              <w:sz w:val="18"/>
              <w:vertAlign w:val="subscript"/>
            </w:rPr>
          </w:rPrChange>
        </w:rPr>
        <w:t>idenstr</w:t>
      </w:r>
      <w:proofErr w:type="spellEnd"/>
      <w:r w:rsidRPr="00265780">
        <w:rPr>
          <w:rFonts w:ascii="Arial" w:hAnsi="Arial"/>
          <w:i/>
          <w:spacing w:val="15"/>
          <w:sz w:val="18"/>
          <w:lang w:val="de-DE"/>
          <w:rPrChange w:id="1930" w:author="SC9986" w:date="2022-08-04T09:19:00Z">
            <w:rPr>
              <w:rFonts w:ascii="Arial" w:hAnsi="Arial"/>
              <w:i/>
              <w:spacing w:val="15"/>
              <w:sz w:val="18"/>
            </w:rPr>
          </w:rPrChange>
        </w:rPr>
        <w:t xml:space="preserve"> </w:t>
      </w:r>
      <w:r>
        <w:rPr>
          <w:i/>
          <w:w w:val="111"/>
          <w:sz w:val="18"/>
        </w:rPr>
        <w:t>ρ</w:t>
      </w:r>
      <w:r w:rsidRPr="00265780">
        <w:rPr>
          <w:i/>
          <w:w w:val="111"/>
          <w:sz w:val="18"/>
          <w:lang w:val="de-DE"/>
          <w:rPrChange w:id="1931" w:author="SC9986" w:date="2022-08-04T09:19:00Z">
            <w:rPr>
              <w:i/>
              <w:w w:val="111"/>
              <w:sz w:val="18"/>
            </w:rPr>
          </w:rPrChange>
        </w:rPr>
        <w:t>,</w:t>
      </w:r>
      <w:r w:rsidRPr="00265780">
        <w:rPr>
          <w:i/>
          <w:spacing w:val="-15"/>
          <w:sz w:val="18"/>
          <w:lang w:val="de-DE"/>
          <w:rPrChange w:id="1932" w:author="SC9986" w:date="2022-08-04T09:19:00Z">
            <w:rPr>
              <w:i/>
              <w:spacing w:val="-15"/>
              <w:sz w:val="18"/>
            </w:rPr>
          </w:rPrChange>
        </w:rPr>
        <w:t xml:space="preserve"> </w:t>
      </w:r>
      <w:r w:rsidRPr="00265780">
        <w:rPr>
          <w:i/>
          <w:w w:val="109"/>
          <w:sz w:val="18"/>
          <w:lang w:val="de-DE"/>
          <w:rPrChange w:id="1933" w:author="SC9986" w:date="2022-08-04T09:19:00Z">
            <w:rPr>
              <w:i/>
              <w:w w:val="109"/>
              <w:sz w:val="18"/>
            </w:rPr>
          </w:rPrChange>
        </w:rPr>
        <w:t>e,</w:t>
      </w:r>
      <w:r w:rsidRPr="00265780">
        <w:rPr>
          <w:i/>
          <w:spacing w:val="-15"/>
          <w:sz w:val="18"/>
          <w:lang w:val="de-DE"/>
          <w:rPrChange w:id="1934" w:author="SC9986" w:date="2022-08-04T09:19:00Z">
            <w:rPr>
              <w:i/>
              <w:spacing w:val="-15"/>
              <w:sz w:val="18"/>
            </w:rPr>
          </w:rPrChange>
        </w:rPr>
        <w:t xml:space="preserve"> </w:t>
      </w:r>
      <w:r w:rsidRPr="00265780">
        <w:rPr>
          <w:i/>
          <w:spacing w:val="-75"/>
          <w:w w:val="108"/>
          <w:sz w:val="18"/>
          <w:lang w:val="de-DE"/>
          <w:rPrChange w:id="1935" w:author="SC9986" w:date="2022-08-04T09:19:00Z">
            <w:rPr>
              <w:i/>
              <w:spacing w:val="-75"/>
              <w:w w:val="108"/>
              <w:sz w:val="18"/>
            </w:rPr>
          </w:rPrChange>
        </w:rPr>
        <w:t>a</w:t>
      </w:r>
      <w:r w:rsidRPr="00265780">
        <w:rPr>
          <w:rFonts w:ascii="Lucida Sans Unicode" w:hAnsi="Lucida Sans Unicode"/>
          <w:w w:val="46"/>
          <w:sz w:val="18"/>
          <w:lang w:val="de-DE"/>
          <w:rPrChange w:id="1936" w:author="SC9986" w:date="2022-08-04T09:19:00Z">
            <w:rPr>
              <w:rFonts w:ascii="Lucida Sans Unicode" w:hAnsi="Lucida Sans Unicode"/>
              <w:w w:val="46"/>
              <w:sz w:val="18"/>
            </w:rPr>
          </w:rPrChange>
        </w:rPr>
        <w:t>˙</w:t>
      </w:r>
      <w:r w:rsidRPr="00265780">
        <w:rPr>
          <w:rFonts w:ascii="Lucida Sans Unicode" w:hAnsi="Lucida Sans Unicode"/>
          <w:spacing w:val="-34"/>
          <w:sz w:val="18"/>
          <w:lang w:val="de-DE"/>
          <w:rPrChange w:id="1937" w:author="SC9986" w:date="2022-08-04T09:19:00Z">
            <w:rPr>
              <w:rFonts w:ascii="Lucida Sans Unicode" w:hAnsi="Lucida Sans Unicode"/>
              <w:spacing w:val="-34"/>
              <w:sz w:val="18"/>
            </w:rPr>
          </w:rPrChange>
        </w:rPr>
        <w:t xml:space="preserve"> </w:t>
      </w:r>
      <w:r w:rsidRPr="00265780">
        <w:rPr>
          <w:i/>
          <w:w w:val="113"/>
          <w:sz w:val="18"/>
          <w:lang w:val="de-DE"/>
          <w:rPrChange w:id="1938" w:author="SC9986" w:date="2022-08-04T09:19:00Z">
            <w:rPr>
              <w:i/>
              <w:w w:val="113"/>
              <w:sz w:val="18"/>
            </w:rPr>
          </w:rPrChange>
        </w:rPr>
        <w:t>,</w:t>
      </w:r>
      <w:r w:rsidRPr="00265780">
        <w:rPr>
          <w:i/>
          <w:spacing w:val="-15"/>
          <w:sz w:val="18"/>
          <w:lang w:val="de-DE"/>
          <w:rPrChange w:id="1939" w:author="SC9986" w:date="2022-08-04T09:19:00Z">
            <w:rPr>
              <w:i/>
              <w:spacing w:val="-15"/>
              <w:sz w:val="18"/>
            </w:rPr>
          </w:rPrChange>
        </w:rPr>
        <w:t xml:space="preserve"> </w:t>
      </w:r>
      <w:proofErr w:type="spellStart"/>
      <w:r w:rsidRPr="00265780">
        <w:rPr>
          <w:w w:val="141"/>
          <w:sz w:val="18"/>
          <w:lang w:val="de-DE"/>
          <w:rPrChange w:id="1940" w:author="SC9986" w:date="2022-08-04T09:19:00Z">
            <w:rPr>
              <w:w w:val="141"/>
              <w:sz w:val="18"/>
            </w:rPr>
          </w:rPrChange>
        </w:rPr>
        <w:t>ptr</w:t>
      </w:r>
      <w:r w:rsidRPr="00265780">
        <w:rPr>
          <w:w w:val="116"/>
          <w:sz w:val="18"/>
          <w:vertAlign w:val="superscript"/>
          <w:lang w:val="de-DE"/>
          <w:rPrChange w:id="1941" w:author="SC9986" w:date="2022-08-04T09:19:00Z">
            <w:rPr>
              <w:w w:val="116"/>
              <w:sz w:val="18"/>
              <w:vertAlign w:val="superscript"/>
            </w:rPr>
          </w:rPrChange>
        </w:rPr>
        <w:t>c</w:t>
      </w:r>
      <w:proofErr w:type="spellEnd"/>
      <w:r w:rsidRPr="00265780">
        <w:rPr>
          <w:sz w:val="18"/>
          <w:lang w:val="de-DE"/>
          <w:rPrChange w:id="1942" w:author="SC9986" w:date="2022-08-04T09:19:00Z">
            <w:rPr>
              <w:sz w:val="18"/>
            </w:rPr>
          </w:rPrChange>
        </w:rPr>
        <w:t xml:space="preserve"> </w:t>
      </w:r>
      <w:r w:rsidRPr="00265780">
        <w:rPr>
          <w:spacing w:val="-17"/>
          <w:sz w:val="18"/>
          <w:lang w:val="de-DE"/>
          <w:rPrChange w:id="1943" w:author="SC9986" w:date="2022-08-04T09:19:00Z">
            <w:rPr>
              <w:spacing w:val="-17"/>
              <w:sz w:val="18"/>
            </w:rPr>
          </w:rPrChange>
        </w:rPr>
        <w:t xml:space="preserve"> </w:t>
      </w:r>
      <w:r w:rsidRPr="00265780">
        <w:rPr>
          <w:rFonts w:ascii="Lucida Sans Unicode" w:hAnsi="Lucida Sans Unicode"/>
          <w:w w:val="87"/>
          <w:sz w:val="18"/>
          <w:lang w:val="de-DE"/>
          <w:rPrChange w:id="1944" w:author="SC9986" w:date="2022-08-04T09:19:00Z">
            <w:rPr>
              <w:rFonts w:ascii="Lucida Sans Unicode" w:hAnsi="Lucida Sans Unicode"/>
              <w:w w:val="87"/>
              <w:sz w:val="18"/>
            </w:rPr>
          </w:rPrChange>
        </w:rPr>
        <w:t>[</w:t>
      </w:r>
      <w:r>
        <w:rPr>
          <w:i/>
          <w:w w:val="115"/>
          <w:sz w:val="18"/>
        </w:rPr>
        <w:t>β</w:t>
      </w:r>
      <w:r w:rsidRPr="00265780">
        <w:rPr>
          <w:i/>
          <w:sz w:val="18"/>
          <w:lang w:val="de-DE"/>
          <w:rPrChange w:id="1945" w:author="SC9986" w:date="2022-08-04T09:19:00Z">
            <w:rPr>
              <w:i/>
              <w:sz w:val="18"/>
            </w:rPr>
          </w:rPrChange>
        </w:rPr>
        <w:t xml:space="preserve"> </w:t>
      </w:r>
      <w:r w:rsidRPr="00265780">
        <w:rPr>
          <w:i/>
          <w:spacing w:val="-18"/>
          <w:sz w:val="18"/>
          <w:lang w:val="de-DE"/>
          <w:rPrChange w:id="1946" w:author="SC9986" w:date="2022-08-04T09:19:00Z">
            <w:rPr>
              <w:i/>
              <w:spacing w:val="-18"/>
              <w:sz w:val="18"/>
            </w:rPr>
          </w:rPrChange>
        </w:rPr>
        <w:t xml:space="preserve"> </w:t>
      </w:r>
      <w:r>
        <w:rPr>
          <w:i/>
          <w:w w:val="125"/>
          <w:sz w:val="18"/>
        </w:rPr>
        <w:t>τ</w:t>
      </w:r>
      <w:r w:rsidRPr="00265780">
        <w:rPr>
          <w:i/>
          <w:spacing w:val="-25"/>
          <w:sz w:val="18"/>
          <w:lang w:val="de-DE"/>
          <w:rPrChange w:id="1947" w:author="SC9986" w:date="2022-08-04T09:19:00Z">
            <w:rPr>
              <w:i/>
              <w:spacing w:val="-25"/>
              <w:sz w:val="18"/>
            </w:rPr>
          </w:rPrChange>
        </w:rPr>
        <w:t xml:space="preserve"> </w:t>
      </w:r>
      <w:r w:rsidRPr="00265780">
        <w:rPr>
          <w:rFonts w:ascii="Lucida Sans Unicode" w:hAnsi="Lucida Sans Unicode"/>
          <w:w w:val="87"/>
          <w:sz w:val="18"/>
          <w:lang w:val="de-DE"/>
          <w:rPrChange w:id="1948" w:author="SC9986" w:date="2022-08-04T09:19:00Z">
            <w:rPr>
              <w:rFonts w:ascii="Lucida Sans Unicode" w:hAnsi="Lucida Sans Unicode"/>
              <w:w w:val="87"/>
              <w:sz w:val="18"/>
            </w:rPr>
          </w:rPrChange>
        </w:rPr>
        <w:t>]</w:t>
      </w:r>
      <w:proofErr w:type="spellStart"/>
      <w:r w:rsidRPr="00265780">
        <w:rPr>
          <w:rFonts w:ascii="Arial" w:hAnsi="Arial"/>
          <w:i/>
          <w:w w:val="148"/>
          <w:sz w:val="18"/>
          <w:vertAlign w:val="subscript"/>
          <w:lang w:val="de-DE"/>
          <w:rPrChange w:id="1949" w:author="SC9986" w:date="2022-08-04T09:19:00Z">
            <w:rPr>
              <w:rFonts w:ascii="Arial" w:hAnsi="Arial"/>
              <w:i/>
              <w:w w:val="148"/>
              <w:sz w:val="18"/>
              <w:vertAlign w:val="subscript"/>
            </w:rPr>
          </w:rPrChange>
        </w:rPr>
        <w:t>nt</w:t>
      </w:r>
      <w:proofErr w:type="spellEnd"/>
    </w:p>
    <w:p w14:paraId="5D75FB07" w14:textId="77777777" w:rsidR="00AF434A" w:rsidRDefault="00000000">
      <w:pPr>
        <w:pStyle w:val="BodyText"/>
        <w:spacing w:before="157"/>
        <w:jc w:val="center"/>
      </w:pPr>
      <w:r>
        <w:t xml:space="preserve">Figure 24: </w:t>
      </w:r>
      <w:proofErr w:type="spellStart"/>
      <w:r>
        <w:t>Metafunctions</w:t>
      </w:r>
      <w:proofErr w:type="spellEnd"/>
      <w:r>
        <w:t xml:space="preserve"> for  Widening</w:t>
      </w:r>
    </w:p>
    <w:p w14:paraId="122C2B7D" w14:textId="77777777" w:rsidR="00AF434A" w:rsidRDefault="00AF434A">
      <w:pPr>
        <w:pStyle w:val="BodyText"/>
      </w:pPr>
    </w:p>
    <w:p w14:paraId="438D1C1F" w14:textId="77777777" w:rsidR="00AF434A" w:rsidRDefault="00AF434A">
      <w:pPr>
        <w:pStyle w:val="BodyText"/>
      </w:pPr>
    </w:p>
    <w:p w14:paraId="177CB691" w14:textId="77777777" w:rsidR="00AF434A" w:rsidRDefault="00AF434A">
      <w:pPr>
        <w:pStyle w:val="BodyText"/>
      </w:pPr>
    </w:p>
    <w:p w14:paraId="2674A255" w14:textId="77777777" w:rsidR="00AF434A" w:rsidRDefault="00AF434A">
      <w:pPr>
        <w:pStyle w:val="BodyText"/>
        <w:spacing w:before="4"/>
        <w:rPr>
          <w:sz w:val="26"/>
        </w:rPr>
      </w:pPr>
    </w:p>
    <w:p w14:paraId="63845F8F" w14:textId="77777777" w:rsidR="00AF434A" w:rsidRDefault="00AF434A">
      <w:pPr>
        <w:rPr>
          <w:sz w:val="26"/>
        </w:rPr>
        <w:sectPr w:rsidR="00AF434A">
          <w:type w:val="continuous"/>
          <w:pgSz w:w="12240" w:h="15840"/>
          <w:pgMar w:top="1500" w:right="860" w:bottom="280" w:left="860" w:header="720" w:footer="720" w:gutter="0"/>
          <w:cols w:space="720"/>
        </w:sectPr>
      </w:pPr>
    </w:p>
    <w:p w14:paraId="6852D221" w14:textId="77777777" w:rsidR="00AF434A" w:rsidRDefault="00000000">
      <w:pPr>
        <w:spacing w:before="83" w:line="256" w:lineRule="exact"/>
        <w:jc w:val="right"/>
        <w:rPr>
          <w:sz w:val="18"/>
        </w:rPr>
      </w:pPr>
      <w:r>
        <w:rPr>
          <w:i/>
          <w:w w:val="125"/>
          <w:sz w:val="18"/>
        </w:rPr>
        <w:t xml:space="preserve">x </w:t>
      </w:r>
      <w:r>
        <w:rPr>
          <w:rFonts w:ascii="Lucida Sans Unicode"/>
          <w:w w:val="125"/>
          <w:sz w:val="18"/>
        </w:rPr>
        <w:t xml:space="preserve">= </w:t>
      </w:r>
      <w:r>
        <w:rPr>
          <w:w w:val="125"/>
          <w:sz w:val="18"/>
        </w:rPr>
        <w:t>fresh</w:t>
      </w:r>
    </w:p>
    <w:p w14:paraId="4C542C61" w14:textId="77777777" w:rsidR="00AF434A" w:rsidRDefault="00000000">
      <w:pPr>
        <w:spacing w:before="33" w:line="306" w:lineRule="exact"/>
        <w:ind w:left="319"/>
        <w:rPr>
          <w:rFonts w:ascii="Lucida Sans Unicode" w:hAnsi="Lucida Sans Unicode"/>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34"/>
          <w:sz w:val="18"/>
        </w:rPr>
        <w:t>null</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543770C2" w14:textId="77777777" w:rsidR="00AF434A" w:rsidRDefault="00000000">
      <w:pPr>
        <w:spacing w:before="210" w:line="129" w:lineRule="exact"/>
        <w:jc w:val="right"/>
        <w:rPr>
          <w:rFonts w:ascii="Lucida Sans Unicode" w:hAnsi="Lucida Sans Unicode"/>
          <w:sz w:val="18"/>
        </w:rPr>
      </w:pPr>
      <w:r>
        <w:br w:type="column"/>
      </w:r>
      <w:r>
        <w:rPr>
          <w:rFonts w:ascii="Lucida Sans Unicode" w:hAnsi="Lucida Sans Unicode"/>
          <w:sz w:val="18"/>
        </w:rPr>
        <w:t>Q = €</w:t>
      </w:r>
    </w:p>
    <w:p w14:paraId="6DEDB56A" w14:textId="77777777" w:rsidR="00AF434A" w:rsidRDefault="00000000">
      <w:pPr>
        <w:pStyle w:val="BodyText"/>
        <w:spacing w:before="10"/>
        <w:rPr>
          <w:rFonts w:ascii="Lucida Sans Unicode"/>
          <w:sz w:val="13"/>
        </w:rPr>
      </w:pPr>
      <w:r>
        <w:br w:type="column"/>
      </w:r>
    </w:p>
    <w:p w14:paraId="535595C6" w14:textId="77777777" w:rsidR="00AF434A" w:rsidRDefault="00000000">
      <w:pPr>
        <w:spacing w:line="129" w:lineRule="exact"/>
        <w:ind w:left="297"/>
        <w:rPr>
          <w:i/>
          <w:sz w:val="18"/>
        </w:rPr>
      </w:pP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i/>
          <w:w w:val="113"/>
          <w:sz w:val="18"/>
        </w:rPr>
        <w:t>,</w:t>
      </w:r>
      <w:r>
        <w:rPr>
          <w:i/>
          <w:spacing w:val="-15"/>
          <w:sz w:val="18"/>
        </w:rPr>
        <w:t xml:space="preserve"> </w:t>
      </w:r>
      <w:r>
        <w:rPr>
          <w:i/>
          <w:w w:val="117"/>
          <w:sz w:val="18"/>
        </w:rPr>
        <w:t>u</w:t>
      </w:r>
    </w:p>
    <w:p w14:paraId="155FA6EC" w14:textId="77777777" w:rsidR="00AF434A" w:rsidRDefault="00AF434A">
      <w:pPr>
        <w:spacing w:line="129" w:lineRule="exact"/>
        <w:rPr>
          <w:sz w:val="18"/>
        </w:rPr>
        <w:sectPr w:rsidR="00AF434A">
          <w:type w:val="continuous"/>
          <w:pgSz w:w="12240" w:h="15840"/>
          <w:pgMar w:top="1500" w:right="860" w:bottom="280" w:left="860" w:header="720" w:footer="720" w:gutter="0"/>
          <w:cols w:num="4" w:space="720" w:equalWidth="0">
            <w:col w:w="2785" w:space="40"/>
            <w:col w:w="3238" w:space="39"/>
            <w:col w:w="1857" w:space="39"/>
            <w:col w:w="2522"/>
          </w:cols>
        </w:sectPr>
      </w:pPr>
    </w:p>
    <w:p w14:paraId="119364FC" w14:textId="77777777" w:rsidR="00AF434A" w:rsidRDefault="00000000">
      <w:pPr>
        <w:spacing w:line="299" w:lineRule="exact"/>
        <w:jc w:val="right"/>
        <w:rPr>
          <w:i/>
          <w:sz w:val="18"/>
        </w:rPr>
      </w:pPr>
      <w:r>
        <w:pict w14:anchorId="4AA013DD">
          <v:line id="_x0000_s1066" style="position:absolute;left:0;text-align:left;z-index:8392;mso-position-horizontal-relative:page" from="141.15pt,1.4pt" to="346.1pt,1.4pt" strokeweight=".38pt">
            <w10:wrap anchorx="page"/>
          </v:line>
        </w:pict>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i/>
          <w:w w:val="113"/>
          <w:sz w:val="18"/>
        </w:rPr>
        <w:t>,</w:t>
      </w:r>
      <w:r>
        <w:rPr>
          <w:i/>
          <w:spacing w:val="-15"/>
          <w:sz w:val="18"/>
        </w:rPr>
        <w:t xml:space="preserve"> </w:t>
      </w:r>
      <w:r>
        <w:rPr>
          <w:i/>
          <w:w w:val="99"/>
          <w:sz w:val="18"/>
        </w:rPr>
        <w:t>c</w:t>
      </w:r>
    </w:p>
    <w:p w14:paraId="5E95C254" w14:textId="77777777" w:rsidR="00AF434A" w:rsidRDefault="00000000">
      <w:pPr>
        <w:spacing w:line="115" w:lineRule="exact"/>
        <w:ind w:left="3276" w:right="2264"/>
        <w:jc w:val="center"/>
        <w:rPr>
          <w:rFonts w:ascii="Arial"/>
          <w:i/>
          <w:sz w:val="12"/>
        </w:rPr>
      </w:pPr>
      <w:r>
        <w:br w:type="column"/>
      </w:r>
      <w:r>
        <w:rPr>
          <w:rFonts w:ascii="Arial"/>
          <w:i/>
          <w:w w:val="150"/>
          <w:sz w:val="12"/>
        </w:rPr>
        <w:t>null</w:t>
      </w:r>
    </w:p>
    <w:p w14:paraId="324D05DB" w14:textId="77777777" w:rsidR="00AF434A" w:rsidRDefault="00AF434A">
      <w:pPr>
        <w:spacing w:line="115" w:lineRule="exact"/>
        <w:jc w:val="center"/>
        <w:rPr>
          <w:rFonts w:ascii="Arial"/>
          <w:sz w:val="12"/>
        </w:rPr>
        <w:sectPr w:rsidR="00AF434A">
          <w:type w:val="continuous"/>
          <w:pgSz w:w="12240" w:h="15840"/>
          <w:pgMar w:top="1500" w:right="860" w:bottom="280" w:left="860" w:header="720" w:footer="720" w:gutter="0"/>
          <w:cols w:num="2" w:space="720" w:equalWidth="0">
            <w:col w:w="4619" w:space="40"/>
            <w:col w:w="5861"/>
          </w:cols>
        </w:sectPr>
      </w:pPr>
    </w:p>
    <w:p w14:paraId="4FE66744" w14:textId="77777777" w:rsidR="00AF434A" w:rsidRDefault="00000000">
      <w:pPr>
        <w:spacing w:before="139"/>
        <w:ind w:right="21"/>
        <w:jc w:val="center"/>
        <w:rPr>
          <w:rFonts w:ascii="Lucida Sans Unicode" w:hAnsi="Lucida Sans Unicode"/>
          <w:sz w:val="18"/>
        </w:rPr>
      </w:pP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9"/>
          <w:sz w:val="18"/>
          <w:vertAlign w:val="subscript"/>
        </w:rPr>
        <w:t>boundsR</w:t>
      </w:r>
      <w:proofErr w:type="spellEnd"/>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37"/>
          <w:sz w:val="18"/>
          <w:vertAlign w:val="superscript"/>
        </w:rPr>
        <w:t>u</w:t>
      </w:r>
      <w:proofErr w:type="spellEnd"/>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55148B32" w14:textId="77777777" w:rsidR="00AF434A" w:rsidRPr="00265780" w:rsidRDefault="00000000">
      <w:pPr>
        <w:spacing w:before="140" w:line="242" w:lineRule="exact"/>
        <w:jc w:val="center"/>
        <w:rPr>
          <w:rFonts w:ascii="Lucida Sans Unicode" w:hAnsi="Lucida Sans Unicode"/>
          <w:sz w:val="18"/>
          <w:lang w:val="de-DE"/>
          <w:rPrChange w:id="1950" w:author="SC9986" w:date="2022-08-04T09:19:00Z">
            <w:rPr>
              <w:rFonts w:ascii="Lucida Sans Unicode" w:hAnsi="Lucida Sans Unicode"/>
              <w:sz w:val="18"/>
            </w:rPr>
          </w:rPrChange>
        </w:rPr>
      </w:pPr>
      <w:r w:rsidRPr="00265780">
        <w:rPr>
          <w:i/>
          <w:w w:val="120"/>
          <w:sz w:val="18"/>
          <w:lang w:val="de-DE"/>
          <w:rPrChange w:id="1951" w:author="SC9986" w:date="2022-08-04T09:19:00Z">
            <w:rPr>
              <w:i/>
              <w:w w:val="120"/>
              <w:sz w:val="18"/>
            </w:rPr>
          </w:rPrChange>
        </w:rPr>
        <w:t>x</w:t>
      </w:r>
      <w:r w:rsidRPr="00265780">
        <w:rPr>
          <w:rFonts w:ascii="Arial" w:hAnsi="Arial"/>
          <w:i/>
          <w:w w:val="120"/>
          <w:sz w:val="18"/>
          <w:vertAlign w:val="subscript"/>
          <w:lang w:val="de-DE"/>
          <w:rPrChange w:id="1952" w:author="SC9986" w:date="2022-08-04T09:19:00Z">
            <w:rPr>
              <w:rFonts w:ascii="Arial" w:hAnsi="Arial"/>
              <w:i/>
              <w:w w:val="120"/>
              <w:sz w:val="18"/>
              <w:vertAlign w:val="subscript"/>
            </w:rPr>
          </w:rPrChange>
        </w:rPr>
        <w:t>l</w:t>
      </w:r>
      <w:r w:rsidRPr="00265780">
        <w:rPr>
          <w:i/>
          <w:w w:val="120"/>
          <w:sz w:val="18"/>
          <w:lang w:val="de-DE"/>
          <w:rPrChange w:id="1953" w:author="SC9986" w:date="2022-08-04T09:19:00Z">
            <w:rPr>
              <w:i/>
              <w:w w:val="120"/>
              <w:sz w:val="18"/>
            </w:rPr>
          </w:rPrChange>
        </w:rPr>
        <w:t xml:space="preserve">, </w:t>
      </w:r>
      <w:proofErr w:type="spellStart"/>
      <w:r w:rsidRPr="00265780">
        <w:rPr>
          <w:i/>
          <w:w w:val="120"/>
          <w:sz w:val="18"/>
          <w:lang w:val="de-DE"/>
          <w:rPrChange w:id="1954" w:author="SC9986" w:date="2022-08-04T09:19:00Z">
            <w:rPr>
              <w:i/>
              <w:w w:val="120"/>
              <w:sz w:val="18"/>
            </w:rPr>
          </w:rPrChange>
        </w:rPr>
        <w:t>x</w:t>
      </w:r>
      <w:r w:rsidRPr="00265780">
        <w:rPr>
          <w:rFonts w:ascii="Arial" w:hAnsi="Arial"/>
          <w:i/>
          <w:w w:val="120"/>
          <w:sz w:val="18"/>
          <w:vertAlign w:val="subscript"/>
          <w:lang w:val="de-DE"/>
          <w:rPrChange w:id="1955" w:author="SC9986" w:date="2022-08-04T09:19:00Z">
            <w:rPr>
              <w:rFonts w:ascii="Arial" w:hAnsi="Arial"/>
              <w:i/>
              <w:w w:val="120"/>
              <w:sz w:val="18"/>
              <w:vertAlign w:val="subscript"/>
            </w:rPr>
          </w:rPrChange>
        </w:rPr>
        <w:t>h</w:t>
      </w:r>
      <w:proofErr w:type="spellEnd"/>
      <w:r w:rsidRPr="00265780">
        <w:rPr>
          <w:rFonts w:ascii="Arial" w:hAnsi="Arial"/>
          <w:i/>
          <w:w w:val="120"/>
          <w:sz w:val="18"/>
          <w:lang w:val="de-DE"/>
          <w:rPrChange w:id="1956" w:author="SC9986" w:date="2022-08-04T09:19:00Z">
            <w:rPr>
              <w:rFonts w:ascii="Arial" w:hAnsi="Arial"/>
              <w:i/>
              <w:w w:val="120"/>
              <w:sz w:val="18"/>
            </w:rPr>
          </w:rPrChange>
        </w:rPr>
        <w:t xml:space="preserve"> </w:t>
      </w:r>
      <w:r w:rsidRPr="00265780">
        <w:rPr>
          <w:rFonts w:ascii="Lucida Sans Unicode" w:hAnsi="Lucida Sans Unicode"/>
          <w:w w:val="120"/>
          <w:sz w:val="18"/>
          <w:lang w:val="de-DE"/>
          <w:rPrChange w:id="1957" w:author="SC9986" w:date="2022-08-04T09:19:00Z">
            <w:rPr>
              <w:rFonts w:ascii="Lucida Sans Unicode" w:hAnsi="Lucida Sans Unicode"/>
              <w:w w:val="120"/>
              <w:sz w:val="18"/>
            </w:rPr>
          </w:rPrChange>
        </w:rPr>
        <w:t xml:space="preserve">= </w:t>
      </w:r>
      <w:r>
        <w:rPr>
          <w:i/>
          <w:w w:val="120"/>
          <w:sz w:val="18"/>
        </w:rPr>
        <w:t>ρ</w:t>
      </w:r>
      <w:r w:rsidRPr="00265780">
        <w:rPr>
          <w:rFonts w:ascii="Lucida Sans Unicode" w:hAnsi="Lucida Sans Unicode"/>
          <w:w w:val="120"/>
          <w:sz w:val="18"/>
          <w:lang w:val="de-DE"/>
          <w:rPrChange w:id="1958" w:author="SC9986" w:date="2022-08-04T09:19:00Z">
            <w:rPr>
              <w:rFonts w:ascii="Lucida Sans Unicode" w:hAnsi="Lucida Sans Unicode"/>
              <w:w w:val="120"/>
              <w:sz w:val="18"/>
            </w:rPr>
          </w:rPrChange>
        </w:rPr>
        <w:t>(</w:t>
      </w:r>
      <w:r w:rsidRPr="00265780">
        <w:rPr>
          <w:i/>
          <w:w w:val="120"/>
          <w:sz w:val="18"/>
          <w:lang w:val="de-DE"/>
          <w:rPrChange w:id="1959" w:author="SC9986" w:date="2022-08-04T09:19:00Z">
            <w:rPr>
              <w:i/>
              <w:w w:val="120"/>
              <w:sz w:val="18"/>
            </w:rPr>
          </w:rPrChange>
        </w:rPr>
        <w:t>e</w:t>
      </w:r>
      <w:r w:rsidRPr="00265780">
        <w:rPr>
          <w:rFonts w:ascii="Lucida Sans Unicode" w:hAnsi="Lucida Sans Unicode"/>
          <w:w w:val="120"/>
          <w:sz w:val="18"/>
          <w:lang w:val="de-DE"/>
          <w:rPrChange w:id="1960" w:author="SC9986" w:date="2022-08-04T09:19:00Z">
            <w:rPr>
              <w:rFonts w:ascii="Lucida Sans Unicode" w:hAnsi="Lucida Sans Unicode"/>
              <w:w w:val="120"/>
              <w:sz w:val="18"/>
            </w:rPr>
          </w:rPrChange>
        </w:rPr>
        <w:t>)</w:t>
      </w:r>
    </w:p>
    <w:p w14:paraId="102CE1CC" w14:textId="77777777" w:rsidR="00AF434A" w:rsidRPr="00265780" w:rsidRDefault="00AF434A">
      <w:pPr>
        <w:spacing w:line="242" w:lineRule="exact"/>
        <w:jc w:val="center"/>
        <w:rPr>
          <w:rFonts w:ascii="Lucida Sans Unicode" w:hAnsi="Lucida Sans Unicode"/>
          <w:sz w:val="18"/>
          <w:lang w:val="de-DE"/>
          <w:rPrChange w:id="1961" w:author="SC9986" w:date="2022-08-04T09:19:00Z">
            <w:rPr>
              <w:rFonts w:ascii="Lucida Sans Unicode" w:hAnsi="Lucida Sans Unicode"/>
              <w:sz w:val="18"/>
            </w:rPr>
          </w:rPrChange>
        </w:rPr>
        <w:sectPr w:rsidR="00AF434A" w:rsidRPr="00265780">
          <w:type w:val="continuous"/>
          <w:pgSz w:w="12240" w:h="15840"/>
          <w:pgMar w:top="1500" w:right="860" w:bottom="280" w:left="860" w:header="720" w:footer="720" w:gutter="0"/>
          <w:cols w:space="720"/>
        </w:sectPr>
      </w:pPr>
    </w:p>
    <w:p w14:paraId="24DF006A" w14:textId="77777777" w:rsidR="00AF434A" w:rsidRPr="00265780" w:rsidRDefault="00000000">
      <w:pPr>
        <w:spacing w:line="260" w:lineRule="exact"/>
        <w:ind w:left="443"/>
        <w:rPr>
          <w:sz w:val="18"/>
          <w:lang w:val="de-DE"/>
          <w:rPrChange w:id="1962" w:author="SC9986" w:date="2022-08-04T09:19:00Z">
            <w:rPr>
              <w:sz w:val="18"/>
            </w:rPr>
          </w:rPrChange>
        </w:rPr>
      </w:pPr>
      <w:proofErr w:type="spellStart"/>
      <w:r w:rsidRPr="00265780">
        <w:rPr>
          <w:i/>
          <w:spacing w:val="2"/>
          <w:w w:val="125"/>
          <w:sz w:val="18"/>
          <w:lang w:val="de-DE"/>
          <w:rPrChange w:id="1963" w:author="SC9986" w:date="2022-08-04T09:19:00Z">
            <w:rPr>
              <w:i/>
              <w:spacing w:val="2"/>
              <w:w w:val="125"/>
              <w:sz w:val="18"/>
            </w:rPr>
          </w:rPrChange>
        </w:rPr>
        <w:t>x</w:t>
      </w:r>
      <w:r w:rsidRPr="00265780">
        <w:rPr>
          <w:rFonts w:ascii="Arial"/>
          <w:i/>
          <w:spacing w:val="2"/>
          <w:w w:val="125"/>
          <w:sz w:val="18"/>
          <w:vertAlign w:val="subscript"/>
          <w:lang w:val="de-DE"/>
          <w:rPrChange w:id="1964" w:author="SC9986" w:date="2022-08-04T09:19:00Z">
            <w:rPr>
              <w:rFonts w:ascii="Arial"/>
              <w:i/>
              <w:spacing w:val="2"/>
              <w:w w:val="125"/>
              <w:sz w:val="18"/>
              <w:vertAlign w:val="subscript"/>
            </w:rPr>
          </w:rPrChange>
        </w:rPr>
        <w:t>cl</w:t>
      </w:r>
      <w:proofErr w:type="spellEnd"/>
      <w:r w:rsidRPr="00265780">
        <w:rPr>
          <w:i/>
          <w:spacing w:val="2"/>
          <w:w w:val="125"/>
          <w:sz w:val="18"/>
          <w:lang w:val="de-DE"/>
          <w:rPrChange w:id="1965" w:author="SC9986" w:date="2022-08-04T09:19:00Z">
            <w:rPr>
              <w:i/>
              <w:spacing w:val="2"/>
              <w:w w:val="125"/>
              <w:sz w:val="18"/>
            </w:rPr>
          </w:rPrChange>
        </w:rPr>
        <w:t>,</w:t>
      </w:r>
      <w:r w:rsidRPr="00265780">
        <w:rPr>
          <w:i/>
          <w:spacing w:val="-28"/>
          <w:w w:val="125"/>
          <w:sz w:val="18"/>
          <w:lang w:val="de-DE"/>
          <w:rPrChange w:id="1966" w:author="SC9986" w:date="2022-08-04T09:19:00Z">
            <w:rPr>
              <w:i/>
              <w:spacing w:val="-28"/>
              <w:w w:val="125"/>
              <w:sz w:val="18"/>
            </w:rPr>
          </w:rPrChange>
        </w:rPr>
        <w:t xml:space="preserve"> </w:t>
      </w:r>
      <w:proofErr w:type="spellStart"/>
      <w:r w:rsidRPr="00265780">
        <w:rPr>
          <w:i/>
          <w:w w:val="125"/>
          <w:sz w:val="18"/>
          <w:lang w:val="de-DE"/>
          <w:rPrChange w:id="1967" w:author="SC9986" w:date="2022-08-04T09:19:00Z">
            <w:rPr>
              <w:i/>
              <w:w w:val="125"/>
              <w:sz w:val="18"/>
            </w:rPr>
          </w:rPrChange>
        </w:rPr>
        <w:t>x</w:t>
      </w:r>
      <w:r w:rsidRPr="00265780">
        <w:rPr>
          <w:rFonts w:ascii="Arial"/>
          <w:i/>
          <w:w w:val="125"/>
          <w:sz w:val="18"/>
          <w:vertAlign w:val="subscript"/>
          <w:lang w:val="de-DE"/>
          <w:rPrChange w:id="1968" w:author="SC9986" w:date="2022-08-04T09:19:00Z">
            <w:rPr>
              <w:rFonts w:ascii="Arial"/>
              <w:i/>
              <w:w w:val="125"/>
              <w:sz w:val="18"/>
              <w:vertAlign w:val="subscript"/>
            </w:rPr>
          </w:rPrChange>
        </w:rPr>
        <w:t>ch</w:t>
      </w:r>
      <w:proofErr w:type="spellEnd"/>
      <w:r w:rsidRPr="00265780">
        <w:rPr>
          <w:rFonts w:ascii="Arial"/>
          <w:i/>
          <w:spacing w:val="-5"/>
          <w:w w:val="125"/>
          <w:sz w:val="18"/>
          <w:lang w:val="de-DE"/>
          <w:rPrChange w:id="1969" w:author="SC9986" w:date="2022-08-04T09:19:00Z">
            <w:rPr>
              <w:rFonts w:ascii="Arial"/>
              <w:i/>
              <w:spacing w:val="-5"/>
              <w:w w:val="125"/>
              <w:sz w:val="18"/>
            </w:rPr>
          </w:rPrChange>
        </w:rPr>
        <w:t xml:space="preserve"> </w:t>
      </w:r>
      <w:r w:rsidRPr="00265780">
        <w:rPr>
          <w:rFonts w:ascii="Lucida Sans Unicode"/>
          <w:w w:val="125"/>
          <w:sz w:val="18"/>
          <w:lang w:val="de-DE"/>
          <w:rPrChange w:id="1970" w:author="SC9986" w:date="2022-08-04T09:19:00Z">
            <w:rPr>
              <w:rFonts w:ascii="Lucida Sans Unicode"/>
              <w:w w:val="125"/>
              <w:sz w:val="18"/>
            </w:rPr>
          </w:rPrChange>
        </w:rPr>
        <w:t>=</w:t>
      </w:r>
      <w:r w:rsidRPr="00265780">
        <w:rPr>
          <w:rFonts w:ascii="Lucida Sans Unicode"/>
          <w:spacing w:val="-22"/>
          <w:w w:val="125"/>
          <w:sz w:val="18"/>
          <w:lang w:val="de-DE"/>
          <w:rPrChange w:id="1971" w:author="SC9986" w:date="2022-08-04T09:19:00Z">
            <w:rPr>
              <w:rFonts w:ascii="Lucida Sans Unicode"/>
              <w:spacing w:val="-22"/>
              <w:w w:val="125"/>
              <w:sz w:val="18"/>
            </w:rPr>
          </w:rPrChange>
        </w:rPr>
        <w:t xml:space="preserve"> </w:t>
      </w:r>
      <w:proofErr w:type="spellStart"/>
      <w:r w:rsidRPr="00265780">
        <w:rPr>
          <w:w w:val="125"/>
          <w:sz w:val="18"/>
          <w:lang w:val="de-DE"/>
          <w:rPrChange w:id="1972" w:author="SC9986" w:date="2022-08-04T09:19:00Z">
            <w:rPr>
              <w:w w:val="125"/>
              <w:sz w:val="18"/>
            </w:rPr>
          </w:rPrChange>
        </w:rPr>
        <w:t>fresh</w:t>
      </w:r>
      <w:proofErr w:type="spellEnd"/>
    </w:p>
    <w:p w14:paraId="1A1FA9EB" w14:textId="77777777" w:rsidR="00AF434A" w:rsidRDefault="00000000">
      <w:pPr>
        <w:tabs>
          <w:tab w:val="left" w:pos="4430"/>
        </w:tabs>
        <w:spacing w:line="218" w:lineRule="auto"/>
        <w:ind w:left="319"/>
        <w:rPr>
          <w:rFonts w:ascii="Lucida Sans Unicode" w:hAnsi="Lucida Sans Unicode"/>
          <w:sz w:val="18"/>
        </w:rPr>
      </w:pPr>
      <w:r w:rsidRPr="00265780">
        <w:rPr>
          <w:lang w:val="en-GB"/>
          <w:rPrChange w:id="1973" w:author="SC9986" w:date="2022-08-04T09:19:00Z">
            <w:rPr/>
          </w:rPrChange>
        </w:rPr>
        <w:br w:type="column"/>
      </w: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32"/>
          <w:sz w:val="18"/>
          <w:vertAlign w:val="subscript"/>
        </w:rPr>
        <w:t>cl</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proofErr w:type="spellStart"/>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i/>
          <w:w w:val="130"/>
          <w:sz w:val="18"/>
        </w:rPr>
        <w:t>x</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spacing w:val="-1"/>
          <w:w w:val="104"/>
          <w:sz w:val="18"/>
        </w:rPr>
        <w:t>b</w:t>
      </w:r>
      <w:r>
        <w:rPr>
          <w:w w:val="109"/>
          <w:sz w:val="18"/>
        </w:rPr>
        <w:t>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4BC653D1"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num="2" w:space="720" w:equalWidth="0">
            <w:col w:w="1739" w:space="40"/>
            <w:col w:w="8741"/>
          </w:cols>
        </w:sectPr>
      </w:pPr>
    </w:p>
    <w:p w14:paraId="128A62A7" w14:textId="77777777" w:rsidR="00AF434A" w:rsidRDefault="00000000">
      <w:pPr>
        <w:spacing w:line="189" w:lineRule="auto"/>
        <w:ind w:right="21"/>
        <w:jc w:val="center"/>
        <w:rPr>
          <w:rFonts w:ascii="Lucida Sans Unicode" w:hAnsi="Lucida Sans Unicode"/>
          <w:sz w:val="18"/>
        </w:rPr>
      </w:pPr>
      <w:r>
        <w:pict w14:anchorId="7A26DE26">
          <v:line id="_x0000_s1065" style="position:absolute;left:0;text-align:left;z-index:8416;mso-position-horizontal-relative:page" from="65.15pt,.8pt" to="546.85pt,.8pt" strokeweight=".38pt">
            <w10:wrap anchorx="page"/>
          </v:line>
        </w:pict>
      </w:r>
      <w:r>
        <w:rPr>
          <w:i/>
          <w:spacing w:val="-70"/>
          <w:w w:val="109"/>
          <w:sz w:val="18"/>
        </w:rPr>
        <w:t>C</w:t>
      </w:r>
      <w:r>
        <w:rPr>
          <w:rFonts w:ascii="Lucida Sans Unicode" w:hAnsi="Lucida Sans Unicode"/>
          <w:spacing w:val="18"/>
          <w:w w:val="46"/>
          <w:position w:val="5"/>
          <w:sz w:val="18"/>
        </w:rPr>
        <w:t>˙</w:t>
      </w:r>
      <w:proofErr w:type="spellStart"/>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9"/>
          <w:sz w:val="18"/>
          <w:vertAlign w:val="subscript"/>
        </w:rPr>
        <w:t>boundsR</w:t>
      </w:r>
      <w:proofErr w:type="spellEnd"/>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16"/>
          <w:sz w:val="18"/>
          <w:vertAlign w:val="superscript"/>
        </w:rPr>
        <w:t>c</w:t>
      </w:r>
      <w:proofErr w:type="spellEnd"/>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61F75F75" w14:textId="77777777" w:rsidR="00AF434A" w:rsidRDefault="00000000">
      <w:pPr>
        <w:tabs>
          <w:tab w:val="left" w:pos="2880"/>
          <w:tab w:val="left" w:pos="5063"/>
          <w:tab w:val="left" w:pos="7101"/>
        </w:tabs>
        <w:spacing w:before="80" w:line="292" w:lineRule="exact"/>
        <w:ind w:left="1623"/>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proofErr w:type="spellStart"/>
      <w:r>
        <w:rPr>
          <w:i/>
          <w:w w:val="111"/>
          <w:sz w:val="18"/>
        </w:rPr>
        <w:t>dom</w:t>
      </w:r>
      <w:proofErr w:type="spellEnd"/>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130"/>
          <w:sz w:val="18"/>
        </w:rPr>
        <w:t>x</w:t>
      </w:r>
      <w:r>
        <w:rPr>
          <w:rFonts w:ascii="Arial" w:hAnsi="Arial"/>
          <w:i/>
          <w:spacing w:val="10"/>
          <w:w w:val="129"/>
          <w:sz w:val="18"/>
          <w:vertAlign w:val="subscript"/>
        </w:rPr>
        <w:t>h</w:t>
      </w:r>
      <w:proofErr w:type="spellEnd"/>
      <w:r>
        <w:rPr>
          <w:i/>
          <w:w w:val="113"/>
          <w:sz w:val="18"/>
        </w:rPr>
        <w:t>,</w:t>
      </w:r>
      <w:r>
        <w:rPr>
          <w:i/>
          <w:spacing w:val="-15"/>
          <w:sz w:val="18"/>
        </w:rPr>
        <w:t xml:space="preserve"> </w:t>
      </w:r>
      <w:proofErr w:type="spellStart"/>
      <w:r>
        <w:rPr>
          <w:i/>
          <w:w w:val="130"/>
          <w:sz w:val="18"/>
        </w:rPr>
        <w:t>x</w:t>
      </w:r>
      <w:r>
        <w:rPr>
          <w:rFonts w:ascii="Arial" w:hAnsi="Arial"/>
          <w:i/>
          <w:w w:val="132"/>
          <w:sz w:val="18"/>
          <w:vertAlign w:val="subscript"/>
        </w:rPr>
        <w:t>c</w:t>
      </w:r>
      <w:r>
        <w:rPr>
          <w:rFonts w:ascii="Arial" w:hAnsi="Arial"/>
          <w:i/>
          <w:spacing w:val="10"/>
          <w:w w:val="132"/>
          <w:sz w:val="18"/>
          <w:vertAlign w:val="subscript"/>
        </w:rPr>
        <w:t>l</w:t>
      </w:r>
      <w:proofErr w:type="spellEnd"/>
      <w:r>
        <w:rPr>
          <w:i/>
          <w:w w:val="113"/>
          <w:sz w:val="18"/>
        </w:rPr>
        <w:t>,</w:t>
      </w:r>
      <w:r>
        <w:rPr>
          <w:i/>
          <w:spacing w:val="-15"/>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9"/>
          <w:position w:val="-1"/>
          <w:sz w:val="12"/>
        </w:rPr>
        <w:t>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6A15ED95" w14:textId="77777777" w:rsidR="00AF434A" w:rsidRDefault="00000000">
      <w:pPr>
        <w:tabs>
          <w:tab w:val="left" w:pos="5381"/>
        </w:tabs>
        <w:spacing w:line="218" w:lineRule="auto"/>
        <w:ind w:left="1271"/>
        <w:rPr>
          <w:rFonts w:ascii="Lucida Sans Unicode" w:hAnsi="Lucida Sans Unicode"/>
          <w:sz w:val="18"/>
        </w:rPr>
      </w:pP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32"/>
          <w:sz w:val="18"/>
          <w:vertAlign w:val="subscript"/>
        </w:rPr>
        <w:t>cl</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proofErr w:type="spellStart"/>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i/>
          <w:w w:val="130"/>
          <w:sz w:val="18"/>
        </w:rPr>
        <w:t>x</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spacing w:val="-1"/>
          <w:w w:val="104"/>
          <w:sz w:val="18"/>
        </w:rPr>
        <w:t>b</w:t>
      </w:r>
      <w:r>
        <w:rPr>
          <w:w w:val="109"/>
          <w:sz w:val="18"/>
        </w:rPr>
        <w:t>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6648646A" w14:textId="77777777" w:rsidR="00AF434A" w:rsidRDefault="00000000">
      <w:pPr>
        <w:spacing w:line="189" w:lineRule="auto"/>
        <w:ind w:left="3414"/>
        <w:rPr>
          <w:rFonts w:ascii="Lucida Sans Unicode" w:hAnsi="Lucida Sans Unicode"/>
          <w:sz w:val="18"/>
        </w:rPr>
      </w:pPr>
      <w:r>
        <w:pict w14:anchorId="402541FA">
          <v:line id="_x0000_s1064" style="position:absolute;left:0;text-align:left;z-index:8440;mso-position-horizontal-relative:page" from="106.55pt,.8pt" to="505.45pt,.8pt" strokeweight=".38pt">
            <w10:wrap anchorx="page"/>
          </v:line>
        </w:pict>
      </w:r>
      <w:r>
        <w:rPr>
          <w:i/>
          <w:spacing w:val="-70"/>
          <w:w w:val="109"/>
          <w:sz w:val="18"/>
        </w:rPr>
        <w:t>C</w:t>
      </w:r>
      <w:r>
        <w:rPr>
          <w:rFonts w:ascii="Lucida Sans Unicode" w:hAnsi="Lucida Sans Unicode"/>
          <w:spacing w:val="18"/>
          <w:w w:val="46"/>
          <w:position w:val="5"/>
          <w:sz w:val="18"/>
        </w:rPr>
        <w:t>˙</w:t>
      </w:r>
      <w:proofErr w:type="spellStart"/>
      <w:r>
        <w:rPr>
          <w:rFonts w:ascii="Arial" w:hAnsi="Arial"/>
          <w:i/>
          <w:w w:val="179"/>
          <w:position w:val="-1"/>
          <w:sz w:val="12"/>
        </w:rPr>
        <w:t>l</w:t>
      </w:r>
      <w:r>
        <w:rPr>
          <w:rFonts w:ascii="Bookman Old Style" w:hAnsi="Bookman Old Style"/>
          <w:w w:val="109"/>
          <w:position w:val="-1"/>
          <w:sz w:val="12"/>
        </w:rPr>
        <w:t>;</w:t>
      </w:r>
      <w:r>
        <w:rPr>
          <w:rFonts w:ascii="Arial" w:hAnsi="Arial"/>
          <w:i/>
          <w:w w:val="129"/>
          <w:position w:val="-1"/>
          <w:sz w:val="12"/>
        </w:rPr>
        <w:t>h</w:t>
      </w:r>
      <w:r>
        <w:rPr>
          <w:rFonts w:ascii="Bookman Old Style" w:hAnsi="Bookman Old Style"/>
          <w:w w:val="109"/>
          <w:position w:val="-1"/>
          <w:sz w:val="12"/>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9"/>
          <w:sz w:val="18"/>
          <w:vertAlign w:val="subscript"/>
        </w:rPr>
        <w:t>boundsR</w:t>
      </w:r>
      <w:proofErr w:type="spellEnd"/>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16"/>
          <w:sz w:val="18"/>
          <w:vertAlign w:val="superscript"/>
        </w:rPr>
        <w:t>c</w:t>
      </w:r>
      <w:proofErr w:type="spellEnd"/>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proofErr w:type="spellStart"/>
      <w:r>
        <w:rPr>
          <w:rFonts w:ascii="Arial" w:hAnsi="Arial"/>
          <w:i/>
          <w:w w:val="148"/>
          <w:sz w:val="18"/>
          <w:vertAlign w:val="subscript"/>
        </w:rPr>
        <w:t>n</w:t>
      </w:r>
      <w:r>
        <w:rPr>
          <w:rFonts w:ascii="Arial" w:hAnsi="Arial"/>
          <w:i/>
          <w:spacing w:val="10"/>
          <w:w w:val="148"/>
          <w:sz w:val="18"/>
          <w:vertAlign w:val="subscript"/>
        </w:rPr>
        <w:t>t</w:t>
      </w:r>
      <w:proofErr w:type="spellEnd"/>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024116F2" w14:textId="77777777" w:rsidR="00AF434A" w:rsidRDefault="00000000">
      <w:pPr>
        <w:tabs>
          <w:tab w:val="left" w:pos="2514"/>
          <w:tab w:val="left" w:pos="4697"/>
          <w:tab w:val="left" w:pos="6736"/>
        </w:tabs>
        <w:spacing w:before="80" w:line="292" w:lineRule="exact"/>
        <w:ind w:left="1258"/>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proofErr w:type="spellStart"/>
      <w:r>
        <w:rPr>
          <w:i/>
          <w:w w:val="111"/>
          <w:sz w:val="18"/>
        </w:rPr>
        <w:t>dom</w:t>
      </w:r>
      <w:proofErr w:type="spellEnd"/>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130"/>
          <w:sz w:val="18"/>
        </w:rPr>
        <w:t>x</w:t>
      </w:r>
      <w:r>
        <w:rPr>
          <w:rFonts w:ascii="Arial" w:hAnsi="Arial"/>
          <w:i/>
          <w:spacing w:val="10"/>
          <w:w w:val="129"/>
          <w:sz w:val="18"/>
          <w:vertAlign w:val="subscript"/>
        </w:rPr>
        <w:t>h</w:t>
      </w:r>
      <w:proofErr w:type="spellEnd"/>
      <w:r>
        <w:rPr>
          <w:i/>
          <w:w w:val="113"/>
          <w:sz w:val="18"/>
        </w:rPr>
        <w:t>,</w:t>
      </w:r>
      <w:r>
        <w:rPr>
          <w:i/>
          <w:spacing w:val="-15"/>
          <w:sz w:val="18"/>
        </w:rPr>
        <w:t xml:space="preserve"> </w:t>
      </w:r>
      <w:proofErr w:type="spellStart"/>
      <w:r>
        <w:rPr>
          <w:i/>
          <w:w w:val="130"/>
          <w:sz w:val="18"/>
        </w:rPr>
        <w:t>x</w:t>
      </w:r>
      <w:r>
        <w:rPr>
          <w:rFonts w:ascii="Arial" w:hAnsi="Arial"/>
          <w:i/>
          <w:w w:val="132"/>
          <w:sz w:val="18"/>
          <w:vertAlign w:val="subscript"/>
        </w:rPr>
        <w:t>c</w:t>
      </w:r>
      <w:r>
        <w:rPr>
          <w:rFonts w:ascii="Arial" w:hAnsi="Arial"/>
          <w:i/>
          <w:spacing w:val="10"/>
          <w:w w:val="132"/>
          <w:sz w:val="18"/>
          <w:vertAlign w:val="subscript"/>
        </w:rPr>
        <w:t>l</w:t>
      </w:r>
      <w:proofErr w:type="spellEnd"/>
      <w:r>
        <w:rPr>
          <w:i/>
          <w:w w:val="113"/>
          <w:sz w:val="18"/>
        </w:rPr>
        <w:t>,</w:t>
      </w:r>
      <w:r>
        <w:rPr>
          <w:i/>
          <w:spacing w:val="-15"/>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9"/>
          <w:position w:val="-1"/>
          <w:sz w:val="12"/>
        </w:rPr>
        <w:t>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1619ECA0" w14:textId="77777777" w:rsidR="00AF434A" w:rsidRDefault="00000000">
      <w:pPr>
        <w:tabs>
          <w:tab w:val="left" w:pos="5016"/>
        </w:tabs>
        <w:spacing w:line="218" w:lineRule="auto"/>
        <w:ind w:left="905"/>
        <w:rPr>
          <w:rFonts w:ascii="Lucida Sans Unicode" w:hAnsi="Lucida Sans Unicode"/>
          <w:sz w:val="18"/>
        </w:rPr>
      </w:pP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32"/>
          <w:sz w:val="18"/>
          <w:vertAlign w:val="subscript"/>
        </w:rPr>
        <w:t>cl</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proofErr w:type="spellStart"/>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proofErr w:type="spellStart"/>
      <w:r>
        <w:rPr>
          <w:i/>
          <w:w w:val="130"/>
          <w:sz w:val="18"/>
        </w:rPr>
        <w:t>x</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w w:val="108"/>
          <w:sz w:val="18"/>
        </w:rPr>
        <w:t>bounds</w:t>
      </w:r>
      <w:r>
        <w:rPr>
          <w:spacing w:val="6"/>
          <w:sz w:val="18"/>
        </w:rPr>
        <w:t xml:space="preserve"> </w:t>
      </w:r>
      <w:r>
        <w:rPr>
          <w:w w:val="134"/>
          <w:sz w:val="18"/>
        </w:rPr>
        <w:t>else</w:t>
      </w:r>
      <w:r>
        <w:rPr>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7B977E21" w14:textId="77777777" w:rsidR="00AF434A" w:rsidRDefault="00000000">
      <w:pPr>
        <w:spacing w:line="189" w:lineRule="auto"/>
        <w:ind w:left="3128"/>
        <w:rPr>
          <w:rFonts w:ascii="Lucida Sans Unicode" w:hAnsi="Lucida Sans Unicode"/>
          <w:sz w:val="18"/>
        </w:rPr>
      </w:pPr>
      <w:r>
        <w:pict w14:anchorId="7060FC7E">
          <v:line id="_x0000_s1063" style="position:absolute;left:0;text-align:left;z-index:8464;mso-position-horizontal-relative:page" from="88.3pt,.8pt" to="487.15pt,.8pt" strokeweight=".38pt">
            <w10:wrap anchorx="page"/>
          </v:line>
        </w:pict>
      </w:r>
      <w:r>
        <w:rPr>
          <w:i/>
          <w:spacing w:val="-70"/>
          <w:w w:val="109"/>
          <w:sz w:val="18"/>
        </w:rPr>
        <w:t>C</w:t>
      </w:r>
      <w:r>
        <w:rPr>
          <w:rFonts w:ascii="Lucida Sans Unicode" w:hAnsi="Lucida Sans Unicode"/>
          <w:spacing w:val="18"/>
          <w:w w:val="46"/>
          <w:position w:val="5"/>
          <w:sz w:val="18"/>
        </w:rPr>
        <w:t>˙</w:t>
      </w:r>
      <w:proofErr w:type="spellStart"/>
      <w:r>
        <w:rPr>
          <w:rFonts w:ascii="Arial" w:hAnsi="Arial"/>
          <w:i/>
          <w:w w:val="179"/>
          <w:position w:val="-1"/>
          <w:sz w:val="12"/>
        </w:rPr>
        <w:t>l</w:t>
      </w:r>
      <w:r>
        <w:rPr>
          <w:rFonts w:ascii="Bookman Old Style" w:hAnsi="Bookman Old Style"/>
          <w:w w:val="109"/>
          <w:position w:val="-1"/>
          <w:sz w:val="12"/>
        </w:rPr>
        <w:t>;</w:t>
      </w:r>
      <w:r>
        <w:rPr>
          <w:rFonts w:ascii="Arial" w:hAnsi="Arial"/>
          <w:i/>
          <w:w w:val="129"/>
          <w:position w:val="-1"/>
          <w:sz w:val="12"/>
        </w:rPr>
        <w:t>h</w:t>
      </w:r>
      <w:r>
        <w:rPr>
          <w:rFonts w:ascii="Bookman Old Style" w:hAnsi="Bookman Old Style"/>
          <w:w w:val="109"/>
          <w:position w:val="-1"/>
          <w:sz w:val="12"/>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9"/>
          <w:sz w:val="18"/>
          <w:vertAlign w:val="subscript"/>
        </w:rPr>
        <w:t>boundsR</w:t>
      </w:r>
      <w:proofErr w:type="spellEnd"/>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16"/>
          <w:sz w:val="18"/>
          <w:vertAlign w:val="superscript"/>
        </w:rPr>
        <w:t>c</w:t>
      </w:r>
      <w:proofErr w:type="spellEnd"/>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7DCEBE2E" w14:textId="77777777" w:rsidR="00AF434A" w:rsidRDefault="00000000">
      <w:pPr>
        <w:spacing w:before="104"/>
        <w:ind w:right="21"/>
        <w:jc w:val="center"/>
        <w:rPr>
          <w:rFonts w:ascii="Lucida Sans Unicode" w:hAnsi="Lucida Sans Unicode"/>
          <w:sz w:val="18"/>
        </w:rPr>
      </w:pP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8"/>
          <w:sz w:val="18"/>
          <w:vertAlign w:val="subscript"/>
        </w:rPr>
        <w:t>boundsW</w:t>
      </w:r>
      <w:proofErr w:type="spellEnd"/>
      <w:r>
        <w:rPr>
          <w:rFonts w:ascii="Arial" w:hAnsi="Arial"/>
          <w:i/>
          <w:sz w:val="18"/>
        </w:rPr>
        <w:t xml:space="preserve"> </w:t>
      </w:r>
      <w:r>
        <w:rPr>
          <w:rFonts w:ascii="Arial" w:hAnsi="Arial"/>
          <w:i/>
          <w:spacing w:val="-20"/>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37"/>
          <w:sz w:val="18"/>
          <w:vertAlign w:val="superscript"/>
        </w:rPr>
        <w:t>u</w:t>
      </w:r>
      <w:proofErr w:type="spellEnd"/>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7F62F733" w14:textId="77777777" w:rsidR="00AF434A" w:rsidRPr="00265780" w:rsidRDefault="00000000">
      <w:pPr>
        <w:spacing w:before="140" w:line="242" w:lineRule="exact"/>
        <w:ind w:right="396"/>
        <w:jc w:val="center"/>
        <w:rPr>
          <w:rFonts w:ascii="Lucida Sans Unicode" w:hAnsi="Lucida Sans Unicode"/>
          <w:sz w:val="18"/>
          <w:lang w:val="de-DE"/>
          <w:rPrChange w:id="1974" w:author="SC9986" w:date="2022-08-04T09:19:00Z">
            <w:rPr>
              <w:rFonts w:ascii="Lucida Sans Unicode" w:hAnsi="Lucida Sans Unicode"/>
              <w:sz w:val="18"/>
            </w:rPr>
          </w:rPrChange>
        </w:rPr>
      </w:pPr>
      <w:r w:rsidRPr="00265780">
        <w:rPr>
          <w:i/>
          <w:w w:val="120"/>
          <w:sz w:val="18"/>
          <w:lang w:val="de-DE"/>
          <w:rPrChange w:id="1975" w:author="SC9986" w:date="2022-08-04T09:19:00Z">
            <w:rPr>
              <w:i/>
              <w:w w:val="120"/>
              <w:sz w:val="18"/>
            </w:rPr>
          </w:rPrChange>
        </w:rPr>
        <w:t>x</w:t>
      </w:r>
      <w:r w:rsidRPr="00265780">
        <w:rPr>
          <w:rFonts w:ascii="Arial" w:hAnsi="Arial"/>
          <w:i/>
          <w:w w:val="120"/>
          <w:sz w:val="18"/>
          <w:vertAlign w:val="subscript"/>
          <w:lang w:val="de-DE"/>
          <w:rPrChange w:id="1976" w:author="SC9986" w:date="2022-08-04T09:19:00Z">
            <w:rPr>
              <w:rFonts w:ascii="Arial" w:hAnsi="Arial"/>
              <w:i/>
              <w:w w:val="120"/>
              <w:sz w:val="18"/>
              <w:vertAlign w:val="subscript"/>
            </w:rPr>
          </w:rPrChange>
        </w:rPr>
        <w:t>l</w:t>
      </w:r>
      <w:r w:rsidRPr="00265780">
        <w:rPr>
          <w:i/>
          <w:w w:val="120"/>
          <w:sz w:val="18"/>
          <w:lang w:val="de-DE"/>
          <w:rPrChange w:id="1977" w:author="SC9986" w:date="2022-08-04T09:19:00Z">
            <w:rPr>
              <w:i/>
              <w:w w:val="120"/>
              <w:sz w:val="18"/>
            </w:rPr>
          </w:rPrChange>
        </w:rPr>
        <w:t xml:space="preserve">, </w:t>
      </w:r>
      <w:proofErr w:type="spellStart"/>
      <w:r w:rsidRPr="00265780">
        <w:rPr>
          <w:i/>
          <w:w w:val="120"/>
          <w:sz w:val="18"/>
          <w:lang w:val="de-DE"/>
          <w:rPrChange w:id="1978" w:author="SC9986" w:date="2022-08-04T09:19:00Z">
            <w:rPr>
              <w:i/>
              <w:w w:val="120"/>
              <w:sz w:val="18"/>
            </w:rPr>
          </w:rPrChange>
        </w:rPr>
        <w:t>x</w:t>
      </w:r>
      <w:r w:rsidRPr="00265780">
        <w:rPr>
          <w:rFonts w:ascii="Arial" w:hAnsi="Arial"/>
          <w:i/>
          <w:w w:val="120"/>
          <w:sz w:val="18"/>
          <w:vertAlign w:val="subscript"/>
          <w:lang w:val="de-DE"/>
          <w:rPrChange w:id="1979" w:author="SC9986" w:date="2022-08-04T09:19:00Z">
            <w:rPr>
              <w:rFonts w:ascii="Arial" w:hAnsi="Arial"/>
              <w:i/>
              <w:w w:val="120"/>
              <w:sz w:val="18"/>
              <w:vertAlign w:val="subscript"/>
            </w:rPr>
          </w:rPrChange>
        </w:rPr>
        <w:t>h</w:t>
      </w:r>
      <w:proofErr w:type="spellEnd"/>
      <w:r w:rsidRPr="00265780">
        <w:rPr>
          <w:rFonts w:ascii="Arial" w:hAnsi="Arial"/>
          <w:i/>
          <w:w w:val="120"/>
          <w:sz w:val="18"/>
          <w:lang w:val="de-DE"/>
          <w:rPrChange w:id="1980" w:author="SC9986" w:date="2022-08-04T09:19:00Z">
            <w:rPr>
              <w:rFonts w:ascii="Arial" w:hAnsi="Arial"/>
              <w:i/>
              <w:w w:val="120"/>
              <w:sz w:val="18"/>
            </w:rPr>
          </w:rPrChange>
        </w:rPr>
        <w:t xml:space="preserve"> </w:t>
      </w:r>
      <w:r w:rsidRPr="00265780">
        <w:rPr>
          <w:rFonts w:ascii="Lucida Sans Unicode" w:hAnsi="Lucida Sans Unicode"/>
          <w:w w:val="120"/>
          <w:sz w:val="18"/>
          <w:lang w:val="de-DE"/>
          <w:rPrChange w:id="1981" w:author="SC9986" w:date="2022-08-04T09:19:00Z">
            <w:rPr>
              <w:rFonts w:ascii="Lucida Sans Unicode" w:hAnsi="Lucida Sans Unicode"/>
              <w:w w:val="120"/>
              <w:sz w:val="18"/>
            </w:rPr>
          </w:rPrChange>
        </w:rPr>
        <w:t xml:space="preserve">= </w:t>
      </w:r>
      <w:r>
        <w:rPr>
          <w:i/>
          <w:w w:val="120"/>
          <w:sz w:val="18"/>
        </w:rPr>
        <w:t>ρ</w:t>
      </w:r>
      <w:r w:rsidRPr="00265780">
        <w:rPr>
          <w:rFonts w:ascii="Lucida Sans Unicode" w:hAnsi="Lucida Sans Unicode"/>
          <w:w w:val="120"/>
          <w:sz w:val="18"/>
          <w:lang w:val="de-DE"/>
          <w:rPrChange w:id="1982" w:author="SC9986" w:date="2022-08-04T09:19:00Z">
            <w:rPr>
              <w:rFonts w:ascii="Lucida Sans Unicode" w:hAnsi="Lucida Sans Unicode"/>
              <w:w w:val="120"/>
              <w:sz w:val="18"/>
            </w:rPr>
          </w:rPrChange>
        </w:rPr>
        <w:t>(</w:t>
      </w:r>
      <w:r w:rsidRPr="00265780">
        <w:rPr>
          <w:i/>
          <w:w w:val="120"/>
          <w:sz w:val="18"/>
          <w:lang w:val="de-DE"/>
          <w:rPrChange w:id="1983" w:author="SC9986" w:date="2022-08-04T09:19:00Z">
            <w:rPr>
              <w:i/>
              <w:w w:val="120"/>
              <w:sz w:val="18"/>
            </w:rPr>
          </w:rPrChange>
        </w:rPr>
        <w:t>e</w:t>
      </w:r>
      <w:r w:rsidRPr="00265780">
        <w:rPr>
          <w:rFonts w:ascii="Lucida Sans Unicode" w:hAnsi="Lucida Sans Unicode"/>
          <w:w w:val="120"/>
          <w:sz w:val="18"/>
          <w:lang w:val="de-DE"/>
          <w:rPrChange w:id="1984" w:author="SC9986" w:date="2022-08-04T09:19:00Z">
            <w:rPr>
              <w:rFonts w:ascii="Lucida Sans Unicode" w:hAnsi="Lucida Sans Unicode"/>
              <w:w w:val="120"/>
              <w:sz w:val="18"/>
            </w:rPr>
          </w:rPrChange>
        </w:rPr>
        <w:t>)</w:t>
      </w:r>
    </w:p>
    <w:p w14:paraId="12B24F8C" w14:textId="77777777" w:rsidR="00AF434A" w:rsidRPr="00265780" w:rsidRDefault="00AF434A">
      <w:pPr>
        <w:spacing w:line="242" w:lineRule="exact"/>
        <w:jc w:val="center"/>
        <w:rPr>
          <w:rFonts w:ascii="Lucida Sans Unicode" w:hAnsi="Lucida Sans Unicode"/>
          <w:sz w:val="18"/>
          <w:lang w:val="de-DE"/>
          <w:rPrChange w:id="1985" w:author="SC9986" w:date="2022-08-04T09:19:00Z">
            <w:rPr>
              <w:rFonts w:ascii="Lucida Sans Unicode" w:hAnsi="Lucida Sans Unicode"/>
              <w:sz w:val="18"/>
            </w:rPr>
          </w:rPrChange>
        </w:rPr>
        <w:sectPr w:rsidR="00AF434A" w:rsidRPr="00265780">
          <w:type w:val="continuous"/>
          <w:pgSz w:w="12240" w:h="15840"/>
          <w:pgMar w:top="1500" w:right="860" w:bottom="280" w:left="860" w:header="720" w:footer="720" w:gutter="0"/>
          <w:cols w:space="720"/>
        </w:sectPr>
      </w:pPr>
    </w:p>
    <w:p w14:paraId="5DA2769D" w14:textId="77777777" w:rsidR="00AF434A" w:rsidRPr="00265780" w:rsidRDefault="00000000">
      <w:pPr>
        <w:spacing w:line="260" w:lineRule="exact"/>
        <w:ind w:left="243"/>
        <w:rPr>
          <w:sz w:val="18"/>
          <w:lang w:val="de-DE"/>
          <w:rPrChange w:id="1986" w:author="SC9986" w:date="2022-08-04T09:19:00Z">
            <w:rPr>
              <w:sz w:val="18"/>
            </w:rPr>
          </w:rPrChange>
        </w:rPr>
      </w:pPr>
      <w:proofErr w:type="spellStart"/>
      <w:r w:rsidRPr="00265780">
        <w:rPr>
          <w:i/>
          <w:spacing w:val="2"/>
          <w:w w:val="125"/>
          <w:sz w:val="18"/>
          <w:lang w:val="de-DE"/>
          <w:rPrChange w:id="1987" w:author="SC9986" w:date="2022-08-04T09:19:00Z">
            <w:rPr>
              <w:i/>
              <w:spacing w:val="2"/>
              <w:w w:val="125"/>
              <w:sz w:val="18"/>
            </w:rPr>
          </w:rPrChange>
        </w:rPr>
        <w:t>x</w:t>
      </w:r>
      <w:r w:rsidRPr="00265780">
        <w:rPr>
          <w:rFonts w:ascii="Arial"/>
          <w:i/>
          <w:spacing w:val="2"/>
          <w:w w:val="125"/>
          <w:sz w:val="18"/>
          <w:vertAlign w:val="subscript"/>
          <w:lang w:val="de-DE"/>
          <w:rPrChange w:id="1988" w:author="SC9986" w:date="2022-08-04T09:19:00Z">
            <w:rPr>
              <w:rFonts w:ascii="Arial"/>
              <w:i/>
              <w:spacing w:val="2"/>
              <w:w w:val="125"/>
              <w:sz w:val="18"/>
              <w:vertAlign w:val="subscript"/>
            </w:rPr>
          </w:rPrChange>
        </w:rPr>
        <w:t>cl</w:t>
      </w:r>
      <w:proofErr w:type="spellEnd"/>
      <w:r w:rsidRPr="00265780">
        <w:rPr>
          <w:i/>
          <w:spacing w:val="2"/>
          <w:w w:val="125"/>
          <w:sz w:val="18"/>
          <w:lang w:val="de-DE"/>
          <w:rPrChange w:id="1989" w:author="SC9986" w:date="2022-08-04T09:19:00Z">
            <w:rPr>
              <w:i/>
              <w:spacing w:val="2"/>
              <w:w w:val="125"/>
              <w:sz w:val="18"/>
            </w:rPr>
          </w:rPrChange>
        </w:rPr>
        <w:t xml:space="preserve">, </w:t>
      </w:r>
      <w:proofErr w:type="spellStart"/>
      <w:r w:rsidRPr="00265780">
        <w:rPr>
          <w:i/>
          <w:w w:val="125"/>
          <w:sz w:val="18"/>
          <w:lang w:val="de-DE"/>
          <w:rPrChange w:id="1990" w:author="SC9986" w:date="2022-08-04T09:19:00Z">
            <w:rPr>
              <w:i/>
              <w:w w:val="125"/>
              <w:sz w:val="18"/>
            </w:rPr>
          </w:rPrChange>
        </w:rPr>
        <w:t>x</w:t>
      </w:r>
      <w:r w:rsidRPr="00265780">
        <w:rPr>
          <w:rFonts w:ascii="Arial"/>
          <w:i/>
          <w:w w:val="125"/>
          <w:sz w:val="18"/>
          <w:vertAlign w:val="subscript"/>
          <w:lang w:val="de-DE"/>
          <w:rPrChange w:id="1991" w:author="SC9986" w:date="2022-08-04T09:19:00Z">
            <w:rPr>
              <w:rFonts w:ascii="Arial"/>
              <w:i/>
              <w:w w:val="125"/>
              <w:sz w:val="18"/>
              <w:vertAlign w:val="subscript"/>
            </w:rPr>
          </w:rPrChange>
        </w:rPr>
        <w:t>ch</w:t>
      </w:r>
      <w:proofErr w:type="spellEnd"/>
      <w:r w:rsidRPr="00265780">
        <w:rPr>
          <w:rFonts w:ascii="Arial"/>
          <w:i/>
          <w:w w:val="125"/>
          <w:sz w:val="18"/>
          <w:lang w:val="de-DE"/>
          <w:rPrChange w:id="1992" w:author="SC9986" w:date="2022-08-04T09:19:00Z">
            <w:rPr>
              <w:rFonts w:ascii="Arial"/>
              <w:i/>
              <w:w w:val="125"/>
              <w:sz w:val="18"/>
            </w:rPr>
          </w:rPrChange>
        </w:rPr>
        <w:t xml:space="preserve"> </w:t>
      </w:r>
      <w:r w:rsidRPr="00265780">
        <w:rPr>
          <w:rFonts w:ascii="Lucida Sans Unicode"/>
          <w:w w:val="125"/>
          <w:sz w:val="18"/>
          <w:lang w:val="de-DE"/>
          <w:rPrChange w:id="1993" w:author="SC9986" w:date="2022-08-04T09:19:00Z">
            <w:rPr>
              <w:rFonts w:ascii="Lucida Sans Unicode"/>
              <w:w w:val="125"/>
              <w:sz w:val="18"/>
            </w:rPr>
          </w:rPrChange>
        </w:rPr>
        <w:t>=</w:t>
      </w:r>
      <w:r w:rsidRPr="00265780">
        <w:rPr>
          <w:rFonts w:ascii="Lucida Sans Unicode"/>
          <w:spacing w:val="-56"/>
          <w:w w:val="125"/>
          <w:sz w:val="18"/>
          <w:lang w:val="de-DE"/>
          <w:rPrChange w:id="1994" w:author="SC9986" w:date="2022-08-04T09:19:00Z">
            <w:rPr>
              <w:rFonts w:ascii="Lucida Sans Unicode"/>
              <w:spacing w:val="-56"/>
              <w:w w:val="125"/>
              <w:sz w:val="18"/>
            </w:rPr>
          </w:rPrChange>
        </w:rPr>
        <w:t xml:space="preserve"> </w:t>
      </w:r>
      <w:proofErr w:type="spellStart"/>
      <w:r w:rsidRPr="00265780">
        <w:rPr>
          <w:w w:val="125"/>
          <w:sz w:val="18"/>
          <w:lang w:val="de-DE"/>
          <w:rPrChange w:id="1995" w:author="SC9986" w:date="2022-08-04T09:19:00Z">
            <w:rPr>
              <w:w w:val="125"/>
              <w:sz w:val="18"/>
            </w:rPr>
          </w:rPrChange>
        </w:rPr>
        <w:t>fresh</w:t>
      </w:r>
      <w:proofErr w:type="spellEnd"/>
    </w:p>
    <w:p w14:paraId="3CAD4D30" w14:textId="77777777" w:rsidR="00AF434A" w:rsidRDefault="00000000">
      <w:pPr>
        <w:tabs>
          <w:tab w:val="left" w:pos="4354"/>
        </w:tabs>
        <w:spacing w:line="218" w:lineRule="auto"/>
        <w:ind w:left="243"/>
        <w:rPr>
          <w:rFonts w:ascii="Lucida Sans Unicode" w:hAnsi="Lucida Sans Unicode"/>
          <w:sz w:val="18"/>
        </w:rPr>
      </w:pPr>
      <w:r w:rsidRPr="00265780">
        <w:rPr>
          <w:lang w:val="en-GB"/>
          <w:rPrChange w:id="1996" w:author="SC9986" w:date="2022-08-04T09:19:00Z">
            <w:rPr/>
          </w:rPrChange>
        </w:rPr>
        <w:br w:type="column"/>
      </w: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32"/>
          <w:sz w:val="18"/>
          <w:vertAlign w:val="subscript"/>
        </w:rPr>
        <w:t>cl</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proofErr w:type="spellStart"/>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7"/>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i/>
          <w:w w:val="130"/>
          <w:sz w:val="18"/>
        </w:rPr>
        <w:t>x</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5F76F058"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num="2" w:space="720" w:equalWidth="0">
            <w:col w:w="1580" w:space="76"/>
            <w:col w:w="8864"/>
          </w:cols>
        </w:sectPr>
      </w:pPr>
    </w:p>
    <w:p w14:paraId="70EF4BDD" w14:textId="77777777" w:rsidR="00AF434A" w:rsidRDefault="00000000">
      <w:pPr>
        <w:spacing w:line="189" w:lineRule="auto"/>
        <w:ind w:right="419"/>
        <w:jc w:val="center"/>
        <w:rPr>
          <w:rFonts w:ascii="Lucida Sans Unicode" w:hAnsi="Lucida Sans Unicode"/>
          <w:sz w:val="18"/>
        </w:rPr>
      </w:pPr>
      <w:r>
        <w:pict w14:anchorId="53C36475">
          <v:line id="_x0000_s1062" style="position:absolute;left:0;text-align:left;z-index:8488;mso-position-horizontal-relative:page" from="55.2pt,.8pt" to="536.85pt,.8pt" strokeweight=".38pt">
            <w10:wrap anchorx="page"/>
          </v:line>
        </w:pict>
      </w:r>
      <w:r>
        <w:rPr>
          <w:i/>
          <w:spacing w:val="-70"/>
          <w:w w:val="109"/>
          <w:sz w:val="18"/>
        </w:rPr>
        <w:t>C</w:t>
      </w:r>
      <w:r>
        <w:rPr>
          <w:rFonts w:ascii="Lucida Sans Unicode" w:hAnsi="Lucida Sans Unicode"/>
          <w:spacing w:val="18"/>
          <w:w w:val="46"/>
          <w:position w:val="5"/>
          <w:sz w:val="18"/>
        </w:rPr>
        <w:t>˙</w:t>
      </w:r>
      <w:proofErr w:type="spellStart"/>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8"/>
          <w:sz w:val="18"/>
          <w:vertAlign w:val="subscript"/>
        </w:rPr>
        <w:t>boundsW</w:t>
      </w:r>
      <w:proofErr w:type="spellEnd"/>
      <w:r>
        <w:rPr>
          <w:rFonts w:ascii="Arial" w:hAnsi="Arial"/>
          <w:i/>
          <w:sz w:val="18"/>
        </w:rPr>
        <w:t xml:space="preserve"> </w:t>
      </w:r>
      <w:r>
        <w:rPr>
          <w:rFonts w:ascii="Arial" w:hAnsi="Arial"/>
          <w:i/>
          <w:spacing w:val="-20"/>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16"/>
          <w:sz w:val="18"/>
          <w:vertAlign w:val="superscript"/>
        </w:rPr>
        <w:t>c</w:t>
      </w:r>
      <w:proofErr w:type="spellEnd"/>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273E4CB5" w14:textId="77777777" w:rsidR="00AF434A" w:rsidRDefault="00000000">
      <w:pPr>
        <w:tabs>
          <w:tab w:val="left" w:pos="2880"/>
          <w:tab w:val="left" w:pos="5063"/>
          <w:tab w:val="left" w:pos="7101"/>
        </w:tabs>
        <w:spacing w:before="80" w:line="292" w:lineRule="exact"/>
        <w:ind w:left="1623"/>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proofErr w:type="spellStart"/>
      <w:r>
        <w:rPr>
          <w:i/>
          <w:w w:val="111"/>
          <w:sz w:val="18"/>
        </w:rPr>
        <w:t>dom</w:t>
      </w:r>
      <w:proofErr w:type="spellEnd"/>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130"/>
          <w:sz w:val="18"/>
        </w:rPr>
        <w:t>x</w:t>
      </w:r>
      <w:r>
        <w:rPr>
          <w:rFonts w:ascii="Arial" w:hAnsi="Arial"/>
          <w:i/>
          <w:spacing w:val="10"/>
          <w:w w:val="129"/>
          <w:sz w:val="18"/>
          <w:vertAlign w:val="subscript"/>
        </w:rPr>
        <w:t>h</w:t>
      </w:r>
      <w:proofErr w:type="spellEnd"/>
      <w:r>
        <w:rPr>
          <w:i/>
          <w:w w:val="113"/>
          <w:sz w:val="18"/>
        </w:rPr>
        <w:t>,</w:t>
      </w:r>
      <w:r>
        <w:rPr>
          <w:i/>
          <w:spacing w:val="-15"/>
          <w:sz w:val="18"/>
        </w:rPr>
        <w:t xml:space="preserve"> </w:t>
      </w:r>
      <w:proofErr w:type="spellStart"/>
      <w:r>
        <w:rPr>
          <w:i/>
          <w:w w:val="130"/>
          <w:sz w:val="18"/>
        </w:rPr>
        <w:t>x</w:t>
      </w:r>
      <w:r>
        <w:rPr>
          <w:rFonts w:ascii="Arial" w:hAnsi="Arial"/>
          <w:i/>
          <w:w w:val="132"/>
          <w:sz w:val="18"/>
          <w:vertAlign w:val="subscript"/>
        </w:rPr>
        <w:t>c</w:t>
      </w:r>
      <w:r>
        <w:rPr>
          <w:rFonts w:ascii="Arial" w:hAnsi="Arial"/>
          <w:i/>
          <w:spacing w:val="10"/>
          <w:w w:val="132"/>
          <w:sz w:val="18"/>
          <w:vertAlign w:val="subscript"/>
        </w:rPr>
        <w:t>l</w:t>
      </w:r>
      <w:proofErr w:type="spellEnd"/>
      <w:r>
        <w:rPr>
          <w:i/>
          <w:w w:val="113"/>
          <w:sz w:val="18"/>
        </w:rPr>
        <w:t>,</w:t>
      </w:r>
      <w:r>
        <w:rPr>
          <w:i/>
          <w:spacing w:val="-15"/>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9"/>
          <w:position w:val="-1"/>
          <w:sz w:val="12"/>
        </w:rPr>
        <w:t>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1C117321" w14:textId="77777777" w:rsidR="00AF434A" w:rsidRDefault="00000000">
      <w:pPr>
        <w:tabs>
          <w:tab w:val="left" w:pos="5381"/>
        </w:tabs>
        <w:spacing w:line="218" w:lineRule="auto"/>
        <w:ind w:left="1271"/>
        <w:rPr>
          <w:rFonts w:ascii="Lucida Sans Unicode" w:hAnsi="Lucida Sans Unicode"/>
          <w:sz w:val="18"/>
        </w:rPr>
      </w:pP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32"/>
          <w:sz w:val="18"/>
          <w:vertAlign w:val="subscript"/>
        </w:rPr>
        <w:t>cl</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proofErr w:type="spellStart"/>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1"/>
          <w:sz w:val="18"/>
          <w:vertAlign w:val="subscript"/>
        </w:rPr>
        <w:t>ch</w:t>
      </w:r>
      <w:proofErr w:type="spellEnd"/>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proofErr w:type="spellStart"/>
      <w:r>
        <w:rPr>
          <w:i/>
          <w:w w:val="130"/>
          <w:sz w:val="18"/>
        </w:rPr>
        <w:t>x</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w w:val="108"/>
          <w:sz w:val="18"/>
        </w:rPr>
        <w:t>bounds</w:t>
      </w:r>
      <w:r>
        <w:rPr>
          <w:spacing w:val="6"/>
          <w:sz w:val="18"/>
        </w:rPr>
        <w:t xml:space="preserve"> </w:t>
      </w:r>
      <w:r>
        <w:rPr>
          <w:w w:val="134"/>
          <w:sz w:val="18"/>
        </w:rPr>
        <w:t>else</w:t>
      </w:r>
      <w:r>
        <w:rPr>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647A7561" w14:textId="77777777" w:rsidR="00AF434A" w:rsidRDefault="00000000">
      <w:pPr>
        <w:spacing w:line="189" w:lineRule="auto"/>
        <w:ind w:left="3422"/>
        <w:rPr>
          <w:rFonts w:ascii="Lucida Sans Unicode" w:hAnsi="Lucida Sans Unicode"/>
          <w:sz w:val="18"/>
        </w:rPr>
      </w:pPr>
      <w:r>
        <w:pict w14:anchorId="09F1D1EC">
          <v:line id="_x0000_s1061" style="position:absolute;left:0;text-align:left;z-index:8512;mso-position-horizontal-relative:page" from="106.55pt,.8pt" to="505.45pt,.8pt" strokeweight=".38pt">
            <w10:wrap anchorx="page"/>
          </v:line>
        </w:pict>
      </w:r>
      <w:r>
        <w:rPr>
          <w:i/>
          <w:spacing w:val="-70"/>
          <w:w w:val="109"/>
          <w:sz w:val="18"/>
        </w:rPr>
        <w:t>C</w:t>
      </w:r>
      <w:r>
        <w:rPr>
          <w:rFonts w:ascii="Lucida Sans Unicode" w:hAnsi="Lucida Sans Unicode"/>
          <w:spacing w:val="18"/>
          <w:w w:val="46"/>
          <w:position w:val="5"/>
          <w:sz w:val="18"/>
        </w:rPr>
        <w:t>˙</w:t>
      </w:r>
      <w:proofErr w:type="spellStart"/>
      <w:r>
        <w:rPr>
          <w:rFonts w:ascii="Arial" w:hAnsi="Arial"/>
          <w:i/>
          <w:w w:val="179"/>
          <w:position w:val="-1"/>
          <w:sz w:val="12"/>
        </w:rPr>
        <w:t>l</w:t>
      </w:r>
      <w:r>
        <w:rPr>
          <w:rFonts w:ascii="Bookman Old Style" w:hAnsi="Bookman Old Style"/>
          <w:w w:val="109"/>
          <w:position w:val="-1"/>
          <w:sz w:val="12"/>
        </w:rPr>
        <w:t>;</w:t>
      </w:r>
      <w:r>
        <w:rPr>
          <w:rFonts w:ascii="Arial" w:hAnsi="Arial"/>
          <w:i/>
          <w:w w:val="129"/>
          <w:position w:val="-1"/>
          <w:sz w:val="12"/>
        </w:rPr>
        <w:t>h</w:t>
      </w:r>
      <w:r>
        <w:rPr>
          <w:rFonts w:ascii="Bookman Old Style" w:hAnsi="Bookman Old Style"/>
          <w:w w:val="109"/>
          <w:position w:val="-1"/>
          <w:sz w:val="12"/>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proofErr w:type="spellEnd"/>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8"/>
          <w:sz w:val="18"/>
          <w:vertAlign w:val="subscript"/>
        </w:rPr>
        <w:t>boundsW</w:t>
      </w:r>
      <w:proofErr w:type="spellEnd"/>
      <w:r>
        <w:rPr>
          <w:rFonts w:ascii="Arial" w:hAnsi="Arial"/>
          <w:i/>
          <w:sz w:val="18"/>
        </w:rPr>
        <w:t xml:space="preserve"> </w:t>
      </w:r>
      <w:r>
        <w:rPr>
          <w:rFonts w:ascii="Arial" w:hAnsi="Arial"/>
          <w:i/>
          <w:spacing w:val="-20"/>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16"/>
          <w:sz w:val="18"/>
          <w:vertAlign w:val="superscript"/>
        </w:rPr>
        <w:t>c</w:t>
      </w:r>
      <w:proofErr w:type="spellEnd"/>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48F5F383" w14:textId="77777777" w:rsidR="00AF434A" w:rsidRDefault="00000000">
      <w:pPr>
        <w:tabs>
          <w:tab w:val="left" w:pos="3421"/>
          <w:tab w:val="left" w:pos="5471"/>
        </w:tabs>
        <w:spacing w:before="80" w:line="292" w:lineRule="exact"/>
        <w:ind w:left="2165"/>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proofErr w:type="spellStart"/>
      <w:r>
        <w:rPr>
          <w:i/>
          <w:w w:val="111"/>
          <w:sz w:val="18"/>
        </w:rPr>
        <w:t>dom</w:t>
      </w:r>
      <w:proofErr w:type="spellEnd"/>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130"/>
          <w:sz w:val="18"/>
        </w:rPr>
        <w:t>x</w:t>
      </w:r>
      <w:r>
        <w:rPr>
          <w:rFonts w:ascii="Swis721 Blk BT" w:hAnsi="Swis721 Blk BT"/>
          <w:i/>
          <w:spacing w:val="-44"/>
          <w:w w:val="102"/>
          <w:sz w:val="18"/>
          <w:vertAlign w:val="superscript"/>
        </w:rPr>
        <w:t>j</w:t>
      </w:r>
      <w:r>
        <w:rPr>
          <w:rFonts w:ascii="Arial" w:hAnsi="Arial"/>
          <w:i/>
          <w:spacing w:val="10"/>
          <w:w w:val="179"/>
          <w:sz w:val="18"/>
          <w:vertAlign w:val="subscript"/>
        </w:rPr>
        <w:t>l</w:t>
      </w:r>
      <w:proofErr w:type="spellEnd"/>
      <w:r>
        <w:rPr>
          <w:i/>
          <w:w w:val="113"/>
          <w:sz w:val="18"/>
        </w:rPr>
        <w:t>,</w:t>
      </w:r>
      <w:r>
        <w:rPr>
          <w:i/>
          <w:spacing w:val="-15"/>
          <w:sz w:val="18"/>
        </w:rPr>
        <w:t xml:space="preserve"> </w:t>
      </w:r>
      <w:proofErr w:type="spellStart"/>
      <w:r>
        <w:rPr>
          <w:i/>
          <w:w w:val="130"/>
          <w:sz w:val="18"/>
        </w:rPr>
        <w:t>x</w:t>
      </w:r>
      <w:r>
        <w:rPr>
          <w:rFonts w:ascii="Arial" w:hAnsi="Arial"/>
          <w:i/>
          <w:spacing w:val="10"/>
          <w:w w:val="129"/>
          <w:sz w:val="18"/>
          <w:vertAlign w:val="subscript"/>
        </w:rPr>
        <w:t>h</w:t>
      </w:r>
      <w:proofErr w:type="spellEnd"/>
      <w:r>
        <w:rPr>
          <w:i/>
          <w:w w:val="113"/>
          <w:sz w:val="18"/>
        </w:rPr>
        <w:t>,</w:t>
      </w:r>
      <w:r>
        <w:rPr>
          <w:i/>
          <w:spacing w:val="-15"/>
          <w:sz w:val="18"/>
        </w:rPr>
        <w:t xml:space="preserve"> </w:t>
      </w:r>
      <w:proofErr w:type="spellStart"/>
      <w:r>
        <w:rPr>
          <w:i/>
          <w:w w:val="130"/>
          <w:sz w:val="18"/>
        </w:rPr>
        <w:t>x</w:t>
      </w:r>
      <w:r>
        <w:rPr>
          <w:rFonts w:ascii="Swis721 Blk BT" w:hAnsi="Swis721 Blk BT"/>
          <w:i/>
          <w:spacing w:val="-44"/>
          <w:w w:val="102"/>
          <w:sz w:val="18"/>
          <w:vertAlign w:val="superscript"/>
        </w:rPr>
        <w:t>j</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1</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1E8BCA4C" w14:textId="77777777" w:rsidR="00AF434A" w:rsidRDefault="00000000">
      <w:pPr>
        <w:tabs>
          <w:tab w:val="left" w:pos="4014"/>
          <w:tab w:val="left" w:pos="7022"/>
        </w:tabs>
        <w:spacing w:line="218" w:lineRule="auto"/>
        <w:ind w:left="770"/>
        <w:rPr>
          <w:sz w:val="18"/>
        </w:rPr>
      </w:pP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2</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Swis721 Blk BT" w:hAnsi="Swis721 Blk BT"/>
          <w:i/>
          <w:spacing w:val="-44"/>
          <w:w w:val="102"/>
          <w:sz w:val="18"/>
          <w:vertAlign w:val="superscript"/>
        </w:rPr>
        <w:t>j</w:t>
      </w:r>
      <w:r>
        <w:rPr>
          <w:rFonts w:ascii="Arial" w:hAnsi="Arial"/>
          <w:i/>
          <w:w w:val="179"/>
          <w:sz w:val="18"/>
          <w:vertAlign w:val="subscript"/>
        </w:rPr>
        <w:t>l</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Swis721 Blk BT" w:hAnsi="Swis721 Blk BT"/>
          <w:i/>
          <w:spacing w:val="-44"/>
          <w:w w:val="102"/>
          <w:sz w:val="18"/>
          <w:vertAlign w:val="superscript"/>
        </w:rPr>
        <w:t>j</w:t>
      </w:r>
      <w:r>
        <w:rPr>
          <w:rFonts w:ascii="Arial" w:hAnsi="Arial"/>
          <w:i/>
          <w:w w:val="179"/>
          <w:sz w:val="18"/>
          <w:vertAlign w:val="subscript"/>
        </w:rPr>
        <w:t>l</w:t>
      </w:r>
      <w:proofErr w:type="spellEnd"/>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proofErr w:type="spellStart"/>
      <w:r>
        <w:rPr>
          <w:i/>
          <w:w w:val="130"/>
          <w:sz w:val="18"/>
        </w:rPr>
        <w:t>x</w:t>
      </w:r>
      <w:r>
        <w:rPr>
          <w:rFonts w:ascii="Swis721 Blk BT" w:hAnsi="Swis721 Blk BT"/>
          <w:i/>
          <w:spacing w:val="-44"/>
          <w:w w:val="102"/>
          <w:sz w:val="18"/>
          <w:vertAlign w:val="superscript"/>
        </w:rPr>
        <w:t>j</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Swis721 Blk BT" w:hAnsi="Swis721 Blk BT"/>
          <w:i/>
          <w:spacing w:val="-44"/>
          <w:w w:val="102"/>
          <w:sz w:val="18"/>
          <w:vertAlign w:val="superscript"/>
        </w:rPr>
        <w:t>j</w:t>
      </w:r>
      <w:r>
        <w:rPr>
          <w:rFonts w:ascii="Arial" w:hAnsi="Arial"/>
          <w:i/>
          <w:w w:val="129"/>
          <w:sz w:val="18"/>
          <w:vertAlign w:val="subscript"/>
        </w:rPr>
        <w:t>h</w:t>
      </w:r>
      <w:proofErr w:type="spellEnd"/>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proofErr w:type="spellStart"/>
      <w:r>
        <w:rPr>
          <w:i/>
          <w:w w:val="130"/>
          <w:sz w:val="18"/>
        </w:rPr>
        <w:t>x</w:t>
      </w:r>
      <w:r>
        <w:rPr>
          <w:rFonts w:ascii="Swis721 Blk BT" w:hAnsi="Swis721 Blk BT"/>
          <w:i/>
          <w:spacing w:val="-44"/>
          <w:w w:val="102"/>
          <w:sz w:val="18"/>
          <w:vertAlign w:val="superscript"/>
        </w:rPr>
        <w:t>j</w:t>
      </w:r>
      <w:r>
        <w:rPr>
          <w:rFonts w:ascii="Arial" w:hAnsi="Arial"/>
          <w:i/>
          <w:w w:val="179"/>
          <w:sz w:val="18"/>
          <w:vertAlign w:val="subscript"/>
        </w:rPr>
        <w:t>l</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79"/>
          <w:sz w:val="18"/>
          <w:vertAlign w:val="subscript"/>
        </w:rPr>
        <w:t>l</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4</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proofErr w:type="spellStart"/>
      <w:r>
        <w:rPr>
          <w:i/>
          <w:w w:val="130"/>
          <w:sz w:val="18"/>
        </w:rPr>
        <w:t>x</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i/>
          <w:w w:val="130"/>
          <w:sz w:val="18"/>
        </w:rPr>
        <w:t>x</w:t>
      </w:r>
      <w:r>
        <w:rPr>
          <w:rFonts w:ascii="Swis721 Blk BT" w:hAnsi="Swis721 Blk BT"/>
          <w:i/>
          <w:spacing w:val="-44"/>
          <w:w w:val="102"/>
          <w:sz w:val="18"/>
          <w:vertAlign w:val="superscript"/>
        </w:rPr>
        <w:t>j</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p>
    <w:p w14:paraId="73DC9A0D" w14:textId="77777777" w:rsidR="00AF434A" w:rsidRDefault="00000000">
      <w:pPr>
        <w:spacing w:line="189" w:lineRule="auto"/>
        <w:ind w:right="8"/>
        <w:jc w:val="center"/>
        <w:rPr>
          <w:rFonts w:ascii="Arial" w:hAnsi="Arial"/>
          <w:i/>
          <w:sz w:val="18"/>
        </w:rPr>
      </w:pPr>
      <w:r>
        <w:pict w14:anchorId="1D0EF00D">
          <v:line id="_x0000_s1060" style="position:absolute;left:0;text-align:left;z-index:8536;mso-position-horizontal-relative:page" from="81.55pt,.8pt" to="530.45pt,.8pt" strokeweight=".38pt">
            <w10:wrap anchorx="page"/>
          </v:line>
        </w:pic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1;2;3;4</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21"/>
          <w:sz w:val="18"/>
          <w:vertAlign w:val="subscript"/>
        </w:rPr>
        <w:t>boundsD</w:t>
      </w:r>
      <w:proofErr w:type="spellEnd"/>
      <w:r>
        <w:rPr>
          <w:rFonts w:ascii="Arial" w:hAnsi="Arial"/>
          <w:i/>
          <w:spacing w:val="14"/>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proofErr w:type="spellStart"/>
      <w:r>
        <w:rPr>
          <w:i/>
          <w:w w:val="87"/>
          <w:sz w:val="18"/>
        </w:rPr>
        <w:t>b</w:t>
      </w:r>
      <w:r>
        <w:rPr>
          <w:rFonts w:ascii="Swis721 Blk BT" w:hAnsi="Swis721 Blk BT"/>
          <w:i/>
          <w:spacing w:val="-44"/>
          <w:w w:val="102"/>
          <w:sz w:val="18"/>
          <w:vertAlign w:val="superscript"/>
        </w:rPr>
        <w:t>j</w:t>
      </w:r>
      <w:r>
        <w:rPr>
          <w:rFonts w:ascii="Arial" w:hAnsi="Arial"/>
          <w:i/>
          <w:spacing w:val="10"/>
          <w:w w:val="179"/>
          <w:sz w:val="18"/>
          <w:vertAlign w:val="subscript"/>
        </w:rPr>
        <w:t>l</w:t>
      </w:r>
      <w:proofErr w:type="spellEnd"/>
      <w:r>
        <w:rPr>
          <w:i/>
          <w:w w:val="113"/>
          <w:sz w:val="18"/>
        </w:rPr>
        <w:t>,</w:t>
      </w:r>
      <w:r>
        <w:rPr>
          <w:i/>
          <w:spacing w:val="-15"/>
          <w:sz w:val="18"/>
        </w:rPr>
        <w:t xml:space="preserve"> </w:t>
      </w:r>
      <w:proofErr w:type="spellStart"/>
      <w:r>
        <w:rPr>
          <w:i/>
          <w:w w:val="87"/>
          <w:sz w:val="18"/>
        </w:rPr>
        <w:t>b</w:t>
      </w:r>
      <w:r>
        <w:rPr>
          <w:rFonts w:ascii="Swis721 Blk BT" w:hAnsi="Swis721 Blk BT"/>
          <w:i/>
          <w:spacing w:val="-44"/>
          <w:w w:val="102"/>
          <w:sz w:val="18"/>
          <w:vertAlign w:val="superscript"/>
        </w:rPr>
        <w:t>j</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710ED9C2" w14:textId="77777777" w:rsidR="00AF434A" w:rsidRPr="00265780" w:rsidRDefault="00000000">
      <w:pPr>
        <w:tabs>
          <w:tab w:val="left" w:pos="1375"/>
        </w:tabs>
        <w:spacing w:before="117" w:line="242" w:lineRule="exact"/>
        <w:jc w:val="center"/>
        <w:rPr>
          <w:sz w:val="18"/>
          <w:lang w:val="de-DE"/>
          <w:rPrChange w:id="1997" w:author="SC9986" w:date="2022-08-04T09:19:00Z">
            <w:rPr>
              <w:sz w:val="18"/>
            </w:rPr>
          </w:rPrChange>
        </w:rPr>
      </w:pPr>
      <w:proofErr w:type="spellStart"/>
      <w:r w:rsidRPr="00265780">
        <w:rPr>
          <w:i/>
          <w:spacing w:val="-7"/>
          <w:w w:val="125"/>
          <w:sz w:val="18"/>
          <w:lang w:val="de-DE"/>
          <w:rPrChange w:id="1998" w:author="SC9986" w:date="2022-08-04T09:19:00Z">
            <w:rPr>
              <w:i/>
              <w:spacing w:val="-7"/>
              <w:w w:val="125"/>
              <w:sz w:val="18"/>
            </w:rPr>
          </w:rPrChange>
        </w:rPr>
        <w:t>x</w:t>
      </w:r>
      <w:r w:rsidRPr="00265780">
        <w:rPr>
          <w:rFonts w:ascii="Swis721 Blk BT" w:hAnsi="Swis721 Blk BT"/>
          <w:i/>
          <w:spacing w:val="-7"/>
          <w:w w:val="125"/>
          <w:sz w:val="18"/>
          <w:vertAlign w:val="superscript"/>
          <w:lang w:val="de-DE"/>
          <w:rPrChange w:id="1999" w:author="SC9986" w:date="2022-08-04T09:19:00Z">
            <w:rPr>
              <w:rFonts w:ascii="Swis721 Blk BT" w:hAnsi="Swis721 Blk BT"/>
              <w:i/>
              <w:spacing w:val="-7"/>
              <w:w w:val="125"/>
              <w:sz w:val="18"/>
              <w:vertAlign w:val="superscript"/>
            </w:rPr>
          </w:rPrChange>
        </w:rPr>
        <w:t>j</w:t>
      </w:r>
      <w:r w:rsidRPr="00265780">
        <w:rPr>
          <w:rFonts w:ascii="Arial" w:hAnsi="Arial"/>
          <w:i/>
          <w:spacing w:val="-7"/>
          <w:w w:val="125"/>
          <w:sz w:val="18"/>
          <w:vertAlign w:val="subscript"/>
          <w:lang w:val="de-DE"/>
          <w:rPrChange w:id="2000" w:author="SC9986" w:date="2022-08-04T09:19:00Z">
            <w:rPr>
              <w:rFonts w:ascii="Arial" w:hAnsi="Arial"/>
              <w:i/>
              <w:spacing w:val="-7"/>
              <w:w w:val="125"/>
              <w:sz w:val="18"/>
              <w:vertAlign w:val="subscript"/>
            </w:rPr>
          </w:rPrChange>
        </w:rPr>
        <w:t>l</w:t>
      </w:r>
      <w:proofErr w:type="spellEnd"/>
      <w:r w:rsidRPr="00265780">
        <w:rPr>
          <w:i/>
          <w:spacing w:val="-7"/>
          <w:w w:val="125"/>
          <w:sz w:val="18"/>
          <w:lang w:val="de-DE"/>
          <w:rPrChange w:id="2001" w:author="SC9986" w:date="2022-08-04T09:19:00Z">
            <w:rPr>
              <w:i/>
              <w:spacing w:val="-7"/>
              <w:w w:val="125"/>
              <w:sz w:val="18"/>
            </w:rPr>
          </w:rPrChange>
        </w:rPr>
        <w:t xml:space="preserve">, </w:t>
      </w:r>
      <w:proofErr w:type="spellStart"/>
      <w:r w:rsidRPr="00265780">
        <w:rPr>
          <w:i/>
          <w:spacing w:val="-12"/>
          <w:w w:val="125"/>
          <w:sz w:val="18"/>
          <w:lang w:val="de-DE"/>
          <w:rPrChange w:id="2002" w:author="SC9986" w:date="2022-08-04T09:19:00Z">
            <w:rPr>
              <w:i/>
              <w:spacing w:val="-12"/>
              <w:w w:val="125"/>
              <w:sz w:val="18"/>
            </w:rPr>
          </w:rPrChange>
        </w:rPr>
        <w:t>x</w:t>
      </w:r>
      <w:r w:rsidRPr="00265780">
        <w:rPr>
          <w:rFonts w:ascii="Swis721 Blk BT" w:hAnsi="Swis721 Blk BT"/>
          <w:i/>
          <w:spacing w:val="-12"/>
          <w:w w:val="125"/>
          <w:sz w:val="18"/>
          <w:vertAlign w:val="superscript"/>
          <w:lang w:val="de-DE"/>
          <w:rPrChange w:id="2003" w:author="SC9986" w:date="2022-08-04T09:19:00Z">
            <w:rPr>
              <w:rFonts w:ascii="Swis721 Blk BT" w:hAnsi="Swis721 Blk BT"/>
              <w:i/>
              <w:spacing w:val="-12"/>
              <w:w w:val="125"/>
              <w:sz w:val="18"/>
              <w:vertAlign w:val="superscript"/>
            </w:rPr>
          </w:rPrChange>
        </w:rPr>
        <w:t>j</w:t>
      </w:r>
      <w:r w:rsidRPr="00265780">
        <w:rPr>
          <w:rFonts w:ascii="Arial" w:hAnsi="Arial"/>
          <w:i/>
          <w:spacing w:val="-12"/>
          <w:w w:val="125"/>
          <w:sz w:val="18"/>
          <w:vertAlign w:val="subscript"/>
          <w:lang w:val="de-DE"/>
          <w:rPrChange w:id="2004" w:author="SC9986" w:date="2022-08-04T09:19:00Z">
            <w:rPr>
              <w:rFonts w:ascii="Arial" w:hAnsi="Arial"/>
              <w:i/>
              <w:spacing w:val="-12"/>
              <w:w w:val="125"/>
              <w:sz w:val="18"/>
              <w:vertAlign w:val="subscript"/>
            </w:rPr>
          </w:rPrChange>
        </w:rPr>
        <w:t>h</w:t>
      </w:r>
      <w:proofErr w:type="spellEnd"/>
      <w:r w:rsidRPr="00265780">
        <w:rPr>
          <w:rFonts w:ascii="Arial" w:hAnsi="Arial"/>
          <w:i/>
          <w:spacing w:val="-40"/>
          <w:w w:val="125"/>
          <w:sz w:val="18"/>
          <w:lang w:val="de-DE"/>
          <w:rPrChange w:id="2005" w:author="SC9986" w:date="2022-08-04T09:19:00Z">
            <w:rPr>
              <w:rFonts w:ascii="Arial" w:hAnsi="Arial"/>
              <w:i/>
              <w:spacing w:val="-40"/>
              <w:w w:val="125"/>
              <w:sz w:val="18"/>
            </w:rPr>
          </w:rPrChange>
        </w:rPr>
        <w:t xml:space="preserve"> </w:t>
      </w:r>
      <w:r w:rsidRPr="00265780">
        <w:rPr>
          <w:rFonts w:ascii="Lucida Sans Unicode" w:hAnsi="Lucida Sans Unicode"/>
          <w:w w:val="125"/>
          <w:sz w:val="18"/>
          <w:lang w:val="de-DE"/>
          <w:rPrChange w:id="2006" w:author="SC9986" w:date="2022-08-04T09:19:00Z">
            <w:rPr>
              <w:rFonts w:ascii="Lucida Sans Unicode" w:hAnsi="Lucida Sans Unicode"/>
              <w:w w:val="125"/>
              <w:sz w:val="18"/>
            </w:rPr>
          </w:rPrChange>
        </w:rPr>
        <w:t>=</w:t>
      </w:r>
      <w:r w:rsidRPr="00265780">
        <w:rPr>
          <w:rFonts w:ascii="Lucida Sans Unicode" w:hAnsi="Lucida Sans Unicode"/>
          <w:spacing w:val="-30"/>
          <w:w w:val="125"/>
          <w:sz w:val="18"/>
          <w:lang w:val="de-DE"/>
          <w:rPrChange w:id="2007" w:author="SC9986" w:date="2022-08-04T09:19:00Z">
            <w:rPr>
              <w:rFonts w:ascii="Lucida Sans Unicode" w:hAnsi="Lucida Sans Unicode"/>
              <w:spacing w:val="-30"/>
              <w:w w:val="125"/>
              <w:sz w:val="18"/>
            </w:rPr>
          </w:rPrChange>
        </w:rPr>
        <w:t xml:space="preserve"> </w:t>
      </w:r>
      <w:r>
        <w:rPr>
          <w:i/>
          <w:w w:val="125"/>
          <w:sz w:val="18"/>
        </w:rPr>
        <w:t>ρ</w:t>
      </w:r>
      <w:r w:rsidRPr="00265780">
        <w:rPr>
          <w:rFonts w:ascii="Lucida Sans Unicode" w:hAnsi="Lucida Sans Unicode"/>
          <w:w w:val="125"/>
          <w:sz w:val="18"/>
          <w:lang w:val="de-DE"/>
          <w:rPrChange w:id="2008" w:author="SC9986" w:date="2022-08-04T09:19:00Z">
            <w:rPr>
              <w:rFonts w:ascii="Lucida Sans Unicode" w:hAnsi="Lucida Sans Unicode"/>
              <w:w w:val="125"/>
              <w:sz w:val="18"/>
            </w:rPr>
          </w:rPrChange>
        </w:rPr>
        <w:t>(</w:t>
      </w:r>
      <w:r w:rsidRPr="00265780">
        <w:rPr>
          <w:i/>
          <w:w w:val="125"/>
          <w:sz w:val="18"/>
          <w:lang w:val="de-DE"/>
          <w:rPrChange w:id="2009" w:author="SC9986" w:date="2022-08-04T09:19:00Z">
            <w:rPr>
              <w:i/>
              <w:w w:val="125"/>
              <w:sz w:val="18"/>
            </w:rPr>
          </w:rPrChange>
        </w:rPr>
        <w:t>e</w:t>
      </w:r>
      <w:r w:rsidRPr="00265780">
        <w:rPr>
          <w:rFonts w:ascii="Lucida Sans Unicode" w:hAnsi="Lucida Sans Unicode"/>
          <w:w w:val="125"/>
          <w:sz w:val="18"/>
          <w:lang w:val="de-DE"/>
          <w:rPrChange w:id="2010" w:author="SC9986" w:date="2022-08-04T09:19:00Z">
            <w:rPr>
              <w:rFonts w:ascii="Lucida Sans Unicode" w:hAnsi="Lucida Sans Unicode"/>
              <w:w w:val="125"/>
              <w:sz w:val="18"/>
            </w:rPr>
          </w:rPrChange>
        </w:rPr>
        <w:t>)</w:t>
      </w:r>
      <w:r w:rsidRPr="00265780">
        <w:rPr>
          <w:rFonts w:ascii="Lucida Sans Unicode" w:hAnsi="Lucida Sans Unicode"/>
          <w:w w:val="125"/>
          <w:sz w:val="18"/>
          <w:lang w:val="de-DE"/>
          <w:rPrChange w:id="2011" w:author="SC9986" w:date="2022-08-04T09:19:00Z">
            <w:rPr>
              <w:rFonts w:ascii="Lucida Sans Unicode" w:hAnsi="Lucida Sans Unicode"/>
              <w:w w:val="125"/>
              <w:sz w:val="18"/>
            </w:rPr>
          </w:rPrChange>
        </w:rPr>
        <w:tab/>
      </w:r>
      <w:r w:rsidRPr="00265780">
        <w:rPr>
          <w:i/>
          <w:spacing w:val="3"/>
          <w:w w:val="125"/>
          <w:sz w:val="18"/>
          <w:lang w:val="de-DE"/>
          <w:rPrChange w:id="2012" w:author="SC9986" w:date="2022-08-04T09:19:00Z">
            <w:rPr>
              <w:i/>
              <w:spacing w:val="3"/>
              <w:w w:val="125"/>
              <w:sz w:val="18"/>
            </w:rPr>
          </w:rPrChange>
        </w:rPr>
        <w:t>x</w:t>
      </w:r>
      <w:r w:rsidRPr="00265780">
        <w:rPr>
          <w:rFonts w:ascii="Arial" w:hAnsi="Arial"/>
          <w:i/>
          <w:spacing w:val="3"/>
          <w:w w:val="125"/>
          <w:sz w:val="18"/>
          <w:vertAlign w:val="subscript"/>
          <w:lang w:val="de-DE"/>
          <w:rPrChange w:id="2013" w:author="SC9986" w:date="2022-08-04T09:19:00Z">
            <w:rPr>
              <w:rFonts w:ascii="Arial" w:hAnsi="Arial"/>
              <w:i/>
              <w:spacing w:val="3"/>
              <w:w w:val="125"/>
              <w:sz w:val="18"/>
              <w:vertAlign w:val="subscript"/>
            </w:rPr>
          </w:rPrChange>
        </w:rPr>
        <w:t>l</w:t>
      </w:r>
      <w:r w:rsidRPr="00265780">
        <w:rPr>
          <w:i/>
          <w:spacing w:val="3"/>
          <w:w w:val="125"/>
          <w:sz w:val="18"/>
          <w:lang w:val="de-DE"/>
          <w:rPrChange w:id="2014" w:author="SC9986" w:date="2022-08-04T09:19:00Z">
            <w:rPr>
              <w:i/>
              <w:spacing w:val="3"/>
              <w:w w:val="125"/>
              <w:sz w:val="18"/>
            </w:rPr>
          </w:rPrChange>
        </w:rPr>
        <w:t xml:space="preserve">, </w:t>
      </w:r>
      <w:proofErr w:type="spellStart"/>
      <w:r w:rsidRPr="00265780">
        <w:rPr>
          <w:i/>
          <w:w w:val="125"/>
          <w:sz w:val="18"/>
          <w:lang w:val="de-DE"/>
          <w:rPrChange w:id="2015" w:author="SC9986" w:date="2022-08-04T09:19:00Z">
            <w:rPr>
              <w:i/>
              <w:w w:val="125"/>
              <w:sz w:val="18"/>
            </w:rPr>
          </w:rPrChange>
        </w:rPr>
        <w:t>x</w:t>
      </w:r>
      <w:r w:rsidRPr="00265780">
        <w:rPr>
          <w:rFonts w:ascii="Arial" w:hAnsi="Arial"/>
          <w:i/>
          <w:w w:val="125"/>
          <w:sz w:val="18"/>
          <w:vertAlign w:val="subscript"/>
          <w:lang w:val="de-DE"/>
          <w:rPrChange w:id="2016" w:author="SC9986" w:date="2022-08-04T09:19:00Z">
            <w:rPr>
              <w:rFonts w:ascii="Arial" w:hAnsi="Arial"/>
              <w:i/>
              <w:w w:val="125"/>
              <w:sz w:val="18"/>
              <w:vertAlign w:val="subscript"/>
            </w:rPr>
          </w:rPrChange>
        </w:rPr>
        <w:t>h</w:t>
      </w:r>
      <w:proofErr w:type="spellEnd"/>
      <w:r w:rsidRPr="00265780">
        <w:rPr>
          <w:rFonts w:ascii="Arial" w:hAnsi="Arial"/>
          <w:i/>
          <w:w w:val="125"/>
          <w:sz w:val="18"/>
          <w:lang w:val="de-DE"/>
          <w:rPrChange w:id="2017" w:author="SC9986" w:date="2022-08-04T09:19:00Z">
            <w:rPr>
              <w:rFonts w:ascii="Arial" w:hAnsi="Arial"/>
              <w:i/>
              <w:w w:val="125"/>
              <w:sz w:val="18"/>
            </w:rPr>
          </w:rPrChange>
        </w:rPr>
        <w:t xml:space="preserve"> </w:t>
      </w:r>
      <w:r w:rsidRPr="00265780">
        <w:rPr>
          <w:rFonts w:ascii="Lucida Sans Unicode" w:hAnsi="Lucida Sans Unicode"/>
          <w:w w:val="125"/>
          <w:sz w:val="18"/>
          <w:lang w:val="de-DE"/>
          <w:rPrChange w:id="2018" w:author="SC9986" w:date="2022-08-04T09:19:00Z">
            <w:rPr>
              <w:rFonts w:ascii="Lucida Sans Unicode" w:hAnsi="Lucida Sans Unicode"/>
              <w:w w:val="125"/>
              <w:sz w:val="18"/>
            </w:rPr>
          </w:rPrChange>
        </w:rPr>
        <w:t>=</w:t>
      </w:r>
      <w:r w:rsidRPr="00265780">
        <w:rPr>
          <w:rFonts w:ascii="Lucida Sans Unicode" w:hAnsi="Lucida Sans Unicode"/>
          <w:spacing w:val="-51"/>
          <w:w w:val="125"/>
          <w:sz w:val="18"/>
          <w:lang w:val="de-DE"/>
          <w:rPrChange w:id="2019" w:author="SC9986" w:date="2022-08-04T09:19:00Z">
            <w:rPr>
              <w:rFonts w:ascii="Lucida Sans Unicode" w:hAnsi="Lucida Sans Unicode"/>
              <w:spacing w:val="-51"/>
              <w:w w:val="125"/>
              <w:sz w:val="18"/>
            </w:rPr>
          </w:rPrChange>
        </w:rPr>
        <w:t xml:space="preserve"> </w:t>
      </w:r>
      <w:proofErr w:type="spellStart"/>
      <w:r w:rsidRPr="00265780">
        <w:rPr>
          <w:w w:val="125"/>
          <w:sz w:val="18"/>
          <w:lang w:val="de-DE"/>
          <w:rPrChange w:id="2020" w:author="SC9986" w:date="2022-08-04T09:19:00Z">
            <w:rPr>
              <w:w w:val="125"/>
              <w:sz w:val="18"/>
            </w:rPr>
          </w:rPrChange>
        </w:rPr>
        <w:t>fresh</w:t>
      </w:r>
      <w:proofErr w:type="spellEnd"/>
    </w:p>
    <w:p w14:paraId="61C4DD30" w14:textId="77777777" w:rsidR="00AF434A" w:rsidRDefault="00000000">
      <w:pPr>
        <w:tabs>
          <w:tab w:val="left" w:pos="4014"/>
          <w:tab w:val="left" w:pos="7022"/>
        </w:tabs>
        <w:spacing w:line="218" w:lineRule="auto"/>
        <w:ind w:left="770"/>
        <w:rPr>
          <w:sz w:val="18"/>
        </w:rPr>
      </w:pP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1</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129"/>
          <w:sz w:val="18"/>
          <w:vertAlign w:val="subscript"/>
        </w:rPr>
        <w:t>h</w:t>
      </w:r>
      <w:proofErr w:type="spellEnd"/>
      <w:r>
        <w:rPr>
          <w:rFonts w:ascii="Arial" w:hAnsi="Arial"/>
          <w:i/>
          <w:spacing w:val="-10"/>
          <w:sz w:val="18"/>
        </w:rPr>
        <w:t xml:space="preserve"> </w:t>
      </w:r>
      <w:r>
        <w:rPr>
          <w:w w:val="92"/>
          <w:sz w:val="18"/>
        </w:rPr>
        <w:t>=</w:t>
      </w:r>
      <w:r>
        <w:rPr>
          <w:spacing w:val="-15"/>
          <w:sz w:val="18"/>
        </w:rPr>
        <w:t xml:space="preserve"> </w:t>
      </w:r>
      <w:proofErr w:type="spellStart"/>
      <w:r>
        <w:rPr>
          <w:i/>
          <w:w w:val="87"/>
          <w:sz w:val="18"/>
        </w:rPr>
        <w:t>b</w:t>
      </w:r>
      <w:r>
        <w:rPr>
          <w:rFonts w:ascii="Arial" w:hAnsi="Arial"/>
          <w:i/>
          <w:w w:val="129"/>
          <w:sz w:val="18"/>
          <w:vertAlign w:val="subscript"/>
        </w:rPr>
        <w:t>h</w:t>
      </w:r>
      <w:proofErr w:type="spellEnd"/>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2</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proofErr w:type="spellStart"/>
      <w:r>
        <w:rPr>
          <w:i/>
          <w:w w:val="130"/>
          <w:sz w:val="18"/>
        </w:rPr>
        <w:t>x</w:t>
      </w:r>
      <w:r>
        <w:rPr>
          <w:rFonts w:ascii="Swis721 Blk BT" w:hAnsi="Swis721 Blk BT"/>
          <w:i/>
          <w:spacing w:val="-44"/>
          <w:w w:val="102"/>
          <w:sz w:val="18"/>
          <w:vertAlign w:val="superscript"/>
        </w:rPr>
        <w:t>j</w:t>
      </w:r>
      <w:r>
        <w:rPr>
          <w:rFonts w:ascii="Arial" w:hAnsi="Arial"/>
          <w:i/>
          <w:w w:val="179"/>
          <w:sz w:val="18"/>
          <w:vertAlign w:val="subscript"/>
        </w:rPr>
        <w:t>l</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79"/>
          <w:sz w:val="18"/>
          <w:vertAlign w:val="subscript"/>
        </w:rPr>
        <w:t>l</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proofErr w:type="spellStart"/>
      <w:r>
        <w:rPr>
          <w:i/>
          <w:w w:val="130"/>
          <w:sz w:val="18"/>
        </w:rPr>
        <w:t>x</w:t>
      </w:r>
      <w:r>
        <w:rPr>
          <w:rFonts w:ascii="Arial" w:hAnsi="Arial"/>
          <w:i/>
          <w:w w:val="129"/>
          <w:sz w:val="18"/>
          <w:vertAlign w:val="subscript"/>
        </w:rPr>
        <w:t>h</w:t>
      </w:r>
      <w:proofErr w:type="spellEnd"/>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i/>
          <w:w w:val="130"/>
          <w:sz w:val="18"/>
        </w:rPr>
        <w:t>x</w:t>
      </w:r>
      <w:r>
        <w:rPr>
          <w:rFonts w:ascii="Swis721 Blk BT" w:hAnsi="Swis721 Blk BT"/>
          <w:i/>
          <w:spacing w:val="-44"/>
          <w:w w:val="102"/>
          <w:sz w:val="18"/>
          <w:vertAlign w:val="superscript"/>
        </w:rPr>
        <w:t>j</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p>
    <w:p w14:paraId="58666210" w14:textId="77777777" w:rsidR="00AF434A" w:rsidRDefault="00000000">
      <w:pPr>
        <w:spacing w:line="187" w:lineRule="auto"/>
        <w:ind w:right="8"/>
        <w:jc w:val="center"/>
        <w:rPr>
          <w:rFonts w:ascii="Arial" w:hAnsi="Arial"/>
          <w:i/>
          <w:sz w:val="18"/>
        </w:rPr>
      </w:pPr>
      <w:r>
        <w:pict w14:anchorId="611BE7BB">
          <v:line id="_x0000_s1059" style="position:absolute;left:0;text-align:left;z-index:8560;mso-position-horizontal-relative:page" from="81.55pt,.6pt" to="530.45pt,.6pt" strokeweight=".38pt">
            <w10:wrap anchorx="page"/>
          </v:line>
        </w:pic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1;2;3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21"/>
          <w:sz w:val="18"/>
          <w:vertAlign w:val="subscript"/>
        </w:rPr>
        <w:t>boundsD</w:t>
      </w:r>
      <w:proofErr w:type="spellEnd"/>
      <w:r>
        <w:rPr>
          <w:rFonts w:ascii="Arial" w:hAnsi="Arial"/>
          <w:i/>
          <w:spacing w:val="14"/>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proofErr w:type="spellStart"/>
      <w:r>
        <w:rPr>
          <w:i/>
          <w:w w:val="87"/>
          <w:sz w:val="18"/>
        </w:rPr>
        <w:t>b</w:t>
      </w:r>
      <w:r>
        <w:rPr>
          <w:rFonts w:ascii="Swis721 Blk BT" w:hAnsi="Swis721 Blk BT"/>
          <w:i/>
          <w:spacing w:val="-44"/>
          <w:w w:val="102"/>
          <w:sz w:val="18"/>
          <w:vertAlign w:val="superscript"/>
        </w:rPr>
        <w:t>j</w:t>
      </w:r>
      <w:r>
        <w:rPr>
          <w:rFonts w:ascii="Arial" w:hAnsi="Arial"/>
          <w:i/>
          <w:spacing w:val="10"/>
          <w:w w:val="179"/>
          <w:sz w:val="18"/>
          <w:vertAlign w:val="subscript"/>
        </w:rPr>
        <w:t>l</w:t>
      </w:r>
      <w:proofErr w:type="spellEnd"/>
      <w:r>
        <w:rPr>
          <w:i/>
          <w:w w:val="113"/>
          <w:sz w:val="18"/>
        </w:rPr>
        <w:t>,</w:t>
      </w:r>
      <w:r>
        <w:rPr>
          <w:i/>
          <w:spacing w:val="-15"/>
          <w:sz w:val="18"/>
        </w:rPr>
        <w:t xml:space="preserve"> </w:t>
      </w:r>
      <w:proofErr w:type="spellStart"/>
      <w:r>
        <w:rPr>
          <w:i/>
          <w:w w:val="87"/>
          <w:sz w:val="18"/>
        </w:rPr>
        <w:t>b</w:t>
      </w:r>
      <w:r>
        <w:rPr>
          <w:rFonts w:ascii="Swis721 Blk BT" w:hAnsi="Swis721 Blk BT"/>
          <w:i/>
          <w:spacing w:val="-44"/>
          <w:w w:val="102"/>
          <w:sz w:val="18"/>
          <w:vertAlign w:val="superscript"/>
        </w:rPr>
        <w:t>j</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6ACCE1AB" w14:textId="77777777" w:rsidR="00AF434A" w:rsidRDefault="00000000">
      <w:pPr>
        <w:pStyle w:val="BodyText"/>
        <w:spacing w:before="183"/>
        <w:jc w:val="center"/>
      </w:pPr>
      <w:r>
        <w:t xml:space="preserve">Figure 25: </w:t>
      </w:r>
      <w:proofErr w:type="spellStart"/>
      <w:r>
        <w:t>Metafunctions</w:t>
      </w:r>
      <w:proofErr w:type="spellEnd"/>
      <w:r>
        <w:t xml:space="preserve"> for Dynamic Checks</w:t>
      </w:r>
    </w:p>
    <w:p w14:paraId="50FA3F80" w14:textId="77777777" w:rsidR="00AF434A" w:rsidRDefault="00AF434A">
      <w:pPr>
        <w:jc w:val="center"/>
        <w:sectPr w:rsidR="00AF434A">
          <w:type w:val="continuous"/>
          <w:pgSz w:w="12240" w:h="15840"/>
          <w:pgMar w:top="1500" w:right="860" w:bottom="280" w:left="860" w:header="720" w:footer="720" w:gutter="0"/>
          <w:cols w:space="720"/>
        </w:sectPr>
      </w:pPr>
    </w:p>
    <w:p w14:paraId="2B62FE5F" w14:textId="77777777" w:rsidR="00AF434A" w:rsidRDefault="00AF434A">
      <w:pPr>
        <w:pStyle w:val="BodyText"/>
        <w:spacing w:before="6"/>
        <w:rPr>
          <w:sz w:val="9"/>
        </w:rPr>
      </w:pPr>
    </w:p>
    <w:p w14:paraId="0FC5596F" w14:textId="77777777" w:rsidR="00AF434A" w:rsidRDefault="00AF434A">
      <w:pPr>
        <w:rPr>
          <w:sz w:val="9"/>
        </w:rPr>
        <w:sectPr w:rsidR="00AF434A">
          <w:pgSz w:w="12240" w:h="15840"/>
          <w:pgMar w:top="1500" w:right="860" w:bottom="280" w:left="860" w:header="720" w:footer="720" w:gutter="0"/>
          <w:cols w:space="720"/>
        </w:sectPr>
      </w:pPr>
    </w:p>
    <w:p w14:paraId="21049F6A" w14:textId="77777777" w:rsidR="00AF434A" w:rsidRDefault="00AF434A">
      <w:pPr>
        <w:pStyle w:val="BodyText"/>
        <w:spacing w:before="9"/>
        <w:rPr>
          <w:sz w:val="21"/>
        </w:rPr>
      </w:pPr>
    </w:p>
    <w:p w14:paraId="49645FCD" w14:textId="77777777" w:rsidR="00AF434A" w:rsidRDefault="00000000">
      <w:pPr>
        <w:spacing w:line="178" w:lineRule="exact"/>
        <w:ind w:left="1662"/>
        <w:rPr>
          <w:sz w:val="14"/>
        </w:rPr>
      </w:pPr>
      <w:r>
        <w:rPr>
          <w:sz w:val="18"/>
        </w:rPr>
        <w:t>C-C</w:t>
      </w:r>
      <w:r>
        <w:rPr>
          <w:sz w:val="14"/>
        </w:rPr>
        <w:t>ONST</w:t>
      </w:r>
    </w:p>
    <w:p w14:paraId="2ABC2174" w14:textId="77777777" w:rsidR="00AF434A" w:rsidRDefault="00000000">
      <w:pPr>
        <w:spacing w:line="248" w:lineRule="exact"/>
        <w:ind w:left="1657"/>
        <w:rPr>
          <w:i/>
          <w:sz w:val="18"/>
        </w:rPr>
      </w:pPr>
      <w:r>
        <w:rPr>
          <w:rFonts w:ascii="Lucida Sans Unicode" w:hAnsi="Lucida Sans Unicode"/>
          <w:w w:val="110"/>
          <w:sz w:val="18"/>
        </w:rPr>
        <w:t xml:space="preserve">Γ; </w:t>
      </w:r>
      <w:r>
        <w:rPr>
          <w:i/>
          <w:w w:val="110"/>
          <w:sz w:val="18"/>
        </w:rPr>
        <w:t xml:space="preserve">ρ </w:t>
      </w:r>
      <w:r>
        <w:rPr>
          <w:rFonts w:ascii="Lucida Sans Unicode" w:hAnsi="Lucida Sans Unicode"/>
          <w:w w:val="110"/>
          <w:sz w:val="18"/>
        </w:rPr>
        <w:t xml:space="preserve">€ </w:t>
      </w:r>
      <w:r>
        <w:rPr>
          <w:i/>
          <w:w w:val="110"/>
          <w:sz w:val="18"/>
        </w:rPr>
        <w:t xml:space="preserve">n </w:t>
      </w:r>
      <w:r>
        <w:rPr>
          <w:rFonts w:ascii="Lucida Sans Unicode" w:hAnsi="Lucida Sans Unicode"/>
          <w:w w:val="110"/>
          <w:sz w:val="18"/>
        </w:rPr>
        <w:t xml:space="preserve">: </w:t>
      </w:r>
      <w:r>
        <w:rPr>
          <w:i/>
          <w:w w:val="110"/>
          <w:sz w:val="18"/>
        </w:rPr>
        <w:t xml:space="preserve">τ </w:t>
      </w:r>
      <w:r>
        <w:rPr>
          <w:rFonts w:ascii="Lucida Sans Unicode" w:hAnsi="Lucida Sans Unicode"/>
          <w:w w:val="110"/>
          <w:sz w:val="18"/>
        </w:rPr>
        <w:t>Q</w:t>
      </w:r>
      <w:r>
        <w:rPr>
          <w:i/>
          <w:w w:val="110"/>
          <w:sz w:val="18"/>
        </w:rPr>
        <w:t xml:space="preserve">, n </w:t>
      </w:r>
      <w:r>
        <w:rPr>
          <w:rFonts w:ascii="Lucida Sans Unicode" w:hAnsi="Lucida Sans Unicode"/>
          <w:w w:val="110"/>
          <w:sz w:val="18"/>
        </w:rPr>
        <w:t xml:space="preserve">: </w:t>
      </w:r>
      <w:r>
        <w:rPr>
          <w:i/>
          <w:w w:val="110"/>
          <w:sz w:val="18"/>
        </w:rPr>
        <w:t>τ</w:t>
      </w:r>
    </w:p>
    <w:p w14:paraId="0E5C1AC9" w14:textId="77777777" w:rsidR="00AF434A" w:rsidRDefault="00000000">
      <w:pPr>
        <w:spacing w:before="303" w:line="191" w:lineRule="exact"/>
        <w:ind w:left="1479" w:right="908"/>
        <w:jc w:val="center"/>
        <w:rPr>
          <w:sz w:val="14"/>
        </w:rPr>
      </w:pPr>
      <w:r>
        <w:rPr>
          <w:sz w:val="18"/>
        </w:rPr>
        <w:t>C-</w:t>
      </w:r>
      <w:proofErr w:type="spellStart"/>
      <w:r>
        <w:rPr>
          <w:sz w:val="18"/>
        </w:rPr>
        <w:t>D</w:t>
      </w:r>
      <w:r>
        <w:rPr>
          <w:sz w:val="14"/>
        </w:rPr>
        <w:t>YN</w:t>
      </w:r>
      <w:r>
        <w:rPr>
          <w:sz w:val="18"/>
        </w:rPr>
        <w:t>C</w:t>
      </w:r>
      <w:r>
        <w:rPr>
          <w:sz w:val="14"/>
        </w:rPr>
        <w:t>AST</w:t>
      </w:r>
      <w:proofErr w:type="spellEnd"/>
    </w:p>
    <w:p w14:paraId="7E7C5AF8" w14:textId="77777777" w:rsidR="00AF434A" w:rsidRDefault="00000000">
      <w:pPr>
        <w:spacing w:before="124" w:line="178" w:lineRule="exact"/>
        <w:ind w:left="1461"/>
        <w:rPr>
          <w:sz w:val="14"/>
        </w:rPr>
      </w:pPr>
      <w:r>
        <w:br w:type="column"/>
      </w:r>
      <w:r>
        <w:rPr>
          <w:sz w:val="18"/>
        </w:rPr>
        <w:t>C-V</w:t>
      </w:r>
      <w:r>
        <w:rPr>
          <w:sz w:val="14"/>
        </w:rPr>
        <w:t>AR</w:t>
      </w:r>
    </w:p>
    <w:p w14:paraId="03BAE704" w14:textId="77777777" w:rsidR="00AF434A" w:rsidRDefault="00000000">
      <w:pPr>
        <w:tabs>
          <w:tab w:val="left" w:pos="1870"/>
          <w:tab w:val="left" w:pos="2960"/>
        </w:tabs>
        <w:spacing w:line="236" w:lineRule="exact"/>
        <w:ind w:left="1480"/>
        <w:rPr>
          <w:rFonts w:ascii="Lucida Sans Unicode" w:hAnsi="Lucida Sans Unicode"/>
          <w:sz w:val="18"/>
        </w:rPr>
      </w:pPr>
      <w:r>
        <w:rPr>
          <w:w w:val="99"/>
          <w:sz w:val="18"/>
          <w:u w:val="single"/>
        </w:rPr>
        <w:t xml:space="preserve"> </w:t>
      </w:r>
      <w:r>
        <w:rPr>
          <w:sz w:val="18"/>
          <w:u w:val="single"/>
        </w:rPr>
        <w:tab/>
      </w:r>
      <w:r>
        <w:rPr>
          <w:i/>
          <w:w w:val="115"/>
          <w:sz w:val="18"/>
          <w:u w:val="single"/>
        </w:rPr>
        <w:t xml:space="preserve">x </w:t>
      </w:r>
      <w:r>
        <w:rPr>
          <w:rFonts w:ascii="Lucida Sans Unicode" w:hAnsi="Lucida Sans Unicode"/>
          <w:w w:val="105"/>
          <w:sz w:val="18"/>
          <w:u w:val="single"/>
        </w:rPr>
        <w:t xml:space="preserve">: </w:t>
      </w:r>
      <w:r>
        <w:rPr>
          <w:i/>
          <w:w w:val="115"/>
          <w:sz w:val="18"/>
          <w:u w:val="single"/>
        </w:rPr>
        <w:t xml:space="preserve">τ </w:t>
      </w:r>
      <w:r>
        <w:rPr>
          <w:rFonts w:ascii="Lucida Sans Unicode" w:hAnsi="Lucida Sans Unicode"/>
          <w:w w:val="105"/>
          <w:sz w:val="18"/>
          <w:u w:val="single"/>
        </w:rPr>
        <w:t>∈</w:t>
      </w:r>
      <w:r>
        <w:rPr>
          <w:rFonts w:ascii="Lucida Sans Unicode" w:hAnsi="Lucida Sans Unicode"/>
          <w:spacing w:val="-7"/>
          <w:w w:val="105"/>
          <w:sz w:val="18"/>
          <w:u w:val="single"/>
        </w:rPr>
        <w:t xml:space="preserve"> </w:t>
      </w:r>
      <w:r>
        <w:rPr>
          <w:rFonts w:ascii="Lucida Sans Unicode" w:hAnsi="Lucida Sans Unicode"/>
          <w:w w:val="115"/>
          <w:sz w:val="18"/>
          <w:u w:val="single"/>
        </w:rPr>
        <w:t>Γ</w:t>
      </w:r>
      <w:r>
        <w:rPr>
          <w:rFonts w:ascii="Lucida Sans Unicode" w:hAnsi="Lucida Sans Unicode"/>
          <w:sz w:val="18"/>
          <w:u w:val="single"/>
        </w:rPr>
        <w:tab/>
      </w:r>
    </w:p>
    <w:p w14:paraId="343D2EF0" w14:textId="77777777" w:rsidR="00AF434A" w:rsidRDefault="00000000">
      <w:pPr>
        <w:spacing w:line="265" w:lineRule="exact"/>
        <w:ind w:left="1480"/>
        <w:rPr>
          <w:i/>
          <w:sz w:val="18"/>
        </w:rPr>
      </w:pPr>
      <w:r>
        <w:rPr>
          <w:rFonts w:ascii="Lucida Sans Unicode" w:hAnsi="Lucida Sans Unicode"/>
          <w:w w:val="110"/>
          <w:sz w:val="18"/>
        </w:rPr>
        <w:t xml:space="preserve">Γ; </w:t>
      </w:r>
      <w:r>
        <w:rPr>
          <w:i/>
          <w:w w:val="110"/>
          <w:sz w:val="18"/>
        </w:rPr>
        <w:t xml:space="preserve">ρ </w:t>
      </w:r>
      <w:r>
        <w:rPr>
          <w:rFonts w:ascii="Lucida Sans Unicode" w:hAnsi="Lucida Sans Unicode"/>
          <w:w w:val="110"/>
          <w:sz w:val="18"/>
        </w:rPr>
        <w:t xml:space="preserve">€ </w:t>
      </w:r>
      <w:r>
        <w:rPr>
          <w:i/>
          <w:w w:val="110"/>
          <w:sz w:val="18"/>
        </w:rPr>
        <w:t xml:space="preserve">x </w:t>
      </w:r>
      <w:r>
        <w:rPr>
          <w:rFonts w:ascii="Lucida Sans Unicode" w:hAnsi="Lucida Sans Unicode"/>
          <w:w w:val="110"/>
          <w:sz w:val="18"/>
        </w:rPr>
        <w:t>Q</w:t>
      </w:r>
      <w:r>
        <w:rPr>
          <w:i/>
          <w:w w:val="110"/>
          <w:sz w:val="18"/>
        </w:rPr>
        <w:t xml:space="preserve">, x </w:t>
      </w:r>
      <w:r>
        <w:rPr>
          <w:rFonts w:ascii="Lucida Sans Unicode" w:hAnsi="Lucida Sans Unicode"/>
          <w:w w:val="110"/>
          <w:sz w:val="18"/>
        </w:rPr>
        <w:t xml:space="preserve">: </w:t>
      </w:r>
      <w:r>
        <w:rPr>
          <w:i/>
          <w:w w:val="110"/>
          <w:sz w:val="18"/>
        </w:rPr>
        <w:t>τ</w:t>
      </w:r>
    </w:p>
    <w:p w14:paraId="2A3E86A7" w14:textId="77777777" w:rsidR="00AF434A" w:rsidRDefault="00000000">
      <w:pPr>
        <w:spacing w:before="99" w:line="166" w:lineRule="exact"/>
        <w:ind w:left="1468" w:right="2046"/>
        <w:jc w:val="center"/>
        <w:rPr>
          <w:sz w:val="14"/>
        </w:rPr>
      </w:pPr>
      <w:r>
        <w:br w:type="column"/>
      </w:r>
      <w:r>
        <w:rPr>
          <w:sz w:val="18"/>
        </w:rPr>
        <w:t>C-C</w:t>
      </w:r>
      <w:r>
        <w:rPr>
          <w:sz w:val="14"/>
        </w:rPr>
        <w:t>AST</w:t>
      </w:r>
    </w:p>
    <w:p w14:paraId="3BC089DD" w14:textId="77777777" w:rsidR="00AF434A" w:rsidRDefault="00000000">
      <w:pPr>
        <w:spacing w:line="261" w:lineRule="exact"/>
        <w:ind w:left="1576"/>
        <w:rPr>
          <w:rFonts w:ascii="Swis721 Blk BT" w:hAnsi="Swis721 Blk BT"/>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Swis721 Blk BT" w:hAnsi="Swis721 Blk BT"/>
          <w:i/>
          <w:w w:val="102"/>
          <w:sz w:val="18"/>
          <w:vertAlign w:val="superscript"/>
        </w:rPr>
        <w:t>j</w:t>
      </w:r>
    </w:p>
    <w:p w14:paraId="6475AAEA" w14:textId="77777777" w:rsidR="00AF434A" w:rsidRDefault="00000000">
      <w:pPr>
        <w:spacing w:line="303" w:lineRule="exact"/>
        <w:ind w:left="1480"/>
        <w:rPr>
          <w:i/>
          <w:sz w:val="18"/>
        </w:rPr>
      </w:pPr>
      <w:r>
        <w:pict w14:anchorId="0695D5F1">
          <v:line id="_x0000_s1058" style="position:absolute;left:0;text-align:left;z-index:8680;mso-position-horizontal-relative:page" from="437.05pt,1.55pt" to="522.2pt,1.55pt" strokeweight=".38pt">
            <w10:wrap anchorx="page"/>
          </v:line>
        </w:pict>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rFonts w:ascii="Lucida Sans Unicode" w:hAnsi="Lucida Sans Unicode"/>
          <w:w w:val="122"/>
          <w:sz w:val="18"/>
        </w:rPr>
        <w:t>(</w:t>
      </w:r>
      <w:r>
        <w:rPr>
          <w:i/>
          <w:w w:val="125"/>
          <w:sz w:val="18"/>
        </w:rPr>
        <w:t>τ</w:t>
      </w:r>
      <w:r>
        <w:rPr>
          <w:i/>
          <w:spacing w:val="-25"/>
          <w:sz w:val="18"/>
        </w:rPr>
        <w:t xml:space="preserve"> </w:t>
      </w:r>
      <w:r>
        <w:rPr>
          <w:rFonts w:ascii="Lucida Sans Unicode" w:hAnsi="Lucida Sans Unicode"/>
          <w:w w:val="122"/>
          <w:sz w:val="18"/>
        </w:rPr>
        <w:t>)</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112AC5BA" w14:textId="77777777" w:rsidR="00AF434A" w:rsidRDefault="00AF434A">
      <w:pPr>
        <w:spacing w:line="303" w:lineRule="exact"/>
        <w:rPr>
          <w:sz w:val="18"/>
        </w:rPr>
        <w:sectPr w:rsidR="00AF434A">
          <w:type w:val="continuous"/>
          <w:pgSz w:w="12240" w:h="15840"/>
          <w:pgMar w:top="1500" w:right="860" w:bottom="280" w:left="860" w:header="720" w:footer="720" w:gutter="0"/>
          <w:cols w:num="3" w:space="720" w:equalWidth="0">
            <w:col w:w="3325" w:space="55"/>
            <w:col w:w="2961" w:space="59"/>
            <w:col w:w="4120"/>
          </w:cols>
        </w:sectPr>
      </w:pPr>
    </w:p>
    <w:p w14:paraId="30F02792" w14:textId="77777777" w:rsidR="00AF434A" w:rsidRDefault="00000000">
      <w:pPr>
        <w:tabs>
          <w:tab w:val="left" w:pos="4284"/>
        </w:tabs>
        <w:spacing w:line="218" w:lineRule="auto"/>
        <w:ind w:left="1480"/>
        <w:rPr>
          <w:rFonts w:ascii="Arial" w:hAnsi="Arial"/>
          <w:i/>
          <w:sz w:val="18"/>
        </w:rPr>
      </w:pPr>
      <w:r>
        <w:pict w14:anchorId="3D3D2C55">
          <v:line id="_x0000_s1057" style="position:absolute;left:0;text-align:left;z-index:8704;mso-position-horizontal-relative:page" from="117.05pt,15.8pt" to="444.05pt,15.8pt" strokeweight=".38pt">
            <w10:wrap anchorx="page"/>
          </v:line>
        </w:pict>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1</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spacing w:val="9"/>
          <w:w w:val="115"/>
          <w:sz w:val="18"/>
        </w:rPr>
        <w:t>β</w:t>
      </w:r>
      <w:r>
        <w:rPr>
          <w:rFonts w:ascii="Swis721 Blk BT" w:hAnsi="Swis721 Blk BT"/>
          <w:i/>
          <w:w w:val="102"/>
          <w:sz w:val="18"/>
          <w:vertAlign w:val="superscript"/>
        </w:rPr>
        <w:t>j</w:t>
      </w:r>
      <w:r>
        <w:rPr>
          <w:rFonts w:ascii="Swis721 Blk BT" w:hAnsi="Swis721 Blk BT"/>
          <w:i/>
          <w:spacing w:val="13"/>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r>
        <w:rPr>
          <w:rFonts w:ascii="Arial" w:hAnsi="Arial"/>
          <w:i/>
          <w:sz w:val="18"/>
        </w:rPr>
        <w:tab/>
      </w: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21"/>
          <w:sz w:val="18"/>
          <w:vertAlign w:val="subscript"/>
        </w:rPr>
        <w:t>boundsD</w:t>
      </w:r>
      <w:proofErr w:type="spellEnd"/>
      <w:r>
        <w:rPr>
          <w:rFonts w:ascii="Arial" w:hAnsi="Arial"/>
          <w:i/>
          <w:spacing w:val="14"/>
          <w:sz w:val="18"/>
        </w:rPr>
        <w:t xml:space="preserve"> </w:t>
      </w:r>
      <w:r>
        <w:rPr>
          <w:i/>
          <w:w w:val="111"/>
          <w:sz w:val="18"/>
        </w:rPr>
        <w:t>ρ,</w:t>
      </w:r>
      <w:r>
        <w:rPr>
          <w:i/>
          <w:spacing w:val="-15"/>
          <w:sz w:val="18"/>
        </w:rPr>
        <w:t xml:space="preserve"> </w:t>
      </w:r>
      <w:r>
        <w:rPr>
          <w:i/>
          <w:w w:val="109"/>
          <w:sz w:val="18"/>
        </w:rPr>
        <w:t>e,</w:t>
      </w:r>
      <w:r>
        <w:rPr>
          <w:i/>
          <w:spacing w:val="-15"/>
          <w:sz w:val="18"/>
        </w:rPr>
        <w:t xml:space="preserve"> </w:t>
      </w:r>
      <w:proofErr w:type="spellStart"/>
      <w:r>
        <w:rPr>
          <w:w w:val="141"/>
          <w:sz w:val="18"/>
        </w:rPr>
        <w:t>pt</w:t>
      </w:r>
      <w:r>
        <w:rPr>
          <w:spacing w:val="-1"/>
          <w:w w:val="141"/>
          <w:sz w:val="18"/>
        </w:rPr>
        <w: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spacing w:val="9"/>
          <w:w w:val="115"/>
          <w:sz w:val="18"/>
        </w:rPr>
        <w:t>β</w:t>
      </w:r>
      <w:r>
        <w:rPr>
          <w:rFonts w:ascii="Swis721 Blk BT" w:hAnsi="Swis721 Blk BT"/>
          <w:i/>
          <w:w w:val="102"/>
          <w:sz w:val="18"/>
          <w:vertAlign w:val="superscript"/>
        </w:rPr>
        <w:t>j</w:t>
      </w:r>
      <w:r>
        <w:rPr>
          <w:rFonts w:ascii="Swis721 Blk BT" w:hAnsi="Swis721 Blk BT"/>
          <w:i/>
          <w:spacing w:val="13"/>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082ACBF5" w14:textId="77777777" w:rsidR="00AF434A" w:rsidRDefault="00AF434A">
      <w:pPr>
        <w:spacing w:line="218" w:lineRule="auto"/>
        <w:rPr>
          <w:rFonts w:ascii="Arial" w:hAnsi="Arial"/>
          <w:sz w:val="18"/>
        </w:rPr>
        <w:sectPr w:rsidR="00AF434A">
          <w:type w:val="continuous"/>
          <w:pgSz w:w="12240" w:h="15840"/>
          <w:pgMar w:top="1500" w:right="860" w:bottom="280" w:left="860" w:header="720" w:footer="720" w:gutter="0"/>
          <w:cols w:space="720"/>
        </w:sectPr>
      </w:pPr>
    </w:p>
    <w:p w14:paraId="6CDF2728" w14:textId="77777777" w:rsidR="00AF434A" w:rsidRDefault="00AF434A">
      <w:pPr>
        <w:pStyle w:val="BodyText"/>
        <w:rPr>
          <w:rFonts w:ascii="Arial"/>
          <w:i/>
          <w:sz w:val="22"/>
        </w:rPr>
      </w:pPr>
    </w:p>
    <w:p w14:paraId="47EE095D" w14:textId="77777777" w:rsidR="00AF434A" w:rsidRDefault="00000000">
      <w:pPr>
        <w:spacing w:before="134" w:line="192" w:lineRule="exact"/>
        <w:ind w:left="949"/>
        <w:rPr>
          <w:sz w:val="14"/>
        </w:rPr>
      </w:pPr>
      <w:r>
        <w:rPr>
          <w:sz w:val="18"/>
        </w:rPr>
        <w:t>C-S</w:t>
      </w:r>
      <w:r>
        <w:rPr>
          <w:sz w:val="14"/>
        </w:rPr>
        <w:t>TR</w:t>
      </w:r>
    </w:p>
    <w:p w14:paraId="11EA1AEA" w14:textId="77777777" w:rsidR="00AF434A" w:rsidRDefault="00000000">
      <w:pPr>
        <w:spacing w:line="189" w:lineRule="auto"/>
        <w:ind w:left="949"/>
        <w:rPr>
          <w:rFonts w:ascii="Arial" w:hAnsi="Arial"/>
          <w:i/>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rFonts w:ascii="Lucida Sans Unicode" w:hAnsi="Lucida Sans Unicode"/>
          <w:w w:val="122"/>
          <w:sz w:val="18"/>
        </w:rPr>
        <w:t>(</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rFonts w:ascii="Lucida Sans Unicode" w:hAnsi="Lucida Sans Unicode"/>
          <w:w w:val="122"/>
          <w:sz w:val="18"/>
        </w:rPr>
        <w:t>)</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w:t>
      </w:r>
      <w:r>
        <w:rPr>
          <w:rFonts w:ascii="Arial" w:hAnsi="Arial"/>
          <w:i/>
          <w:spacing w:val="10"/>
          <w:w w:val="97"/>
          <w:position w:val="-1"/>
          <w:sz w:val="12"/>
        </w:rPr>
        <w:t>b</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5D174C96" w14:textId="77777777" w:rsidR="00AF434A" w:rsidRDefault="00AF434A">
      <w:pPr>
        <w:spacing w:line="189" w:lineRule="auto"/>
        <w:rPr>
          <w:rFonts w:ascii="Arial" w:hAnsi="Arial"/>
          <w:sz w:val="18"/>
        </w:rPr>
        <w:sectPr w:rsidR="00AF434A">
          <w:type w:val="continuous"/>
          <w:pgSz w:w="12240" w:h="15840"/>
          <w:pgMar w:top="1500" w:right="860" w:bottom="280" w:left="860" w:header="720" w:footer="720" w:gutter="0"/>
          <w:cols w:num="2" w:space="720" w:equalWidth="0">
            <w:col w:w="1490" w:space="510"/>
            <w:col w:w="8520"/>
          </w:cols>
        </w:sectPr>
      </w:pPr>
    </w:p>
    <w:p w14:paraId="61E1FE91" w14:textId="77777777" w:rsidR="00AF434A" w:rsidRDefault="00000000">
      <w:pPr>
        <w:tabs>
          <w:tab w:val="left" w:pos="3934"/>
        </w:tabs>
        <w:spacing w:line="225" w:lineRule="exact"/>
        <w:ind w:left="968"/>
        <w:rPr>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1</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proofErr w:type="spellStart"/>
      <w:r>
        <w:rPr>
          <w:i/>
          <w:w w:val="125"/>
          <w:sz w:val="18"/>
        </w:rPr>
        <w:t>τ</w:t>
      </w:r>
      <w:r>
        <w:rPr>
          <w:rFonts w:ascii="Arial" w:hAnsi="Arial"/>
          <w:i/>
          <w:spacing w:val="10"/>
          <w:w w:val="120"/>
          <w:sz w:val="18"/>
          <w:vertAlign w:val="subscript"/>
        </w:rPr>
        <w:t>a</w:t>
      </w:r>
      <w:proofErr w:type="spellEnd"/>
      <w:r>
        <w:rPr>
          <w:rFonts w:ascii="Lucida Sans Unicode" w:hAnsi="Lucida Sans Unicode"/>
          <w:w w:val="87"/>
          <w:sz w:val="18"/>
        </w:rPr>
        <w:t>]</w:t>
      </w:r>
      <w:proofErr w:type="spellStart"/>
      <w:r>
        <w:rPr>
          <w:rFonts w:ascii="Arial" w:hAnsi="Arial"/>
          <w:i/>
          <w:w w:val="148"/>
          <w:sz w:val="18"/>
          <w:vertAlign w:val="subscript"/>
        </w:rPr>
        <w:t>nt</w:t>
      </w:r>
      <w:proofErr w:type="spellEnd"/>
      <w:r>
        <w:rPr>
          <w:rFonts w:ascii="Arial" w:hAnsi="Arial"/>
          <w:i/>
          <w:sz w:val="18"/>
        </w:rPr>
        <w:tab/>
      </w: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p>
    <w:p w14:paraId="35EFE5FB" w14:textId="77777777" w:rsidR="00AF434A" w:rsidRDefault="00000000">
      <w:pPr>
        <w:spacing w:line="225" w:lineRule="exact"/>
        <w:ind w:left="320"/>
        <w:rPr>
          <w:rFonts w:ascii="Lucida Sans Unicode" w:hAnsi="Lucida Sans Unicode"/>
          <w:sz w:val="18"/>
        </w:rPr>
      </w:pPr>
      <w:r>
        <w:br w:type="column"/>
      </w: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9"/>
          <w:sz w:val="18"/>
          <w:vertAlign w:val="subscript"/>
        </w:rPr>
        <w:t>boundsR</w:t>
      </w:r>
      <w:proofErr w:type="spellEnd"/>
      <w:r>
        <w:rPr>
          <w:rFonts w:ascii="Arial" w:hAnsi="Arial"/>
          <w:i/>
          <w:spacing w:val="11"/>
          <w:sz w:val="18"/>
        </w:rPr>
        <w:t xml:space="preserve"> </w:t>
      </w:r>
      <w:r>
        <w:rPr>
          <w:i/>
          <w:w w:val="111"/>
          <w:sz w:val="18"/>
        </w:rPr>
        <w:t>ρ,</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proofErr w:type="spellStart"/>
      <w:r>
        <w:rPr>
          <w:i/>
          <w:w w:val="125"/>
          <w:sz w:val="18"/>
        </w:rPr>
        <w:t>τ</w:t>
      </w:r>
      <w:r>
        <w:rPr>
          <w:rFonts w:ascii="Arial" w:hAnsi="Arial"/>
          <w:i/>
          <w:spacing w:val="10"/>
          <w:w w:val="120"/>
          <w:sz w:val="18"/>
          <w:vertAlign w:val="subscript"/>
        </w:rPr>
        <w:t>a</w:t>
      </w:r>
      <w:proofErr w:type="spellEnd"/>
      <w:r>
        <w:rPr>
          <w:rFonts w:ascii="Lucida Sans Unicode" w:hAnsi="Lucida Sans Unicode"/>
          <w:w w:val="87"/>
          <w:sz w:val="18"/>
        </w:rPr>
        <w:t>]</w:t>
      </w:r>
      <w:proofErr w:type="spellStart"/>
      <w:r>
        <w:rPr>
          <w:rFonts w:ascii="Arial" w:hAnsi="Arial"/>
          <w:i/>
          <w:w w:val="148"/>
          <w:sz w:val="18"/>
          <w:vertAlign w:val="subscript"/>
        </w:rPr>
        <w:t>n</w:t>
      </w:r>
      <w:r>
        <w:rPr>
          <w:rFonts w:ascii="Arial" w:hAnsi="Arial"/>
          <w:i/>
          <w:spacing w:val="10"/>
          <w:w w:val="148"/>
          <w:sz w:val="18"/>
          <w:vertAlign w:val="subscript"/>
        </w:rPr>
        <w:t>t</w:t>
      </w:r>
      <w:proofErr w:type="spellEnd"/>
      <w:r>
        <w:rPr>
          <w:i/>
          <w:w w:val="113"/>
          <w:sz w:val="18"/>
        </w:rPr>
        <w:t>,</w:t>
      </w:r>
      <w:r>
        <w:rPr>
          <w:i/>
          <w:spacing w:val="-15"/>
          <w:sz w:val="18"/>
        </w:rPr>
        <w:t xml:space="preserve"> </w:t>
      </w:r>
      <w:r>
        <w:rPr>
          <w:rFonts w:ascii="Lucida Sans Unicode" w:hAnsi="Lucida Sans Unicode"/>
          <w:w w:val="80"/>
          <w:sz w:val="18"/>
        </w:rPr>
        <w:t>0</w:t>
      </w:r>
    </w:p>
    <w:p w14:paraId="4F5697D6" w14:textId="77777777" w:rsidR="00AF434A" w:rsidRDefault="00AF434A">
      <w:pPr>
        <w:spacing w:line="225"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5403" w:space="40"/>
            <w:col w:w="5077"/>
          </w:cols>
        </w:sectPr>
      </w:pPr>
    </w:p>
    <w:p w14:paraId="480BDBC9" w14:textId="77777777" w:rsidR="00AF434A" w:rsidRDefault="00000000">
      <w:pPr>
        <w:tabs>
          <w:tab w:val="left" w:pos="2545"/>
        </w:tabs>
        <w:spacing w:line="260" w:lineRule="exact"/>
        <w:ind w:left="1281"/>
        <w:rPr>
          <w:rFonts w:ascii="Lucida Sans Unicode" w:hAnsi="Lucida Sans Unicode"/>
          <w:sz w:val="18"/>
        </w:rPr>
      </w:pPr>
      <w:r>
        <w:pict w14:anchorId="6EDA920B">
          <v:line id="_x0000_s1056" style="position:absolute;left:0;text-align:left;z-index:8728;mso-position-horizontal-relative:page" from="91.45pt,13.35pt" to="482.45pt,13.35pt" strokeweight=".38pt">
            <w10:wrap anchorx="page"/>
          </v:line>
        </w:pict>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r>
        <w:rPr>
          <w:position w:val="2"/>
          <w:sz w:val="18"/>
        </w:rPr>
        <w:tab/>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proofErr w:type="spellStart"/>
      <w:r>
        <w:rPr>
          <w:w w:val="141"/>
          <w:position w:val="2"/>
          <w:sz w:val="18"/>
        </w:rPr>
        <w:t>strlen</w:t>
      </w:r>
      <w:proofErr w:type="spellEnd"/>
      <w:r>
        <w:rPr>
          <w:rFonts w:ascii="Lucida Sans Unicode" w:hAnsi="Lucida Sans Unicode"/>
          <w:w w:val="122"/>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1</w:t>
      </w:r>
      <w:r>
        <w:rPr>
          <w:rFonts w:ascii="Lucida Sans Unicode" w:hAnsi="Lucida Sans Unicode"/>
          <w:w w:val="122"/>
          <w:position w:val="2"/>
          <w:sz w:val="18"/>
        </w:rPr>
        <w:t>)</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09FB8F35" w14:textId="77777777" w:rsidR="00AF434A" w:rsidRDefault="00000000">
      <w:pPr>
        <w:spacing w:line="218" w:lineRule="auto"/>
        <w:ind w:left="320"/>
        <w:rPr>
          <w:rFonts w:ascii="Arial" w:hAnsi="Arial"/>
          <w:i/>
          <w:sz w:val="18"/>
        </w:rPr>
      </w:pPr>
      <w:r>
        <w:br w:type="column"/>
      </w:r>
      <w:r>
        <w:rPr>
          <w:i/>
          <w:spacing w:val="-70"/>
          <w:w w:val="109"/>
          <w:sz w:val="18"/>
        </w:rPr>
        <w:t>C</w:t>
      </w:r>
      <w:r>
        <w:rPr>
          <w:rFonts w:ascii="Lucida Sans Unicode" w:hAnsi="Lucida Sans Unicode"/>
          <w:spacing w:val="18"/>
          <w:w w:val="46"/>
          <w:position w:val="5"/>
          <w:sz w:val="18"/>
        </w:rPr>
        <w:t>˙</w:t>
      </w:r>
      <w:r>
        <w:rPr>
          <w:rFonts w:ascii="Arial" w:hAnsi="Arial"/>
          <w:i/>
          <w:w w:val="123"/>
          <w:position w:val="-1"/>
          <w:sz w:val="12"/>
        </w:rPr>
        <w:t>w</w:t>
      </w:r>
      <w:r>
        <w:rPr>
          <w:rFonts w:ascii="Arial" w:hAnsi="Arial"/>
          <w:i/>
          <w:position w:val="-1"/>
          <w:sz w:val="12"/>
        </w:rPr>
        <w:t xml:space="preserve"> </w:t>
      </w:r>
      <w:r>
        <w:rPr>
          <w:rFonts w:ascii="Arial" w:hAnsi="Arial"/>
          <w:i/>
          <w:spacing w:val="-3"/>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spacing w:val="3"/>
          <w:w w:val="123"/>
          <w:sz w:val="18"/>
          <w:vertAlign w:val="subscript"/>
        </w:rPr>
        <w:t>w</w:t>
      </w:r>
      <w:r>
        <w:rPr>
          <w:rFonts w:ascii="Arial" w:hAnsi="Arial"/>
          <w:i/>
          <w:w w:val="135"/>
          <w:sz w:val="18"/>
          <w:vertAlign w:val="subscript"/>
        </w:rPr>
        <w:t>idenstr</w:t>
      </w:r>
      <w:proofErr w:type="spellEnd"/>
      <w:r>
        <w:rPr>
          <w:rFonts w:ascii="Arial" w:hAnsi="Arial"/>
          <w:i/>
          <w:spacing w:val="15"/>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proofErr w:type="spellStart"/>
      <w:r>
        <w:rPr>
          <w:i/>
          <w:w w:val="125"/>
          <w:sz w:val="18"/>
        </w:rPr>
        <w:t>τ</w:t>
      </w:r>
      <w:r>
        <w:rPr>
          <w:rFonts w:ascii="Arial" w:hAnsi="Arial"/>
          <w:i/>
          <w:spacing w:val="10"/>
          <w:w w:val="120"/>
          <w:sz w:val="18"/>
          <w:vertAlign w:val="subscript"/>
        </w:rPr>
        <w:t>a</w:t>
      </w:r>
      <w:proofErr w:type="spellEnd"/>
      <w:r>
        <w:rPr>
          <w:rFonts w:ascii="Lucida Sans Unicode" w:hAnsi="Lucida Sans Unicode"/>
          <w:w w:val="87"/>
          <w:sz w:val="18"/>
        </w:rPr>
        <w:t>]</w:t>
      </w:r>
      <w:proofErr w:type="spellStart"/>
      <w:r>
        <w:rPr>
          <w:rFonts w:ascii="Arial" w:hAnsi="Arial"/>
          <w:i/>
          <w:w w:val="148"/>
          <w:sz w:val="18"/>
          <w:vertAlign w:val="subscript"/>
        </w:rPr>
        <w:t>nt</w:t>
      </w:r>
      <w:proofErr w:type="spellEnd"/>
    </w:p>
    <w:p w14:paraId="12B187EC" w14:textId="77777777" w:rsidR="00AF434A" w:rsidRDefault="00AF434A">
      <w:pPr>
        <w:spacing w:line="218" w:lineRule="auto"/>
        <w:rPr>
          <w:rFonts w:ascii="Arial" w:hAnsi="Arial"/>
          <w:sz w:val="18"/>
        </w:rPr>
        <w:sectPr w:rsidR="00AF434A">
          <w:type w:val="continuous"/>
          <w:pgSz w:w="12240" w:h="15840"/>
          <w:pgMar w:top="1500" w:right="860" w:bottom="280" w:left="860" w:header="720" w:footer="720" w:gutter="0"/>
          <w:cols w:num="2" w:space="720" w:equalWidth="0">
            <w:col w:w="5026" w:space="40"/>
            <w:col w:w="5454"/>
          </w:cols>
        </w:sectPr>
      </w:pPr>
    </w:p>
    <w:p w14:paraId="3FB82DE5" w14:textId="77777777" w:rsidR="00AF434A" w:rsidRDefault="00AF434A">
      <w:pPr>
        <w:pStyle w:val="BodyText"/>
        <w:rPr>
          <w:rFonts w:ascii="Arial"/>
          <w:i/>
          <w:sz w:val="22"/>
        </w:rPr>
      </w:pPr>
    </w:p>
    <w:p w14:paraId="17C576C5" w14:textId="77777777" w:rsidR="00AF434A" w:rsidRDefault="00000000">
      <w:pPr>
        <w:spacing w:before="134"/>
        <w:ind w:left="340"/>
        <w:rPr>
          <w:sz w:val="14"/>
        </w:rPr>
      </w:pPr>
      <w:r>
        <w:rPr>
          <w:sz w:val="18"/>
        </w:rPr>
        <w:t>C-</w:t>
      </w:r>
      <w:proofErr w:type="spellStart"/>
      <w:r>
        <w:rPr>
          <w:sz w:val="18"/>
        </w:rPr>
        <w:t>L</w:t>
      </w:r>
      <w:r>
        <w:rPr>
          <w:sz w:val="14"/>
        </w:rPr>
        <w:t>ET</w:t>
      </w:r>
      <w:r>
        <w:rPr>
          <w:sz w:val="18"/>
        </w:rPr>
        <w:t>S</w:t>
      </w:r>
      <w:r>
        <w:rPr>
          <w:sz w:val="14"/>
        </w:rPr>
        <w:t>TR</w:t>
      </w:r>
      <w:proofErr w:type="spellEnd"/>
    </w:p>
    <w:p w14:paraId="0D6A2F79" w14:textId="77777777" w:rsidR="00AF434A" w:rsidRDefault="00000000">
      <w:pPr>
        <w:spacing w:before="117"/>
        <w:ind w:left="359"/>
        <w:rPr>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proofErr w:type="spellStart"/>
      <w:r>
        <w:rPr>
          <w:w w:val="141"/>
          <w:position w:val="2"/>
          <w:sz w:val="18"/>
        </w:rPr>
        <w:t>strlen</w:t>
      </w:r>
      <w:proofErr w:type="spellEnd"/>
      <w:r>
        <w:rPr>
          <w:rFonts w:ascii="Lucida Sans Unicode" w:hAnsi="Lucida Sans Unicode"/>
          <w:w w:val="122"/>
          <w:position w:val="2"/>
          <w:sz w:val="18"/>
        </w:rPr>
        <w:t>(</w:t>
      </w:r>
      <w:r>
        <w:rPr>
          <w:i/>
          <w:spacing w:val="6"/>
          <w:w w:val="113"/>
          <w:position w:val="2"/>
          <w:sz w:val="18"/>
        </w:rPr>
        <w:t>y</w:t>
      </w:r>
      <w:r>
        <w:rPr>
          <w:rFonts w:ascii="Lucida Sans Unicode" w:hAnsi="Lucida Sans Unicode"/>
          <w:w w:val="122"/>
          <w:position w:val="2"/>
          <w:sz w:val="18"/>
        </w:rPr>
        <w:t>)</w:t>
      </w:r>
      <w:r>
        <w:rPr>
          <w:rFonts w:ascii="Lucida Sans Unicode" w:hAnsi="Lucida Sans Unicode"/>
          <w:spacing w:val="-6"/>
          <w:position w:val="2"/>
          <w:sz w:val="18"/>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p>
    <w:p w14:paraId="3DABE882" w14:textId="77777777" w:rsidR="00AF434A" w:rsidRDefault="00AF434A">
      <w:pPr>
        <w:pStyle w:val="BodyText"/>
        <w:spacing w:before="4"/>
        <w:rPr>
          <w:sz w:val="37"/>
        </w:rPr>
      </w:pPr>
    </w:p>
    <w:p w14:paraId="07039BDF" w14:textId="77777777" w:rsidR="00AF434A" w:rsidRDefault="00000000">
      <w:pPr>
        <w:spacing w:before="1"/>
        <w:ind w:left="242"/>
        <w:rPr>
          <w:sz w:val="14"/>
        </w:rPr>
      </w:pPr>
      <w:r>
        <w:rPr>
          <w:sz w:val="18"/>
        </w:rPr>
        <w:t>C-I</w:t>
      </w:r>
      <w:r>
        <w:rPr>
          <w:sz w:val="14"/>
        </w:rPr>
        <w:t>F</w:t>
      </w:r>
    </w:p>
    <w:p w14:paraId="307F68EB" w14:textId="77777777" w:rsidR="00AF434A" w:rsidRDefault="00000000">
      <w:pPr>
        <w:spacing w:line="189" w:lineRule="auto"/>
        <w:ind w:left="380"/>
        <w:rPr>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proofErr w:type="spellStart"/>
      <w:r>
        <w:rPr>
          <w:w w:val="141"/>
          <w:sz w:val="18"/>
        </w:rPr>
        <w:t>strlen</w:t>
      </w:r>
      <w:proofErr w:type="spellEnd"/>
      <w:r>
        <w:rPr>
          <w:rFonts w:ascii="Lucida Sans Unicode" w:hAnsi="Lucida Sans Unicode"/>
          <w:w w:val="122"/>
          <w:sz w:val="18"/>
        </w:rPr>
        <w:t>(</w:t>
      </w:r>
      <w:r>
        <w:rPr>
          <w:i/>
          <w:w w:val="107"/>
          <w:sz w:val="18"/>
        </w:rPr>
        <w:t>e</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w:t>
      </w:r>
      <w:r>
        <w:rPr>
          <w:rFonts w:ascii="Arial" w:hAnsi="Arial"/>
          <w:i/>
          <w:w w:val="137"/>
          <w:position w:val="-1"/>
          <w:sz w:val="12"/>
        </w:rPr>
        <w:t>n</w:t>
      </w:r>
      <w:r>
        <w:rPr>
          <w:rFonts w:ascii="Bookman Old Style" w:hAnsi="Bookman Old Style"/>
          <w:w w:val="109"/>
          <w:position w:val="-1"/>
          <w:sz w:val="12"/>
        </w:rPr>
        <w:t>;</w:t>
      </w:r>
      <w:r>
        <w:rPr>
          <w:rFonts w:ascii="Arial" w:hAnsi="Arial"/>
          <w:i/>
          <w:w w:val="97"/>
          <w:position w:val="-1"/>
          <w:sz w:val="12"/>
        </w:rPr>
        <w:t>b</w:t>
      </w:r>
      <w:r>
        <w:rPr>
          <w:rFonts w:ascii="Bookman Old Style" w:hAnsi="Bookman Old Style"/>
          <w:w w:val="103"/>
          <w:position w:val="-1"/>
          <w:sz w:val="12"/>
        </w:rPr>
        <w:t>;2;</w:t>
      </w:r>
      <w:r>
        <w:rPr>
          <w:rFonts w:ascii="Arial" w:hAnsi="Arial"/>
          <w:i/>
          <w:w w:val="123"/>
          <w:position w:val="-1"/>
          <w:sz w:val="12"/>
        </w:rPr>
        <w:t>w</w:t>
      </w:r>
      <w:r>
        <w:rPr>
          <w:rFonts w:ascii="Arial" w:hAnsi="Arial"/>
          <w:i/>
          <w:spacing w:val="-21"/>
          <w:position w:val="-1"/>
          <w:sz w:val="12"/>
        </w:rPr>
        <w:t xml:space="preserve"> </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8"/>
          <w:sz w:val="18"/>
        </w:rPr>
        <w:t>int</w:t>
      </w:r>
    </w:p>
    <w:p w14:paraId="22E8CDF9" w14:textId="77777777" w:rsidR="00AF434A" w:rsidRDefault="00000000">
      <w:pPr>
        <w:tabs>
          <w:tab w:val="left" w:pos="2815"/>
        </w:tabs>
        <w:spacing w:before="265" w:line="226" w:lineRule="exact"/>
        <w:ind w:left="401"/>
        <w:rPr>
          <w:rFonts w:ascii="Lucida Sans Unicode" w:hAnsi="Lucida Sans Unicode"/>
          <w:sz w:val="18"/>
        </w:rPr>
      </w:pPr>
      <w:r>
        <w:rPr>
          <w:rFonts w:ascii="Lucida Sans Unicode" w:hAnsi="Lucida Sans Unicode"/>
          <w:w w:val="124"/>
          <w:sz w:val="18"/>
        </w:rPr>
        <w:t>Γ(</w:t>
      </w:r>
      <w:r>
        <w:rPr>
          <w:i/>
          <w:spacing w:val="6"/>
          <w:w w:val="113"/>
          <w:sz w:val="18"/>
        </w:rPr>
        <w:t>y</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proofErr w:type="spellStart"/>
      <w:r>
        <w:rPr>
          <w:w w:val="141"/>
          <w:sz w:val="18"/>
        </w:rPr>
        <w:t>ptr</w:t>
      </w:r>
      <w:r>
        <w:rPr>
          <w:w w:val="116"/>
          <w:sz w:val="18"/>
          <w:vertAlign w:val="superscript"/>
        </w:rPr>
        <w:t>c</w:t>
      </w:r>
      <w:proofErr w:type="spellEnd"/>
      <w:r>
        <w:rPr>
          <w:sz w:val="18"/>
        </w:rPr>
        <w:t xml:space="preserve"> </w:t>
      </w:r>
      <w:r>
        <w:rPr>
          <w:spacing w:val="-18"/>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proofErr w:type="spellStart"/>
      <w:r>
        <w:rPr>
          <w:i/>
          <w:w w:val="125"/>
          <w:sz w:val="18"/>
        </w:rPr>
        <w:t>τ</w:t>
      </w:r>
      <w:r>
        <w:rPr>
          <w:rFonts w:ascii="Arial" w:hAnsi="Arial"/>
          <w:i/>
          <w:spacing w:val="10"/>
          <w:w w:val="120"/>
          <w:sz w:val="18"/>
          <w:vertAlign w:val="subscript"/>
        </w:rPr>
        <w:t>a</w:t>
      </w:r>
      <w:proofErr w:type="spellEnd"/>
      <w:r>
        <w:rPr>
          <w:rFonts w:ascii="Lucida Sans Unicode" w:hAnsi="Lucida Sans Unicode"/>
          <w:w w:val="87"/>
          <w:sz w:val="18"/>
        </w:rPr>
        <w:t>]</w:t>
      </w:r>
      <w:proofErr w:type="spellStart"/>
      <w:r>
        <w:rPr>
          <w:rFonts w:ascii="Arial" w:hAnsi="Arial"/>
          <w:i/>
          <w:w w:val="148"/>
          <w:sz w:val="18"/>
          <w:vertAlign w:val="subscript"/>
        </w:rPr>
        <w:t>nt</w:t>
      </w:r>
      <w:proofErr w:type="spellEnd"/>
      <w:r>
        <w:rPr>
          <w:rFonts w:ascii="Arial" w:hAnsi="Arial"/>
          <w:i/>
          <w:sz w:val="18"/>
        </w:rPr>
        <w:tab/>
      </w:r>
      <w:r>
        <w:rPr>
          <w:i/>
          <w:w w:val="130"/>
          <w:sz w:val="18"/>
        </w:rPr>
        <w:t>x</w:t>
      </w:r>
      <w:r>
        <w:rPr>
          <w:i/>
          <w:spacing w:val="6"/>
          <w:sz w:val="18"/>
        </w:rPr>
        <w:t xml:space="preserve"> </w:t>
      </w:r>
      <w:r>
        <w:rPr>
          <w:rFonts w:ascii="Lucida Sans Unicode" w:hAnsi="Lucida Sans Unicode"/>
          <w:w w:val="57"/>
          <w:sz w:val="18"/>
        </w:rPr>
        <w:t>ƒ∈</w:t>
      </w:r>
      <w:r>
        <w:rPr>
          <w:rFonts w:ascii="Lucida Sans Unicode" w:hAnsi="Lucida Sans Unicode"/>
          <w:spacing w:val="-6"/>
          <w:sz w:val="18"/>
        </w:rPr>
        <w:t xml:space="preserve"> </w:t>
      </w:r>
      <w:r>
        <w:rPr>
          <w:rFonts w:ascii="Arial" w:hAnsi="Arial"/>
          <w:i/>
          <w:w w:val="111"/>
          <w:sz w:val="18"/>
        </w:rPr>
        <w:t>FV</w:t>
      </w:r>
      <w:r>
        <w:rPr>
          <w:rFonts w:ascii="Arial" w:hAnsi="Arial"/>
          <w:i/>
          <w:spacing w:val="-17"/>
          <w:sz w:val="18"/>
        </w:rPr>
        <w:t xml:space="preserve"> </w:t>
      </w:r>
      <w:r>
        <w:rPr>
          <w:rFonts w:ascii="Lucida Sans Unicode" w:hAnsi="Lucida Sans Unicode"/>
          <w:w w:val="122"/>
          <w:sz w:val="18"/>
        </w:rPr>
        <w:t>(</w:t>
      </w:r>
      <w:r>
        <w:rPr>
          <w:i/>
          <w:w w:val="125"/>
          <w:sz w:val="18"/>
        </w:rPr>
        <w:t>τ</w:t>
      </w:r>
      <w:r>
        <w:rPr>
          <w:i/>
          <w:spacing w:val="-25"/>
          <w:sz w:val="18"/>
        </w:rPr>
        <w:t xml:space="preserve"> </w:t>
      </w:r>
      <w:r>
        <w:rPr>
          <w:rFonts w:ascii="Lucida Sans Unicode" w:hAnsi="Lucida Sans Unicode"/>
          <w:w w:val="122"/>
          <w:sz w:val="18"/>
        </w:rPr>
        <w:t>)</w:t>
      </w:r>
    </w:p>
    <w:p w14:paraId="583291B0" w14:textId="77777777" w:rsidR="00AF434A" w:rsidRDefault="00000000">
      <w:pPr>
        <w:tabs>
          <w:tab w:val="left" w:pos="2291"/>
        </w:tabs>
        <w:spacing w:line="252" w:lineRule="exact"/>
        <w:ind w:left="242"/>
        <w:rPr>
          <w:i/>
          <w:sz w:val="18"/>
        </w:rPr>
      </w:pP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2</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15"/>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rFonts w:ascii="Lucida Sans Unicode" w:hAnsi="Lucida Sans Unicode"/>
          <w:w w:val="110"/>
          <w:sz w:val="18"/>
        </w:rPr>
        <w:t>Γ[</w:t>
      </w:r>
      <w:r>
        <w:rPr>
          <w:i/>
          <w:w w:val="130"/>
          <w:sz w:val="18"/>
        </w:rPr>
        <w:t>x</w:t>
      </w:r>
      <w:r>
        <w:rPr>
          <w:i/>
          <w:spacing w:val="6"/>
          <w:sz w:val="18"/>
        </w:rPr>
        <w:t xml:space="preserve"> </w:t>
      </w:r>
      <w:r>
        <w:rPr>
          <w:rFonts w:ascii="Lucida Sans Unicode" w:hAnsi="Lucida Sans Unicode"/>
          <w:w w:val="80"/>
          <w:sz w:val="18"/>
        </w:rPr>
        <w:t>›→</w:t>
      </w:r>
      <w:r>
        <w:rPr>
          <w:rFonts w:ascii="Lucida Sans Unicode" w:hAnsi="Lucida Sans Unicode"/>
          <w:spacing w:val="-6"/>
          <w:sz w:val="18"/>
        </w:rPr>
        <w:t xml:space="preserve"> </w:t>
      </w:r>
      <w:r>
        <w:rPr>
          <w:w w:val="148"/>
          <w:sz w:val="18"/>
        </w:rPr>
        <w:t>int</w:t>
      </w:r>
      <w:r>
        <w:rPr>
          <w:i/>
          <w:w w:val="113"/>
          <w:sz w:val="18"/>
        </w:rPr>
        <w:t>,</w:t>
      </w:r>
      <w:r>
        <w:rPr>
          <w:i/>
          <w:spacing w:val="-15"/>
          <w:sz w:val="18"/>
        </w:rPr>
        <w:t xml:space="preserve"> </w:t>
      </w:r>
      <w:r>
        <w:rPr>
          <w:i/>
          <w:w w:val="113"/>
          <w:sz w:val="18"/>
        </w:rPr>
        <w:t>y</w:t>
      </w:r>
      <w:r>
        <w:rPr>
          <w:i/>
          <w:spacing w:val="12"/>
          <w:sz w:val="18"/>
        </w:rPr>
        <w:t xml:space="preserve"> </w:t>
      </w:r>
      <w:r>
        <w:rPr>
          <w:rFonts w:ascii="Lucida Sans Unicode" w:hAnsi="Lucida Sans Unicode"/>
          <w:w w:val="80"/>
          <w:sz w:val="18"/>
        </w:rPr>
        <w:t>›→</w:t>
      </w:r>
      <w:r>
        <w:rPr>
          <w:rFonts w:ascii="Lucida Sans Unicode" w:hAnsi="Lucida Sans Unicode"/>
          <w:spacing w:val="-6"/>
          <w:sz w:val="18"/>
        </w:rPr>
        <w:t xml:space="preserve"> </w:t>
      </w:r>
      <w:r>
        <w:rPr>
          <w:rFonts w:ascii="Lucida Sans Unicode" w:hAnsi="Lucida Sans Unicode"/>
          <w:w w:val="87"/>
          <w:sz w:val="18"/>
        </w:rPr>
        <w:t>[</w:t>
      </w:r>
      <w:proofErr w:type="spellStart"/>
      <w:r>
        <w:rPr>
          <w:w w:val="141"/>
          <w:sz w:val="18"/>
        </w:rPr>
        <w:t>ptr</w:t>
      </w:r>
      <w:r>
        <w:rPr>
          <w:w w:val="116"/>
          <w:sz w:val="18"/>
          <w:vertAlign w:val="superscript"/>
        </w:rPr>
        <w:t>c</w:t>
      </w:r>
      <w:proofErr w:type="spellEnd"/>
      <w:r>
        <w:rPr>
          <w:sz w:val="18"/>
        </w:rPr>
        <w:t xml:space="preserve"> </w:t>
      </w:r>
      <w:r>
        <w:rPr>
          <w:spacing w:val="-18"/>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Lucida Sans Unicode" w:hAnsi="Lucida Sans Unicode"/>
          <w:w w:val="122"/>
          <w:sz w:val="18"/>
        </w:rPr>
        <w:t>)</w:t>
      </w:r>
      <w:r>
        <w:rPr>
          <w:rFonts w:ascii="Lucida Sans Unicode" w:hAnsi="Lucida Sans Unicode"/>
          <w:spacing w:val="6"/>
          <w:sz w:val="18"/>
        </w:rPr>
        <w:t xml:space="preserve"> </w:t>
      </w:r>
      <w:proofErr w:type="spellStart"/>
      <w:r>
        <w:rPr>
          <w:i/>
          <w:w w:val="125"/>
          <w:sz w:val="18"/>
        </w:rPr>
        <w:t>τ</w:t>
      </w:r>
      <w:r>
        <w:rPr>
          <w:rFonts w:ascii="Arial" w:hAnsi="Arial"/>
          <w:i/>
          <w:spacing w:val="10"/>
          <w:w w:val="120"/>
          <w:sz w:val="18"/>
          <w:vertAlign w:val="subscript"/>
        </w:rPr>
        <w:t>a</w:t>
      </w:r>
      <w:proofErr w:type="spellEnd"/>
      <w:r>
        <w:rPr>
          <w:rFonts w:ascii="Lucida Sans Unicode" w:hAnsi="Lucida Sans Unicode"/>
          <w:w w:val="87"/>
          <w:sz w:val="18"/>
        </w:rPr>
        <w:t>]</w:t>
      </w:r>
      <w:proofErr w:type="spellStart"/>
      <w:r>
        <w:rPr>
          <w:rFonts w:ascii="Arial" w:hAnsi="Arial"/>
          <w:i/>
          <w:w w:val="148"/>
          <w:sz w:val="18"/>
          <w:vertAlign w:val="subscript"/>
        </w:rPr>
        <w:t>n</w:t>
      </w:r>
      <w:r>
        <w:rPr>
          <w:rFonts w:ascii="Arial" w:hAnsi="Arial"/>
          <w:i/>
          <w:spacing w:val="10"/>
          <w:w w:val="148"/>
          <w:sz w:val="18"/>
          <w:vertAlign w:val="subscript"/>
        </w:rPr>
        <w:t>t</w:t>
      </w:r>
      <w:proofErr w:type="spellEnd"/>
      <w:r>
        <w:rPr>
          <w:rFonts w:ascii="Lucida Sans Unicode" w:hAnsi="Lucida Sans Unicode"/>
          <w:w w:val="88"/>
          <w:sz w:val="18"/>
        </w:rPr>
        <w:t>]];</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3</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3</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3</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270BEAAD" w14:textId="77777777" w:rsidR="00AF434A" w:rsidRDefault="00000000">
      <w:pPr>
        <w:spacing w:line="303" w:lineRule="exact"/>
        <w:ind w:left="263"/>
        <w:rPr>
          <w:i/>
          <w:sz w:val="18"/>
        </w:rPr>
      </w:pPr>
      <w:r>
        <w:pict w14:anchorId="52218FAE">
          <v:line id="_x0000_s1055" style="position:absolute;left:0;text-align:left;z-index:8752;mso-position-horizontal-relative:page" from="61pt,1.55pt" to="528.1pt,1.5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i/>
          <w:spacing w:val="-15"/>
          <w:position w:val="2"/>
          <w:sz w:val="18"/>
        </w:rPr>
        <w:t xml:space="preserve"> </w:t>
      </w:r>
      <w:r>
        <w:rPr>
          <w:w w:val="92"/>
          <w:position w:val="2"/>
          <w:sz w:val="18"/>
        </w:rPr>
        <w:t>=</w:t>
      </w:r>
      <w:r>
        <w:rPr>
          <w:spacing w:val="-15"/>
          <w:position w:val="2"/>
          <w:sz w:val="18"/>
        </w:rPr>
        <w:t xml:space="preserve"> </w:t>
      </w:r>
      <w:proofErr w:type="spellStart"/>
      <w:r>
        <w:rPr>
          <w:w w:val="141"/>
          <w:position w:val="2"/>
          <w:sz w:val="18"/>
        </w:rPr>
        <w:t>strlen</w:t>
      </w:r>
      <w:proofErr w:type="spellEnd"/>
      <w:r>
        <w:rPr>
          <w:rFonts w:ascii="Lucida Sans Unicode" w:hAnsi="Lucida Sans Unicode"/>
          <w:w w:val="122"/>
          <w:position w:val="2"/>
          <w:sz w:val="18"/>
        </w:rPr>
        <w:t>(</w:t>
      </w:r>
      <w:r>
        <w:rPr>
          <w:i/>
          <w:spacing w:val="6"/>
          <w:w w:val="113"/>
          <w:position w:val="2"/>
          <w:sz w:val="18"/>
        </w:rPr>
        <w:t>y</w:t>
      </w:r>
      <w:r>
        <w:rPr>
          <w:rFonts w:ascii="Lucida Sans Unicode" w:hAnsi="Lucida Sans Unicode"/>
          <w:w w:val="122"/>
          <w:position w:val="2"/>
          <w:sz w:val="18"/>
        </w:rPr>
        <w:t>)</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i/>
          <w:w w:val="107"/>
          <w:position w:val="2"/>
          <w:sz w:val="18"/>
        </w:rPr>
        <w:t>e</w:t>
      </w:r>
      <w:r>
        <w:rPr>
          <w:i/>
          <w:spacing w:val="6"/>
          <w:position w:val="2"/>
          <w:sz w:val="18"/>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101"/>
          <w:sz w:val="12"/>
        </w:rPr>
        <w:t>1;2;</w:t>
      </w:r>
      <w:r>
        <w:rPr>
          <w:rFonts w:ascii="Bookman Old Style" w:hAnsi="Bookman Old Style"/>
          <w:spacing w:val="10"/>
          <w:w w:val="101"/>
          <w:sz w:val="12"/>
        </w:rPr>
        <w:t>3</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p>
    <w:p w14:paraId="0F36AB3E" w14:textId="77777777" w:rsidR="00AF434A" w:rsidRDefault="00000000">
      <w:pPr>
        <w:spacing w:before="275" w:line="292" w:lineRule="exact"/>
        <w:ind w:left="1039" w:right="4865"/>
        <w:jc w:val="center"/>
        <w:rPr>
          <w:i/>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i/>
          <w:spacing w:val="6"/>
          <w:position w:val="2"/>
          <w:sz w:val="18"/>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p>
    <w:p w14:paraId="3F542C6F" w14:textId="77777777" w:rsidR="00AF434A" w:rsidRDefault="00AF434A">
      <w:pPr>
        <w:spacing w:line="292" w:lineRule="exact"/>
        <w:jc w:val="center"/>
        <w:rPr>
          <w:sz w:val="18"/>
        </w:rPr>
        <w:sectPr w:rsidR="00AF434A">
          <w:type w:val="continuous"/>
          <w:pgSz w:w="12240" w:h="15840"/>
          <w:pgMar w:top="1500" w:right="860" w:bottom="280" w:left="860" w:header="720" w:footer="720" w:gutter="0"/>
          <w:cols w:num="2" w:space="720" w:equalWidth="0">
            <w:col w:w="2913" w:space="77"/>
            <w:col w:w="7530"/>
          </w:cols>
        </w:sectPr>
      </w:pPr>
    </w:p>
    <w:p w14:paraId="1B398009" w14:textId="77777777" w:rsidR="00AF434A" w:rsidRDefault="00000000">
      <w:pPr>
        <w:tabs>
          <w:tab w:val="left" w:pos="2378"/>
          <w:tab w:val="left" w:pos="4496"/>
        </w:tabs>
        <w:spacing w:line="260" w:lineRule="exact"/>
        <w:ind w:left="261"/>
        <w:rPr>
          <w:sz w:val="18"/>
        </w:rPr>
      </w:pPr>
      <w:r>
        <w:pict w14:anchorId="6C91DE66">
          <v:line id="_x0000_s1054" style="position:absolute;left:0;text-align:left;z-index:8776;mso-position-horizontal-relative:page" from="56.1pt,13.35pt" to="515.05pt,13.3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2</w:t>
      </w:r>
      <w:r>
        <w:rPr>
          <w:rFonts w:ascii="Bookman Old Style" w:hAnsi="Bookman Old Style"/>
          <w:sz w:val="12"/>
        </w:rPr>
        <w:tab/>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3</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3</w:t>
      </w:r>
      <w:r>
        <w:rPr>
          <w:rFonts w:ascii="Bookman Old Style" w:hAnsi="Bookman Old Style"/>
          <w:sz w:val="12"/>
        </w:rPr>
        <w:tab/>
      </w:r>
      <w:r>
        <w:rPr>
          <w:i/>
          <w:w w:val="130"/>
          <w:position w:val="2"/>
          <w:sz w:val="18"/>
        </w:rPr>
        <w:t>x</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p>
    <w:p w14:paraId="07F1875B" w14:textId="77777777" w:rsidR="00AF434A" w:rsidRDefault="00000000">
      <w:pPr>
        <w:spacing w:line="260" w:lineRule="exact"/>
        <w:ind w:left="261"/>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71"/>
          <w:position w:val="2"/>
          <w:sz w:val="18"/>
        </w:rPr>
        <w:t>if</w:t>
      </w:r>
      <w:r>
        <w:rPr>
          <w:spacing w:val="6"/>
          <w:position w:val="2"/>
          <w:sz w:val="18"/>
        </w:rPr>
        <w:t xml:space="preserve"> </w:t>
      </w:r>
      <w:r>
        <w:rPr>
          <w:rFonts w:ascii="Lucida Sans Unicode" w:hAnsi="Lucida Sans Unicode"/>
          <w:w w:val="122"/>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1</w:t>
      </w:r>
      <w:r>
        <w:rPr>
          <w:rFonts w:ascii="Lucida Sans Unicode" w:hAnsi="Lucida Sans Unicode"/>
          <w:w w:val="122"/>
          <w:position w:val="2"/>
          <w:sz w:val="18"/>
        </w:rPr>
        <w:t>)</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rFonts w:ascii="Lucida Sans Unicode" w:hAnsi="Lucida Sans Unicode"/>
          <w:w w:val="87"/>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2</w:t>
      </w:r>
      <w:r>
        <w:rPr>
          <w:rFonts w:ascii="Lucida Sans Unicode" w:hAnsi="Lucida Sans Unicode"/>
          <w:w w:val="87"/>
          <w:position w:val="2"/>
          <w:sz w:val="18"/>
        </w:rPr>
        <w:t>]</w:t>
      </w:r>
      <w:r>
        <w:rPr>
          <w:rFonts w:ascii="Lucida Sans Unicode" w:hAnsi="Lucida Sans Unicode"/>
          <w:spacing w:val="-6"/>
          <w:position w:val="2"/>
          <w:sz w:val="18"/>
        </w:rPr>
        <w:t xml:space="preserve"> </w:t>
      </w:r>
      <w:r>
        <w:rPr>
          <w:w w:val="134"/>
          <w:position w:val="2"/>
          <w:sz w:val="18"/>
        </w:rPr>
        <w:t>else</w:t>
      </w:r>
      <w:r>
        <w:rPr>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3</w:t>
      </w:r>
      <w:r>
        <w:rPr>
          <w:rFonts w:ascii="Lucida Sans Unicode" w:hAnsi="Lucida Sans Unicode"/>
          <w:w w:val="87"/>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3</w:t>
      </w:r>
      <w:r>
        <w:rPr>
          <w:rFonts w:ascii="Lucida Sans Unicode" w:hAnsi="Lucida Sans Unicode"/>
          <w:w w:val="87"/>
          <w:position w:val="2"/>
          <w:sz w:val="18"/>
        </w:rPr>
        <w:t>]</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57E2565E" w14:textId="77777777" w:rsidR="00AF434A" w:rsidRDefault="00AF434A">
      <w:pPr>
        <w:spacing w:line="260"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5441" w:space="58"/>
            <w:col w:w="5021"/>
          </w:cols>
        </w:sectPr>
      </w:pPr>
    </w:p>
    <w:p w14:paraId="211849B7" w14:textId="77777777" w:rsidR="00AF434A" w:rsidRDefault="00AF434A">
      <w:pPr>
        <w:pStyle w:val="BodyText"/>
        <w:spacing w:before="14"/>
        <w:rPr>
          <w:rFonts w:ascii="Lucida Sans Unicode"/>
          <w:sz w:val="27"/>
        </w:rPr>
      </w:pPr>
    </w:p>
    <w:p w14:paraId="3BD0A4BB" w14:textId="77777777" w:rsidR="00AF434A" w:rsidRPr="00265780" w:rsidRDefault="00000000">
      <w:pPr>
        <w:ind w:left="855"/>
        <w:rPr>
          <w:sz w:val="18"/>
          <w:lang w:val="de-DE"/>
          <w:rPrChange w:id="2021" w:author="SC9986" w:date="2022-08-04T09:19:00Z">
            <w:rPr>
              <w:sz w:val="18"/>
            </w:rPr>
          </w:rPrChange>
        </w:rPr>
      </w:pPr>
      <w:r w:rsidRPr="00265780">
        <w:rPr>
          <w:sz w:val="18"/>
          <w:lang w:val="de-DE"/>
          <w:rPrChange w:id="2022" w:author="SC9986" w:date="2022-08-04T09:19:00Z">
            <w:rPr>
              <w:sz w:val="18"/>
            </w:rPr>
          </w:rPrChange>
        </w:rPr>
        <w:t>C-</w:t>
      </w:r>
      <w:proofErr w:type="spellStart"/>
      <w:r w:rsidRPr="00265780">
        <w:rPr>
          <w:sz w:val="18"/>
          <w:lang w:val="de-DE"/>
          <w:rPrChange w:id="2023" w:author="SC9986" w:date="2022-08-04T09:19:00Z">
            <w:rPr>
              <w:sz w:val="18"/>
            </w:rPr>
          </w:rPrChange>
        </w:rPr>
        <w:t>I</w:t>
      </w:r>
      <w:r w:rsidRPr="00265780">
        <w:rPr>
          <w:sz w:val="14"/>
          <w:lang w:val="de-DE"/>
          <w:rPrChange w:id="2024" w:author="SC9986" w:date="2022-08-04T09:19:00Z">
            <w:rPr>
              <w:sz w:val="14"/>
            </w:rPr>
          </w:rPrChange>
        </w:rPr>
        <w:t>F</w:t>
      </w:r>
      <w:r w:rsidRPr="00265780">
        <w:rPr>
          <w:sz w:val="18"/>
          <w:lang w:val="de-DE"/>
          <w:rPrChange w:id="2025" w:author="SC9986" w:date="2022-08-04T09:19:00Z">
            <w:rPr>
              <w:sz w:val="18"/>
            </w:rPr>
          </w:rPrChange>
        </w:rPr>
        <w:t>NT</w:t>
      </w:r>
      <w:proofErr w:type="spellEnd"/>
    </w:p>
    <w:p w14:paraId="4E4C7D10" w14:textId="77777777" w:rsidR="00AF434A" w:rsidRPr="00265780" w:rsidRDefault="00000000">
      <w:pPr>
        <w:spacing w:line="279" w:lineRule="exact"/>
        <w:ind w:left="1516"/>
        <w:rPr>
          <w:rFonts w:ascii="Bookman Old Style" w:hAnsi="Bookman Old Style"/>
          <w:sz w:val="12"/>
          <w:lang w:val="de-DE"/>
          <w:rPrChange w:id="2026" w:author="SC9986" w:date="2022-08-04T09:19:00Z">
            <w:rPr>
              <w:rFonts w:ascii="Bookman Old Style" w:hAnsi="Bookman Old Style"/>
              <w:sz w:val="12"/>
            </w:rPr>
          </w:rPrChange>
        </w:rPr>
      </w:pPr>
      <w:r w:rsidRPr="00265780">
        <w:rPr>
          <w:lang w:val="de-DE"/>
          <w:rPrChange w:id="2027" w:author="SC9986" w:date="2022-08-04T09:19:00Z">
            <w:rPr/>
          </w:rPrChange>
        </w:rPr>
        <w:br w:type="column"/>
      </w:r>
      <w:r>
        <w:rPr>
          <w:rFonts w:ascii="Lucida Sans Unicode" w:hAnsi="Lucida Sans Unicode"/>
          <w:w w:val="111"/>
          <w:position w:val="2"/>
          <w:sz w:val="18"/>
        </w:rPr>
        <w:t>Γ</w:t>
      </w:r>
      <w:r w:rsidRPr="00265780">
        <w:rPr>
          <w:rFonts w:ascii="Lucida Sans Unicode" w:hAnsi="Lucida Sans Unicode"/>
          <w:w w:val="111"/>
          <w:position w:val="2"/>
          <w:sz w:val="18"/>
          <w:lang w:val="de-DE"/>
          <w:rPrChange w:id="2028" w:author="SC9986" w:date="2022-08-04T09:19: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029" w:author="SC9986" w:date="2022-08-04T09:19: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030" w:author="SC9986" w:date="2022-08-04T09:19:00Z">
            <w:rPr>
              <w:i/>
              <w:spacing w:val="6"/>
              <w:position w:val="2"/>
              <w:sz w:val="18"/>
            </w:rPr>
          </w:rPrChange>
        </w:rPr>
        <w:t xml:space="preserve"> </w:t>
      </w:r>
      <w:r w:rsidRPr="00265780">
        <w:rPr>
          <w:rFonts w:ascii="Lucida Sans Unicode" w:hAnsi="Lucida Sans Unicode"/>
          <w:w w:val="99"/>
          <w:position w:val="2"/>
          <w:sz w:val="18"/>
          <w:lang w:val="de-DE"/>
          <w:rPrChange w:id="2031" w:author="SC9986" w:date="2022-08-04T09:19: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032" w:author="SC9986" w:date="2022-08-04T09:19:00Z">
            <w:rPr>
              <w:rFonts w:ascii="Lucida Sans Unicode" w:hAnsi="Lucida Sans Unicode"/>
              <w:spacing w:val="-6"/>
              <w:position w:val="2"/>
              <w:sz w:val="18"/>
            </w:rPr>
          </w:rPrChange>
        </w:rPr>
        <w:t xml:space="preserve"> </w:t>
      </w:r>
      <w:proofErr w:type="spellStart"/>
      <w:r w:rsidRPr="00265780">
        <w:rPr>
          <w:w w:val="171"/>
          <w:position w:val="2"/>
          <w:sz w:val="18"/>
          <w:lang w:val="de-DE"/>
          <w:rPrChange w:id="2033" w:author="SC9986" w:date="2022-08-04T09:19:00Z">
            <w:rPr>
              <w:w w:val="171"/>
              <w:position w:val="2"/>
              <w:sz w:val="18"/>
            </w:rPr>
          </w:rPrChange>
        </w:rPr>
        <w:t>if</w:t>
      </w:r>
      <w:proofErr w:type="spellEnd"/>
      <w:r w:rsidRPr="00265780">
        <w:rPr>
          <w:spacing w:val="6"/>
          <w:position w:val="2"/>
          <w:sz w:val="18"/>
          <w:lang w:val="de-DE"/>
          <w:rPrChange w:id="2034" w:author="SC9986" w:date="2022-08-04T09:19:00Z">
            <w:rPr>
              <w:spacing w:val="6"/>
              <w:position w:val="2"/>
              <w:sz w:val="18"/>
            </w:rPr>
          </w:rPrChange>
        </w:rPr>
        <w:t xml:space="preserve"> </w:t>
      </w:r>
      <w:r w:rsidRPr="00265780">
        <w:rPr>
          <w:rFonts w:ascii="Lucida Sans Unicode" w:hAnsi="Lucida Sans Unicode"/>
          <w:w w:val="122"/>
          <w:position w:val="2"/>
          <w:sz w:val="18"/>
          <w:lang w:val="de-DE"/>
          <w:rPrChange w:id="2035" w:author="SC9986" w:date="2022-08-04T09:19:00Z">
            <w:rPr>
              <w:rFonts w:ascii="Lucida Sans Unicode" w:hAnsi="Lucida Sans Unicode"/>
              <w:w w:val="122"/>
              <w:position w:val="2"/>
              <w:sz w:val="18"/>
            </w:rPr>
          </w:rPrChange>
        </w:rPr>
        <w:t>(</w:t>
      </w:r>
      <w:r w:rsidRPr="00265780">
        <w:rPr>
          <w:i/>
          <w:w w:val="107"/>
          <w:position w:val="2"/>
          <w:sz w:val="18"/>
          <w:lang w:val="de-DE"/>
          <w:rPrChange w:id="2036" w:author="SC9986" w:date="2022-08-04T09:19:00Z">
            <w:rPr>
              <w:i/>
              <w:w w:val="107"/>
              <w:position w:val="2"/>
              <w:sz w:val="18"/>
            </w:rPr>
          </w:rPrChange>
        </w:rPr>
        <w:t>e</w:t>
      </w:r>
      <w:r w:rsidRPr="00265780">
        <w:rPr>
          <w:rFonts w:ascii="Bookman Old Style" w:hAnsi="Bookman Old Style"/>
          <w:spacing w:val="9"/>
          <w:w w:val="98"/>
          <w:sz w:val="12"/>
          <w:lang w:val="de-DE"/>
          <w:rPrChange w:id="2037" w:author="SC9986" w:date="2022-08-04T09:19:00Z">
            <w:rPr>
              <w:rFonts w:ascii="Bookman Old Style" w:hAnsi="Bookman Old Style"/>
              <w:spacing w:val="9"/>
              <w:w w:val="98"/>
              <w:sz w:val="12"/>
            </w:rPr>
          </w:rPrChange>
        </w:rPr>
        <w:t>1</w:t>
      </w:r>
      <w:r w:rsidRPr="00265780">
        <w:rPr>
          <w:rFonts w:ascii="Lucida Sans Unicode" w:hAnsi="Lucida Sans Unicode"/>
          <w:w w:val="122"/>
          <w:position w:val="2"/>
          <w:sz w:val="18"/>
          <w:lang w:val="de-DE"/>
          <w:rPrChange w:id="2038" w:author="SC9986" w:date="2022-08-04T09:19:00Z">
            <w:rPr>
              <w:rFonts w:ascii="Lucida Sans Unicode" w:hAnsi="Lucida Sans Unicode"/>
              <w:w w:val="122"/>
              <w:position w:val="2"/>
              <w:sz w:val="18"/>
            </w:rPr>
          </w:rPrChange>
        </w:rPr>
        <w:t>)</w:t>
      </w:r>
      <w:r w:rsidRPr="00265780">
        <w:rPr>
          <w:rFonts w:ascii="Lucida Sans Unicode" w:hAnsi="Lucida Sans Unicode"/>
          <w:spacing w:val="-6"/>
          <w:position w:val="2"/>
          <w:sz w:val="18"/>
          <w:lang w:val="de-DE"/>
          <w:rPrChange w:id="2039" w:author="SC9986" w:date="2022-08-04T09:19:00Z">
            <w:rPr>
              <w:rFonts w:ascii="Lucida Sans Unicode" w:hAnsi="Lucida Sans Unicode"/>
              <w:spacing w:val="-6"/>
              <w:position w:val="2"/>
              <w:sz w:val="18"/>
            </w:rPr>
          </w:rPrChange>
        </w:rPr>
        <w:t xml:space="preserve"> </w:t>
      </w:r>
      <w:r w:rsidRPr="00265780">
        <w:rPr>
          <w:i/>
          <w:w w:val="107"/>
          <w:position w:val="2"/>
          <w:sz w:val="18"/>
          <w:lang w:val="de-DE"/>
          <w:rPrChange w:id="2040" w:author="SC9986" w:date="2022-08-04T09:19:00Z">
            <w:rPr>
              <w:i/>
              <w:w w:val="107"/>
              <w:position w:val="2"/>
              <w:sz w:val="18"/>
            </w:rPr>
          </w:rPrChange>
        </w:rPr>
        <w:t>e</w:t>
      </w:r>
      <w:r w:rsidRPr="00265780">
        <w:rPr>
          <w:rFonts w:ascii="Bookman Old Style" w:hAnsi="Bookman Old Style"/>
          <w:w w:val="98"/>
          <w:sz w:val="12"/>
          <w:lang w:val="de-DE"/>
          <w:rPrChange w:id="2041" w:author="SC9986" w:date="2022-08-04T09:19:00Z">
            <w:rPr>
              <w:rFonts w:ascii="Bookman Old Style" w:hAnsi="Bookman Old Style"/>
              <w:w w:val="98"/>
              <w:sz w:val="12"/>
            </w:rPr>
          </w:rPrChange>
        </w:rPr>
        <w:t>2</w:t>
      </w:r>
      <w:r w:rsidRPr="00265780">
        <w:rPr>
          <w:rFonts w:ascii="Bookman Old Style" w:hAnsi="Bookman Old Style"/>
          <w:sz w:val="12"/>
          <w:lang w:val="de-DE"/>
          <w:rPrChange w:id="2042"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043" w:author="SC9986" w:date="2022-08-04T09:19:00Z">
            <w:rPr>
              <w:rFonts w:ascii="Bookman Old Style" w:hAnsi="Bookman Old Style"/>
              <w:spacing w:val="-16"/>
              <w:sz w:val="12"/>
            </w:rPr>
          </w:rPrChange>
        </w:rPr>
        <w:t xml:space="preserve"> </w:t>
      </w:r>
      <w:proofErr w:type="spellStart"/>
      <w:r w:rsidRPr="00265780">
        <w:rPr>
          <w:w w:val="134"/>
          <w:position w:val="2"/>
          <w:sz w:val="18"/>
          <w:lang w:val="de-DE"/>
          <w:rPrChange w:id="2044" w:author="SC9986" w:date="2022-08-04T09:19:00Z">
            <w:rPr>
              <w:w w:val="134"/>
              <w:position w:val="2"/>
              <w:sz w:val="18"/>
            </w:rPr>
          </w:rPrChange>
        </w:rPr>
        <w:t>else</w:t>
      </w:r>
      <w:proofErr w:type="spellEnd"/>
      <w:r w:rsidRPr="00265780">
        <w:rPr>
          <w:spacing w:val="6"/>
          <w:position w:val="2"/>
          <w:sz w:val="18"/>
          <w:lang w:val="de-DE"/>
          <w:rPrChange w:id="2045" w:author="SC9986" w:date="2022-08-04T09:19:00Z">
            <w:rPr>
              <w:spacing w:val="6"/>
              <w:position w:val="2"/>
              <w:sz w:val="18"/>
            </w:rPr>
          </w:rPrChange>
        </w:rPr>
        <w:t xml:space="preserve"> </w:t>
      </w:r>
      <w:r w:rsidRPr="00265780">
        <w:rPr>
          <w:i/>
          <w:w w:val="107"/>
          <w:position w:val="2"/>
          <w:sz w:val="18"/>
          <w:lang w:val="de-DE"/>
          <w:rPrChange w:id="2046" w:author="SC9986" w:date="2022-08-04T09:19:00Z">
            <w:rPr>
              <w:i/>
              <w:w w:val="107"/>
              <w:position w:val="2"/>
              <w:sz w:val="18"/>
            </w:rPr>
          </w:rPrChange>
        </w:rPr>
        <w:t>e</w:t>
      </w:r>
      <w:r w:rsidRPr="00265780">
        <w:rPr>
          <w:rFonts w:ascii="Bookman Old Style" w:hAnsi="Bookman Old Style"/>
          <w:w w:val="98"/>
          <w:sz w:val="12"/>
          <w:lang w:val="de-DE"/>
          <w:rPrChange w:id="2047" w:author="SC9986" w:date="2022-08-04T09:19:00Z">
            <w:rPr>
              <w:rFonts w:ascii="Bookman Old Style" w:hAnsi="Bookman Old Style"/>
              <w:w w:val="98"/>
              <w:sz w:val="12"/>
            </w:rPr>
          </w:rPrChange>
        </w:rPr>
        <w:t>3</w:t>
      </w:r>
      <w:r w:rsidRPr="00265780">
        <w:rPr>
          <w:rFonts w:ascii="Bookman Old Style" w:hAnsi="Bookman Old Style"/>
          <w:sz w:val="12"/>
          <w:lang w:val="de-DE"/>
          <w:rPrChange w:id="2048"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049" w:author="SC9986" w:date="2022-08-04T09:19:00Z">
            <w:rPr>
              <w:rFonts w:ascii="Bookman Old Style" w:hAnsi="Bookman Old Style"/>
              <w:spacing w:val="-16"/>
              <w:sz w:val="12"/>
            </w:rPr>
          </w:rPrChange>
        </w:rPr>
        <w:t xml:space="preserve"> </w:t>
      </w:r>
      <w:r w:rsidRPr="00265780">
        <w:rPr>
          <w:rFonts w:ascii="Lucida Sans Unicode" w:hAnsi="Lucida Sans Unicode"/>
          <w:w w:val="323"/>
          <w:position w:val="2"/>
          <w:sz w:val="18"/>
          <w:lang w:val="de-DE"/>
          <w:rPrChange w:id="2050" w:author="SC9986" w:date="2022-08-04T09:19: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051" w:author="SC9986" w:date="2022-08-04T09:19:00Z">
            <w:rPr>
              <w:rFonts w:ascii="Lucida Sans Unicode" w:hAnsi="Lucida Sans Unicode"/>
              <w:spacing w:val="-6"/>
              <w:position w:val="2"/>
              <w:sz w:val="18"/>
            </w:rPr>
          </w:rPrChange>
        </w:rPr>
        <w:t xml:space="preserve"> </w:t>
      </w:r>
      <w:r w:rsidRPr="00265780">
        <w:rPr>
          <w:i/>
          <w:spacing w:val="-70"/>
          <w:w w:val="109"/>
          <w:position w:val="2"/>
          <w:sz w:val="18"/>
          <w:lang w:val="de-DE"/>
          <w:rPrChange w:id="2052"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053" w:author="SC9986" w:date="2022-08-04T09:19:00Z">
            <w:rPr>
              <w:rFonts w:ascii="Lucida Sans Unicode" w:hAnsi="Lucida Sans Unicode"/>
              <w:spacing w:val="18"/>
              <w:w w:val="46"/>
              <w:position w:val="7"/>
              <w:sz w:val="18"/>
            </w:rPr>
          </w:rPrChange>
        </w:rPr>
        <w:t>˙</w:t>
      </w:r>
      <w:r w:rsidRPr="00265780">
        <w:rPr>
          <w:rFonts w:ascii="Bookman Old Style" w:hAnsi="Bookman Old Style"/>
          <w:sz w:val="12"/>
          <w:lang w:val="de-DE"/>
          <w:rPrChange w:id="2054" w:author="SC9986" w:date="2022-08-04T09:19:00Z">
            <w:rPr>
              <w:rFonts w:ascii="Bookman Old Style" w:hAnsi="Bookman Old Style"/>
              <w:sz w:val="12"/>
            </w:rPr>
          </w:rPrChange>
        </w:rPr>
        <w:t>1;</w:t>
      </w:r>
      <w:r w:rsidRPr="00265780">
        <w:rPr>
          <w:rFonts w:ascii="Bookman Old Style" w:hAnsi="Bookman Old Style"/>
          <w:spacing w:val="10"/>
          <w:sz w:val="12"/>
          <w:lang w:val="de-DE"/>
          <w:rPrChange w:id="2055" w:author="SC9986" w:date="2022-08-04T09:19:00Z">
            <w:rPr>
              <w:rFonts w:ascii="Bookman Old Style" w:hAnsi="Bookman Old Style"/>
              <w:spacing w:val="10"/>
              <w:sz w:val="12"/>
            </w:rPr>
          </w:rPrChange>
        </w:rPr>
        <w:t>4</w:t>
      </w:r>
      <w:r w:rsidRPr="00265780">
        <w:rPr>
          <w:i/>
          <w:w w:val="113"/>
          <w:position w:val="2"/>
          <w:sz w:val="18"/>
          <w:lang w:val="de-DE"/>
          <w:rPrChange w:id="2056" w:author="SC9986" w:date="2022-08-04T09:19:00Z">
            <w:rPr>
              <w:i/>
              <w:w w:val="113"/>
              <w:position w:val="2"/>
              <w:sz w:val="18"/>
            </w:rPr>
          </w:rPrChange>
        </w:rPr>
        <w:t>,</w:t>
      </w:r>
      <w:r w:rsidRPr="00265780">
        <w:rPr>
          <w:i/>
          <w:spacing w:val="-15"/>
          <w:position w:val="2"/>
          <w:sz w:val="18"/>
          <w:lang w:val="de-DE"/>
          <w:rPrChange w:id="2057" w:author="SC9986" w:date="2022-08-04T09:19:00Z">
            <w:rPr>
              <w:i/>
              <w:spacing w:val="-15"/>
              <w:position w:val="2"/>
              <w:sz w:val="18"/>
            </w:rPr>
          </w:rPrChange>
        </w:rPr>
        <w:t xml:space="preserve"> </w:t>
      </w:r>
      <w:r w:rsidRPr="00265780">
        <w:rPr>
          <w:i/>
          <w:w w:val="130"/>
          <w:position w:val="2"/>
          <w:sz w:val="18"/>
          <w:lang w:val="de-DE"/>
          <w:rPrChange w:id="2058" w:author="SC9986" w:date="2022-08-04T09:19:00Z">
            <w:rPr>
              <w:i/>
              <w:w w:val="130"/>
              <w:position w:val="2"/>
              <w:sz w:val="18"/>
            </w:rPr>
          </w:rPrChange>
        </w:rPr>
        <w:t>x</w:t>
      </w:r>
      <w:r w:rsidRPr="00265780">
        <w:rPr>
          <w:rFonts w:ascii="Bookman Old Style" w:hAnsi="Bookman Old Style"/>
          <w:w w:val="98"/>
          <w:sz w:val="12"/>
          <w:lang w:val="de-DE"/>
          <w:rPrChange w:id="2059" w:author="SC9986" w:date="2022-08-04T09:19:00Z">
            <w:rPr>
              <w:rFonts w:ascii="Bookman Old Style" w:hAnsi="Bookman Old Style"/>
              <w:w w:val="98"/>
              <w:sz w:val="12"/>
            </w:rPr>
          </w:rPrChange>
        </w:rPr>
        <w:t>4</w:t>
      </w:r>
      <w:r w:rsidRPr="00265780">
        <w:rPr>
          <w:rFonts w:ascii="Bookman Old Style" w:hAnsi="Bookman Old Style"/>
          <w:sz w:val="12"/>
          <w:lang w:val="de-DE"/>
          <w:rPrChange w:id="2060"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061" w:author="SC9986" w:date="2022-08-04T09:19: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062" w:author="SC9986" w:date="2022-08-04T09:19: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063" w:author="SC9986" w:date="2022-08-04T09:19:00Z">
            <w:rPr>
              <w:rFonts w:ascii="Lucida Sans Unicode" w:hAnsi="Lucida Sans Unicode"/>
              <w:spacing w:val="-6"/>
              <w:position w:val="2"/>
              <w:sz w:val="18"/>
            </w:rPr>
          </w:rPrChange>
        </w:rPr>
        <w:t xml:space="preserve"> </w:t>
      </w:r>
      <w:r>
        <w:rPr>
          <w:i/>
          <w:w w:val="125"/>
          <w:position w:val="2"/>
          <w:sz w:val="18"/>
        </w:rPr>
        <w:t>τ</w:t>
      </w:r>
      <w:r w:rsidRPr="00265780">
        <w:rPr>
          <w:rFonts w:ascii="Bookman Old Style" w:hAnsi="Bookman Old Style"/>
          <w:w w:val="98"/>
          <w:sz w:val="12"/>
          <w:lang w:val="de-DE"/>
          <w:rPrChange w:id="2064" w:author="SC9986" w:date="2022-08-04T09:19:00Z">
            <w:rPr>
              <w:rFonts w:ascii="Bookman Old Style" w:hAnsi="Bookman Old Style"/>
              <w:w w:val="98"/>
              <w:sz w:val="12"/>
            </w:rPr>
          </w:rPrChange>
        </w:rPr>
        <w:t>2</w:t>
      </w:r>
      <w:r w:rsidRPr="00265780">
        <w:rPr>
          <w:rFonts w:ascii="Bookman Old Style" w:hAnsi="Bookman Old Style"/>
          <w:spacing w:val="12"/>
          <w:sz w:val="12"/>
          <w:lang w:val="de-DE"/>
          <w:rPrChange w:id="2065" w:author="SC9986" w:date="2022-08-04T09:19:00Z">
            <w:rPr>
              <w:rFonts w:ascii="Bookman Old Style" w:hAnsi="Bookman Old Style"/>
              <w:spacing w:val="12"/>
              <w:sz w:val="12"/>
            </w:rPr>
          </w:rPrChange>
        </w:rPr>
        <w:t xml:space="preserve"> </w:t>
      </w:r>
      <w:r w:rsidRPr="00265780">
        <w:rPr>
          <w:rFonts w:ascii="Lucida Sans Unicode" w:hAnsi="Lucida Sans Unicode"/>
          <w:w w:val="92"/>
          <w:position w:val="2"/>
          <w:sz w:val="18"/>
          <w:lang w:val="de-DE"/>
          <w:rPrChange w:id="2066" w:author="SC9986" w:date="2022-08-04T09:19:00Z">
            <w:rPr>
              <w:rFonts w:ascii="Lucida Sans Unicode" w:hAnsi="Lucida Sans Unicode"/>
              <w:w w:val="92"/>
              <w:position w:val="2"/>
              <w:sz w:val="18"/>
            </w:rPr>
          </w:rPrChange>
        </w:rPr>
        <w:t>H</w:t>
      </w:r>
      <w:r w:rsidRPr="00265780">
        <w:rPr>
          <w:rFonts w:ascii="Lucida Sans Unicode" w:hAnsi="Lucida Sans Unicode"/>
          <w:spacing w:val="-16"/>
          <w:position w:val="2"/>
          <w:sz w:val="18"/>
          <w:lang w:val="de-DE"/>
          <w:rPrChange w:id="2067" w:author="SC9986" w:date="2022-08-04T09:19:00Z">
            <w:rPr>
              <w:rFonts w:ascii="Lucida Sans Unicode" w:hAnsi="Lucida Sans Unicode"/>
              <w:spacing w:val="-16"/>
              <w:position w:val="2"/>
              <w:sz w:val="18"/>
            </w:rPr>
          </w:rPrChange>
        </w:rPr>
        <w:t xml:space="preserve"> </w:t>
      </w:r>
      <w:r>
        <w:rPr>
          <w:i/>
          <w:w w:val="125"/>
          <w:position w:val="2"/>
          <w:sz w:val="18"/>
        </w:rPr>
        <w:t>τ</w:t>
      </w:r>
      <w:r w:rsidRPr="00265780">
        <w:rPr>
          <w:rFonts w:ascii="Bookman Old Style" w:hAnsi="Bookman Old Style"/>
          <w:w w:val="98"/>
          <w:sz w:val="12"/>
          <w:lang w:val="de-DE"/>
          <w:rPrChange w:id="2068" w:author="SC9986" w:date="2022-08-04T09:19:00Z">
            <w:rPr>
              <w:rFonts w:ascii="Bookman Old Style" w:hAnsi="Bookman Old Style"/>
              <w:w w:val="98"/>
              <w:sz w:val="12"/>
            </w:rPr>
          </w:rPrChange>
        </w:rPr>
        <w:t>3</w:t>
      </w:r>
    </w:p>
    <w:p w14:paraId="6766B490" w14:textId="77777777" w:rsidR="00AF434A" w:rsidRPr="00265780" w:rsidRDefault="00AF434A">
      <w:pPr>
        <w:pStyle w:val="BodyText"/>
        <w:spacing w:before="7"/>
        <w:rPr>
          <w:rFonts w:ascii="Bookman Old Style"/>
          <w:sz w:val="26"/>
          <w:lang w:val="de-DE"/>
          <w:rPrChange w:id="2069" w:author="SC9986" w:date="2022-08-04T09:19:00Z">
            <w:rPr>
              <w:rFonts w:ascii="Bookman Old Style"/>
              <w:sz w:val="26"/>
            </w:rPr>
          </w:rPrChange>
        </w:rPr>
      </w:pPr>
    </w:p>
    <w:p w14:paraId="6A29EBC6" w14:textId="77777777" w:rsidR="00AF434A" w:rsidRPr="00265780" w:rsidRDefault="00000000">
      <w:pPr>
        <w:tabs>
          <w:tab w:val="left" w:pos="3366"/>
        </w:tabs>
        <w:spacing w:line="243" w:lineRule="exact"/>
        <w:ind w:left="855"/>
        <w:rPr>
          <w:rFonts w:ascii="Lucida Sans Unicode" w:hAnsi="Lucida Sans Unicode"/>
          <w:sz w:val="18"/>
          <w:lang w:val="de-DE"/>
          <w:rPrChange w:id="2070" w:author="SC9986" w:date="2022-08-04T09:19:00Z">
            <w:rPr>
              <w:rFonts w:ascii="Lucida Sans Unicode" w:hAnsi="Lucida Sans Unicode"/>
              <w:sz w:val="18"/>
            </w:rPr>
          </w:rPrChange>
        </w:rPr>
      </w:pPr>
      <w:r>
        <w:rPr>
          <w:rFonts w:ascii="Lucida Sans Unicode" w:hAnsi="Lucida Sans Unicode"/>
          <w:w w:val="111"/>
          <w:sz w:val="18"/>
        </w:rPr>
        <w:t>Γ</w:t>
      </w:r>
      <w:r w:rsidRPr="00265780">
        <w:rPr>
          <w:rFonts w:ascii="Lucida Sans Unicode" w:hAnsi="Lucida Sans Unicode"/>
          <w:w w:val="111"/>
          <w:sz w:val="18"/>
          <w:lang w:val="de-DE"/>
          <w:rPrChange w:id="2071" w:author="SC9986" w:date="2022-08-04T09:19:00Z">
            <w:rPr>
              <w:rFonts w:ascii="Lucida Sans Unicode" w:hAnsi="Lucida Sans Unicode"/>
              <w:w w:val="111"/>
              <w:sz w:val="18"/>
            </w:rPr>
          </w:rPrChange>
        </w:rPr>
        <w:t>;</w:t>
      </w:r>
      <w:r w:rsidRPr="00265780">
        <w:rPr>
          <w:rFonts w:ascii="Lucida Sans Unicode" w:hAnsi="Lucida Sans Unicode"/>
          <w:spacing w:val="-27"/>
          <w:sz w:val="18"/>
          <w:lang w:val="de-DE"/>
          <w:rPrChange w:id="2072" w:author="SC9986" w:date="2022-08-04T09:19:00Z">
            <w:rPr>
              <w:rFonts w:ascii="Lucida Sans Unicode" w:hAnsi="Lucida Sans Unicode"/>
              <w:spacing w:val="-27"/>
              <w:sz w:val="18"/>
            </w:rPr>
          </w:rPrChange>
        </w:rPr>
        <w:t xml:space="preserve"> </w:t>
      </w:r>
      <w:r>
        <w:rPr>
          <w:i/>
          <w:w w:val="109"/>
          <w:sz w:val="18"/>
        </w:rPr>
        <w:t>ρ</w:t>
      </w:r>
      <w:r w:rsidRPr="00265780">
        <w:rPr>
          <w:i/>
          <w:spacing w:val="6"/>
          <w:sz w:val="18"/>
          <w:lang w:val="de-DE"/>
          <w:rPrChange w:id="2073" w:author="SC9986" w:date="2022-08-04T09:19:00Z">
            <w:rPr>
              <w:i/>
              <w:spacing w:val="6"/>
              <w:sz w:val="18"/>
            </w:rPr>
          </w:rPrChange>
        </w:rPr>
        <w:t xml:space="preserve"> </w:t>
      </w:r>
      <w:r w:rsidRPr="00265780">
        <w:rPr>
          <w:rFonts w:ascii="Lucida Sans Unicode" w:hAnsi="Lucida Sans Unicode"/>
          <w:w w:val="99"/>
          <w:sz w:val="18"/>
          <w:lang w:val="de-DE"/>
          <w:rPrChange w:id="2074" w:author="SC9986" w:date="2022-08-04T09:19:00Z">
            <w:rPr>
              <w:rFonts w:ascii="Lucida Sans Unicode" w:hAnsi="Lucida Sans Unicode"/>
              <w:w w:val="99"/>
              <w:sz w:val="18"/>
            </w:rPr>
          </w:rPrChange>
        </w:rPr>
        <w:t>€</w:t>
      </w:r>
      <w:r w:rsidRPr="00265780">
        <w:rPr>
          <w:rFonts w:ascii="Lucida Sans Unicode" w:hAnsi="Lucida Sans Unicode"/>
          <w:spacing w:val="-6"/>
          <w:sz w:val="18"/>
          <w:lang w:val="de-DE"/>
          <w:rPrChange w:id="2075" w:author="SC9986" w:date="2022-08-04T09:19:00Z">
            <w:rPr>
              <w:rFonts w:ascii="Lucida Sans Unicode" w:hAnsi="Lucida Sans Unicode"/>
              <w:spacing w:val="-6"/>
              <w:sz w:val="18"/>
            </w:rPr>
          </w:rPrChange>
        </w:rPr>
        <w:t xml:space="preserve"> </w:t>
      </w:r>
      <w:r w:rsidRPr="00265780">
        <w:rPr>
          <w:i/>
          <w:w w:val="130"/>
          <w:sz w:val="18"/>
          <w:lang w:val="de-DE"/>
          <w:rPrChange w:id="2076" w:author="SC9986" w:date="2022-08-04T09:19:00Z">
            <w:rPr>
              <w:i/>
              <w:w w:val="130"/>
              <w:sz w:val="18"/>
            </w:rPr>
          </w:rPrChange>
        </w:rPr>
        <w:t>x</w:t>
      </w:r>
      <w:r w:rsidRPr="00265780">
        <w:rPr>
          <w:i/>
          <w:spacing w:val="6"/>
          <w:sz w:val="18"/>
          <w:lang w:val="de-DE"/>
          <w:rPrChange w:id="2077" w:author="SC9986" w:date="2022-08-04T09:19:00Z">
            <w:rPr>
              <w:i/>
              <w:spacing w:val="6"/>
              <w:sz w:val="18"/>
            </w:rPr>
          </w:rPrChange>
        </w:rPr>
        <w:t xml:space="preserve"> </w:t>
      </w:r>
      <w:r w:rsidRPr="00265780">
        <w:rPr>
          <w:rFonts w:ascii="Lucida Sans Unicode" w:hAnsi="Lucida Sans Unicode"/>
          <w:w w:val="89"/>
          <w:sz w:val="18"/>
          <w:lang w:val="de-DE"/>
          <w:rPrChange w:id="2078" w:author="SC9986" w:date="2022-08-04T09:19:00Z">
            <w:rPr>
              <w:rFonts w:ascii="Lucida Sans Unicode" w:hAnsi="Lucida Sans Unicode"/>
              <w:w w:val="89"/>
              <w:sz w:val="18"/>
            </w:rPr>
          </w:rPrChange>
        </w:rPr>
        <w:t>:</w:t>
      </w:r>
      <w:r w:rsidRPr="00265780">
        <w:rPr>
          <w:rFonts w:ascii="Lucida Sans Unicode" w:hAnsi="Lucida Sans Unicode"/>
          <w:spacing w:val="-6"/>
          <w:sz w:val="18"/>
          <w:lang w:val="de-DE"/>
          <w:rPrChange w:id="2079" w:author="SC9986" w:date="2022-08-04T09:19:00Z">
            <w:rPr>
              <w:rFonts w:ascii="Lucida Sans Unicode" w:hAnsi="Lucida Sans Unicode"/>
              <w:spacing w:val="-6"/>
              <w:sz w:val="18"/>
            </w:rPr>
          </w:rPrChange>
        </w:rPr>
        <w:t xml:space="preserve"> </w:t>
      </w:r>
      <w:proofErr w:type="spellStart"/>
      <w:r w:rsidRPr="00265780">
        <w:rPr>
          <w:w w:val="141"/>
          <w:sz w:val="18"/>
          <w:lang w:val="de-DE"/>
          <w:rPrChange w:id="2080" w:author="SC9986" w:date="2022-08-04T09:19:00Z">
            <w:rPr>
              <w:w w:val="141"/>
              <w:sz w:val="18"/>
            </w:rPr>
          </w:rPrChange>
        </w:rPr>
        <w:t>ptr</w:t>
      </w:r>
      <w:r w:rsidRPr="00265780">
        <w:rPr>
          <w:rFonts w:ascii="Arial" w:hAnsi="Arial"/>
          <w:i/>
          <w:w w:val="116"/>
          <w:sz w:val="18"/>
          <w:vertAlign w:val="superscript"/>
          <w:lang w:val="de-DE"/>
          <w:rPrChange w:id="2081" w:author="SC9986" w:date="2022-08-04T09:19:00Z">
            <w:rPr>
              <w:rFonts w:ascii="Arial" w:hAnsi="Arial"/>
              <w:i/>
              <w:w w:val="116"/>
              <w:sz w:val="18"/>
              <w:vertAlign w:val="superscript"/>
            </w:rPr>
          </w:rPrChange>
        </w:rPr>
        <w:t>c</w:t>
      </w:r>
      <w:proofErr w:type="spellEnd"/>
      <w:r w:rsidRPr="00265780">
        <w:rPr>
          <w:rFonts w:ascii="Arial" w:hAnsi="Arial"/>
          <w:i/>
          <w:spacing w:val="22"/>
          <w:sz w:val="18"/>
          <w:lang w:val="de-DE"/>
          <w:rPrChange w:id="2082" w:author="SC9986" w:date="2022-08-04T09:19:00Z">
            <w:rPr>
              <w:rFonts w:ascii="Arial" w:hAnsi="Arial"/>
              <w:i/>
              <w:spacing w:val="22"/>
              <w:sz w:val="18"/>
            </w:rPr>
          </w:rPrChange>
        </w:rPr>
        <w:t xml:space="preserve"> </w:t>
      </w:r>
      <w:r w:rsidRPr="00265780">
        <w:rPr>
          <w:rFonts w:ascii="Lucida Sans Unicode" w:hAnsi="Lucida Sans Unicode"/>
          <w:w w:val="104"/>
          <w:sz w:val="18"/>
          <w:lang w:val="de-DE"/>
          <w:rPrChange w:id="2083" w:author="SC9986" w:date="2022-08-04T09:19:00Z">
            <w:rPr>
              <w:rFonts w:ascii="Lucida Sans Unicode" w:hAnsi="Lucida Sans Unicode"/>
              <w:w w:val="104"/>
              <w:sz w:val="18"/>
            </w:rPr>
          </w:rPrChange>
        </w:rPr>
        <w:t>[(</w:t>
      </w:r>
      <w:proofErr w:type="spellStart"/>
      <w:r w:rsidRPr="00265780">
        <w:rPr>
          <w:i/>
          <w:w w:val="87"/>
          <w:sz w:val="18"/>
          <w:lang w:val="de-DE"/>
          <w:rPrChange w:id="2084" w:author="SC9986" w:date="2022-08-04T09:19:00Z">
            <w:rPr>
              <w:i/>
              <w:w w:val="87"/>
              <w:sz w:val="18"/>
            </w:rPr>
          </w:rPrChange>
        </w:rPr>
        <w:t>b</w:t>
      </w:r>
      <w:r w:rsidRPr="00265780">
        <w:rPr>
          <w:rFonts w:ascii="Arial" w:hAnsi="Arial"/>
          <w:i/>
          <w:spacing w:val="10"/>
          <w:w w:val="179"/>
          <w:sz w:val="18"/>
          <w:vertAlign w:val="subscript"/>
          <w:lang w:val="de-DE"/>
          <w:rPrChange w:id="2085" w:author="SC9986" w:date="2022-08-04T09:19:00Z">
            <w:rPr>
              <w:rFonts w:ascii="Arial" w:hAnsi="Arial"/>
              <w:i/>
              <w:spacing w:val="10"/>
              <w:w w:val="179"/>
              <w:sz w:val="18"/>
              <w:vertAlign w:val="subscript"/>
            </w:rPr>
          </w:rPrChange>
        </w:rPr>
        <w:t>l</w:t>
      </w:r>
      <w:proofErr w:type="spellEnd"/>
      <w:r w:rsidRPr="00265780">
        <w:rPr>
          <w:i/>
          <w:w w:val="113"/>
          <w:sz w:val="18"/>
          <w:lang w:val="de-DE"/>
          <w:rPrChange w:id="2086" w:author="SC9986" w:date="2022-08-04T09:19:00Z">
            <w:rPr>
              <w:i/>
              <w:w w:val="113"/>
              <w:sz w:val="18"/>
            </w:rPr>
          </w:rPrChange>
        </w:rPr>
        <w:t>,</w:t>
      </w:r>
      <w:r w:rsidRPr="00265780">
        <w:rPr>
          <w:i/>
          <w:spacing w:val="-15"/>
          <w:sz w:val="18"/>
          <w:lang w:val="de-DE"/>
          <w:rPrChange w:id="2087" w:author="SC9986" w:date="2022-08-04T09:19:00Z">
            <w:rPr>
              <w:i/>
              <w:spacing w:val="-15"/>
              <w:sz w:val="18"/>
            </w:rPr>
          </w:rPrChange>
        </w:rPr>
        <w:t xml:space="preserve"> </w:t>
      </w:r>
      <w:proofErr w:type="spellStart"/>
      <w:r w:rsidRPr="00265780">
        <w:rPr>
          <w:i/>
          <w:w w:val="87"/>
          <w:sz w:val="18"/>
          <w:lang w:val="de-DE"/>
          <w:rPrChange w:id="2088" w:author="SC9986" w:date="2022-08-04T09:19:00Z">
            <w:rPr>
              <w:i/>
              <w:w w:val="87"/>
              <w:sz w:val="18"/>
            </w:rPr>
          </w:rPrChange>
        </w:rPr>
        <w:t>b</w:t>
      </w:r>
      <w:r w:rsidRPr="00265780">
        <w:rPr>
          <w:rFonts w:ascii="Arial" w:hAnsi="Arial"/>
          <w:i/>
          <w:spacing w:val="10"/>
          <w:w w:val="129"/>
          <w:sz w:val="18"/>
          <w:vertAlign w:val="subscript"/>
          <w:lang w:val="de-DE"/>
          <w:rPrChange w:id="2089" w:author="SC9986" w:date="2022-08-04T09:19:00Z">
            <w:rPr>
              <w:rFonts w:ascii="Arial" w:hAnsi="Arial"/>
              <w:i/>
              <w:spacing w:val="10"/>
              <w:w w:val="129"/>
              <w:sz w:val="18"/>
              <w:vertAlign w:val="subscript"/>
            </w:rPr>
          </w:rPrChange>
        </w:rPr>
        <w:t>h</w:t>
      </w:r>
      <w:proofErr w:type="spellEnd"/>
      <w:r w:rsidRPr="00265780">
        <w:rPr>
          <w:rFonts w:ascii="Lucida Sans Unicode" w:hAnsi="Lucida Sans Unicode"/>
          <w:w w:val="122"/>
          <w:sz w:val="18"/>
          <w:lang w:val="de-DE"/>
          <w:rPrChange w:id="2090" w:author="SC9986" w:date="2022-08-04T09:19:00Z">
            <w:rPr>
              <w:rFonts w:ascii="Lucida Sans Unicode" w:hAnsi="Lucida Sans Unicode"/>
              <w:w w:val="122"/>
              <w:sz w:val="18"/>
            </w:rPr>
          </w:rPrChange>
        </w:rPr>
        <w:t>)</w:t>
      </w:r>
      <w:r w:rsidRPr="00265780">
        <w:rPr>
          <w:rFonts w:ascii="Lucida Sans Unicode" w:hAnsi="Lucida Sans Unicode"/>
          <w:spacing w:val="6"/>
          <w:sz w:val="18"/>
          <w:lang w:val="de-DE"/>
          <w:rPrChange w:id="2091" w:author="SC9986" w:date="2022-08-04T09:19:00Z">
            <w:rPr>
              <w:rFonts w:ascii="Lucida Sans Unicode" w:hAnsi="Lucida Sans Unicode"/>
              <w:spacing w:val="6"/>
              <w:sz w:val="18"/>
            </w:rPr>
          </w:rPrChange>
        </w:rPr>
        <w:t xml:space="preserve"> </w:t>
      </w:r>
      <w:r>
        <w:rPr>
          <w:i/>
          <w:w w:val="125"/>
          <w:sz w:val="18"/>
        </w:rPr>
        <w:t>τ</w:t>
      </w:r>
      <w:r w:rsidRPr="00265780">
        <w:rPr>
          <w:i/>
          <w:spacing w:val="-25"/>
          <w:sz w:val="18"/>
          <w:lang w:val="de-DE"/>
          <w:rPrChange w:id="2092" w:author="SC9986" w:date="2022-08-04T09:19:00Z">
            <w:rPr>
              <w:i/>
              <w:spacing w:val="-25"/>
              <w:sz w:val="18"/>
            </w:rPr>
          </w:rPrChange>
        </w:rPr>
        <w:t xml:space="preserve"> </w:t>
      </w:r>
      <w:r w:rsidRPr="00265780">
        <w:rPr>
          <w:rFonts w:ascii="Lucida Sans Unicode" w:hAnsi="Lucida Sans Unicode"/>
          <w:w w:val="87"/>
          <w:sz w:val="18"/>
          <w:lang w:val="de-DE"/>
          <w:rPrChange w:id="2093" w:author="SC9986" w:date="2022-08-04T09:19:00Z">
            <w:rPr>
              <w:rFonts w:ascii="Lucida Sans Unicode" w:hAnsi="Lucida Sans Unicode"/>
              <w:w w:val="87"/>
              <w:sz w:val="18"/>
            </w:rPr>
          </w:rPrChange>
        </w:rPr>
        <w:t>]</w:t>
      </w:r>
      <w:proofErr w:type="spellStart"/>
      <w:r w:rsidRPr="00265780">
        <w:rPr>
          <w:rFonts w:ascii="Arial" w:hAnsi="Arial"/>
          <w:i/>
          <w:w w:val="148"/>
          <w:sz w:val="18"/>
          <w:vertAlign w:val="subscript"/>
          <w:lang w:val="de-DE"/>
          <w:rPrChange w:id="2094" w:author="SC9986" w:date="2022-08-04T09:19:00Z">
            <w:rPr>
              <w:rFonts w:ascii="Arial" w:hAnsi="Arial"/>
              <w:i/>
              <w:w w:val="148"/>
              <w:sz w:val="18"/>
              <w:vertAlign w:val="subscript"/>
            </w:rPr>
          </w:rPrChange>
        </w:rPr>
        <w:t>nt</w:t>
      </w:r>
      <w:proofErr w:type="spellEnd"/>
      <w:r w:rsidRPr="00265780">
        <w:rPr>
          <w:rFonts w:ascii="Arial" w:hAnsi="Arial"/>
          <w:i/>
          <w:sz w:val="18"/>
          <w:lang w:val="de-DE"/>
          <w:rPrChange w:id="2095" w:author="SC9986" w:date="2022-08-04T09:19:00Z">
            <w:rPr>
              <w:rFonts w:ascii="Arial" w:hAnsi="Arial"/>
              <w:i/>
              <w:sz w:val="18"/>
            </w:rPr>
          </w:rPrChange>
        </w:rPr>
        <w:tab/>
      </w:r>
      <w:proofErr w:type="spellStart"/>
      <w:r w:rsidRPr="00265780">
        <w:rPr>
          <w:i/>
          <w:w w:val="87"/>
          <w:sz w:val="18"/>
          <w:lang w:val="de-DE"/>
          <w:rPrChange w:id="2096" w:author="SC9986" w:date="2022-08-04T09:19:00Z">
            <w:rPr>
              <w:i/>
              <w:w w:val="87"/>
              <w:sz w:val="18"/>
            </w:rPr>
          </w:rPrChange>
        </w:rPr>
        <w:t>b</w:t>
      </w:r>
      <w:r w:rsidRPr="00265780">
        <w:rPr>
          <w:rFonts w:ascii="Arial" w:hAnsi="Arial"/>
          <w:i/>
          <w:w w:val="129"/>
          <w:sz w:val="18"/>
          <w:vertAlign w:val="subscript"/>
          <w:lang w:val="de-DE"/>
          <w:rPrChange w:id="2097" w:author="SC9986" w:date="2022-08-04T09:19:00Z">
            <w:rPr>
              <w:rFonts w:ascii="Arial" w:hAnsi="Arial"/>
              <w:i/>
              <w:w w:val="129"/>
              <w:sz w:val="18"/>
              <w:vertAlign w:val="subscript"/>
            </w:rPr>
          </w:rPrChange>
        </w:rPr>
        <w:t>h</w:t>
      </w:r>
      <w:proofErr w:type="spellEnd"/>
      <w:r w:rsidRPr="00265780">
        <w:rPr>
          <w:rFonts w:ascii="Arial" w:hAnsi="Arial"/>
          <w:i/>
          <w:spacing w:val="11"/>
          <w:sz w:val="18"/>
          <w:lang w:val="de-DE"/>
          <w:rPrChange w:id="2098" w:author="SC9986" w:date="2022-08-04T09:19:00Z">
            <w:rPr>
              <w:rFonts w:ascii="Arial" w:hAnsi="Arial"/>
              <w:i/>
              <w:spacing w:val="11"/>
              <w:sz w:val="18"/>
            </w:rPr>
          </w:rPrChange>
        </w:rPr>
        <w:t xml:space="preserve"> </w:t>
      </w:r>
      <w:r w:rsidRPr="00265780">
        <w:rPr>
          <w:rFonts w:ascii="Lucida Sans Unicode" w:hAnsi="Lucida Sans Unicode"/>
          <w:sz w:val="18"/>
          <w:lang w:val="de-DE"/>
          <w:rPrChange w:id="2099"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2100" w:author="SC9986" w:date="2022-08-04T09:19:00Z">
            <w:rPr>
              <w:rFonts w:ascii="Lucida Sans Unicode" w:hAnsi="Lucida Sans Unicode"/>
              <w:spacing w:val="-6"/>
              <w:sz w:val="18"/>
            </w:rPr>
          </w:rPrChange>
        </w:rPr>
        <w:t xml:space="preserve"> </w:t>
      </w:r>
      <w:r w:rsidRPr="00265780">
        <w:rPr>
          <w:rFonts w:ascii="Lucida Sans Unicode" w:hAnsi="Lucida Sans Unicode"/>
          <w:w w:val="80"/>
          <w:sz w:val="18"/>
          <w:lang w:val="de-DE"/>
          <w:rPrChange w:id="2101" w:author="SC9986" w:date="2022-08-04T09:19:00Z">
            <w:rPr>
              <w:rFonts w:ascii="Lucida Sans Unicode" w:hAnsi="Lucida Sans Unicode"/>
              <w:w w:val="80"/>
              <w:sz w:val="18"/>
            </w:rPr>
          </w:rPrChange>
        </w:rPr>
        <w:t>0</w:t>
      </w:r>
      <w:r w:rsidRPr="00265780">
        <w:rPr>
          <w:rFonts w:ascii="Lucida Sans Unicode" w:hAnsi="Lucida Sans Unicode"/>
          <w:spacing w:val="-6"/>
          <w:sz w:val="18"/>
          <w:lang w:val="de-DE"/>
          <w:rPrChange w:id="2102" w:author="SC9986" w:date="2022-08-04T09:19:00Z">
            <w:rPr>
              <w:rFonts w:ascii="Lucida Sans Unicode" w:hAnsi="Lucida Sans Unicode"/>
              <w:spacing w:val="-6"/>
              <w:sz w:val="18"/>
            </w:rPr>
          </w:rPrChange>
        </w:rPr>
        <w:t xml:space="preserve"> </w:t>
      </w:r>
      <w:r w:rsidRPr="00265780">
        <w:rPr>
          <w:rFonts w:ascii="Lucida Sans Unicode" w:hAnsi="Lucida Sans Unicode"/>
          <w:w w:val="108"/>
          <w:sz w:val="18"/>
          <w:lang w:val="de-DE"/>
          <w:rPrChange w:id="2103" w:author="SC9986" w:date="2022-08-04T09:19:00Z">
            <w:rPr>
              <w:rFonts w:ascii="Lucida Sans Unicode" w:hAnsi="Lucida Sans Unicode"/>
              <w:w w:val="108"/>
              <w:sz w:val="18"/>
            </w:rPr>
          </w:rPrChange>
        </w:rPr>
        <w:t>⇒</w:t>
      </w:r>
      <w:r w:rsidRPr="00265780">
        <w:rPr>
          <w:rFonts w:ascii="Lucida Sans Unicode" w:hAnsi="Lucida Sans Unicode"/>
          <w:spacing w:val="-6"/>
          <w:sz w:val="18"/>
          <w:lang w:val="de-DE"/>
          <w:rPrChange w:id="2104" w:author="SC9986" w:date="2022-08-04T09:19:00Z">
            <w:rPr>
              <w:rFonts w:ascii="Lucida Sans Unicode" w:hAnsi="Lucida Sans Unicode"/>
              <w:spacing w:val="-6"/>
              <w:sz w:val="18"/>
            </w:rPr>
          </w:rPrChange>
        </w:rPr>
        <w:t xml:space="preserve"> </w:t>
      </w:r>
      <w:r>
        <w:rPr>
          <w:rFonts w:ascii="Lucida Sans Unicode" w:hAnsi="Lucida Sans Unicode"/>
          <w:w w:val="125"/>
          <w:sz w:val="18"/>
        </w:rPr>
        <w:t>Γ</w:t>
      </w:r>
      <w:r w:rsidRPr="00265780">
        <w:rPr>
          <w:rFonts w:ascii="Swis721 Blk BT" w:hAnsi="Swis721 Blk BT"/>
          <w:i/>
          <w:w w:val="102"/>
          <w:sz w:val="18"/>
          <w:vertAlign w:val="superscript"/>
          <w:lang w:val="de-DE"/>
          <w:rPrChange w:id="2105" w:author="SC9986" w:date="2022-08-04T09:19:00Z">
            <w:rPr>
              <w:rFonts w:ascii="Swis721 Blk BT" w:hAnsi="Swis721 Blk BT"/>
              <w:i/>
              <w:w w:val="102"/>
              <w:sz w:val="18"/>
              <w:vertAlign w:val="superscript"/>
            </w:rPr>
          </w:rPrChange>
        </w:rPr>
        <w:t>j</w:t>
      </w:r>
      <w:r w:rsidRPr="00265780">
        <w:rPr>
          <w:rFonts w:ascii="Swis721 Blk BT" w:hAnsi="Swis721 Blk BT"/>
          <w:i/>
          <w:spacing w:val="2"/>
          <w:sz w:val="18"/>
          <w:lang w:val="de-DE"/>
          <w:rPrChange w:id="2106" w:author="SC9986" w:date="2022-08-04T09:19:00Z">
            <w:rPr>
              <w:rFonts w:ascii="Swis721 Blk BT" w:hAnsi="Swis721 Blk BT"/>
              <w:i/>
              <w:spacing w:val="2"/>
              <w:sz w:val="18"/>
            </w:rPr>
          </w:rPrChange>
        </w:rPr>
        <w:t xml:space="preserve"> </w:t>
      </w:r>
      <w:r w:rsidRPr="00265780">
        <w:rPr>
          <w:rFonts w:ascii="Lucida Sans Unicode" w:hAnsi="Lucida Sans Unicode"/>
          <w:sz w:val="18"/>
          <w:lang w:val="de-DE"/>
          <w:rPrChange w:id="2107"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2108" w:author="SC9986" w:date="2022-08-04T09:19:00Z">
            <w:rPr>
              <w:rFonts w:ascii="Lucida Sans Unicode" w:hAnsi="Lucida Sans Unicode"/>
              <w:spacing w:val="-6"/>
              <w:sz w:val="18"/>
            </w:rPr>
          </w:rPrChange>
        </w:rPr>
        <w:t xml:space="preserve"> </w:t>
      </w:r>
      <w:r>
        <w:rPr>
          <w:rFonts w:ascii="Lucida Sans Unicode" w:hAnsi="Lucida Sans Unicode"/>
          <w:spacing w:val="-1"/>
          <w:w w:val="125"/>
          <w:sz w:val="18"/>
        </w:rPr>
        <w:t>Γ</w:t>
      </w:r>
      <w:r w:rsidRPr="00265780">
        <w:rPr>
          <w:rFonts w:ascii="Lucida Sans Unicode" w:hAnsi="Lucida Sans Unicode"/>
          <w:w w:val="87"/>
          <w:sz w:val="18"/>
          <w:lang w:val="de-DE"/>
          <w:rPrChange w:id="2109" w:author="SC9986" w:date="2022-08-04T09:19:00Z">
            <w:rPr>
              <w:rFonts w:ascii="Lucida Sans Unicode" w:hAnsi="Lucida Sans Unicode"/>
              <w:w w:val="87"/>
              <w:sz w:val="18"/>
            </w:rPr>
          </w:rPrChange>
        </w:rPr>
        <w:t>[</w:t>
      </w:r>
      <w:r w:rsidRPr="00265780">
        <w:rPr>
          <w:i/>
          <w:w w:val="130"/>
          <w:sz w:val="18"/>
          <w:lang w:val="de-DE"/>
          <w:rPrChange w:id="2110" w:author="SC9986" w:date="2022-08-04T09:19:00Z">
            <w:rPr>
              <w:i/>
              <w:w w:val="130"/>
              <w:sz w:val="18"/>
            </w:rPr>
          </w:rPrChange>
        </w:rPr>
        <w:t>x</w:t>
      </w:r>
      <w:r w:rsidRPr="00265780">
        <w:rPr>
          <w:i/>
          <w:spacing w:val="6"/>
          <w:sz w:val="18"/>
          <w:lang w:val="de-DE"/>
          <w:rPrChange w:id="2111" w:author="SC9986" w:date="2022-08-04T09:19:00Z">
            <w:rPr>
              <w:i/>
              <w:spacing w:val="6"/>
              <w:sz w:val="18"/>
            </w:rPr>
          </w:rPrChange>
        </w:rPr>
        <w:t xml:space="preserve"> </w:t>
      </w:r>
      <w:r w:rsidRPr="00265780">
        <w:rPr>
          <w:rFonts w:ascii="Lucida Sans Unicode" w:hAnsi="Lucida Sans Unicode"/>
          <w:w w:val="80"/>
          <w:sz w:val="18"/>
          <w:lang w:val="de-DE"/>
          <w:rPrChange w:id="2112" w:author="SC9986" w:date="2022-08-04T09:19:00Z">
            <w:rPr>
              <w:rFonts w:ascii="Lucida Sans Unicode" w:hAnsi="Lucida Sans Unicode"/>
              <w:w w:val="80"/>
              <w:sz w:val="18"/>
            </w:rPr>
          </w:rPrChange>
        </w:rPr>
        <w:t>›→</w:t>
      </w:r>
      <w:r w:rsidRPr="00265780">
        <w:rPr>
          <w:rFonts w:ascii="Lucida Sans Unicode" w:hAnsi="Lucida Sans Unicode"/>
          <w:spacing w:val="-6"/>
          <w:sz w:val="18"/>
          <w:lang w:val="de-DE"/>
          <w:rPrChange w:id="2113" w:author="SC9986" w:date="2022-08-04T09:19:00Z">
            <w:rPr>
              <w:rFonts w:ascii="Lucida Sans Unicode" w:hAnsi="Lucida Sans Unicode"/>
              <w:spacing w:val="-6"/>
              <w:sz w:val="18"/>
            </w:rPr>
          </w:rPrChange>
        </w:rPr>
        <w:t xml:space="preserve"> </w:t>
      </w:r>
      <w:proofErr w:type="spellStart"/>
      <w:r w:rsidRPr="00265780">
        <w:rPr>
          <w:w w:val="141"/>
          <w:sz w:val="18"/>
          <w:lang w:val="de-DE"/>
          <w:rPrChange w:id="2114" w:author="SC9986" w:date="2022-08-04T09:19:00Z">
            <w:rPr>
              <w:w w:val="141"/>
              <w:sz w:val="18"/>
            </w:rPr>
          </w:rPrChange>
        </w:rPr>
        <w:t>ptr</w:t>
      </w:r>
      <w:r w:rsidRPr="00265780">
        <w:rPr>
          <w:rFonts w:ascii="Arial" w:hAnsi="Arial"/>
          <w:i/>
          <w:w w:val="116"/>
          <w:sz w:val="18"/>
          <w:vertAlign w:val="superscript"/>
          <w:lang w:val="de-DE"/>
          <w:rPrChange w:id="2115" w:author="SC9986" w:date="2022-08-04T09:19:00Z">
            <w:rPr>
              <w:rFonts w:ascii="Arial" w:hAnsi="Arial"/>
              <w:i/>
              <w:w w:val="116"/>
              <w:sz w:val="18"/>
              <w:vertAlign w:val="superscript"/>
            </w:rPr>
          </w:rPrChange>
        </w:rPr>
        <w:t>c</w:t>
      </w:r>
      <w:proofErr w:type="spellEnd"/>
      <w:r w:rsidRPr="00265780">
        <w:rPr>
          <w:rFonts w:ascii="Arial" w:hAnsi="Arial"/>
          <w:i/>
          <w:spacing w:val="22"/>
          <w:sz w:val="18"/>
          <w:lang w:val="de-DE"/>
          <w:rPrChange w:id="2116" w:author="SC9986" w:date="2022-08-04T09:19:00Z">
            <w:rPr>
              <w:rFonts w:ascii="Arial" w:hAnsi="Arial"/>
              <w:i/>
              <w:spacing w:val="22"/>
              <w:sz w:val="18"/>
            </w:rPr>
          </w:rPrChange>
        </w:rPr>
        <w:t xml:space="preserve"> </w:t>
      </w:r>
      <w:r w:rsidRPr="00265780">
        <w:rPr>
          <w:rFonts w:ascii="Lucida Sans Unicode" w:hAnsi="Lucida Sans Unicode"/>
          <w:w w:val="104"/>
          <w:sz w:val="18"/>
          <w:lang w:val="de-DE"/>
          <w:rPrChange w:id="2117" w:author="SC9986" w:date="2022-08-04T09:19:00Z">
            <w:rPr>
              <w:rFonts w:ascii="Lucida Sans Unicode" w:hAnsi="Lucida Sans Unicode"/>
              <w:w w:val="104"/>
              <w:sz w:val="18"/>
            </w:rPr>
          </w:rPrChange>
        </w:rPr>
        <w:t>[(</w:t>
      </w:r>
      <w:proofErr w:type="spellStart"/>
      <w:r w:rsidRPr="00265780">
        <w:rPr>
          <w:i/>
          <w:w w:val="87"/>
          <w:sz w:val="18"/>
          <w:lang w:val="de-DE"/>
          <w:rPrChange w:id="2118" w:author="SC9986" w:date="2022-08-04T09:19:00Z">
            <w:rPr>
              <w:i/>
              <w:w w:val="87"/>
              <w:sz w:val="18"/>
            </w:rPr>
          </w:rPrChange>
        </w:rPr>
        <w:t>b</w:t>
      </w:r>
      <w:r w:rsidRPr="00265780">
        <w:rPr>
          <w:rFonts w:ascii="Arial" w:hAnsi="Arial"/>
          <w:i/>
          <w:spacing w:val="10"/>
          <w:w w:val="179"/>
          <w:sz w:val="18"/>
          <w:vertAlign w:val="subscript"/>
          <w:lang w:val="de-DE"/>
          <w:rPrChange w:id="2119" w:author="SC9986" w:date="2022-08-04T09:19:00Z">
            <w:rPr>
              <w:rFonts w:ascii="Arial" w:hAnsi="Arial"/>
              <w:i/>
              <w:spacing w:val="10"/>
              <w:w w:val="179"/>
              <w:sz w:val="18"/>
              <w:vertAlign w:val="subscript"/>
            </w:rPr>
          </w:rPrChange>
        </w:rPr>
        <w:t>l</w:t>
      </w:r>
      <w:proofErr w:type="spellEnd"/>
      <w:r w:rsidRPr="00265780">
        <w:rPr>
          <w:i/>
          <w:w w:val="113"/>
          <w:sz w:val="18"/>
          <w:lang w:val="de-DE"/>
          <w:rPrChange w:id="2120" w:author="SC9986" w:date="2022-08-04T09:19:00Z">
            <w:rPr>
              <w:i/>
              <w:w w:val="113"/>
              <w:sz w:val="18"/>
            </w:rPr>
          </w:rPrChange>
        </w:rPr>
        <w:t>,</w:t>
      </w:r>
      <w:r w:rsidRPr="00265780">
        <w:rPr>
          <w:i/>
          <w:spacing w:val="-15"/>
          <w:sz w:val="18"/>
          <w:lang w:val="de-DE"/>
          <w:rPrChange w:id="2121" w:author="SC9986" w:date="2022-08-04T09:19:00Z">
            <w:rPr>
              <w:i/>
              <w:spacing w:val="-15"/>
              <w:sz w:val="18"/>
            </w:rPr>
          </w:rPrChange>
        </w:rPr>
        <w:t xml:space="preserve"> </w:t>
      </w:r>
      <w:r w:rsidRPr="00265780">
        <w:rPr>
          <w:rFonts w:ascii="Lucida Sans Unicode" w:hAnsi="Lucida Sans Unicode"/>
          <w:w w:val="94"/>
          <w:sz w:val="18"/>
          <w:lang w:val="de-DE"/>
          <w:rPrChange w:id="2122" w:author="SC9986" w:date="2022-08-04T09:19:00Z">
            <w:rPr>
              <w:rFonts w:ascii="Lucida Sans Unicode" w:hAnsi="Lucida Sans Unicode"/>
              <w:w w:val="94"/>
              <w:sz w:val="18"/>
            </w:rPr>
          </w:rPrChange>
        </w:rPr>
        <w:t>1)</w:t>
      </w:r>
      <w:r w:rsidRPr="00265780">
        <w:rPr>
          <w:rFonts w:ascii="Lucida Sans Unicode" w:hAnsi="Lucida Sans Unicode"/>
          <w:spacing w:val="6"/>
          <w:sz w:val="18"/>
          <w:lang w:val="de-DE"/>
          <w:rPrChange w:id="2123" w:author="SC9986" w:date="2022-08-04T09:19:00Z">
            <w:rPr>
              <w:rFonts w:ascii="Lucida Sans Unicode" w:hAnsi="Lucida Sans Unicode"/>
              <w:spacing w:val="6"/>
              <w:sz w:val="18"/>
            </w:rPr>
          </w:rPrChange>
        </w:rPr>
        <w:t xml:space="preserve"> </w:t>
      </w:r>
      <w:r>
        <w:rPr>
          <w:i/>
          <w:w w:val="125"/>
          <w:sz w:val="18"/>
        </w:rPr>
        <w:t>τ</w:t>
      </w:r>
      <w:r w:rsidRPr="00265780">
        <w:rPr>
          <w:i/>
          <w:spacing w:val="-25"/>
          <w:sz w:val="18"/>
          <w:lang w:val="de-DE"/>
          <w:rPrChange w:id="2124" w:author="SC9986" w:date="2022-08-04T09:19:00Z">
            <w:rPr>
              <w:i/>
              <w:spacing w:val="-25"/>
              <w:sz w:val="18"/>
            </w:rPr>
          </w:rPrChange>
        </w:rPr>
        <w:t xml:space="preserve"> </w:t>
      </w:r>
      <w:r w:rsidRPr="00265780">
        <w:rPr>
          <w:rFonts w:ascii="Lucida Sans Unicode" w:hAnsi="Lucida Sans Unicode"/>
          <w:w w:val="87"/>
          <w:sz w:val="18"/>
          <w:lang w:val="de-DE"/>
          <w:rPrChange w:id="2125" w:author="SC9986" w:date="2022-08-04T09:19:00Z">
            <w:rPr>
              <w:rFonts w:ascii="Lucida Sans Unicode" w:hAnsi="Lucida Sans Unicode"/>
              <w:w w:val="87"/>
              <w:sz w:val="18"/>
            </w:rPr>
          </w:rPrChange>
        </w:rPr>
        <w:t>]</w:t>
      </w:r>
      <w:proofErr w:type="spellStart"/>
      <w:r w:rsidRPr="00265780">
        <w:rPr>
          <w:rFonts w:ascii="Arial" w:hAnsi="Arial"/>
          <w:i/>
          <w:w w:val="148"/>
          <w:sz w:val="18"/>
          <w:vertAlign w:val="subscript"/>
          <w:lang w:val="de-DE"/>
          <w:rPrChange w:id="2126" w:author="SC9986" w:date="2022-08-04T09:19:00Z">
            <w:rPr>
              <w:rFonts w:ascii="Arial" w:hAnsi="Arial"/>
              <w:i/>
              <w:w w:val="148"/>
              <w:sz w:val="18"/>
              <w:vertAlign w:val="subscript"/>
            </w:rPr>
          </w:rPrChange>
        </w:rPr>
        <w:t>n</w:t>
      </w:r>
      <w:r w:rsidRPr="00265780">
        <w:rPr>
          <w:rFonts w:ascii="Arial" w:hAnsi="Arial"/>
          <w:i/>
          <w:spacing w:val="10"/>
          <w:w w:val="148"/>
          <w:sz w:val="18"/>
          <w:vertAlign w:val="subscript"/>
          <w:lang w:val="de-DE"/>
          <w:rPrChange w:id="2127" w:author="SC9986" w:date="2022-08-04T09:19:00Z">
            <w:rPr>
              <w:rFonts w:ascii="Arial" w:hAnsi="Arial"/>
              <w:i/>
              <w:spacing w:val="10"/>
              <w:w w:val="148"/>
              <w:sz w:val="18"/>
              <w:vertAlign w:val="subscript"/>
            </w:rPr>
          </w:rPrChange>
        </w:rPr>
        <w:t>t</w:t>
      </w:r>
      <w:proofErr w:type="spellEnd"/>
      <w:r w:rsidRPr="00265780">
        <w:rPr>
          <w:rFonts w:ascii="Lucida Sans Unicode" w:hAnsi="Lucida Sans Unicode"/>
          <w:w w:val="87"/>
          <w:sz w:val="18"/>
          <w:lang w:val="de-DE"/>
          <w:rPrChange w:id="2128" w:author="SC9986" w:date="2022-08-04T09:19:00Z">
            <w:rPr>
              <w:rFonts w:ascii="Lucida Sans Unicode" w:hAnsi="Lucida Sans Unicode"/>
              <w:w w:val="87"/>
              <w:sz w:val="18"/>
            </w:rPr>
          </w:rPrChange>
        </w:rPr>
        <w:t>]</w:t>
      </w:r>
    </w:p>
    <w:p w14:paraId="6547079C" w14:textId="77777777" w:rsidR="00AF434A" w:rsidRPr="00265780" w:rsidRDefault="00AF434A">
      <w:pPr>
        <w:spacing w:line="243" w:lineRule="exact"/>
        <w:rPr>
          <w:rFonts w:ascii="Lucida Sans Unicode" w:hAnsi="Lucida Sans Unicode"/>
          <w:sz w:val="18"/>
          <w:lang w:val="de-DE"/>
          <w:rPrChange w:id="2129" w:author="SC9986" w:date="2022-08-04T09:19:00Z">
            <w:rPr>
              <w:rFonts w:ascii="Lucida Sans Unicode" w:hAnsi="Lucida Sans Unicode"/>
              <w:sz w:val="18"/>
            </w:rPr>
          </w:rPrChange>
        </w:rPr>
        <w:sectPr w:rsidR="00AF434A" w:rsidRPr="00265780">
          <w:type w:val="continuous"/>
          <w:pgSz w:w="12240" w:h="15840"/>
          <w:pgMar w:top="1500" w:right="860" w:bottom="280" w:left="860" w:header="720" w:footer="720" w:gutter="0"/>
          <w:cols w:num="2" w:space="720" w:equalWidth="0">
            <w:col w:w="1501" w:space="85"/>
            <w:col w:w="8934"/>
          </w:cols>
        </w:sectPr>
      </w:pPr>
    </w:p>
    <w:p w14:paraId="70FBCF19" w14:textId="77777777" w:rsidR="00AF434A" w:rsidRPr="00265780" w:rsidRDefault="00000000">
      <w:pPr>
        <w:tabs>
          <w:tab w:val="left" w:pos="3035"/>
          <w:tab w:val="left" w:pos="5245"/>
          <w:tab w:val="left" w:pos="7416"/>
        </w:tabs>
        <w:spacing w:line="225" w:lineRule="exact"/>
        <w:ind w:left="1345"/>
        <w:rPr>
          <w:rFonts w:ascii="Bookman Old Style" w:hAnsi="Bookman Old Style"/>
          <w:sz w:val="18"/>
          <w:lang w:val="de-DE"/>
          <w:rPrChange w:id="2130" w:author="SC9986" w:date="2022-08-04T09:19:00Z">
            <w:rPr>
              <w:rFonts w:ascii="Bookman Old Style" w:hAnsi="Bookman Old Style"/>
              <w:sz w:val="18"/>
            </w:rPr>
          </w:rPrChange>
        </w:rPr>
      </w:pPr>
      <w:proofErr w:type="spellStart"/>
      <w:r w:rsidRPr="00265780">
        <w:rPr>
          <w:i/>
          <w:w w:val="87"/>
          <w:sz w:val="18"/>
          <w:lang w:val="de-DE"/>
          <w:rPrChange w:id="2131" w:author="SC9986" w:date="2022-08-04T09:19:00Z">
            <w:rPr>
              <w:i/>
              <w:w w:val="87"/>
              <w:sz w:val="18"/>
            </w:rPr>
          </w:rPrChange>
        </w:rPr>
        <w:t>b</w:t>
      </w:r>
      <w:r w:rsidRPr="00265780">
        <w:rPr>
          <w:rFonts w:ascii="Arial" w:hAnsi="Arial"/>
          <w:i/>
          <w:w w:val="129"/>
          <w:sz w:val="18"/>
          <w:vertAlign w:val="subscript"/>
          <w:lang w:val="de-DE"/>
          <w:rPrChange w:id="2132" w:author="SC9986" w:date="2022-08-04T09:19:00Z">
            <w:rPr>
              <w:rFonts w:ascii="Arial" w:hAnsi="Arial"/>
              <w:i/>
              <w:w w:val="129"/>
              <w:sz w:val="18"/>
              <w:vertAlign w:val="subscript"/>
            </w:rPr>
          </w:rPrChange>
        </w:rPr>
        <w:t>h</w:t>
      </w:r>
      <w:proofErr w:type="spellEnd"/>
      <w:r w:rsidRPr="00265780">
        <w:rPr>
          <w:rFonts w:ascii="Arial" w:hAnsi="Arial"/>
          <w:i/>
          <w:spacing w:val="11"/>
          <w:sz w:val="18"/>
          <w:lang w:val="de-DE"/>
          <w:rPrChange w:id="2133" w:author="SC9986" w:date="2022-08-04T09:19:00Z">
            <w:rPr>
              <w:rFonts w:ascii="Arial" w:hAnsi="Arial"/>
              <w:i/>
              <w:spacing w:val="11"/>
              <w:sz w:val="18"/>
            </w:rPr>
          </w:rPrChange>
        </w:rPr>
        <w:t xml:space="preserve"> </w:t>
      </w:r>
      <w:r w:rsidRPr="00265780">
        <w:rPr>
          <w:rFonts w:ascii="Lucida Sans Unicode" w:hAnsi="Lucida Sans Unicode"/>
          <w:w w:val="99"/>
          <w:sz w:val="18"/>
          <w:lang w:val="de-DE"/>
          <w:rPrChange w:id="2134" w:author="SC9986" w:date="2022-08-04T09:19:00Z">
            <w:rPr>
              <w:rFonts w:ascii="Lucida Sans Unicode" w:hAnsi="Lucida Sans Unicode"/>
              <w:w w:val="99"/>
              <w:sz w:val="18"/>
            </w:rPr>
          </w:rPrChange>
        </w:rPr>
        <w:t>ƒ</w:t>
      </w:r>
      <w:r w:rsidRPr="00265780">
        <w:rPr>
          <w:rFonts w:ascii="Lucida Sans Unicode" w:hAnsi="Lucida Sans Unicode"/>
          <w:sz w:val="18"/>
          <w:lang w:val="de-DE"/>
          <w:rPrChange w:id="2135"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2136" w:author="SC9986" w:date="2022-08-04T09:19:00Z">
            <w:rPr>
              <w:rFonts w:ascii="Lucida Sans Unicode" w:hAnsi="Lucida Sans Unicode"/>
              <w:spacing w:val="-6"/>
              <w:sz w:val="18"/>
            </w:rPr>
          </w:rPrChange>
        </w:rPr>
        <w:t xml:space="preserve"> </w:t>
      </w:r>
      <w:r w:rsidRPr="00265780">
        <w:rPr>
          <w:rFonts w:ascii="Lucida Sans Unicode" w:hAnsi="Lucida Sans Unicode"/>
          <w:w w:val="80"/>
          <w:sz w:val="18"/>
          <w:lang w:val="de-DE"/>
          <w:rPrChange w:id="2137" w:author="SC9986" w:date="2022-08-04T09:19:00Z">
            <w:rPr>
              <w:rFonts w:ascii="Lucida Sans Unicode" w:hAnsi="Lucida Sans Unicode"/>
              <w:w w:val="80"/>
              <w:sz w:val="18"/>
            </w:rPr>
          </w:rPrChange>
        </w:rPr>
        <w:t>0</w:t>
      </w:r>
      <w:r w:rsidRPr="00265780">
        <w:rPr>
          <w:rFonts w:ascii="Lucida Sans Unicode" w:hAnsi="Lucida Sans Unicode"/>
          <w:spacing w:val="-6"/>
          <w:sz w:val="18"/>
          <w:lang w:val="de-DE"/>
          <w:rPrChange w:id="2138" w:author="SC9986" w:date="2022-08-04T09:19:00Z">
            <w:rPr>
              <w:rFonts w:ascii="Lucida Sans Unicode" w:hAnsi="Lucida Sans Unicode"/>
              <w:spacing w:val="-6"/>
              <w:sz w:val="18"/>
            </w:rPr>
          </w:rPrChange>
        </w:rPr>
        <w:t xml:space="preserve"> </w:t>
      </w:r>
      <w:r w:rsidRPr="00265780">
        <w:rPr>
          <w:rFonts w:ascii="Lucida Sans Unicode" w:hAnsi="Lucida Sans Unicode"/>
          <w:w w:val="108"/>
          <w:sz w:val="18"/>
          <w:lang w:val="de-DE"/>
          <w:rPrChange w:id="2139" w:author="SC9986" w:date="2022-08-04T09:19:00Z">
            <w:rPr>
              <w:rFonts w:ascii="Lucida Sans Unicode" w:hAnsi="Lucida Sans Unicode"/>
              <w:w w:val="108"/>
              <w:sz w:val="18"/>
            </w:rPr>
          </w:rPrChange>
        </w:rPr>
        <w:t>⇒</w:t>
      </w:r>
      <w:r w:rsidRPr="00265780">
        <w:rPr>
          <w:rFonts w:ascii="Lucida Sans Unicode" w:hAnsi="Lucida Sans Unicode"/>
          <w:spacing w:val="-6"/>
          <w:sz w:val="18"/>
          <w:lang w:val="de-DE"/>
          <w:rPrChange w:id="2140" w:author="SC9986" w:date="2022-08-04T09:19:00Z">
            <w:rPr>
              <w:rFonts w:ascii="Lucida Sans Unicode" w:hAnsi="Lucida Sans Unicode"/>
              <w:spacing w:val="-6"/>
              <w:sz w:val="18"/>
            </w:rPr>
          </w:rPrChange>
        </w:rPr>
        <w:t xml:space="preserve"> </w:t>
      </w:r>
      <w:r>
        <w:rPr>
          <w:rFonts w:ascii="Lucida Sans Unicode" w:hAnsi="Lucida Sans Unicode"/>
          <w:w w:val="125"/>
          <w:sz w:val="18"/>
        </w:rPr>
        <w:t>Γ</w:t>
      </w:r>
      <w:r w:rsidRPr="00265780">
        <w:rPr>
          <w:rFonts w:ascii="Swis721 Blk BT" w:hAnsi="Swis721 Blk BT"/>
          <w:i/>
          <w:w w:val="102"/>
          <w:sz w:val="18"/>
          <w:vertAlign w:val="superscript"/>
          <w:lang w:val="de-DE"/>
          <w:rPrChange w:id="2141" w:author="SC9986" w:date="2022-08-04T09:19:00Z">
            <w:rPr>
              <w:rFonts w:ascii="Swis721 Blk BT" w:hAnsi="Swis721 Blk BT"/>
              <w:i/>
              <w:w w:val="102"/>
              <w:sz w:val="18"/>
              <w:vertAlign w:val="superscript"/>
            </w:rPr>
          </w:rPrChange>
        </w:rPr>
        <w:t>j</w:t>
      </w:r>
      <w:r w:rsidRPr="00265780">
        <w:rPr>
          <w:rFonts w:ascii="Swis721 Blk BT" w:hAnsi="Swis721 Blk BT"/>
          <w:i/>
          <w:spacing w:val="2"/>
          <w:sz w:val="18"/>
          <w:lang w:val="de-DE"/>
          <w:rPrChange w:id="2142" w:author="SC9986" w:date="2022-08-04T09:19:00Z">
            <w:rPr>
              <w:rFonts w:ascii="Swis721 Blk BT" w:hAnsi="Swis721 Blk BT"/>
              <w:i/>
              <w:spacing w:val="2"/>
              <w:sz w:val="18"/>
            </w:rPr>
          </w:rPrChange>
        </w:rPr>
        <w:t xml:space="preserve"> </w:t>
      </w:r>
      <w:r w:rsidRPr="00265780">
        <w:rPr>
          <w:rFonts w:ascii="Lucida Sans Unicode" w:hAnsi="Lucida Sans Unicode"/>
          <w:sz w:val="18"/>
          <w:lang w:val="de-DE"/>
          <w:rPrChange w:id="2143"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2144" w:author="SC9986" w:date="2022-08-04T09:19:00Z">
            <w:rPr>
              <w:rFonts w:ascii="Lucida Sans Unicode" w:hAnsi="Lucida Sans Unicode"/>
              <w:spacing w:val="-6"/>
              <w:sz w:val="18"/>
            </w:rPr>
          </w:rPrChange>
        </w:rPr>
        <w:t xml:space="preserve"> </w:t>
      </w:r>
      <w:r>
        <w:rPr>
          <w:rFonts w:ascii="Lucida Sans Unicode" w:hAnsi="Lucida Sans Unicode"/>
          <w:w w:val="125"/>
          <w:sz w:val="18"/>
        </w:rPr>
        <w:t>Γ</w:t>
      </w:r>
      <w:r w:rsidRPr="00265780">
        <w:rPr>
          <w:rFonts w:ascii="Lucida Sans Unicode" w:hAnsi="Lucida Sans Unicode"/>
          <w:sz w:val="18"/>
          <w:lang w:val="de-DE"/>
          <w:rPrChange w:id="2145" w:author="SC9986" w:date="2022-08-04T09:19:00Z">
            <w:rPr>
              <w:rFonts w:ascii="Lucida Sans Unicode" w:hAnsi="Lucida Sans Unicode"/>
              <w:sz w:val="18"/>
            </w:rPr>
          </w:rPrChange>
        </w:rPr>
        <w:tab/>
      </w:r>
      <w:r>
        <w:rPr>
          <w:rFonts w:ascii="Lucida Sans Unicode" w:hAnsi="Lucida Sans Unicode"/>
          <w:w w:val="111"/>
          <w:sz w:val="18"/>
        </w:rPr>
        <w:t>Γ</w:t>
      </w:r>
      <w:r w:rsidRPr="00265780">
        <w:rPr>
          <w:rFonts w:ascii="Lucida Sans Unicode" w:hAnsi="Lucida Sans Unicode"/>
          <w:w w:val="111"/>
          <w:sz w:val="18"/>
          <w:lang w:val="de-DE"/>
          <w:rPrChange w:id="2146" w:author="SC9986" w:date="2022-08-04T09:19:00Z">
            <w:rPr>
              <w:rFonts w:ascii="Lucida Sans Unicode" w:hAnsi="Lucida Sans Unicode"/>
              <w:w w:val="111"/>
              <w:sz w:val="18"/>
            </w:rPr>
          </w:rPrChange>
        </w:rPr>
        <w:t>;</w:t>
      </w:r>
      <w:r w:rsidRPr="00265780">
        <w:rPr>
          <w:rFonts w:ascii="Lucida Sans Unicode" w:hAnsi="Lucida Sans Unicode"/>
          <w:spacing w:val="-27"/>
          <w:sz w:val="18"/>
          <w:lang w:val="de-DE"/>
          <w:rPrChange w:id="2147" w:author="SC9986" w:date="2022-08-04T09:19:00Z">
            <w:rPr>
              <w:rFonts w:ascii="Lucida Sans Unicode" w:hAnsi="Lucida Sans Unicode"/>
              <w:spacing w:val="-27"/>
              <w:sz w:val="18"/>
            </w:rPr>
          </w:rPrChange>
        </w:rPr>
        <w:t xml:space="preserve"> </w:t>
      </w:r>
      <w:r>
        <w:rPr>
          <w:i/>
          <w:w w:val="109"/>
          <w:sz w:val="18"/>
        </w:rPr>
        <w:t>ρ</w:t>
      </w:r>
      <w:r w:rsidRPr="00265780">
        <w:rPr>
          <w:i/>
          <w:spacing w:val="6"/>
          <w:sz w:val="18"/>
          <w:lang w:val="de-DE"/>
          <w:rPrChange w:id="2148" w:author="SC9986" w:date="2022-08-04T09:19:00Z">
            <w:rPr>
              <w:i/>
              <w:spacing w:val="6"/>
              <w:sz w:val="18"/>
            </w:rPr>
          </w:rPrChange>
        </w:rPr>
        <w:t xml:space="preserve"> </w:t>
      </w:r>
      <w:r w:rsidRPr="00265780">
        <w:rPr>
          <w:rFonts w:ascii="Lucida Sans Unicode" w:hAnsi="Lucida Sans Unicode"/>
          <w:w w:val="99"/>
          <w:sz w:val="18"/>
          <w:lang w:val="de-DE"/>
          <w:rPrChange w:id="2149" w:author="SC9986" w:date="2022-08-04T09:19:00Z">
            <w:rPr>
              <w:rFonts w:ascii="Lucida Sans Unicode" w:hAnsi="Lucida Sans Unicode"/>
              <w:w w:val="99"/>
              <w:sz w:val="18"/>
            </w:rPr>
          </w:rPrChange>
        </w:rPr>
        <w:t>€</w:t>
      </w:r>
      <w:r w:rsidRPr="00265780">
        <w:rPr>
          <w:rFonts w:ascii="Lucida Sans Unicode" w:hAnsi="Lucida Sans Unicode"/>
          <w:spacing w:val="-6"/>
          <w:sz w:val="18"/>
          <w:lang w:val="de-DE"/>
          <w:rPrChange w:id="2150" w:author="SC9986" w:date="2022-08-04T09:19:00Z">
            <w:rPr>
              <w:rFonts w:ascii="Lucida Sans Unicode" w:hAnsi="Lucida Sans Unicode"/>
              <w:spacing w:val="-6"/>
              <w:sz w:val="18"/>
            </w:rPr>
          </w:rPrChange>
        </w:rPr>
        <w:t xml:space="preserve"> </w:t>
      </w:r>
      <w:r w:rsidRPr="00265780">
        <w:rPr>
          <w:w w:val="104"/>
          <w:sz w:val="18"/>
          <w:lang w:val="de-DE"/>
          <w:rPrChange w:id="2151" w:author="SC9986" w:date="2022-08-04T09:19:00Z">
            <w:rPr>
              <w:w w:val="104"/>
              <w:sz w:val="18"/>
            </w:rPr>
          </w:rPrChange>
        </w:rPr>
        <w:t>*</w:t>
      </w:r>
      <w:r w:rsidRPr="00265780">
        <w:rPr>
          <w:spacing w:val="18"/>
          <w:sz w:val="18"/>
          <w:lang w:val="de-DE"/>
          <w:rPrChange w:id="2152" w:author="SC9986" w:date="2022-08-04T09:19:00Z">
            <w:rPr>
              <w:spacing w:val="18"/>
              <w:sz w:val="18"/>
            </w:rPr>
          </w:rPrChange>
        </w:rPr>
        <w:t xml:space="preserve"> </w:t>
      </w:r>
      <w:r w:rsidRPr="00265780">
        <w:rPr>
          <w:i/>
          <w:w w:val="130"/>
          <w:sz w:val="18"/>
          <w:lang w:val="de-DE"/>
          <w:rPrChange w:id="2153" w:author="SC9986" w:date="2022-08-04T09:19:00Z">
            <w:rPr>
              <w:i/>
              <w:w w:val="130"/>
              <w:sz w:val="18"/>
            </w:rPr>
          </w:rPrChange>
        </w:rPr>
        <w:t>x</w:t>
      </w:r>
      <w:r w:rsidRPr="00265780">
        <w:rPr>
          <w:i/>
          <w:spacing w:val="6"/>
          <w:sz w:val="18"/>
          <w:lang w:val="de-DE"/>
          <w:rPrChange w:id="2154" w:author="SC9986" w:date="2022-08-04T09:19:00Z">
            <w:rPr>
              <w:i/>
              <w:spacing w:val="6"/>
              <w:sz w:val="18"/>
            </w:rPr>
          </w:rPrChange>
        </w:rPr>
        <w:t xml:space="preserve"> </w:t>
      </w:r>
      <w:r w:rsidRPr="00265780">
        <w:rPr>
          <w:rFonts w:ascii="Lucida Sans Unicode" w:hAnsi="Lucida Sans Unicode"/>
          <w:w w:val="323"/>
          <w:sz w:val="18"/>
          <w:lang w:val="de-DE"/>
          <w:rPrChange w:id="2155" w:author="SC9986" w:date="2022-08-04T09:19:00Z">
            <w:rPr>
              <w:rFonts w:ascii="Lucida Sans Unicode" w:hAnsi="Lucida Sans Unicode"/>
              <w:w w:val="323"/>
              <w:sz w:val="18"/>
            </w:rPr>
          </w:rPrChange>
        </w:rPr>
        <w:t xml:space="preserve"> </w:t>
      </w:r>
      <w:r w:rsidRPr="00265780">
        <w:rPr>
          <w:rFonts w:ascii="Lucida Sans Unicode" w:hAnsi="Lucida Sans Unicode"/>
          <w:spacing w:val="-6"/>
          <w:sz w:val="18"/>
          <w:lang w:val="de-DE"/>
          <w:rPrChange w:id="2156" w:author="SC9986" w:date="2022-08-04T09:19:00Z">
            <w:rPr>
              <w:rFonts w:ascii="Lucida Sans Unicode" w:hAnsi="Lucida Sans Unicode"/>
              <w:spacing w:val="-6"/>
              <w:sz w:val="18"/>
            </w:rPr>
          </w:rPrChange>
        </w:rPr>
        <w:t xml:space="preserve"> </w:t>
      </w:r>
      <w:r w:rsidRPr="00265780">
        <w:rPr>
          <w:i/>
          <w:spacing w:val="-70"/>
          <w:w w:val="109"/>
          <w:sz w:val="18"/>
          <w:lang w:val="de-DE"/>
          <w:rPrChange w:id="2157" w:author="SC9986" w:date="2022-08-04T09:19:00Z">
            <w:rPr>
              <w:i/>
              <w:spacing w:val="-70"/>
              <w:w w:val="109"/>
              <w:sz w:val="18"/>
            </w:rPr>
          </w:rPrChange>
        </w:rPr>
        <w:t>C</w:t>
      </w:r>
      <w:r w:rsidRPr="00265780">
        <w:rPr>
          <w:rFonts w:ascii="Lucida Sans Unicode" w:hAnsi="Lucida Sans Unicode"/>
          <w:spacing w:val="18"/>
          <w:w w:val="46"/>
          <w:position w:val="5"/>
          <w:sz w:val="18"/>
          <w:lang w:val="de-DE"/>
          <w:rPrChange w:id="2158" w:author="SC9986" w:date="2022-08-04T09:19:00Z">
            <w:rPr>
              <w:rFonts w:ascii="Lucida Sans Unicode" w:hAnsi="Lucida Sans Unicode"/>
              <w:spacing w:val="18"/>
              <w:w w:val="46"/>
              <w:position w:val="5"/>
              <w:sz w:val="18"/>
            </w:rPr>
          </w:rPrChange>
        </w:rPr>
        <w:t>˙</w:t>
      </w:r>
      <w:r w:rsidRPr="00265780">
        <w:rPr>
          <w:rFonts w:ascii="Bookman Old Style" w:hAnsi="Bookman Old Style"/>
          <w:spacing w:val="9"/>
          <w:w w:val="98"/>
          <w:position w:val="-1"/>
          <w:sz w:val="12"/>
          <w:lang w:val="de-DE"/>
          <w:rPrChange w:id="2159" w:author="SC9986" w:date="2022-08-04T09:19:00Z">
            <w:rPr>
              <w:rFonts w:ascii="Bookman Old Style" w:hAnsi="Bookman Old Style"/>
              <w:spacing w:val="9"/>
              <w:w w:val="98"/>
              <w:position w:val="-1"/>
              <w:sz w:val="12"/>
            </w:rPr>
          </w:rPrChange>
        </w:rPr>
        <w:t>1</w:t>
      </w:r>
      <w:r w:rsidRPr="00265780">
        <w:rPr>
          <w:i/>
          <w:w w:val="113"/>
          <w:sz w:val="18"/>
          <w:lang w:val="de-DE"/>
          <w:rPrChange w:id="2160" w:author="SC9986" w:date="2022-08-04T09:19:00Z">
            <w:rPr>
              <w:i/>
              <w:w w:val="113"/>
              <w:sz w:val="18"/>
            </w:rPr>
          </w:rPrChange>
        </w:rPr>
        <w:t>,</w:t>
      </w:r>
      <w:r w:rsidRPr="00265780">
        <w:rPr>
          <w:i/>
          <w:spacing w:val="-15"/>
          <w:sz w:val="18"/>
          <w:lang w:val="de-DE"/>
          <w:rPrChange w:id="2161" w:author="SC9986" w:date="2022-08-04T09:19:00Z">
            <w:rPr>
              <w:i/>
              <w:spacing w:val="-15"/>
              <w:sz w:val="18"/>
            </w:rPr>
          </w:rPrChange>
        </w:rPr>
        <w:t xml:space="preserve"> </w:t>
      </w:r>
      <w:r w:rsidRPr="00265780">
        <w:rPr>
          <w:i/>
          <w:spacing w:val="-75"/>
          <w:w w:val="108"/>
          <w:sz w:val="18"/>
          <w:lang w:val="de-DE"/>
          <w:rPrChange w:id="2162" w:author="SC9986" w:date="2022-08-04T09:19:00Z">
            <w:rPr>
              <w:i/>
              <w:spacing w:val="-75"/>
              <w:w w:val="108"/>
              <w:sz w:val="18"/>
            </w:rPr>
          </w:rPrChange>
        </w:rPr>
        <w:t>a</w:t>
      </w:r>
      <w:r w:rsidRPr="00265780">
        <w:rPr>
          <w:rFonts w:ascii="Lucida Sans Unicode" w:hAnsi="Lucida Sans Unicode"/>
          <w:w w:val="46"/>
          <w:sz w:val="18"/>
          <w:lang w:val="de-DE"/>
          <w:rPrChange w:id="2163" w:author="SC9986" w:date="2022-08-04T09:19:00Z">
            <w:rPr>
              <w:rFonts w:ascii="Lucida Sans Unicode" w:hAnsi="Lucida Sans Unicode"/>
              <w:w w:val="46"/>
              <w:sz w:val="18"/>
            </w:rPr>
          </w:rPrChange>
        </w:rPr>
        <w:t>˙</w:t>
      </w:r>
      <w:r w:rsidRPr="00265780">
        <w:rPr>
          <w:rFonts w:ascii="Lucida Sans Unicode" w:hAnsi="Lucida Sans Unicode"/>
          <w:spacing w:val="-34"/>
          <w:sz w:val="18"/>
          <w:lang w:val="de-DE"/>
          <w:rPrChange w:id="2164" w:author="SC9986" w:date="2022-08-04T09:19:00Z">
            <w:rPr>
              <w:rFonts w:ascii="Lucida Sans Unicode" w:hAnsi="Lucida Sans Unicode"/>
              <w:spacing w:val="-34"/>
              <w:sz w:val="18"/>
            </w:rPr>
          </w:rPrChange>
        </w:rPr>
        <w:t xml:space="preserve"> </w:t>
      </w:r>
      <w:r w:rsidRPr="00265780">
        <w:rPr>
          <w:rFonts w:ascii="Bookman Old Style" w:hAnsi="Bookman Old Style"/>
          <w:w w:val="96"/>
          <w:sz w:val="18"/>
          <w:vertAlign w:val="subscript"/>
          <w:lang w:val="de-DE"/>
          <w:rPrChange w:id="2165" w:author="SC9986" w:date="2022-08-04T09:19:00Z">
            <w:rPr>
              <w:rFonts w:ascii="Bookman Old Style" w:hAnsi="Bookman Old Style"/>
              <w:w w:val="96"/>
              <w:sz w:val="18"/>
              <w:vertAlign w:val="subscript"/>
            </w:rPr>
          </w:rPrChange>
        </w:rPr>
        <w:t>1</w:t>
      </w:r>
      <w:r w:rsidRPr="00265780">
        <w:rPr>
          <w:rFonts w:ascii="Bookman Old Style" w:hAnsi="Bookman Old Style"/>
          <w:spacing w:val="3"/>
          <w:sz w:val="18"/>
          <w:lang w:val="de-DE"/>
          <w:rPrChange w:id="2166" w:author="SC9986" w:date="2022-08-04T09:19:00Z">
            <w:rPr>
              <w:rFonts w:ascii="Bookman Old Style" w:hAnsi="Bookman Old Style"/>
              <w:spacing w:val="3"/>
              <w:sz w:val="18"/>
            </w:rPr>
          </w:rPrChange>
        </w:rPr>
        <w:t xml:space="preserve"> </w:t>
      </w:r>
      <w:r w:rsidRPr="00265780">
        <w:rPr>
          <w:rFonts w:ascii="Lucida Sans Unicode" w:hAnsi="Lucida Sans Unicode"/>
          <w:w w:val="89"/>
          <w:sz w:val="18"/>
          <w:lang w:val="de-DE"/>
          <w:rPrChange w:id="2167" w:author="SC9986" w:date="2022-08-04T09:19:00Z">
            <w:rPr>
              <w:rFonts w:ascii="Lucida Sans Unicode" w:hAnsi="Lucida Sans Unicode"/>
              <w:w w:val="89"/>
              <w:sz w:val="18"/>
            </w:rPr>
          </w:rPrChange>
        </w:rPr>
        <w:t>:</w:t>
      </w:r>
      <w:r w:rsidRPr="00265780">
        <w:rPr>
          <w:rFonts w:ascii="Lucida Sans Unicode" w:hAnsi="Lucida Sans Unicode"/>
          <w:spacing w:val="-6"/>
          <w:sz w:val="18"/>
          <w:lang w:val="de-DE"/>
          <w:rPrChange w:id="2168" w:author="SC9986" w:date="2022-08-04T09:19:00Z">
            <w:rPr>
              <w:rFonts w:ascii="Lucida Sans Unicode" w:hAnsi="Lucida Sans Unicode"/>
              <w:spacing w:val="-6"/>
              <w:sz w:val="18"/>
            </w:rPr>
          </w:rPrChange>
        </w:rPr>
        <w:t xml:space="preserve"> </w:t>
      </w:r>
      <w:r>
        <w:rPr>
          <w:i/>
          <w:w w:val="125"/>
          <w:sz w:val="18"/>
        </w:rPr>
        <w:t>τ</w:t>
      </w:r>
      <w:r w:rsidRPr="00265780">
        <w:rPr>
          <w:rFonts w:ascii="Bookman Old Style" w:hAnsi="Bookman Old Style"/>
          <w:w w:val="96"/>
          <w:sz w:val="18"/>
          <w:vertAlign w:val="subscript"/>
          <w:lang w:val="de-DE"/>
          <w:rPrChange w:id="2169" w:author="SC9986" w:date="2022-08-04T09:19:00Z">
            <w:rPr>
              <w:rFonts w:ascii="Bookman Old Style" w:hAnsi="Bookman Old Style"/>
              <w:w w:val="96"/>
              <w:sz w:val="18"/>
              <w:vertAlign w:val="subscript"/>
            </w:rPr>
          </w:rPrChange>
        </w:rPr>
        <w:t>1</w:t>
      </w:r>
      <w:r w:rsidRPr="00265780">
        <w:rPr>
          <w:rFonts w:ascii="Bookman Old Style" w:hAnsi="Bookman Old Style"/>
          <w:sz w:val="18"/>
          <w:lang w:val="de-DE"/>
          <w:rPrChange w:id="2170" w:author="SC9986" w:date="2022-08-04T09:19:00Z">
            <w:rPr>
              <w:rFonts w:ascii="Bookman Old Style" w:hAnsi="Bookman Old Style"/>
              <w:sz w:val="18"/>
            </w:rPr>
          </w:rPrChange>
        </w:rPr>
        <w:tab/>
      </w:r>
      <w:r>
        <w:rPr>
          <w:rFonts w:ascii="Lucida Sans Unicode" w:hAnsi="Lucida Sans Unicode"/>
          <w:w w:val="125"/>
          <w:sz w:val="18"/>
        </w:rPr>
        <w:t>Γ</w:t>
      </w:r>
      <w:r w:rsidRPr="00265780">
        <w:rPr>
          <w:rFonts w:ascii="Swis721 Blk BT" w:hAnsi="Swis721 Blk BT"/>
          <w:i/>
          <w:spacing w:val="10"/>
          <w:w w:val="102"/>
          <w:sz w:val="18"/>
          <w:vertAlign w:val="superscript"/>
          <w:lang w:val="de-DE"/>
          <w:rPrChange w:id="2171" w:author="SC9986" w:date="2022-08-04T09:19:00Z">
            <w:rPr>
              <w:rFonts w:ascii="Swis721 Blk BT" w:hAnsi="Swis721 Blk BT"/>
              <w:i/>
              <w:spacing w:val="10"/>
              <w:w w:val="102"/>
              <w:sz w:val="18"/>
              <w:vertAlign w:val="superscript"/>
            </w:rPr>
          </w:rPrChange>
        </w:rPr>
        <w:t>j</w:t>
      </w:r>
      <w:r w:rsidRPr="00265780">
        <w:rPr>
          <w:rFonts w:ascii="Lucida Sans Unicode" w:hAnsi="Lucida Sans Unicode"/>
          <w:w w:val="89"/>
          <w:sz w:val="18"/>
          <w:lang w:val="de-DE"/>
          <w:rPrChange w:id="2172" w:author="SC9986" w:date="2022-08-04T09:19:00Z">
            <w:rPr>
              <w:rFonts w:ascii="Lucida Sans Unicode" w:hAnsi="Lucida Sans Unicode"/>
              <w:w w:val="89"/>
              <w:sz w:val="18"/>
            </w:rPr>
          </w:rPrChange>
        </w:rPr>
        <w:t>;</w:t>
      </w:r>
      <w:r w:rsidRPr="00265780">
        <w:rPr>
          <w:rFonts w:ascii="Lucida Sans Unicode" w:hAnsi="Lucida Sans Unicode"/>
          <w:spacing w:val="-27"/>
          <w:sz w:val="18"/>
          <w:lang w:val="de-DE"/>
          <w:rPrChange w:id="2173" w:author="SC9986" w:date="2022-08-04T09:19:00Z">
            <w:rPr>
              <w:rFonts w:ascii="Lucida Sans Unicode" w:hAnsi="Lucida Sans Unicode"/>
              <w:spacing w:val="-27"/>
              <w:sz w:val="18"/>
            </w:rPr>
          </w:rPrChange>
        </w:rPr>
        <w:t xml:space="preserve"> </w:t>
      </w:r>
      <w:r>
        <w:rPr>
          <w:i/>
          <w:w w:val="109"/>
          <w:sz w:val="18"/>
        </w:rPr>
        <w:t>ρ</w:t>
      </w:r>
      <w:r w:rsidRPr="00265780">
        <w:rPr>
          <w:i/>
          <w:spacing w:val="6"/>
          <w:sz w:val="18"/>
          <w:lang w:val="de-DE"/>
          <w:rPrChange w:id="2174" w:author="SC9986" w:date="2022-08-04T09:19:00Z">
            <w:rPr>
              <w:i/>
              <w:spacing w:val="6"/>
              <w:sz w:val="18"/>
            </w:rPr>
          </w:rPrChange>
        </w:rPr>
        <w:t xml:space="preserve"> </w:t>
      </w:r>
      <w:r w:rsidRPr="00265780">
        <w:rPr>
          <w:rFonts w:ascii="Lucida Sans Unicode" w:hAnsi="Lucida Sans Unicode"/>
          <w:w w:val="99"/>
          <w:sz w:val="18"/>
          <w:lang w:val="de-DE"/>
          <w:rPrChange w:id="2175" w:author="SC9986" w:date="2022-08-04T09:19:00Z">
            <w:rPr>
              <w:rFonts w:ascii="Lucida Sans Unicode" w:hAnsi="Lucida Sans Unicode"/>
              <w:w w:val="99"/>
              <w:sz w:val="18"/>
            </w:rPr>
          </w:rPrChange>
        </w:rPr>
        <w:t>€</w:t>
      </w:r>
      <w:r w:rsidRPr="00265780">
        <w:rPr>
          <w:rFonts w:ascii="Lucida Sans Unicode" w:hAnsi="Lucida Sans Unicode"/>
          <w:spacing w:val="-6"/>
          <w:sz w:val="18"/>
          <w:lang w:val="de-DE"/>
          <w:rPrChange w:id="2176" w:author="SC9986" w:date="2022-08-04T09:19:00Z">
            <w:rPr>
              <w:rFonts w:ascii="Lucida Sans Unicode" w:hAnsi="Lucida Sans Unicode"/>
              <w:spacing w:val="-6"/>
              <w:sz w:val="18"/>
            </w:rPr>
          </w:rPrChange>
        </w:rPr>
        <w:t xml:space="preserve"> </w:t>
      </w:r>
      <w:r w:rsidRPr="00265780">
        <w:rPr>
          <w:i/>
          <w:w w:val="107"/>
          <w:sz w:val="18"/>
          <w:lang w:val="de-DE"/>
          <w:rPrChange w:id="2177" w:author="SC9986" w:date="2022-08-04T09:19:00Z">
            <w:rPr>
              <w:i/>
              <w:w w:val="107"/>
              <w:sz w:val="18"/>
            </w:rPr>
          </w:rPrChange>
        </w:rPr>
        <w:t>e</w:t>
      </w:r>
      <w:r w:rsidRPr="00265780">
        <w:rPr>
          <w:rFonts w:ascii="Bookman Old Style" w:hAnsi="Bookman Old Style"/>
          <w:w w:val="96"/>
          <w:sz w:val="18"/>
          <w:vertAlign w:val="subscript"/>
          <w:lang w:val="de-DE"/>
          <w:rPrChange w:id="2178" w:author="SC9986" w:date="2022-08-04T09:19:00Z">
            <w:rPr>
              <w:rFonts w:ascii="Bookman Old Style" w:hAnsi="Bookman Old Style"/>
              <w:w w:val="96"/>
              <w:sz w:val="18"/>
              <w:vertAlign w:val="subscript"/>
            </w:rPr>
          </w:rPrChange>
        </w:rPr>
        <w:t>2</w:t>
      </w:r>
      <w:r w:rsidRPr="00265780">
        <w:rPr>
          <w:rFonts w:ascii="Bookman Old Style" w:hAnsi="Bookman Old Style"/>
          <w:spacing w:val="3"/>
          <w:sz w:val="18"/>
          <w:lang w:val="de-DE"/>
          <w:rPrChange w:id="2179" w:author="SC9986" w:date="2022-08-04T09:19:00Z">
            <w:rPr>
              <w:rFonts w:ascii="Bookman Old Style" w:hAnsi="Bookman Old Style"/>
              <w:spacing w:val="3"/>
              <w:sz w:val="18"/>
            </w:rPr>
          </w:rPrChange>
        </w:rPr>
        <w:t xml:space="preserve"> </w:t>
      </w:r>
      <w:r w:rsidRPr="00265780">
        <w:rPr>
          <w:rFonts w:ascii="Lucida Sans Unicode" w:hAnsi="Lucida Sans Unicode"/>
          <w:w w:val="323"/>
          <w:sz w:val="18"/>
          <w:lang w:val="de-DE"/>
          <w:rPrChange w:id="2180" w:author="SC9986" w:date="2022-08-04T09:19:00Z">
            <w:rPr>
              <w:rFonts w:ascii="Lucida Sans Unicode" w:hAnsi="Lucida Sans Unicode"/>
              <w:w w:val="323"/>
              <w:sz w:val="18"/>
            </w:rPr>
          </w:rPrChange>
        </w:rPr>
        <w:t xml:space="preserve"> </w:t>
      </w:r>
      <w:r w:rsidRPr="00265780">
        <w:rPr>
          <w:rFonts w:ascii="Lucida Sans Unicode" w:hAnsi="Lucida Sans Unicode"/>
          <w:spacing w:val="-6"/>
          <w:sz w:val="18"/>
          <w:lang w:val="de-DE"/>
          <w:rPrChange w:id="2181" w:author="SC9986" w:date="2022-08-04T09:19:00Z">
            <w:rPr>
              <w:rFonts w:ascii="Lucida Sans Unicode" w:hAnsi="Lucida Sans Unicode"/>
              <w:spacing w:val="-6"/>
              <w:sz w:val="18"/>
            </w:rPr>
          </w:rPrChange>
        </w:rPr>
        <w:t xml:space="preserve"> </w:t>
      </w:r>
      <w:r w:rsidRPr="00265780">
        <w:rPr>
          <w:i/>
          <w:spacing w:val="-70"/>
          <w:w w:val="109"/>
          <w:sz w:val="18"/>
          <w:lang w:val="de-DE"/>
          <w:rPrChange w:id="2182" w:author="SC9986" w:date="2022-08-04T09:19:00Z">
            <w:rPr>
              <w:i/>
              <w:spacing w:val="-70"/>
              <w:w w:val="109"/>
              <w:sz w:val="18"/>
            </w:rPr>
          </w:rPrChange>
        </w:rPr>
        <w:t>C</w:t>
      </w:r>
      <w:r w:rsidRPr="00265780">
        <w:rPr>
          <w:rFonts w:ascii="Lucida Sans Unicode" w:hAnsi="Lucida Sans Unicode"/>
          <w:spacing w:val="18"/>
          <w:w w:val="46"/>
          <w:position w:val="5"/>
          <w:sz w:val="18"/>
          <w:lang w:val="de-DE"/>
          <w:rPrChange w:id="2183" w:author="SC9986" w:date="2022-08-04T09:19:00Z">
            <w:rPr>
              <w:rFonts w:ascii="Lucida Sans Unicode" w:hAnsi="Lucida Sans Unicode"/>
              <w:spacing w:val="18"/>
              <w:w w:val="46"/>
              <w:position w:val="5"/>
              <w:sz w:val="18"/>
            </w:rPr>
          </w:rPrChange>
        </w:rPr>
        <w:t>˙</w:t>
      </w:r>
      <w:r w:rsidRPr="00265780">
        <w:rPr>
          <w:rFonts w:ascii="Bookman Old Style" w:hAnsi="Bookman Old Style"/>
          <w:spacing w:val="9"/>
          <w:w w:val="98"/>
          <w:position w:val="-1"/>
          <w:sz w:val="12"/>
          <w:lang w:val="de-DE"/>
          <w:rPrChange w:id="2184" w:author="SC9986" w:date="2022-08-04T09:19:00Z">
            <w:rPr>
              <w:rFonts w:ascii="Bookman Old Style" w:hAnsi="Bookman Old Style"/>
              <w:spacing w:val="9"/>
              <w:w w:val="98"/>
              <w:position w:val="-1"/>
              <w:sz w:val="12"/>
            </w:rPr>
          </w:rPrChange>
        </w:rPr>
        <w:t>2</w:t>
      </w:r>
      <w:r w:rsidRPr="00265780">
        <w:rPr>
          <w:i/>
          <w:w w:val="113"/>
          <w:sz w:val="18"/>
          <w:lang w:val="de-DE"/>
          <w:rPrChange w:id="2185" w:author="SC9986" w:date="2022-08-04T09:19:00Z">
            <w:rPr>
              <w:i/>
              <w:w w:val="113"/>
              <w:sz w:val="18"/>
            </w:rPr>
          </w:rPrChange>
        </w:rPr>
        <w:t>,</w:t>
      </w:r>
      <w:r w:rsidRPr="00265780">
        <w:rPr>
          <w:i/>
          <w:spacing w:val="-15"/>
          <w:sz w:val="18"/>
          <w:lang w:val="de-DE"/>
          <w:rPrChange w:id="2186" w:author="SC9986" w:date="2022-08-04T09:19:00Z">
            <w:rPr>
              <w:i/>
              <w:spacing w:val="-15"/>
              <w:sz w:val="18"/>
            </w:rPr>
          </w:rPrChange>
        </w:rPr>
        <w:t xml:space="preserve"> </w:t>
      </w:r>
      <w:r w:rsidRPr="00265780">
        <w:rPr>
          <w:i/>
          <w:spacing w:val="-75"/>
          <w:w w:val="108"/>
          <w:sz w:val="18"/>
          <w:lang w:val="de-DE"/>
          <w:rPrChange w:id="2187" w:author="SC9986" w:date="2022-08-04T09:19:00Z">
            <w:rPr>
              <w:i/>
              <w:spacing w:val="-75"/>
              <w:w w:val="108"/>
              <w:sz w:val="18"/>
            </w:rPr>
          </w:rPrChange>
        </w:rPr>
        <w:t>a</w:t>
      </w:r>
      <w:r w:rsidRPr="00265780">
        <w:rPr>
          <w:rFonts w:ascii="Lucida Sans Unicode" w:hAnsi="Lucida Sans Unicode"/>
          <w:w w:val="46"/>
          <w:sz w:val="18"/>
          <w:lang w:val="de-DE"/>
          <w:rPrChange w:id="2188" w:author="SC9986" w:date="2022-08-04T09:19:00Z">
            <w:rPr>
              <w:rFonts w:ascii="Lucida Sans Unicode" w:hAnsi="Lucida Sans Unicode"/>
              <w:w w:val="46"/>
              <w:sz w:val="18"/>
            </w:rPr>
          </w:rPrChange>
        </w:rPr>
        <w:t>˙</w:t>
      </w:r>
      <w:r w:rsidRPr="00265780">
        <w:rPr>
          <w:rFonts w:ascii="Lucida Sans Unicode" w:hAnsi="Lucida Sans Unicode"/>
          <w:spacing w:val="-34"/>
          <w:sz w:val="18"/>
          <w:lang w:val="de-DE"/>
          <w:rPrChange w:id="2189" w:author="SC9986" w:date="2022-08-04T09:19:00Z">
            <w:rPr>
              <w:rFonts w:ascii="Lucida Sans Unicode" w:hAnsi="Lucida Sans Unicode"/>
              <w:spacing w:val="-34"/>
              <w:sz w:val="18"/>
            </w:rPr>
          </w:rPrChange>
        </w:rPr>
        <w:t xml:space="preserve"> </w:t>
      </w:r>
      <w:r w:rsidRPr="00265780">
        <w:rPr>
          <w:rFonts w:ascii="Bookman Old Style" w:hAnsi="Bookman Old Style"/>
          <w:w w:val="96"/>
          <w:sz w:val="18"/>
          <w:vertAlign w:val="subscript"/>
          <w:lang w:val="de-DE"/>
          <w:rPrChange w:id="2190" w:author="SC9986" w:date="2022-08-04T09:19:00Z">
            <w:rPr>
              <w:rFonts w:ascii="Bookman Old Style" w:hAnsi="Bookman Old Style"/>
              <w:w w:val="96"/>
              <w:sz w:val="18"/>
              <w:vertAlign w:val="subscript"/>
            </w:rPr>
          </w:rPrChange>
        </w:rPr>
        <w:t>2</w:t>
      </w:r>
      <w:r w:rsidRPr="00265780">
        <w:rPr>
          <w:rFonts w:ascii="Bookman Old Style" w:hAnsi="Bookman Old Style"/>
          <w:spacing w:val="3"/>
          <w:sz w:val="18"/>
          <w:lang w:val="de-DE"/>
          <w:rPrChange w:id="2191" w:author="SC9986" w:date="2022-08-04T09:19:00Z">
            <w:rPr>
              <w:rFonts w:ascii="Bookman Old Style" w:hAnsi="Bookman Old Style"/>
              <w:spacing w:val="3"/>
              <w:sz w:val="18"/>
            </w:rPr>
          </w:rPrChange>
        </w:rPr>
        <w:t xml:space="preserve"> </w:t>
      </w:r>
      <w:r w:rsidRPr="00265780">
        <w:rPr>
          <w:rFonts w:ascii="Lucida Sans Unicode" w:hAnsi="Lucida Sans Unicode"/>
          <w:w w:val="89"/>
          <w:sz w:val="18"/>
          <w:lang w:val="de-DE"/>
          <w:rPrChange w:id="2192" w:author="SC9986" w:date="2022-08-04T09:19:00Z">
            <w:rPr>
              <w:rFonts w:ascii="Lucida Sans Unicode" w:hAnsi="Lucida Sans Unicode"/>
              <w:w w:val="89"/>
              <w:sz w:val="18"/>
            </w:rPr>
          </w:rPrChange>
        </w:rPr>
        <w:t>:</w:t>
      </w:r>
      <w:r w:rsidRPr="00265780">
        <w:rPr>
          <w:rFonts w:ascii="Lucida Sans Unicode" w:hAnsi="Lucida Sans Unicode"/>
          <w:spacing w:val="-6"/>
          <w:sz w:val="18"/>
          <w:lang w:val="de-DE"/>
          <w:rPrChange w:id="2193" w:author="SC9986" w:date="2022-08-04T09:19:00Z">
            <w:rPr>
              <w:rFonts w:ascii="Lucida Sans Unicode" w:hAnsi="Lucida Sans Unicode"/>
              <w:spacing w:val="-6"/>
              <w:sz w:val="18"/>
            </w:rPr>
          </w:rPrChange>
        </w:rPr>
        <w:t xml:space="preserve"> </w:t>
      </w:r>
      <w:r>
        <w:rPr>
          <w:i/>
          <w:w w:val="125"/>
          <w:sz w:val="18"/>
        </w:rPr>
        <w:t>τ</w:t>
      </w:r>
      <w:r w:rsidRPr="00265780">
        <w:rPr>
          <w:rFonts w:ascii="Bookman Old Style" w:hAnsi="Bookman Old Style"/>
          <w:w w:val="96"/>
          <w:sz w:val="18"/>
          <w:vertAlign w:val="subscript"/>
          <w:lang w:val="de-DE"/>
          <w:rPrChange w:id="2194" w:author="SC9986" w:date="2022-08-04T09:19:00Z">
            <w:rPr>
              <w:rFonts w:ascii="Bookman Old Style" w:hAnsi="Bookman Old Style"/>
              <w:w w:val="96"/>
              <w:sz w:val="18"/>
              <w:vertAlign w:val="subscript"/>
            </w:rPr>
          </w:rPrChange>
        </w:rPr>
        <w:t>2</w:t>
      </w:r>
      <w:r w:rsidRPr="00265780">
        <w:rPr>
          <w:rFonts w:ascii="Bookman Old Style" w:hAnsi="Bookman Old Style"/>
          <w:sz w:val="18"/>
          <w:lang w:val="de-DE"/>
          <w:rPrChange w:id="2195" w:author="SC9986" w:date="2022-08-04T09:19:00Z">
            <w:rPr>
              <w:rFonts w:ascii="Bookman Old Style" w:hAnsi="Bookman Old Style"/>
              <w:sz w:val="18"/>
            </w:rPr>
          </w:rPrChange>
        </w:rPr>
        <w:tab/>
      </w:r>
      <w:r>
        <w:rPr>
          <w:rFonts w:ascii="Lucida Sans Unicode" w:hAnsi="Lucida Sans Unicode"/>
          <w:w w:val="111"/>
          <w:sz w:val="18"/>
        </w:rPr>
        <w:t>Γ</w:t>
      </w:r>
      <w:r w:rsidRPr="00265780">
        <w:rPr>
          <w:rFonts w:ascii="Lucida Sans Unicode" w:hAnsi="Lucida Sans Unicode"/>
          <w:w w:val="111"/>
          <w:sz w:val="18"/>
          <w:lang w:val="de-DE"/>
          <w:rPrChange w:id="2196" w:author="SC9986" w:date="2022-08-04T09:19:00Z">
            <w:rPr>
              <w:rFonts w:ascii="Lucida Sans Unicode" w:hAnsi="Lucida Sans Unicode"/>
              <w:w w:val="111"/>
              <w:sz w:val="18"/>
            </w:rPr>
          </w:rPrChange>
        </w:rPr>
        <w:t>;</w:t>
      </w:r>
      <w:r w:rsidRPr="00265780">
        <w:rPr>
          <w:rFonts w:ascii="Lucida Sans Unicode" w:hAnsi="Lucida Sans Unicode"/>
          <w:spacing w:val="-27"/>
          <w:sz w:val="18"/>
          <w:lang w:val="de-DE"/>
          <w:rPrChange w:id="2197" w:author="SC9986" w:date="2022-08-04T09:19:00Z">
            <w:rPr>
              <w:rFonts w:ascii="Lucida Sans Unicode" w:hAnsi="Lucida Sans Unicode"/>
              <w:spacing w:val="-27"/>
              <w:sz w:val="18"/>
            </w:rPr>
          </w:rPrChange>
        </w:rPr>
        <w:t xml:space="preserve"> </w:t>
      </w:r>
      <w:r>
        <w:rPr>
          <w:i/>
          <w:w w:val="109"/>
          <w:sz w:val="18"/>
        </w:rPr>
        <w:t>ρ</w:t>
      </w:r>
      <w:r w:rsidRPr="00265780">
        <w:rPr>
          <w:i/>
          <w:spacing w:val="6"/>
          <w:sz w:val="18"/>
          <w:lang w:val="de-DE"/>
          <w:rPrChange w:id="2198" w:author="SC9986" w:date="2022-08-04T09:19:00Z">
            <w:rPr>
              <w:i/>
              <w:spacing w:val="6"/>
              <w:sz w:val="18"/>
            </w:rPr>
          </w:rPrChange>
        </w:rPr>
        <w:t xml:space="preserve"> </w:t>
      </w:r>
      <w:r w:rsidRPr="00265780">
        <w:rPr>
          <w:rFonts w:ascii="Lucida Sans Unicode" w:hAnsi="Lucida Sans Unicode"/>
          <w:w w:val="99"/>
          <w:sz w:val="18"/>
          <w:lang w:val="de-DE"/>
          <w:rPrChange w:id="2199" w:author="SC9986" w:date="2022-08-04T09:19:00Z">
            <w:rPr>
              <w:rFonts w:ascii="Lucida Sans Unicode" w:hAnsi="Lucida Sans Unicode"/>
              <w:w w:val="99"/>
              <w:sz w:val="18"/>
            </w:rPr>
          </w:rPrChange>
        </w:rPr>
        <w:t>€</w:t>
      </w:r>
      <w:r w:rsidRPr="00265780">
        <w:rPr>
          <w:rFonts w:ascii="Lucida Sans Unicode" w:hAnsi="Lucida Sans Unicode"/>
          <w:spacing w:val="-6"/>
          <w:sz w:val="18"/>
          <w:lang w:val="de-DE"/>
          <w:rPrChange w:id="2200" w:author="SC9986" w:date="2022-08-04T09:19:00Z">
            <w:rPr>
              <w:rFonts w:ascii="Lucida Sans Unicode" w:hAnsi="Lucida Sans Unicode"/>
              <w:spacing w:val="-6"/>
              <w:sz w:val="18"/>
            </w:rPr>
          </w:rPrChange>
        </w:rPr>
        <w:t xml:space="preserve"> </w:t>
      </w:r>
      <w:r w:rsidRPr="00265780">
        <w:rPr>
          <w:i/>
          <w:w w:val="107"/>
          <w:sz w:val="18"/>
          <w:lang w:val="de-DE"/>
          <w:rPrChange w:id="2201" w:author="SC9986" w:date="2022-08-04T09:19:00Z">
            <w:rPr>
              <w:i/>
              <w:w w:val="107"/>
              <w:sz w:val="18"/>
            </w:rPr>
          </w:rPrChange>
        </w:rPr>
        <w:t>e</w:t>
      </w:r>
      <w:r w:rsidRPr="00265780">
        <w:rPr>
          <w:rFonts w:ascii="Bookman Old Style" w:hAnsi="Bookman Old Style"/>
          <w:w w:val="96"/>
          <w:sz w:val="18"/>
          <w:vertAlign w:val="subscript"/>
          <w:lang w:val="de-DE"/>
          <w:rPrChange w:id="2202" w:author="SC9986" w:date="2022-08-04T09:19:00Z">
            <w:rPr>
              <w:rFonts w:ascii="Bookman Old Style" w:hAnsi="Bookman Old Style"/>
              <w:w w:val="96"/>
              <w:sz w:val="18"/>
              <w:vertAlign w:val="subscript"/>
            </w:rPr>
          </w:rPrChange>
        </w:rPr>
        <w:t>3</w:t>
      </w:r>
      <w:r w:rsidRPr="00265780">
        <w:rPr>
          <w:rFonts w:ascii="Bookman Old Style" w:hAnsi="Bookman Old Style"/>
          <w:spacing w:val="3"/>
          <w:sz w:val="18"/>
          <w:lang w:val="de-DE"/>
          <w:rPrChange w:id="2203" w:author="SC9986" w:date="2022-08-04T09:19:00Z">
            <w:rPr>
              <w:rFonts w:ascii="Bookman Old Style" w:hAnsi="Bookman Old Style"/>
              <w:spacing w:val="3"/>
              <w:sz w:val="18"/>
            </w:rPr>
          </w:rPrChange>
        </w:rPr>
        <w:t xml:space="preserve"> </w:t>
      </w:r>
      <w:r w:rsidRPr="00265780">
        <w:rPr>
          <w:rFonts w:ascii="Lucida Sans Unicode" w:hAnsi="Lucida Sans Unicode"/>
          <w:w w:val="323"/>
          <w:sz w:val="18"/>
          <w:lang w:val="de-DE"/>
          <w:rPrChange w:id="2204" w:author="SC9986" w:date="2022-08-04T09:19:00Z">
            <w:rPr>
              <w:rFonts w:ascii="Lucida Sans Unicode" w:hAnsi="Lucida Sans Unicode"/>
              <w:w w:val="323"/>
              <w:sz w:val="18"/>
            </w:rPr>
          </w:rPrChange>
        </w:rPr>
        <w:t xml:space="preserve"> </w:t>
      </w:r>
      <w:r w:rsidRPr="00265780">
        <w:rPr>
          <w:rFonts w:ascii="Lucida Sans Unicode" w:hAnsi="Lucida Sans Unicode"/>
          <w:spacing w:val="-6"/>
          <w:sz w:val="18"/>
          <w:lang w:val="de-DE"/>
          <w:rPrChange w:id="2205" w:author="SC9986" w:date="2022-08-04T09:19:00Z">
            <w:rPr>
              <w:rFonts w:ascii="Lucida Sans Unicode" w:hAnsi="Lucida Sans Unicode"/>
              <w:spacing w:val="-6"/>
              <w:sz w:val="18"/>
            </w:rPr>
          </w:rPrChange>
        </w:rPr>
        <w:t xml:space="preserve"> </w:t>
      </w:r>
      <w:r w:rsidRPr="00265780">
        <w:rPr>
          <w:i/>
          <w:spacing w:val="-70"/>
          <w:w w:val="109"/>
          <w:sz w:val="18"/>
          <w:lang w:val="de-DE"/>
          <w:rPrChange w:id="2206" w:author="SC9986" w:date="2022-08-04T09:19:00Z">
            <w:rPr>
              <w:i/>
              <w:spacing w:val="-70"/>
              <w:w w:val="109"/>
              <w:sz w:val="18"/>
            </w:rPr>
          </w:rPrChange>
        </w:rPr>
        <w:t>C</w:t>
      </w:r>
      <w:r w:rsidRPr="00265780">
        <w:rPr>
          <w:rFonts w:ascii="Lucida Sans Unicode" w:hAnsi="Lucida Sans Unicode"/>
          <w:spacing w:val="18"/>
          <w:w w:val="46"/>
          <w:position w:val="5"/>
          <w:sz w:val="18"/>
          <w:lang w:val="de-DE"/>
          <w:rPrChange w:id="2207" w:author="SC9986" w:date="2022-08-04T09:19:00Z">
            <w:rPr>
              <w:rFonts w:ascii="Lucida Sans Unicode" w:hAnsi="Lucida Sans Unicode"/>
              <w:spacing w:val="18"/>
              <w:w w:val="46"/>
              <w:position w:val="5"/>
              <w:sz w:val="18"/>
            </w:rPr>
          </w:rPrChange>
        </w:rPr>
        <w:t>˙</w:t>
      </w:r>
      <w:r w:rsidRPr="00265780">
        <w:rPr>
          <w:rFonts w:ascii="Bookman Old Style" w:hAnsi="Bookman Old Style"/>
          <w:spacing w:val="9"/>
          <w:w w:val="98"/>
          <w:position w:val="-1"/>
          <w:sz w:val="12"/>
          <w:lang w:val="de-DE"/>
          <w:rPrChange w:id="2208" w:author="SC9986" w:date="2022-08-04T09:19:00Z">
            <w:rPr>
              <w:rFonts w:ascii="Bookman Old Style" w:hAnsi="Bookman Old Style"/>
              <w:spacing w:val="9"/>
              <w:w w:val="98"/>
              <w:position w:val="-1"/>
              <w:sz w:val="12"/>
            </w:rPr>
          </w:rPrChange>
        </w:rPr>
        <w:t>3</w:t>
      </w:r>
      <w:r w:rsidRPr="00265780">
        <w:rPr>
          <w:i/>
          <w:w w:val="113"/>
          <w:sz w:val="18"/>
          <w:lang w:val="de-DE"/>
          <w:rPrChange w:id="2209" w:author="SC9986" w:date="2022-08-04T09:19:00Z">
            <w:rPr>
              <w:i/>
              <w:w w:val="113"/>
              <w:sz w:val="18"/>
            </w:rPr>
          </w:rPrChange>
        </w:rPr>
        <w:t>,</w:t>
      </w:r>
      <w:r w:rsidRPr="00265780">
        <w:rPr>
          <w:i/>
          <w:spacing w:val="-15"/>
          <w:sz w:val="18"/>
          <w:lang w:val="de-DE"/>
          <w:rPrChange w:id="2210" w:author="SC9986" w:date="2022-08-04T09:19:00Z">
            <w:rPr>
              <w:i/>
              <w:spacing w:val="-15"/>
              <w:sz w:val="18"/>
            </w:rPr>
          </w:rPrChange>
        </w:rPr>
        <w:t xml:space="preserve"> </w:t>
      </w:r>
      <w:r w:rsidRPr="00265780">
        <w:rPr>
          <w:i/>
          <w:spacing w:val="-75"/>
          <w:w w:val="108"/>
          <w:sz w:val="18"/>
          <w:lang w:val="de-DE"/>
          <w:rPrChange w:id="2211" w:author="SC9986" w:date="2022-08-04T09:19:00Z">
            <w:rPr>
              <w:i/>
              <w:spacing w:val="-75"/>
              <w:w w:val="108"/>
              <w:sz w:val="18"/>
            </w:rPr>
          </w:rPrChange>
        </w:rPr>
        <w:t>a</w:t>
      </w:r>
      <w:r w:rsidRPr="00265780">
        <w:rPr>
          <w:rFonts w:ascii="Lucida Sans Unicode" w:hAnsi="Lucida Sans Unicode"/>
          <w:w w:val="46"/>
          <w:sz w:val="18"/>
          <w:lang w:val="de-DE"/>
          <w:rPrChange w:id="2212" w:author="SC9986" w:date="2022-08-04T09:19:00Z">
            <w:rPr>
              <w:rFonts w:ascii="Lucida Sans Unicode" w:hAnsi="Lucida Sans Unicode"/>
              <w:w w:val="46"/>
              <w:sz w:val="18"/>
            </w:rPr>
          </w:rPrChange>
        </w:rPr>
        <w:t>˙</w:t>
      </w:r>
      <w:r w:rsidRPr="00265780">
        <w:rPr>
          <w:rFonts w:ascii="Lucida Sans Unicode" w:hAnsi="Lucida Sans Unicode"/>
          <w:spacing w:val="-34"/>
          <w:sz w:val="18"/>
          <w:lang w:val="de-DE"/>
          <w:rPrChange w:id="2213" w:author="SC9986" w:date="2022-08-04T09:19:00Z">
            <w:rPr>
              <w:rFonts w:ascii="Lucida Sans Unicode" w:hAnsi="Lucida Sans Unicode"/>
              <w:spacing w:val="-34"/>
              <w:sz w:val="18"/>
            </w:rPr>
          </w:rPrChange>
        </w:rPr>
        <w:t xml:space="preserve"> </w:t>
      </w:r>
      <w:r w:rsidRPr="00265780">
        <w:rPr>
          <w:rFonts w:ascii="Bookman Old Style" w:hAnsi="Bookman Old Style"/>
          <w:w w:val="96"/>
          <w:sz w:val="18"/>
          <w:vertAlign w:val="subscript"/>
          <w:lang w:val="de-DE"/>
          <w:rPrChange w:id="2214" w:author="SC9986" w:date="2022-08-04T09:19:00Z">
            <w:rPr>
              <w:rFonts w:ascii="Bookman Old Style" w:hAnsi="Bookman Old Style"/>
              <w:w w:val="96"/>
              <w:sz w:val="18"/>
              <w:vertAlign w:val="subscript"/>
            </w:rPr>
          </w:rPrChange>
        </w:rPr>
        <w:t>3</w:t>
      </w:r>
      <w:r w:rsidRPr="00265780">
        <w:rPr>
          <w:rFonts w:ascii="Bookman Old Style" w:hAnsi="Bookman Old Style"/>
          <w:spacing w:val="3"/>
          <w:sz w:val="18"/>
          <w:lang w:val="de-DE"/>
          <w:rPrChange w:id="2215" w:author="SC9986" w:date="2022-08-04T09:19:00Z">
            <w:rPr>
              <w:rFonts w:ascii="Bookman Old Style" w:hAnsi="Bookman Old Style"/>
              <w:spacing w:val="3"/>
              <w:sz w:val="18"/>
            </w:rPr>
          </w:rPrChange>
        </w:rPr>
        <w:t xml:space="preserve"> </w:t>
      </w:r>
      <w:r w:rsidRPr="00265780">
        <w:rPr>
          <w:rFonts w:ascii="Lucida Sans Unicode" w:hAnsi="Lucida Sans Unicode"/>
          <w:w w:val="89"/>
          <w:sz w:val="18"/>
          <w:lang w:val="de-DE"/>
          <w:rPrChange w:id="2216" w:author="SC9986" w:date="2022-08-04T09:19:00Z">
            <w:rPr>
              <w:rFonts w:ascii="Lucida Sans Unicode" w:hAnsi="Lucida Sans Unicode"/>
              <w:w w:val="89"/>
              <w:sz w:val="18"/>
            </w:rPr>
          </w:rPrChange>
        </w:rPr>
        <w:t>:</w:t>
      </w:r>
      <w:r w:rsidRPr="00265780">
        <w:rPr>
          <w:rFonts w:ascii="Lucida Sans Unicode" w:hAnsi="Lucida Sans Unicode"/>
          <w:spacing w:val="-6"/>
          <w:sz w:val="18"/>
          <w:lang w:val="de-DE"/>
          <w:rPrChange w:id="2217" w:author="SC9986" w:date="2022-08-04T09:19:00Z">
            <w:rPr>
              <w:rFonts w:ascii="Lucida Sans Unicode" w:hAnsi="Lucida Sans Unicode"/>
              <w:spacing w:val="-6"/>
              <w:sz w:val="18"/>
            </w:rPr>
          </w:rPrChange>
        </w:rPr>
        <w:t xml:space="preserve"> </w:t>
      </w:r>
      <w:r>
        <w:rPr>
          <w:i/>
          <w:w w:val="125"/>
          <w:sz w:val="18"/>
        </w:rPr>
        <w:t>τ</w:t>
      </w:r>
      <w:r w:rsidRPr="00265780">
        <w:rPr>
          <w:rFonts w:ascii="Bookman Old Style" w:hAnsi="Bookman Old Style"/>
          <w:w w:val="96"/>
          <w:sz w:val="18"/>
          <w:vertAlign w:val="subscript"/>
          <w:lang w:val="de-DE"/>
          <w:rPrChange w:id="2218" w:author="SC9986" w:date="2022-08-04T09:19:00Z">
            <w:rPr>
              <w:rFonts w:ascii="Bookman Old Style" w:hAnsi="Bookman Old Style"/>
              <w:w w:val="96"/>
              <w:sz w:val="18"/>
              <w:vertAlign w:val="subscript"/>
            </w:rPr>
          </w:rPrChange>
        </w:rPr>
        <w:t>3</w:t>
      </w:r>
    </w:p>
    <w:p w14:paraId="0744F3B6" w14:textId="77777777" w:rsidR="00AF434A" w:rsidRDefault="00000000">
      <w:pPr>
        <w:tabs>
          <w:tab w:val="left" w:pos="4548"/>
          <w:tab w:val="left" w:pos="5812"/>
        </w:tabs>
        <w:spacing w:line="218" w:lineRule="auto"/>
        <w:ind w:left="875"/>
        <w:rPr>
          <w:rFonts w:ascii="Lucida Sans Unicode" w:hAnsi="Lucida Sans Unicode"/>
          <w:sz w:val="18"/>
        </w:rPr>
      </w:pPr>
      <w:r>
        <w:pict w14:anchorId="330DE73E">
          <v:line id="_x0000_s1053" style="position:absolute;left:0;text-align:left;z-index:8800;mso-position-horizontal-relative:page" from="86.75pt,15.8pt" to="525.25pt,15.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123"/>
          <w:position w:val="-1"/>
          <w:sz w:val="12"/>
        </w:rPr>
        <w:t>w</w:t>
      </w:r>
      <w:r>
        <w:rPr>
          <w:rFonts w:ascii="Arial" w:hAnsi="Arial"/>
          <w:i/>
          <w:position w:val="-1"/>
          <w:sz w:val="12"/>
        </w:rPr>
        <w:t xml:space="preserve"> </w:t>
      </w:r>
      <w:r>
        <w:rPr>
          <w:rFonts w:ascii="Arial" w:hAnsi="Arial"/>
          <w:i/>
          <w:spacing w:val="-3"/>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spacing w:val="3"/>
          <w:w w:val="123"/>
          <w:sz w:val="18"/>
          <w:vertAlign w:val="subscript"/>
        </w:rPr>
        <w:t>w</w:t>
      </w:r>
      <w:r>
        <w:rPr>
          <w:rFonts w:ascii="Arial" w:hAnsi="Arial"/>
          <w:i/>
          <w:w w:val="127"/>
          <w:sz w:val="18"/>
          <w:vertAlign w:val="subscript"/>
        </w:rPr>
        <w:t>idende</w:t>
      </w:r>
      <w:r>
        <w:rPr>
          <w:rFonts w:ascii="Arial" w:hAnsi="Arial"/>
          <w:i/>
          <w:spacing w:val="3"/>
          <w:w w:val="127"/>
          <w:sz w:val="18"/>
          <w:vertAlign w:val="subscript"/>
        </w:rPr>
        <w:t>r</w:t>
      </w:r>
      <w:r>
        <w:rPr>
          <w:rFonts w:ascii="Arial" w:hAnsi="Arial"/>
          <w:i/>
          <w:w w:val="142"/>
          <w:sz w:val="18"/>
          <w:vertAlign w:val="subscript"/>
        </w:rPr>
        <w:t>ef</w:t>
      </w:r>
      <w:proofErr w:type="spellEnd"/>
      <w:r>
        <w:rPr>
          <w:rFonts w:ascii="Arial" w:hAnsi="Arial"/>
          <w:i/>
          <w:spacing w:val="24"/>
          <w:sz w:val="18"/>
        </w:rPr>
        <w:t xml:space="preserve"> </w:t>
      </w:r>
      <w:r>
        <w:rPr>
          <w:i/>
          <w:w w:val="111"/>
          <w:sz w:val="18"/>
        </w:rPr>
        <w:t>ρ,</w:t>
      </w:r>
      <w:r>
        <w:rPr>
          <w:i/>
          <w:spacing w:val="-15"/>
          <w:sz w:val="18"/>
        </w:rPr>
        <w:t xml:space="preserve"> </w:t>
      </w:r>
      <w:r>
        <w:rPr>
          <w:i/>
          <w:w w:val="124"/>
          <w:sz w:val="18"/>
        </w:rPr>
        <w:t>x,</w:t>
      </w:r>
      <w:r>
        <w:rPr>
          <w:i/>
          <w:spacing w:val="-15"/>
          <w:sz w:val="18"/>
        </w:rPr>
        <w:t xml:space="preserve"> </w:t>
      </w:r>
      <w:proofErr w:type="spellStart"/>
      <w:r>
        <w:rPr>
          <w:w w:val="141"/>
          <w:sz w:val="18"/>
        </w:rPr>
        <w:t>ptr</w:t>
      </w:r>
      <w:r>
        <w:rPr>
          <w:rFonts w:ascii="Arial" w:hAnsi="Arial"/>
          <w:i/>
          <w:w w:val="116"/>
          <w:sz w:val="18"/>
          <w:vertAlign w:val="superscript"/>
        </w:rPr>
        <w:t>c</w:t>
      </w:r>
      <w:proofErr w:type="spellEnd"/>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proofErr w:type="spellStart"/>
      <w:r>
        <w:rPr>
          <w:rFonts w:ascii="Arial" w:hAnsi="Arial"/>
          <w:i/>
          <w:w w:val="148"/>
          <w:sz w:val="18"/>
          <w:vertAlign w:val="subscript"/>
        </w:rPr>
        <w:t>nt</w:t>
      </w:r>
      <w:proofErr w:type="spellEnd"/>
      <w:r>
        <w:rPr>
          <w:rFonts w:ascii="Arial" w:hAnsi="Arial"/>
          <w:i/>
          <w:sz w:val="18"/>
        </w:rPr>
        <w:tab/>
      </w:r>
      <w:r>
        <w:rPr>
          <w:i/>
          <w:w w:val="130"/>
          <w:sz w:val="18"/>
        </w:rPr>
        <w:t>x</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4</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Bookman Old Style" w:hAnsi="Bookman Old Style"/>
          <w:w w:val="96"/>
          <w:sz w:val="18"/>
          <w:vertAlign w:val="subscript"/>
        </w:rPr>
        <w:t>4</w:t>
      </w:r>
      <w:r>
        <w:rPr>
          <w:rFonts w:ascii="Bookman Old Style" w:hAnsi="Bookman Old Style"/>
          <w:spacing w:val="-17"/>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rFonts w:ascii="Lucida Sans Unicode" w:hAnsi="Lucida Sans Unicode"/>
          <w:w w:val="122"/>
          <w:sz w:val="18"/>
        </w:rPr>
        <w:t>)</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2;</w:t>
      </w:r>
      <w:r>
        <w:rPr>
          <w:rFonts w:ascii="Arial" w:hAnsi="Arial"/>
          <w:i/>
          <w:w w:val="123"/>
          <w:position w:val="-1"/>
          <w:sz w:val="12"/>
        </w:rPr>
        <w:t>w</w:t>
      </w:r>
      <w:r>
        <w:rPr>
          <w:rFonts w:ascii="Arial" w:hAnsi="Arial"/>
          <w:i/>
          <w:spacing w:val="-21"/>
          <w:position w:val="-1"/>
          <w:sz w:val="12"/>
        </w:rPr>
        <w:t xml:space="preserve"> </w:t>
      </w:r>
      <w:r>
        <w:rPr>
          <w:rFonts w:ascii="Lucida Sans Unicode" w:hAnsi="Lucida Sans Unicode"/>
          <w:w w:val="87"/>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2</w:t>
      </w:r>
      <w:r>
        <w:rPr>
          <w:rFonts w:ascii="Lucida Sans Unicode" w:hAnsi="Lucida Sans Unicode"/>
          <w:w w:val="87"/>
          <w:sz w:val="18"/>
        </w:rPr>
        <w:t>]</w:t>
      </w:r>
      <w:r>
        <w:rPr>
          <w:rFonts w:ascii="Lucida Sans Unicode" w:hAnsi="Lucida Sans Unicode"/>
          <w:spacing w:val="-6"/>
          <w:sz w:val="18"/>
        </w:rPr>
        <w:t xml:space="preserve"> </w:t>
      </w:r>
      <w:r>
        <w:rPr>
          <w:w w:val="134"/>
          <w:sz w:val="18"/>
        </w:rPr>
        <w:t>else</w:t>
      </w:r>
      <w:r>
        <w:rPr>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3</w:t>
      </w:r>
      <w:r>
        <w:rPr>
          <w:rFonts w:ascii="Lucida Sans Unicode" w:hAnsi="Lucida Sans Unicode"/>
          <w:w w:val="87"/>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3</w:t>
      </w:r>
      <w:r>
        <w:rPr>
          <w:rFonts w:ascii="Lucida Sans Unicode" w:hAnsi="Lucida Sans Unicode"/>
          <w:w w:val="87"/>
          <w:sz w:val="18"/>
        </w:rPr>
        <w:t>]</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7B4649E1"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space="720"/>
        </w:sectPr>
      </w:pPr>
    </w:p>
    <w:p w14:paraId="528D48DA" w14:textId="77777777" w:rsidR="00AF434A" w:rsidRDefault="00AF434A">
      <w:pPr>
        <w:pStyle w:val="BodyText"/>
        <w:spacing w:before="3"/>
        <w:rPr>
          <w:rFonts w:ascii="Lucida Sans Unicode"/>
          <w:sz w:val="25"/>
        </w:rPr>
      </w:pPr>
    </w:p>
    <w:p w14:paraId="1130C6D0" w14:textId="77777777" w:rsidR="00AF434A" w:rsidRDefault="00000000">
      <w:pPr>
        <w:ind w:left="521"/>
        <w:rPr>
          <w:sz w:val="14"/>
        </w:rPr>
      </w:pPr>
      <w:r>
        <w:rPr>
          <w:sz w:val="18"/>
        </w:rPr>
        <w:t>C-L</w:t>
      </w:r>
      <w:r>
        <w:rPr>
          <w:sz w:val="14"/>
        </w:rPr>
        <w:t>ET</w:t>
      </w:r>
    </w:p>
    <w:p w14:paraId="1747D775" w14:textId="77777777" w:rsidR="00AF434A" w:rsidRDefault="00000000">
      <w:pPr>
        <w:spacing w:line="213" w:lineRule="auto"/>
        <w:ind w:left="521"/>
        <w:rPr>
          <w:rFonts w:ascii="Bookman Old Style" w:hAnsi="Bookman Old Style"/>
          <w:sz w:val="12"/>
        </w:rPr>
      </w:pPr>
      <w:r>
        <w:br w:type="column"/>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71"/>
          <w:position w:val="2"/>
          <w:sz w:val="18"/>
        </w:rPr>
        <w:t>if</w:t>
      </w:r>
      <w:r>
        <w:rPr>
          <w:spacing w:val="6"/>
          <w:position w:val="2"/>
          <w:sz w:val="18"/>
        </w:rPr>
        <w:t xml:space="preserve"> </w:t>
      </w:r>
      <w:r>
        <w:rPr>
          <w:rFonts w:ascii="Lucida Sans Unicode" w:hAnsi="Lucida Sans Unicode"/>
          <w:w w:val="122"/>
          <w:position w:val="2"/>
          <w:sz w:val="18"/>
        </w:rPr>
        <w:t>(</w:t>
      </w:r>
      <w:r>
        <w:rPr>
          <w:w w:val="104"/>
          <w:position w:val="2"/>
          <w:sz w:val="18"/>
        </w:rPr>
        <w:t>*</w:t>
      </w:r>
      <w:r>
        <w:rPr>
          <w:spacing w:val="18"/>
          <w:position w:val="2"/>
          <w:sz w:val="18"/>
        </w:rPr>
        <w:t xml:space="preserve"> </w:t>
      </w:r>
      <w:r>
        <w:rPr>
          <w:i/>
          <w:w w:val="130"/>
          <w:position w:val="2"/>
          <w:sz w:val="18"/>
        </w:rPr>
        <w:t>x</w:t>
      </w:r>
      <w:r>
        <w:rPr>
          <w:rFonts w:ascii="Lucida Sans Unicode" w:hAnsi="Lucida Sans Unicode"/>
          <w:w w:val="122"/>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w w:val="134"/>
          <w:position w:val="2"/>
          <w:sz w:val="18"/>
        </w:rPr>
        <w:t>else</w:t>
      </w:r>
      <w:r>
        <w:rPr>
          <w:spacing w:val="6"/>
          <w:position w:val="2"/>
          <w:sz w:val="18"/>
        </w:rPr>
        <w:t xml:space="preserve"> </w:t>
      </w:r>
      <w:r>
        <w:rPr>
          <w:i/>
          <w:w w:val="107"/>
          <w:position w:val="2"/>
          <w:sz w:val="18"/>
        </w:rPr>
        <w:t>e</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z w:val="12"/>
        </w:rPr>
        <w:t>1;</w:t>
      </w:r>
      <w:r>
        <w:rPr>
          <w:rFonts w:ascii="Bookman Old Style" w:hAnsi="Bookman Old Style"/>
          <w:spacing w:val="10"/>
          <w:sz w:val="12"/>
        </w:rPr>
        <w:t>4</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1</w:t>
      </w:r>
      <w:r>
        <w:rPr>
          <w:rFonts w:ascii="Bookman Old Style" w:hAnsi="Bookman Old Style"/>
          <w:spacing w:val="12"/>
          <w:sz w:val="12"/>
        </w:rPr>
        <w:t xml:space="preserve"> </w:t>
      </w:r>
      <w:r>
        <w:rPr>
          <w:rFonts w:ascii="Lucida Sans Unicode" w:hAnsi="Lucida Sans Unicode"/>
          <w:w w:val="92"/>
          <w:position w:val="2"/>
          <w:sz w:val="18"/>
        </w:rPr>
        <w:t>H</w:t>
      </w:r>
      <w:r>
        <w:rPr>
          <w:rFonts w:ascii="Lucida Sans Unicode" w:hAnsi="Lucida Sans Unicode"/>
          <w:spacing w:val="-16"/>
          <w:position w:val="2"/>
          <w:sz w:val="18"/>
        </w:rPr>
        <w:t xml:space="preserve"> </w:t>
      </w:r>
      <w:r>
        <w:rPr>
          <w:i/>
          <w:w w:val="125"/>
          <w:position w:val="2"/>
          <w:sz w:val="18"/>
        </w:rPr>
        <w:t>τ</w:t>
      </w:r>
      <w:r>
        <w:rPr>
          <w:rFonts w:ascii="Bookman Old Style" w:hAnsi="Bookman Old Style"/>
          <w:w w:val="98"/>
          <w:sz w:val="12"/>
        </w:rPr>
        <w:t>2</w:t>
      </w:r>
    </w:p>
    <w:p w14:paraId="3A215854" w14:textId="77777777" w:rsidR="00AF434A" w:rsidRDefault="00000000">
      <w:pPr>
        <w:spacing w:before="242" w:line="250" w:lineRule="exact"/>
        <w:ind w:left="896"/>
        <w:rPr>
          <w:rFonts w:ascii="Lucida Sans Unicode" w:hAnsi="Lucida Sans Unicode"/>
          <w:sz w:val="18"/>
        </w:rPr>
      </w:pPr>
      <w:r>
        <w:rPr>
          <w:rFonts w:ascii="Lucida Sans Unicode" w:hAnsi="Lucida Sans Unicode"/>
          <w:w w:val="110"/>
          <w:position w:val="2"/>
          <w:sz w:val="18"/>
        </w:rPr>
        <w:t>(</w:t>
      </w:r>
      <w:r>
        <w:rPr>
          <w:i/>
          <w:w w:val="110"/>
          <w:position w:val="2"/>
          <w:sz w:val="18"/>
        </w:rPr>
        <w:t xml:space="preserve">x </w:t>
      </w:r>
      <w:r>
        <w:rPr>
          <w:rFonts w:ascii="Lucida Sans Unicode" w:hAnsi="Lucida Sans Unicode"/>
          <w:w w:val="110"/>
          <w:position w:val="2"/>
          <w:sz w:val="18"/>
        </w:rPr>
        <w:t xml:space="preserve">∈ </w:t>
      </w:r>
      <w:r>
        <w:rPr>
          <w:rFonts w:ascii="Arial" w:hAnsi="Arial"/>
          <w:i/>
          <w:w w:val="110"/>
          <w:position w:val="2"/>
          <w:sz w:val="18"/>
        </w:rPr>
        <w:t xml:space="preserve">FV </w:t>
      </w:r>
      <w:r>
        <w:rPr>
          <w:rFonts w:ascii="Lucida Sans Unicode" w:hAnsi="Lucida Sans Unicode"/>
          <w:w w:val="110"/>
          <w:position w:val="2"/>
          <w:sz w:val="18"/>
        </w:rPr>
        <w:t>(</w:t>
      </w:r>
      <w:r>
        <w:rPr>
          <w:i/>
          <w:w w:val="110"/>
          <w:position w:val="2"/>
          <w:sz w:val="18"/>
        </w:rPr>
        <w:t xml:space="preserve">τ </w:t>
      </w:r>
      <w:r>
        <w:rPr>
          <w:rFonts w:ascii="Swis721 Blk BT" w:hAnsi="Swis721 Blk BT"/>
          <w:i/>
          <w:w w:val="110"/>
          <w:position w:val="11"/>
          <w:sz w:val="12"/>
        </w:rPr>
        <w:t>j</w:t>
      </w:r>
      <w:r>
        <w:rPr>
          <w:rFonts w:ascii="Lucida Sans Unicode" w:hAnsi="Lucida Sans Unicode"/>
          <w:w w:val="110"/>
          <w:position w:val="2"/>
          <w:sz w:val="18"/>
        </w:rPr>
        <w:t xml:space="preserve">) ⇒ </w:t>
      </w:r>
      <w:r>
        <w:rPr>
          <w:i/>
          <w:w w:val="110"/>
          <w:position w:val="2"/>
          <w:sz w:val="18"/>
        </w:rPr>
        <w:t>e</w:t>
      </w:r>
      <w:r>
        <w:rPr>
          <w:rFonts w:ascii="Bookman Old Style" w:hAnsi="Bookman Old Style"/>
          <w:w w:val="110"/>
          <w:sz w:val="12"/>
        </w:rPr>
        <w:t xml:space="preserve">1 </w:t>
      </w:r>
      <w:r>
        <w:rPr>
          <w:rFonts w:ascii="Lucida Sans Unicode" w:hAnsi="Lucida Sans Unicode"/>
          <w:w w:val="110"/>
          <w:position w:val="2"/>
          <w:sz w:val="18"/>
        </w:rPr>
        <w:t xml:space="preserve">∈ </w:t>
      </w:r>
      <w:r>
        <w:rPr>
          <w:i/>
          <w:w w:val="110"/>
          <w:position w:val="2"/>
          <w:sz w:val="18"/>
        </w:rPr>
        <w:t>Bound</w:t>
      </w:r>
      <w:r>
        <w:rPr>
          <w:rFonts w:ascii="Lucida Sans Unicode" w:hAnsi="Lucida Sans Unicode"/>
          <w:w w:val="110"/>
          <w:position w:val="2"/>
          <w:sz w:val="18"/>
        </w:rPr>
        <w:t>)</w:t>
      </w:r>
    </w:p>
    <w:p w14:paraId="2C466A87" w14:textId="77777777" w:rsidR="00AF434A" w:rsidRDefault="00AF434A">
      <w:pPr>
        <w:spacing w:line="250"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1064" w:space="1878"/>
            <w:col w:w="7578"/>
          </w:cols>
        </w:sectPr>
      </w:pPr>
    </w:p>
    <w:p w14:paraId="247198FB" w14:textId="77777777" w:rsidR="00AF434A" w:rsidRDefault="00000000">
      <w:pPr>
        <w:spacing w:line="259" w:lineRule="exact"/>
        <w:ind w:left="541"/>
        <w:rPr>
          <w:rFonts w:ascii="Bookman Old Style" w:hAnsi="Bookman Old Style"/>
          <w:sz w:val="12"/>
        </w:rPr>
      </w:pPr>
      <w:r>
        <w:pict w14:anchorId="376CF67D">
          <v:line id="_x0000_s1052" style="position:absolute;left:0;text-align:left;z-index:8824;mso-position-horizontal-relative:page" from="70.05pt,13.35pt" to="514.5pt,13.3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1</w:t>
      </w:r>
    </w:p>
    <w:p w14:paraId="3506AA27" w14:textId="77777777" w:rsidR="00AF434A" w:rsidRDefault="00000000">
      <w:pPr>
        <w:tabs>
          <w:tab w:val="left" w:pos="2646"/>
          <w:tab w:val="left" w:pos="4695"/>
        </w:tabs>
        <w:spacing w:line="218" w:lineRule="auto"/>
        <w:ind w:left="329"/>
        <w:rPr>
          <w:rFonts w:ascii="Bookman Old Style" w:hAnsi="Bookman Old Style"/>
          <w:sz w:val="18"/>
        </w:rPr>
      </w:pPr>
      <w:r>
        <w:br w:type="column"/>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2</w:t>
      </w:r>
      <w:r>
        <w:rPr>
          <w:i/>
          <w:w w:val="113"/>
          <w:sz w:val="18"/>
        </w:rPr>
        <w:t>,</w:t>
      </w:r>
      <w:r>
        <w:rPr>
          <w:i/>
          <w:spacing w:val="-15"/>
          <w:sz w:val="18"/>
        </w:rPr>
        <w:t xml:space="preserve"> </w:t>
      </w:r>
      <w:proofErr w:type="spellStart"/>
      <w:r>
        <w:rPr>
          <w:i/>
          <w:w w:val="109"/>
          <w:sz w:val="18"/>
        </w:rPr>
        <w:t>ρ</w:t>
      </w:r>
      <w:r>
        <w:rPr>
          <w:rFonts w:ascii="Swis721 Blk BT" w:hAnsi="Swis721 Blk BT"/>
          <w:i/>
          <w:w w:val="102"/>
          <w:sz w:val="18"/>
          <w:vertAlign w:val="superscript"/>
        </w:rPr>
        <w:t>j</w:t>
      </w:r>
      <w:proofErr w:type="spellEnd"/>
      <w:r>
        <w:rPr>
          <w:rFonts w:ascii="Swis721 Blk BT" w:hAnsi="Swis721 Blk BT"/>
          <w:i/>
          <w:spacing w:val="2"/>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24"/>
          <w:sz w:val="18"/>
          <w:vertAlign w:val="subscript"/>
        </w:rPr>
        <w:t>extend</w:t>
      </w:r>
      <w:r>
        <w:rPr>
          <w:rFonts w:ascii="Arial" w:hAnsi="Arial"/>
          <w:i/>
          <w:spacing w:val="11"/>
          <w:sz w:val="18"/>
        </w:rPr>
        <w:t xml:space="preserve"> </w:t>
      </w:r>
      <w:r>
        <w:rPr>
          <w:i/>
          <w:w w:val="111"/>
          <w:sz w:val="18"/>
        </w:rPr>
        <w:t>ρ,</w:t>
      </w:r>
      <w:r>
        <w:rPr>
          <w:i/>
          <w:spacing w:val="-15"/>
          <w:sz w:val="18"/>
        </w:rPr>
        <w:t xml:space="preserve"> </w:t>
      </w:r>
      <w:r>
        <w:rPr>
          <w:i/>
          <w:w w:val="124"/>
          <w:sz w:val="18"/>
        </w:rPr>
        <w:t>x,</w:t>
      </w:r>
      <w:r>
        <w:rPr>
          <w:i/>
          <w:spacing w:val="-15"/>
          <w:sz w:val="18"/>
        </w:rPr>
        <w:t xml:space="preserve"> </w:t>
      </w:r>
      <w:r>
        <w:rPr>
          <w:i/>
          <w:spacing w:val="-1"/>
          <w:w w:val="125"/>
          <w:sz w:val="18"/>
        </w:rPr>
        <w:t>τ</w:t>
      </w:r>
      <w:r>
        <w:rPr>
          <w:rFonts w:ascii="Bookman Old Style" w:hAnsi="Bookman Old Style"/>
          <w:w w:val="96"/>
          <w:sz w:val="18"/>
          <w:vertAlign w:val="subscript"/>
        </w:rPr>
        <w:t>1</w:t>
      </w:r>
      <w:r>
        <w:rPr>
          <w:rFonts w:ascii="Bookman Old Style" w:hAnsi="Bookman Old Style"/>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7"/>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15"/>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rFonts w:ascii="Lucida Sans Unicode" w:hAnsi="Lucida Sans Unicode"/>
          <w:w w:val="110"/>
          <w:sz w:val="18"/>
        </w:rPr>
        <w:t>Γ[</w:t>
      </w:r>
      <w:r>
        <w:rPr>
          <w:i/>
          <w:w w:val="130"/>
          <w:sz w:val="18"/>
        </w:rPr>
        <w:t>x</w:t>
      </w:r>
      <w:r>
        <w:rPr>
          <w:i/>
          <w:spacing w:val="6"/>
          <w:sz w:val="18"/>
        </w:rPr>
        <w:t xml:space="preserve"> </w:t>
      </w:r>
      <w:r>
        <w:rPr>
          <w:rFonts w:ascii="Lucida Sans Unicode" w:hAnsi="Lucida Sans Unicode"/>
          <w:w w:val="80"/>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8"/>
          <w:sz w:val="18"/>
        </w:rPr>
        <w:t>];</w:t>
      </w:r>
      <w:r>
        <w:rPr>
          <w:rFonts w:ascii="Lucida Sans Unicode" w:hAnsi="Lucida Sans Unicode"/>
          <w:spacing w:val="-27"/>
          <w:sz w:val="18"/>
        </w:rPr>
        <w:t xml:space="preserve"> </w:t>
      </w:r>
      <w:proofErr w:type="spellStart"/>
      <w:r>
        <w:rPr>
          <w:i/>
          <w:w w:val="109"/>
          <w:sz w:val="18"/>
        </w:rPr>
        <w:t>ρ</w:t>
      </w:r>
      <w:r>
        <w:rPr>
          <w:rFonts w:ascii="Swis721 Blk BT" w:hAnsi="Swis721 Blk BT"/>
          <w:i/>
          <w:w w:val="102"/>
          <w:sz w:val="18"/>
          <w:vertAlign w:val="superscript"/>
        </w:rPr>
        <w:t>j</w:t>
      </w:r>
      <w:proofErr w:type="spellEnd"/>
      <w:r>
        <w:rPr>
          <w:rFonts w:ascii="Swis721 Blk BT" w:hAnsi="Swis721 Blk BT"/>
          <w:i/>
          <w:spacing w:val="2"/>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4</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rFonts w:ascii="Bookman Old Style" w:hAnsi="Bookman Old Style"/>
          <w:w w:val="96"/>
          <w:sz w:val="18"/>
          <w:vertAlign w:val="subscript"/>
        </w:rPr>
        <w:t>4</w:t>
      </w:r>
    </w:p>
    <w:p w14:paraId="5BBA7342" w14:textId="77777777" w:rsidR="00AF434A" w:rsidRDefault="00AF434A">
      <w:pPr>
        <w:spacing w:line="218" w:lineRule="auto"/>
        <w:rPr>
          <w:rFonts w:ascii="Bookman Old Style" w:hAnsi="Bookman Old Style"/>
          <w:sz w:val="18"/>
        </w:rPr>
        <w:sectPr w:rsidR="00AF434A">
          <w:type w:val="continuous"/>
          <w:pgSz w:w="12240" w:h="15840"/>
          <w:pgMar w:top="1500" w:right="860" w:bottom="280" w:left="860" w:header="720" w:footer="720" w:gutter="0"/>
          <w:cols w:num="2" w:space="720" w:equalWidth="0">
            <w:col w:w="2289" w:space="40"/>
            <w:col w:w="8191"/>
          </w:cols>
        </w:sectPr>
      </w:pPr>
    </w:p>
    <w:p w14:paraId="1AE483B2" w14:textId="77777777" w:rsidR="00AF434A" w:rsidRDefault="00AF434A">
      <w:pPr>
        <w:pStyle w:val="BodyText"/>
        <w:spacing w:before="11"/>
        <w:rPr>
          <w:rFonts w:ascii="Bookman Old Style"/>
          <w:sz w:val="32"/>
        </w:rPr>
      </w:pPr>
    </w:p>
    <w:p w14:paraId="4B9CF98A" w14:textId="77777777" w:rsidR="00AF434A" w:rsidRPr="00265780" w:rsidRDefault="00000000">
      <w:pPr>
        <w:spacing w:line="191" w:lineRule="exact"/>
        <w:ind w:left="833"/>
        <w:rPr>
          <w:sz w:val="14"/>
          <w:lang w:val="de-DE"/>
          <w:rPrChange w:id="2219" w:author="SC9986" w:date="2022-08-04T09:19:00Z">
            <w:rPr>
              <w:sz w:val="14"/>
            </w:rPr>
          </w:rPrChange>
        </w:rPr>
      </w:pPr>
      <w:r w:rsidRPr="00265780">
        <w:rPr>
          <w:sz w:val="18"/>
          <w:lang w:val="de-DE"/>
          <w:rPrChange w:id="2220" w:author="SC9986" w:date="2022-08-04T09:19:00Z">
            <w:rPr>
              <w:sz w:val="18"/>
            </w:rPr>
          </w:rPrChange>
        </w:rPr>
        <w:t>C-R</w:t>
      </w:r>
      <w:r w:rsidRPr="00265780">
        <w:rPr>
          <w:sz w:val="14"/>
          <w:lang w:val="de-DE"/>
          <w:rPrChange w:id="2221" w:author="SC9986" w:date="2022-08-04T09:19:00Z">
            <w:rPr>
              <w:sz w:val="14"/>
            </w:rPr>
          </w:rPrChange>
        </w:rPr>
        <w:t>ET</w:t>
      </w:r>
    </w:p>
    <w:p w14:paraId="601DED9C" w14:textId="77777777" w:rsidR="00AF434A" w:rsidRPr="00265780" w:rsidRDefault="00000000">
      <w:pPr>
        <w:spacing w:line="260" w:lineRule="exact"/>
        <w:ind w:left="852"/>
        <w:rPr>
          <w:rFonts w:ascii="Lucida Sans Unicode" w:hAnsi="Lucida Sans Unicode"/>
          <w:sz w:val="18"/>
          <w:lang w:val="de-DE"/>
          <w:rPrChange w:id="2222" w:author="SC9986" w:date="2022-08-04T09:19:00Z">
            <w:rPr>
              <w:rFonts w:ascii="Lucida Sans Unicode" w:hAnsi="Lucida Sans Unicode"/>
              <w:sz w:val="18"/>
            </w:rPr>
          </w:rPrChange>
        </w:rPr>
      </w:pPr>
      <w:r>
        <w:rPr>
          <w:rFonts w:ascii="Lucida Sans Unicode" w:hAnsi="Lucida Sans Unicode"/>
          <w:w w:val="125"/>
          <w:sz w:val="18"/>
        </w:rPr>
        <w:t>Γ</w:t>
      </w:r>
      <w:r w:rsidRPr="00265780">
        <w:rPr>
          <w:rFonts w:ascii="Lucida Sans Unicode" w:hAnsi="Lucida Sans Unicode"/>
          <w:w w:val="125"/>
          <w:sz w:val="18"/>
          <w:lang w:val="de-DE"/>
          <w:rPrChange w:id="2223" w:author="SC9986" w:date="2022-08-04T09:19:00Z">
            <w:rPr>
              <w:rFonts w:ascii="Lucida Sans Unicode" w:hAnsi="Lucida Sans Unicode"/>
              <w:w w:val="125"/>
              <w:sz w:val="18"/>
            </w:rPr>
          </w:rPrChange>
        </w:rPr>
        <w:t>(</w:t>
      </w:r>
      <w:r w:rsidRPr="00265780">
        <w:rPr>
          <w:i/>
          <w:w w:val="125"/>
          <w:sz w:val="18"/>
          <w:lang w:val="de-DE"/>
          <w:rPrChange w:id="2224" w:author="SC9986" w:date="2022-08-04T09:19:00Z">
            <w:rPr>
              <w:i/>
              <w:w w:val="125"/>
              <w:sz w:val="18"/>
            </w:rPr>
          </w:rPrChange>
        </w:rPr>
        <w:t>x</w:t>
      </w:r>
      <w:r w:rsidRPr="00265780">
        <w:rPr>
          <w:rFonts w:ascii="Lucida Sans Unicode" w:hAnsi="Lucida Sans Unicode"/>
          <w:w w:val="125"/>
          <w:sz w:val="18"/>
          <w:lang w:val="de-DE"/>
          <w:rPrChange w:id="2225" w:author="SC9986" w:date="2022-08-04T09:19:00Z">
            <w:rPr>
              <w:rFonts w:ascii="Lucida Sans Unicode" w:hAnsi="Lucida Sans Unicode"/>
              <w:w w:val="125"/>
              <w:sz w:val="18"/>
            </w:rPr>
          </w:rPrChange>
        </w:rPr>
        <w:t>)</w:t>
      </w:r>
    </w:p>
    <w:p w14:paraId="773168A3" w14:textId="77777777" w:rsidR="00AF434A" w:rsidRPr="00265780" w:rsidRDefault="00000000">
      <w:pPr>
        <w:spacing w:line="213" w:lineRule="auto"/>
        <w:ind w:left="1163"/>
        <w:rPr>
          <w:rFonts w:ascii="Lucida Sans Unicode" w:hAnsi="Lucida Sans Unicode"/>
          <w:sz w:val="18"/>
          <w:lang w:val="de-DE"/>
          <w:rPrChange w:id="2226" w:author="SC9986" w:date="2022-08-04T09:19:00Z">
            <w:rPr>
              <w:rFonts w:ascii="Lucida Sans Unicode" w:hAnsi="Lucida Sans Unicode"/>
              <w:sz w:val="18"/>
            </w:rPr>
          </w:rPrChange>
        </w:rPr>
      </w:pPr>
      <w:r w:rsidRPr="00265780">
        <w:rPr>
          <w:lang w:val="de-DE"/>
          <w:rPrChange w:id="2227" w:author="SC9986" w:date="2022-08-04T09:19:00Z">
            <w:rPr/>
          </w:rPrChange>
        </w:rPr>
        <w:br w:type="column"/>
      </w:r>
      <w:r>
        <w:rPr>
          <w:rFonts w:ascii="Lucida Sans Unicode" w:hAnsi="Lucida Sans Unicode"/>
          <w:w w:val="111"/>
          <w:position w:val="2"/>
          <w:sz w:val="18"/>
        </w:rPr>
        <w:t>Γ</w:t>
      </w:r>
      <w:r w:rsidRPr="00265780">
        <w:rPr>
          <w:rFonts w:ascii="Lucida Sans Unicode" w:hAnsi="Lucida Sans Unicode"/>
          <w:w w:val="111"/>
          <w:position w:val="2"/>
          <w:sz w:val="18"/>
          <w:lang w:val="de-DE"/>
          <w:rPrChange w:id="2228" w:author="SC9986" w:date="2022-08-04T09:19: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229" w:author="SC9986" w:date="2022-08-04T09:19:00Z">
            <w:rPr>
              <w:rFonts w:ascii="Lucida Sans Unicode" w:hAnsi="Lucida Sans Unicode"/>
              <w:spacing w:val="-27"/>
              <w:position w:val="2"/>
              <w:sz w:val="18"/>
            </w:rPr>
          </w:rPrChange>
        </w:rPr>
        <w:t xml:space="preserve"> </w:t>
      </w:r>
      <w:r>
        <w:rPr>
          <w:i/>
          <w:w w:val="109"/>
          <w:position w:val="2"/>
          <w:sz w:val="18"/>
        </w:rPr>
        <w:t>ρ</w:t>
      </w:r>
      <w:r w:rsidRPr="00265780">
        <w:rPr>
          <w:rFonts w:ascii="Swis721 Blk BT" w:hAnsi="Swis721 Blk BT"/>
          <w:i/>
          <w:w w:val="113"/>
          <w:position w:val="11"/>
          <w:sz w:val="12"/>
          <w:lang w:val="de-DE"/>
          <w:rPrChange w:id="2230" w:author="SC9986" w:date="2022-08-04T09:19:00Z">
            <w:rPr>
              <w:rFonts w:ascii="Swis721 Blk BT" w:hAnsi="Swis721 Blk BT"/>
              <w:i/>
              <w:w w:val="113"/>
              <w:position w:val="11"/>
              <w:sz w:val="12"/>
            </w:rPr>
          </w:rPrChange>
        </w:rPr>
        <w:t>j</w:t>
      </w:r>
      <w:r w:rsidRPr="00265780">
        <w:rPr>
          <w:rFonts w:ascii="Swis721 Blk BT" w:hAnsi="Swis721 Blk BT"/>
          <w:i/>
          <w:position w:val="11"/>
          <w:sz w:val="12"/>
          <w:lang w:val="de-DE"/>
          <w:rPrChange w:id="2231" w:author="SC9986" w:date="2022-08-04T09:19:00Z">
            <w:rPr>
              <w:rFonts w:ascii="Swis721 Blk BT" w:hAnsi="Swis721 Blk BT"/>
              <w:i/>
              <w:position w:val="11"/>
              <w:sz w:val="12"/>
            </w:rPr>
          </w:rPrChange>
        </w:rPr>
        <w:t xml:space="preserve"> </w:t>
      </w:r>
      <w:r w:rsidRPr="00265780">
        <w:rPr>
          <w:rFonts w:ascii="Swis721 Blk BT" w:hAnsi="Swis721 Blk BT"/>
          <w:i/>
          <w:spacing w:val="-18"/>
          <w:position w:val="11"/>
          <w:sz w:val="12"/>
          <w:lang w:val="de-DE"/>
          <w:rPrChange w:id="2232" w:author="SC9986" w:date="2022-08-04T09:19:00Z">
            <w:rPr>
              <w:rFonts w:ascii="Swis721 Blk BT" w:hAnsi="Swis721 Blk BT"/>
              <w:i/>
              <w:spacing w:val="-18"/>
              <w:position w:val="11"/>
              <w:sz w:val="12"/>
            </w:rPr>
          </w:rPrChange>
        </w:rPr>
        <w:t xml:space="preserve"> </w:t>
      </w:r>
      <w:r w:rsidRPr="00265780">
        <w:rPr>
          <w:rFonts w:ascii="Lucida Sans Unicode" w:hAnsi="Lucida Sans Unicode"/>
          <w:w w:val="99"/>
          <w:position w:val="2"/>
          <w:sz w:val="18"/>
          <w:lang w:val="de-DE"/>
          <w:rPrChange w:id="2233" w:author="SC9986" w:date="2022-08-04T09:19: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234" w:author="SC9986" w:date="2022-08-04T09:19:00Z">
            <w:rPr>
              <w:rFonts w:ascii="Lucida Sans Unicode" w:hAnsi="Lucida Sans Unicode"/>
              <w:spacing w:val="-6"/>
              <w:position w:val="2"/>
              <w:sz w:val="18"/>
            </w:rPr>
          </w:rPrChange>
        </w:rPr>
        <w:t xml:space="preserve"> </w:t>
      </w:r>
      <w:proofErr w:type="spellStart"/>
      <w:r w:rsidRPr="00265780">
        <w:rPr>
          <w:w w:val="156"/>
          <w:position w:val="2"/>
          <w:sz w:val="18"/>
          <w:lang w:val="de-DE"/>
          <w:rPrChange w:id="2235" w:author="SC9986" w:date="2022-08-04T09:19:00Z">
            <w:rPr>
              <w:w w:val="156"/>
              <w:position w:val="2"/>
              <w:sz w:val="18"/>
            </w:rPr>
          </w:rPrChange>
        </w:rPr>
        <w:t>let</w:t>
      </w:r>
      <w:proofErr w:type="spellEnd"/>
      <w:r w:rsidRPr="00265780">
        <w:rPr>
          <w:spacing w:val="18"/>
          <w:position w:val="2"/>
          <w:sz w:val="18"/>
          <w:lang w:val="de-DE"/>
          <w:rPrChange w:id="2236" w:author="SC9986" w:date="2022-08-04T09:19:00Z">
            <w:rPr>
              <w:spacing w:val="18"/>
              <w:position w:val="2"/>
              <w:sz w:val="18"/>
            </w:rPr>
          </w:rPrChange>
        </w:rPr>
        <w:t xml:space="preserve"> </w:t>
      </w:r>
      <w:r w:rsidRPr="00265780">
        <w:rPr>
          <w:i/>
          <w:w w:val="130"/>
          <w:position w:val="2"/>
          <w:sz w:val="18"/>
          <w:lang w:val="de-DE"/>
          <w:rPrChange w:id="2237" w:author="SC9986" w:date="2022-08-04T09:19:00Z">
            <w:rPr>
              <w:i/>
              <w:w w:val="130"/>
              <w:position w:val="2"/>
              <w:sz w:val="18"/>
            </w:rPr>
          </w:rPrChange>
        </w:rPr>
        <w:t>x</w:t>
      </w:r>
      <w:r w:rsidRPr="00265780">
        <w:rPr>
          <w:i/>
          <w:spacing w:val="-15"/>
          <w:position w:val="2"/>
          <w:sz w:val="18"/>
          <w:lang w:val="de-DE"/>
          <w:rPrChange w:id="2238" w:author="SC9986" w:date="2022-08-04T09:19:00Z">
            <w:rPr>
              <w:i/>
              <w:spacing w:val="-15"/>
              <w:position w:val="2"/>
              <w:sz w:val="18"/>
            </w:rPr>
          </w:rPrChange>
        </w:rPr>
        <w:t xml:space="preserve"> </w:t>
      </w:r>
      <w:r w:rsidRPr="00265780">
        <w:rPr>
          <w:w w:val="92"/>
          <w:position w:val="2"/>
          <w:sz w:val="18"/>
          <w:lang w:val="de-DE"/>
          <w:rPrChange w:id="2239" w:author="SC9986" w:date="2022-08-04T09:19:00Z">
            <w:rPr>
              <w:w w:val="92"/>
              <w:position w:val="2"/>
              <w:sz w:val="18"/>
            </w:rPr>
          </w:rPrChange>
        </w:rPr>
        <w:t>=</w:t>
      </w:r>
      <w:r w:rsidRPr="00265780">
        <w:rPr>
          <w:spacing w:val="-15"/>
          <w:position w:val="2"/>
          <w:sz w:val="18"/>
          <w:lang w:val="de-DE"/>
          <w:rPrChange w:id="2240" w:author="SC9986" w:date="2022-08-04T09:19:00Z">
            <w:rPr>
              <w:spacing w:val="-15"/>
              <w:position w:val="2"/>
              <w:sz w:val="18"/>
            </w:rPr>
          </w:rPrChange>
        </w:rPr>
        <w:t xml:space="preserve"> </w:t>
      </w:r>
      <w:r w:rsidRPr="00265780">
        <w:rPr>
          <w:i/>
          <w:w w:val="107"/>
          <w:position w:val="2"/>
          <w:sz w:val="18"/>
          <w:lang w:val="de-DE"/>
          <w:rPrChange w:id="2241" w:author="SC9986" w:date="2022-08-04T09:19:00Z">
            <w:rPr>
              <w:i/>
              <w:w w:val="107"/>
              <w:position w:val="2"/>
              <w:sz w:val="18"/>
            </w:rPr>
          </w:rPrChange>
        </w:rPr>
        <w:t>e</w:t>
      </w:r>
      <w:r w:rsidRPr="00265780">
        <w:rPr>
          <w:rFonts w:ascii="Bookman Old Style" w:hAnsi="Bookman Old Style"/>
          <w:w w:val="98"/>
          <w:sz w:val="12"/>
          <w:lang w:val="de-DE"/>
          <w:rPrChange w:id="2242" w:author="SC9986" w:date="2022-08-04T09:19:00Z">
            <w:rPr>
              <w:rFonts w:ascii="Bookman Old Style" w:hAnsi="Bookman Old Style"/>
              <w:w w:val="98"/>
              <w:sz w:val="12"/>
            </w:rPr>
          </w:rPrChange>
        </w:rPr>
        <w:t>1</w:t>
      </w:r>
      <w:r w:rsidRPr="00265780">
        <w:rPr>
          <w:rFonts w:ascii="Bookman Old Style" w:hAnsi="Bookman Old Style"/>
          <w:sz w:val="12"/>
          <w:lang w:val="de-DE"/>
          <w:rPrChange w:id="2243" w:author="SC9986" w:date="2022-08-04T09:19:00Z">
            <w:rPr>
              <w:rFonts w:ascii="Bookman Old Style" w:hAnsi="Bookman Old Style"/>
              <w:sz w:val="12"/>
            </w:rPr>
          </w:rPrChange>
        </w:rPr>
        <w:t xml:space="preserve"> </w:t>
      </w:r>
      <w:r w:rsidRPr="00265780">
        <w:rPr>
          <w:rFonts w:ascii="Bookman Old Style" w:hAnsi="Bookman Old Style"/>
          <w:spacing w:val="-4"/>
          <w:sz w:val="12"/>
          <w:lang w:val="de-DE"/>
          <w:rPrChange w:id="2244" w:author="SC9986" w:date="2022-08-04T09:19:00Z">
            <w:rPr>
              <w:rFonts w:ascii="Bookman Old Style" w:hAnsi="Bookman Old Style"/>
              <w:spacing w:val="-4"/>
              <w:sz w:val="12"/>
            </w:rPr>
          </w:rPrChange>
        </w:rPr>
        <w:t xml:space="preserve"> </w:t>
      </w:r>
      <w:r w:rsidRPr="00265780">
        <w:rPr>
          <w:w w:val="134"/>
          <w:position w:val="2"/>
          <w:sz w:val="18"/>
          <w:lang w:val="de-DE"/>
          <w:rPrChange w:id="2245" w:author="SC9986" w:date="2022-08-04T09:19:00Z">
            <w:rPr>
              <w:w w:val="134"/>
              <w:position w:val="2"/>
              <w:sz w:val="18"/>
            </w:rPr>
          </w:rPrChange>
        </w:rPr>
        <w:t>in</w:t>
      </w:r>
      <w:r w:rsidRPr="00265780">
        <w:rPr>
          <w:spacing w:val="6"/>
          <w:position w:val="2"/>
          <w:sz w:val="18"/>
          <w:lang w:val="de-DE"/>
          <w:rPrChange w:id="2246" w:author="SC9986" w:date="2022-08-04T09:19:00Z">
            <w:rPr>
              <w:spacing w:val="6"/>
              <w:position w:val="2"/>
              <w:sz w:val="18"/>
            </w:rPr>
          </w:rPrChange>
        </w:rPr>
        <w:t xml:space="preserve"> </w:t>
      </w:r>
      <w:r w:rsidRPr="00265780">
        <w:rPr>
          <w:i/>
          <w:w w:val="107"/>
          <w:position w:val="2"/>
          <w:sz w:val="18"/>
          <w:lang w:val="de-DE"/>
          <w:rPrChange w:id="2247" w:author="SC9986" w:date="2022-08-04T09:19:00Z">
            <w:rPr>
              <w:i/>
              <w:w w:val="107"/>
              <w:position w:val="2"/>
              <w:sz w:val="18"/>
            </w:rPr>
          </w:rPrChange>
        </w:rPr>
        <w:t>e</w:t>
      </w:r>
      <w:r w:rsidRPr="00265780">
        <w:rPr>
          <w:rFonts w:ascii="Bookman Old Style" w:hAnsi="Bookman Old Style"/>
          <w:w w:val="98"/>
          <w:sz w:val="12"/>
          <w:lang w:val="de-DE"/>
          <w:rPrChange w:id="2248" w:author="SC9986" w:date="2022-08-04T09:19:00Z">
            <w:rPr>
              <w:rFonts w:ascii="Bookman Old Style" w:hAnsi="Bookman Old Style"/>
              <w:w w:val="98"/>
              <w:sz w:val="12"/>
            </w:rPr>
          </w:rPrChange>
        </w:rPr>
        <w:t>4</w:t>
      </w:r>
      <w:r w:rsidRPr="00265780">
        <w:rPr>
          <w:rFonts w:ascii="Bookman Old Style" w:hAnsi="Bookman Old Style"/>
          <w:sz w:val="12"/>
          <w:lang w:val="de-DE"/>
          <w:rPrChange w:id="2249"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250" w:author="SC9986" w:date="2022-08-04T09:19:00Z">
            <w:rPr>
              <w:rFonts w:ascii="Bookman Old Style" w:hAnsi="Bookman Old Style"/>
              <w:spacing w:val="-16"/>
              <w:sz w:val="12"/>
            </w:rPr>
          </w:rPrChange>
        </w:rPr>
        <w:t xml:space="preserve"> </w:t>
      </w:r>
      <w:r w:rsidRPr="00265780">
        <w:rPr>
          <w:rFonts w:ascii="Lucida Sans Unicode" w:hAnsi="Lucida Sans Unicode"/>
          <w:w w:val="323"/>
          <w:position w:val="2"/>
          <w:sz w:val="18"/>
          <w:lang w:val="de-DE"/>
          <w:rPrChange w:id="2251" w:author="SC9986" w:date="2022-08-04T09:19: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252" w:author="SC9986" w:date="2022-08-04T09:19:00Z">
            <w:rPr>
              <w:rFonts w:ascii="Lucida Sans Unicode" w:hAnsi="Lucida Sans Unicode"/>
              <w:spacing w:val="-6"/>
              <w:position w:val="2"/>
              <w:sz w:val="18"/>
            </w:rPr>
          </w:rPrChange>
        </w:rPr>
        <w:t xml:space="preserve"> </w:t>
      </w:r>
      <w:r w:rsidRPr="00265780">
        <w:rPr>
          <w:i/>
          <w:spacing w:val="-70"/>
          <w:w w:val="109"/>
          <w:position w:val="2"/>
          <w:sz w:val="18"/>
          <w:lang w:val="de-DE"/>
          <w:rPrChange w:id="2253"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254" w:author="SC9986" w:date="2022-08-04T09:19:00Z">
            <w:rPr>
              <w:rFonts w:ascii="Lucida Sans Unicode" w:hAnsi="Lucida Sans Unicode"/>
              <w:spacing w:val="18"/>
              <w:w w:val="46"/>
              <w:position w:val="7"/>
              <w:sz w:val="18"/>
            </w:rPr>
          </w:rPrChange>
        </w:rPr>
        <w:t>˙</w:t>
      </w:r>
      <w:r w:rsidRPr="00265780">
        <w:rPr>
          <w:rFonts w:ascii="Bookman Old Style" w:hAnsi="Bookman Old Style"/>
          <w:w w:val="101"/>
          <w:sz w:val="12"/>
          <w:lang w:val="de-DE"/>
          <w:rPrChange w:id="2255" w:author="SC9986" w:date="2022-08-04T09:19:00Z">
            <w:rPr>
              <w:rFonts w:ascii="Bookman Old Style" w:hAnsi="Bookman Old Style"/>
              <w:w w:val="101"/>
              <w:sz w:val="12"/>
            </w:rPr>
          </w:rPrChange>
        </w:rPr>
        <w:t>1;2;3;</w:t>
      </w:r>
      <w:r w:rsidRPr="00265780">
        <w:rPr>
          <w:rFonts w:ascii="Bookman Old Style" w:hAnsi="Bookman Old Style"/>
          <w:spacing w:val="10"/>
          <w:w w:val="101"/>
          <w:sz w:val="12"/>
          <w:lang w:val="de-DE"/>
          <w:rPrChange w:id="2256" w:author="SC9986" w:date="2022-08-04T09:19:00Z">
            <w:rPr>
              <w:rFonts w:ascii="Bookman Old Style" w:hAnsi="Bookman Old Style"/>
              <w:spacing w:val="10"/>
              <w:w w:val="101"/>
              <w:sz w:val="12"/>
            </w:rPr>
          </w:rPrChange>
        </w:rPr>
        <w:t>4</w:t>
      </w:r>
      <w:r w:rsidRPr="00265780">
        <w:rPr>
          <w:i/>
          <w:w w:val="113"/>
          <w:position w:val="2"/>
          <w:sz w:val="18"/>
          <w:lang w:val="de-DE"/>
          <w:rPrChange w:id="2257" w:author="SC9986" w:date="2022-08-04T09:19:00Z">
            <w:rPr>
              <w:i/>
              <w:w w:val="113"/>
              <w:position w:val="2"/>
              <w:sz w:val="18"/>
            </w:rPr>
          </w:rPrChange>
        </w:rPr>
        <w:t>,</w:t>
      </w:r>
      <w:r w:rsidRPr="00265780">
        <w:rPr>
          <w:i/>
          <w:spacing w:val="-15"/>
          <w:position w:val="2"/>
          <w:sz w:val="18"/>
          <w:lang w:val="de-DE"/>
          <w:rPrChange w:id="2258" w:author="SC9986" w:date="2022-08-04T09:19:00Z">
            <w:rPr>
              <w:i/>
              <w:spacing w:val="-15"/>
              <w:position w:val="2"/>
              <w:sz w:val="18"/>
            </w:rPr>
          </w:rPrChange>
        </w:rPr>
        <w:t xml:space="preserve"> </w:t>
      </w:r>
      <w:r w:rsidRPr="00265780">
        <w:rPr>
          <w:i/>
          <w:spacing w:val="-75"/>
          <w:w w:val="108"/>
          <w:position w:val="2"/>
          <w:sz w:val="18"/>
          <w:lang w:val="de-DE"/>
          <w:rPrChange w:id="2259" w:author="SC9986" w:date="2022-08-04T09:19:00Z">
            <w:rPr>
              <w:i/>
              <w:spacing w:val="-75"/>
              <w:w w:val="108"/>
              <w:position w:val="2"/>
              <w:sz w:val="18"/>
            </w:rPr>
          </w:rPrChange>
        </w:rPr>
        <w:t>a</w:t>
      </w:r>
      <w:r w:rsidRPr="00265780">
        <w:rPr>
          <w:rFonts w:ascii="Lucida Sans Unicode" w:hAnsi="Lucida Sans Unicode"/>
          <w:w w:val="46"/>
          <w:position w:val="2"/>
          <w:sz w:val="18"/>
          <w:lang w:val="de-DE"/>
          <w:rPrChange w:id="2260" w:author="SC9986" w:date="2022-08-04T09:19: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261" w:author="SC9986" w:date="2022-08-04T09:19: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262" w:author="SC9986" w:date="2022-08-04T09:19:00Z">
            <w:rPr>
              <w:rFonts w:ascii="Bookman Old Style" w:hAnsi="Bookman Old Style"/>
              <w:w w:val="98"/>
              <w:sz w:val="12"/>
            </w:rPr>
          </w:rPrChange>
        </w:rPr>
        <w:t>4</w:t>
      </w:r>
      <w:r w:rsidRPr="00265780">
        <w:rPr>
          <w:rFonts w:ascii="Bookman Old Style" w:hAnsi="Bookman Old Style"/>
          <w:sz w:val="12"/>
          <w:lang w:val="de-DE"/>
          <w:rPrChange w:id="2263"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264" w:author="SC9986" w:date="2022-08-04T09:19: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265" w:author="SC9986" w:date="2022-08-04T09:19: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266" w:author="SC9986" w:date="2022-08-04T09:19:00Z">
            <w:rPr>
              <w:rFonts w:ascii="Lucida Sans Unicode" w:hAnsi="Lucida Sans Unicode"/>
              <w:spacing w:val="-6"/>
              <w:position w:val="2"/>
              <w:sz w:val="18"/>
            </w:rPr>
          </w:rPrChange>
        </w:rPr>
        <w:t xml:space="preserve"> </w:t>
      </w:r>
      <w:r>
        <w:rPr>
          <w:i/>
          <w:w w:val="125"/>
          <w:position w:val="2"/>
          <w:sz w:val="18"/>
        </w:rPr>
        <w:t>τ</w:t>
      </w:r>
      <w:r w:rsidRPr="00265780">
        <w:rPr>
          <w:rFonts w:ascii="Bookman Old Style" w:hAnsi="Bookman Old Style"/>
          <w:spacing w:val="9"/>
          <w:w w:val="98"/>
          <w:sz w:val="12"/>
          <w:lang w:val="de-DE"/>
          <w:rPrChange w:id="2267" w:author="SC9986" w:date="2022-08-04T09:19:00Z">
            <w:rPr>
              <w:rFonts w:ascii="Bookman Old Style" w:hAnsi="Bookman Old Style"/>
              <w:spacing w:val="9"/>
              <w:w w:val="98"/>
              <w:sz w:val="12"/>
            </w:rPr>
          </w:rPrChange>
        </w:rPr>
        <w:t>4</w:t>
      </w:r>
      <w:r w:rsidRPr="00265780">
        <w:rPr>
          <w:rFonts w:ascii="Lucida Sans Unicode" w:hAnsi="Lucida Sans Unicode"/>
          <w:w w:val="87"/>
          <w:position w:val="2"/>
          <w:sz w:val="18"/>
          <w:lang w:val="de-DE"/>
          <w:rPrChange w:id="2268" w:author="SC9986" w:date="2022-08-04T09:19:00Z">
            <w:rPr>
              <w:rFonts w:ascii="Lucida Sans Unicode" w:hAnsi="Lucida Sans Unicode"/>
              <w:w w:val="87"/>
              <w:position w:val="2"/>
              <w:sz w:val="18"/>
            </w:rPr>
          </w:rPrChange>
        </w:rPr>
        <w:t>[</w:t>
      </w:r>
      <w:r>
        <w:rPr>
          <w:i/>
          <w:w w:val="125"/>
          <w:position w:val="2"/>
          <w:sz w:val="18"/>
        </w:rPr>
        <w:t>τ</w:t>
      </w:r>
      <w:r w:rsidRPr="00265780">
        <w:rPr>
          <w:rFonts w:ascii="Bookman Old Style" w:hAnsi="Bookman Old Style"/>
          <w:w w:val="98"/>
          <w:sz w:val="12"/>
          <w:lang w:val="de-DE"/>
          <w:rPrChange w:id="2269" w:author="SC9986" w:date="2022-08-04T09:19:00Z">
            <w:rPr>
              <w:rFonts w:ascii="Bookman Old Style" w:hAnsi="Bookman Old Style"/>
              <w:w w:val="98"/>
              <w:sz w:val="12"/>
            </w:rPr>
          </w:rPrChange>
        </w:rPr>
        <w:t>1</w:t>
      </w:r>
      <w:r w:rsidRPr="00265780">
        <w:rPr>
          <w:rFonts w:ascii="Bookman Old Style" w:hAnsi="Bookman Old Style"/>
          <w:sz w:val="12"/>
          <w:lang w:val="de-DE"/>
          <w:rPrChange w:id="2270"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271" w:author="SC9986" w:date="2022-08-04T09:19:00Z">
            <w:rPr>
              <w:rFonts w:ascii="Bookman Old Style" w:hAnsi="Bookman Old Style"/>
              <w:spacing w:val="-16"/>
              <w:sz w:val="12"/>
            </w:rPr>
          </w:rPrChange>
        </w:rPr>
        <w:t xml:space="preserve"> </w:t>
      </w:r>
      <w:r w:rsidRPr="00265780">
        <w:rPr>
          <w:rFonts w:ascii="Lucida Sans Unicode" w:hAnsi="Lucida Sans Unicode"/>
          <w:position w:val="2"/>
          <w:sz w:val="18"/>
          <w:lang w:val="de-DE"/>
          <w:rPrChange w:id="2272" w:author="SC9986" w:date="2022-08-04T09:19: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273" w:author="SC9986" w:date="2022-08-04T09:19:00Z">
            <w:rPr>
              <w:rFonts w:ascii="Lucida Sans Unicode" w:hAnsi="Lucida Sans Unicode"/>
              <w:spacing w:val="-6"/>
              <w:position w:val="2"/>
              <w:sz w:val="18"/>
            </w:rPr>
          </w:rPrChange>
        </w:rPr>
        <w:t xml:space="preserve"> </w:t>
      </w:r>
      <w:proofErr w:type="spellStart"/>
      <w:r w:rsidRPr="00265780">
        <w:rPr>
          <w:w w:val="148"/>
          <w:position w:val="2"/>
          <w:sz w:val="18"/>
          <w:lang w:val="de-DE"/>
          <w:rPrChange w:id="2274" w:author="SC9986" w:date="2022-08-04T09:19:00Z">
            <w:rPr>
              <w:w w:val="148"/>
              <w:position w:val="2"/>
              <w:sz w:val="18"/>
            </w:rPr>
          </w:rPrChange>
        </w:rPr>
        <w:t>int</w:t>
      </w:r>
      <w:proofErr w:type="spellEnd"/>
      <w:r w:rsidRPr="00265780">
        <w:rPr>
          <w:spacing w:val="6"/>
          <w:position w:val="2"/>
          <w:sz w:val="18"/>
          <w:lang w:val="de-DE"/>
          <w:rPrChange w:id="2275" w:author="SC9986" w:date="2022-08-04T09:19:00Z">
            <w:rPr>
              <w:spacing w:val="6"/>
              <w:position w:val="2"/>
              <w:sz w:val="18"/>
            </w:rPr>
          </w:rPrChange>
        </w:rPr>
        <w:t xml:space="preserve"> </w:t>
      </w:r>
      <w:r w:rsidRPr="00265780">
        <w:rPr>
          <w:rFonts w:ascii="Lucida Sans Unicode" w:hAnsi="Lucida Sans Unicode"/>
          <w:w w:val="108"/>
          <w:position w:val="2"/>
          <w:sz w:val="18"/>
          <w:lang w:val="de-DE"/>
          <w:rPrChange w:id="2276" w:author="SC9986" w:date="2022-08-04T09:19:00Z">
            <w:rPr>
              <w:rFonts w:ascii="Lucida Sans Unicode" w:hAnsi="Lucida Sans Unicode"/>
              <w:w w:val="108"/>
              <w:position w:val="2"/>
              <w:sz w:val="18"/>
            </w:rPr>
          </w:rPrChange>
        </w:rPr>
        <w:t>⇒</w:t>
      </w:r>
      <w:r w:rsidRPr="00265780">
        <w:rPr>
          <w:rFonts w:ascii="Lucida Sans Unicode" w:hAnsi="Lucida Sans Unicode"/>
          <w:spacing w:val="-6"/>
          <w:position w:val="2"/>
          <w:sz w:val="18"/>
          <w:lang w:val="de-DE"/>
          <w:rPrChange w:id="2277" w:author="SC9986" w:date="2022-08-04T09:19:00Z">
            <w:rPr>
              <w:rFonts w:ascii="Lucida Sans Unicode" w:hAnsi="Lucida Sans Unicode"/>
              <w:spacing w:val="-6"/>
              <w:position w:val="2"/>
              <w:sz w:val="18"/>
            </w:rPr>
          </w:rPrChange>
        </w:rPr>
        <w:t xml:space="preserve"> </w:t>
      </w:r>
      <w:r w:rsidRPr="00265780">
        <w:rPr>
          <w:i/>
          <w:w w:val="130"/>
          <w:position w:val="2"/>
          <w:sz w:val="18"/>
          <w:lang w:val="de-DE"/>
          <w:rPrChange w:id="2278" w:author="SC9986" w:date="2022-08-04T09:19:00Z">
            <w:rPr>
              <w:i/>
              <w:w w:val="130"/>
              <w:position w:val="2"/>
              <w:sz w:val="18"/>
            </w:rPr>
          </w:rPrChange>
        </w:rPr>
        <w:t>x</w:t>
      </w:r>
      <w:r w:rsidRPr="00265780">
        <w:rPr>
          <w:i/>
          <w:spacing w:val="6"/>
          <w:position w:val="2"/>
          <w:sz w:val="18"/>
          <w:lang w:val="de-DE"/>
          <w:rPrChange w:id="2279" w:author="SC9986" w:date="2022-08-04T09:19:00Z">
            <w:rPr>
              <w:i/>
              <w:spacing w:val="6"/>
              <w:position w:val="2"/>
              <w:sz w:val="18"/>
            </w:rPr>
          </w:rPrChange>
        </w:rPr>
        <w:t xml:space="preserve"> </w:t>
      </w:r>
      <w:r w:rsidRPr="00265780">
        <w:rPr>
          <w:rFonts w:ascii="Lucida Sans Unicode" w:hAnsi="Lucida Sans Unicode"/>
          <w:w w:val="80"/>
          <w:position w:val="2"/>
          <w:sz w:val="18"/>
          <w:lang w:val="de-DE"/>
          <w:rPrChange w:id="2280" w:author="SC9986" w:date="2022-08-04T09:19:00Z">
            <w:rPr>
              <w:rFonts w:ascii="Lucida Sans Unicode" w:hAnsi="Lucida Sans Unicode"/>
              <w:w w:val="80"/>
              <w:position w:val="2"/>
              <w:sz w:val="18"/>
            </w:rPr>
          </w:rPrChange>
        </w:rPr>
        <w:t>›→</w:t>
      </w:r>
      <w:r w:rsidRPr="00265780">
        <w:rPr>
          <w:rFonts w:ascii="Lucida Sans Unicode" w:hAnsi="Lucida Sans Unicode"/>
          <w:spacing w:val="-6"/>
          <w:position w:val="2"/>
          <w:sz w:val="18"/>
          <w:lang w:val="de-DE"/>
          <w:rPrChange w:id="2281" w:author="SC9986" w:date="2022-08-04T09:19:00Z">
            <w:rPr>
              <w:rFonts w:ascii="Lucida Sans Unicode" w:hAnsi="Lucida Sans Unicode"/>
              <w:spacing w:val="-6"/>
              <w:position w:val="2"/>
              <w:sz w:val="18"/>
            </w:rPr>
          </w:rPrChange>
        </w:rPr>
        <w:t xml:space="preserve"> </w:t>
      </w:r>
      <w:r w:rsidRPr="00265780">
        <w:rPr>
          <w:i/>
          <w:w w:val="107"/>
          <w:position w:val="2"/>
          <w:sz w:val="18"/>
          <w:lang w:val="de-DE"/>
          <w:rPrChange w:id="2282" w:author="SC9986" w:date="2022-08-04T09:19:00Z">
            <w:rPr>
              <w:i/>
              <w:w w:val="107"/>
              <w:position w:val="2"/>
              <w:sz w:val="18"/>
            </w:rPr>
          </w:rPrChange>
        </w:rPr>
        <w:t>e</w:t>
      </w:r>
      <w:r w:rsidRPr="00265780">
        <w:rPr>
          <w:rFonts w:ascii="Bookman Old Style" w:hAnsi="Bookman Old Style"/>
          <w:spacing w:val="9"/>
          <w:w w:val="98"/>
          <w:sz w:val="12"/>
          <w:lang w:val="de-DE"/>
          <w:rPrChange w:id="2283" w:author="SC9986" w:date="2022-08-04T09:19:00Z">
            <w:rPr>
              <w:rFonts w:ascii="Bookman Old Style" w:hAnsi="Bookman Old Style"/>
              <w:spacing w:val="9"/>
              <w:w w:val="98"/>
              <w:sz w:val="12"/>
            </w:rPr>
          </w:rPrChange>
        </w:rPr>
        <w:t>1</w:t>
      </w:r>
      <w:r w:rsidRPr="00265780">
        <w:rPr>
          <w:rFonts w:ascii="Lucida Sans Unicode" w:hAnsi="Lucida Sans Unicode"/>
          <w:w w:val="87"/>
          <w:position w:val="2"/>
          <w:sz w:val="18"/>
          <w:lang w:val="de-DE"/>
          <w:rPrChange w:id="2284" w:author="SC9986" w:date="2022-08-04T09:19:00Z">
            <w:rPr>
              <w:rFonts w:ascii="Lucida Sans Unicode" w:hAnsi="Lucida Sans Unicode"/>
              <w:w w:val="87"/>
              <w:position w:val="2"/>
              <w:sz w:val="18"/>
            </w:rPr>
          </w:rPrChange>
        </w:rPr>
        <w:t>]</w:t>
      </w:r>
    </w:p>
    <w:p w14:paraId="3D8835CB" w14:textId="77777777" w:rsidR="00AF434A" w:rsidRPr="00265780" w:rsidRDefault="00000000">
      <w:pPr>
        <w:tabs>
          <w:tab w:val="left" w:pos="579"/>
          <w:tab w:val="left" w:pos="2551"/>
          <w:tab w:val="left" w:pos="3815"/>
          <w:tab w:val="left" w:pos="4684"/>
        </w:tabs>
        <w:spacing w:before="212"/>
        <w:ind w:left="76"/>
        <w:rPr>
          <w:rFonts w:ascii="Lucida Sans Unicode" w:hAnsi="Lucida Sans Unicode"/>
          <w:sz w:val="18"/>
          <w:lang w:val="de-DE"/>
          <w:rPrChange w:id="2285" w:author="SC9986" w:date="2022-08-04T09:19:00Z">
            <w:rPr>
              <w:rFonts w:ascii="Lucida Sans Unicode" w:hAnsi="Lucida Sans Unicode"/>
              <w:sz w:val="18"/>
            </w:rPr>
          </w:rPrChange>
        </w:rPr>
      </w:pPr>
      <w:r>
        <w:pict w14:anchorId="6A38DF64">
          <v:line id="_x0000_s1051" style="position:absolute;left:0;text-align:left;z-index:8848;mso-position-horizontal-relative:page" from="85.6pt,27.3pt" to="491.15pt,27.3pt" strokeweight=".38pt">
            <w10:wrap anchorx="page"/>
          </v:line>
        </w:pict>
      </w:r>
      <w:r w:rsidRPr="00265780">
        <w:rPr>
          <w:rFonts w:ascii="Lucida Sans Unicode" w:hAnsi="Lucida Sans Unicode"/>
          <w:position w:val="2"/>
          <w:sz w:val="18"/>
          <w:lang w:val="de-DE"/>
          <w:rPrChange w:id="2286" w:author="SC9986" w:date="2022-08-04T09:19:00Z">
            <w:rPr>
              <w:rFonts w:ascii="Lucida Sans Unicode" w:hAnsi="Lucida Sans Unicode"/>
              <w:position w:val="2"/>
              <w:sz w:val="18"/>
            </w:rPr>
          </w:rPrChange>
        </w:rPr>
        <w:t>⊥</w:t>
      </w:r>
      <w:r w:rsidRPr="00265780">
        <w:rPr>
          <w:rFonts w:ascii="Lucida Sans Unicode" w:hAnsi="Lucida Sans Unicode"/>
          <w:position w:val="2"/>
          <w:sz w:val="18"/>
          <w:lang w:val="de-DE"/>
          <w:rPrChange w:id="2287" w:author="SC9986" w:date="2022-08-04T09:19:00Z">
            <w:rPr>
              <w:rFonts w:ascii="Lucida Sans Unicode" w:hAnsi="Lucida Sans Unicode"/>
              <w:position w:val="2"/>
              <w:sz w:val="18"/>
            </w:rPr>
          </w:rPrChange>
        </w:rPr>
        <w:tab/>
      </w:r>
      <w:r>
        <w:rPr>
          <w:rFonts w:ascii="Lucida Sans Unicode" w:hAnsi="Lucida Sans Unicode"/>
          <w:w w:val="111"/>
          <w:position w:val="2"/>
          <w:sz w:val="18"/>
        </w:rPr>
        <w:t>Γ</w:t>
      </w:r>
      <w:r w:rsidRPr="00265780">
        <w:rPr>
          <w:rFonts w:ascii="Lucida Sans Unicode" w:hAnsi="Lucida Sans Unicode"/>
          <w:w w:val="111"/>
          <w:position w:val="2"/>
          <w:sz w:val="18"/>
          <w:lang w:val="de-DE"/>
          <w:rPrChange w:id="2288" w:author="SC9986" w:date="2022-08-04T09:19: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289" w:author="SC9986" w:date="2022-08-04T09:19: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290" w:author="SC9986" w:date="2022-08-04T09:19:00Z">
            <w:rPr>
              <w:i/>
              <w:spacing w:val="6"/>
              <w:position w:val="2"/>
              <w:sz w:val="18"/>
            </w:rPr>
          </w:rPrChange>
        </w:rPr>
        <w:t xml:space="preserve"> </w:t>
      </w:r>
      <w:r w:rsidRPr="00265780">
        <w:rPr>
          <w:rFonts w:ascii="Lucida Sans Unicode" w:hAnsi="Lucida Sans Unicode"/>
          <w:w w:val="99"/>
          <w:position w:val="2"/>
          <w:sz w:val="18"/>
          <w:lang w:val="de-DE"/>
          <w:rPrChange w:id="2291" w:author="SC9986" w:date="2022-08-04T09:19: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292" w:author="SC9986" w:date="2022-08-04T09:19:00Z">
            <w:rPr>
              <w:rFonts w:ascii="Lucida Sans Unicode" w:hAnsi="Lucida Sans Unicode"/>
              <w:spacing w:val="-6"/>
              <w:position w:val="2"/>
              <w:sz w:val="18"/>
            </w:rPr>
          </w:rPrChange>
        </w:rPr>
        <w:t xml:space="preserve"> </w:t>
      </w:r>
      <w:r w:rsidRPr="00265780">
        <w:rPr>
          <w:i/>
          <w:w w:val="107"/>
          <w:position w:val="2"/>
          <w:sz w:val="18"/>
          <w:lang w:val="de-DE"/>
          <w:rPrChange w:id="2293" w:author="SC9986" w:date="2022-08-04T09:19:00Z">
            <w:rPr>
              <w:i/>
              <w:w w:val="107"/>
              <w:position w:val="2"/>
              <w:sz w:val="18"/>
            </w:rPr>
          </w:rPrChange>
        </w:rPr>
        <w:t>e</w:t>
      </w:r>
      <w:r w:rsidRPr="00265780">
        <w:rPr>
          <w:i/>
          <w:spacing w:val="6"/>
          <w:position w:val="2"/>
          <w:sz w:val="18"/>
          <w:lang w:val="de-DE"/>
          <w:rPrChange w:id="2294" w:author="SC9986" w:date="2022-08-04T09:19:00Z">
            <w:rPr>
              <w:i/>
              <w:spacing w:val="6"/>
              <w:position w:val="2"/>
              <w:sz w:val="18"/>
            </w:rPr>
          </w:rPrChange>
        </w:rPr>
        <w:t xml:space="preserve"> </w:t>
      </w:r>
      <w:r w:rsidRPr="00265780">
        <w:rPr>
          <w:rFonts w:ascii="Lucida Sans Unicode" w:hAnsi="Lucida Sans Unicode"/>
          <w:w w:val="323"/>
          <w:position w:val="2"/>
          <w:sz w:val="18"/>
          <w:lang w:val="de-DE"/>
          <w:rPrChange w:id="2295" w:author="SC9986" w:date="2022-08-04T09:19: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296" w:author="SC9986" w:date="2022-08-04T09:19:00Z">
            <w:rPr>
              <w:rFonts w:ascii="Lucida Sans Unicode" w:hAnsi="Lucida Sans Unicode"/>
              <w:spacing w:val="-6"/>
              <w:position w:val="2"/>
              <w:sz w:val="18"/>
            </w:rPr>
          </w:rPrChange>
        </w:rPr>
        <w:t xml:space="preserve"> </w:t>
      </w:r>
      <w:r w:rsidRPr="00265780">
        <w:rPr>
          <w:i/>
          <w:spacing w:val="-70"/>
          <w:w w:val="109"/>
          <w:position w:val="2"/>
          <w:sz w:val="18"/>
          <w:lang w:val="de-DE"/>
          <w:rPrChange w:id="2297"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298" w:author="SC9986" w:date="2022-08-04T09:19:00Z">
            <w:rPr>
              <w:rFonts w:ascii="Lucida Sans Unicode" w:hAnsi="Lucida Sans Unicode"/>
              <w:spacing w:val="18"/>
              <w:w w:val="46"/>
              <w:position w:val="7"/>
              <w:sz w:val="18"/>
            </w:rPr>
          </w:rPrChange>
        </w:rPr>
        <w:t>˙</w:t>
      </w:r>
      <w:r w:rsidRPr="00265780">
        <w:rPr>
          <w:rFonts w:ascii="Bookman Old Style" w:hAnsi="Bookman Old Style"/>
          <w:spacing w:val="9"/>
          <w:w w:val="98"/>
          <w:sz w:val="12"/>
          <w:lang w:val="de-DE"/>
          <w:rPrChange w:id="2299" w:author="SC9986" w:date="2022-08-04T09:19:00Z">
            <w:rPr>
              <w:rFonts w:ascii="Bookman Old Style" w:hAnsi="Bookman Old Style"/>
              <w:spacing w:val="9"/>
              <w:w w:val="98"/>
              <w:sz w:val="12"/>
            </w:rPr>
          </w:rPrChange>
        </w:rPr>
        <w:t>1</w:t>
      </w:r>
      <w:r w:rsidRPr="00265780">
        <w:rPr>
          <w:i/>
          <w:w w:val="113"/>
          <w:position w:val="2"/>
          <w:sz w:val="18"/>
          <w:lang w:val="de-DE"/>
          <w:rPrChange w:id="2300" w:author="SC9986" w:date="2022-08-04T09:19:00Z">
            <w:rPr>
              <w:i/>
              <w:w w:val="113"/>
              <w:position w:val="2"/>
              <w:sz w:val="18"/>
            </w:rPr>
          </w:rPrChange>
        </w:rPr>
        <w:t>,</w:t>
      </w:r>
      <w:r w:rsidRPr="00265780">
        <w:rPr>
          <w:i/>
          <w:spacing w:val="-15"/>
          <w:position w:val="2"/>
          <w:sz w:val="18"/>
          <w:lang w:val="de-DE"/>
          <w:rPrChange w:id="2301" w:author="SC9986" w:date="2022-08-04T09:19:00Z">
            <w:rPr>
              <w:i/>
              <w:spacing w:val="-15"/>
              <w:position w:val="2"/>
              <w:sz w:val="18"/>
            </w:rPr>
          </w:rPrChange>
        </w:rPr>
        <w:t xml:space="preserve"> </w:t>
      </w:r>
      <w:r w:rsidRPr="00265780">
        <w:rPr>
          <w:i/>
          <w:spacing w:val="-75"/>
          <w:w w:val="108"/>
          <w:position w:val="2"/>
          <w:sz w:val="18"/>
          <w:lang w:val="de-DE"/>
          <w:rPrChange w:id="2302" w:author="SC9986" w:date="2022-08-04T09:19:00Z">
            <w:rPr>
              <w:i/>
              <w:spacing w:val="-75"/>
              <w:w w:val="108"/>
              <w:position w:val="2"/>
              <w:sz w:val="18"/>
            </w:rPr>
          </w:rPrChange>
        </w:rPr>
        <w:t>a</w:t>
      </w:r>
      <w:r w:rsidRPr="00265780">
        <w:rPr>
          <w:rFonts w:ascii="Lucida Sans Unicode" w:hAnsi="Lucida Sans Unicode"/>
          <w:w w:val="46"/>
          <w:position w:val="2"/>
          <w:sz w:val="18"/>
          <w:lang w:val="de-DE"/>
          <w:rPrChange w:id="2303" w:author="SC9986" w:date="2022-08-04T09:19: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304" w:author="SC9986" w:date="2022-08-04T09:19: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305" w:author="SC9986" w:date="2022-08-04T09:19:00Z">
            <w:rPr>
              <w:rFonts w:ascii="Bookman Old Style" w:hAnsi="Bookman Old Style"/>
              <w:w w:val="98"/>
              <w:sz w:val="12"/>
            </w:rPr>
          </w:rPrChange>
        </w:rPr>
        <w:t>1</w:t>
      </w:r>
      <w:r w:rsidRPr="00265780">
        <w:rPr>
          <w:rFonts w:ascii="Bookman Old Style" w:hAnsi="Bookman Old Style"/>
          <w:sz w:val="12"/>
          <w:lang w:val="de-DE"/>
          <w:rPrChange w:id="2306"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307" w:author="SC9986" w:date="2022-08-04T09:19: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308" w:author="SC9986" w:date="2022-08-04T09:19: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309" w:author="SC9986" w:date="2022-08-04T09:19:00Z">
            <w:rPr>
              <w:rFonts w:ascii="Lucida Sans Unicode" w:hAnsi="Lucida Sans Unicode"/>
              <w:spacing w:val="-6"/>
              <w:position w:val="2"/>
              <w:sz w:val="18"/>
            </w:rPr>
          </w:rPrChange>
        </w:rPr>
        <w:t xml:space="preserve"> </w:t>
      </w:r>
      <w:r>
        <w:rPr>
          <w:i/>
          <w:w w:val="125"/>
          <w:position w:val="2"/>
          <w:sz w:val="18"/>
        </w:rPr>
        <w:t>τ</w:t>
      </w:r>
      <w:r w:rsidRPr="00265780">
        <w:rPr>
          <w:i/>
          <w:position w:val="2"/>
          <w:sz w:val="18"/>
          <w:lang w:val="de-DE"/>
          <w:rPrChange w:id="2310" w:author="SC9986" w:date="2022-08-04T09:19:00Z">
            <w:rPr>
              <w:i/>
              <w:position w:val="2"/>
              <w:sz w:val="18"/>
            </w:rPr>
          </w:rPrChange>
        </w:rPr>
        <w:tab/>
      </w:r>
      <w:r w:rsidRPr="00265780">
        <w:rPr>
          <w:i/>
          <w:w w:val="130"/>
          <w:position w:val="2"/>
          <w:sz w:val="18"/>
          <w:lang w:val="de-DE"/>
          <w:rPrChange w:id="2311" w:author="SC9986" w:date="2022-08-04T09:19:00Z">
            <w:rPr>
              <w:i/>
              <w:w w:val="130"/>
              <w:position w:val="2"/>
              <w:sz w:val="18"/>
            </w:rPr>
          </w:rPrChange>
        </w:rPr>
        <w:t>x</w:t>
      </w:r>
      <w:r w:rsidRPr="00265780">
        <w:rPr>
          <w:rFonts w:ascii="Bookman Old Style" w:hAnsi="Bookman Old Style"/>
          <w:w w:val="98"/>
          <w:sz w:val="12"/>
          <w:lang w:val="de-DE"/>
          <w:rPrChange w:id="2312" w:author="SC9986" w:date="2022-08-04T09:19:00Z">
            <w:rPr>
              <w:rFonts w:ascii="Bookman Old Style" w:hAnsi="Bookman Old Style"/>
              <w:w w:val="98"/>
              <w:sz w:val="12"/>
            </w:rPr>
          </w:rPrChange>
        </w:rPr>
        <w:t>2</w:t>
      </w:r>
      <w:r w:rsidRPr="00265780">
        <w:rPr>
          <w:rFonts w:ascii="Bookman Old Style" w:hAnsi="Bookman Old Style"/>
          <w:sz w:val="12"/>
          <w:lang w:val="de-DE"/>
          <w:rPrChange w:id="2313"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314" w:author="SC9986" w:date="2022-08-04T09:19:00Z">
            <w:rPr>
              <w:rFonts w:ascii="Bookman Old Style" w:hAnsi="Bookman Old Style"/>
              <w:spacing w:val="-16"/>
              <w:sz w:val="12"/>
            </w:rPr>
          </w:rPrChange>
        </w:rPr>
        <w:t xml:space="preserve"> </w:t>
      </w:r>
      <w:r w:rsidRPr="00265780">
        <w:rPr>
          <w:rFonts w:ascii="Lucida Sans Unicode" w:hAnsi="Lucida Sans Unicode"/>
          <w:position w:val="2"/>
          <w:sz w:val="18"/>
          <w:lang w:val="de-DE"/>
          <w:rPrChange w:id="2315" w:author="SC9986" w:date="2022-08-04T09:19: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316" w:author="SC9986" w:date="2022-08-04T09:19:00Z">
            <w:rPr>
              <w:rFonts w:ascii="Lucida Sans Unicode" w:hAnsi="Lucida Sans Unicode"/>
              <w:spacing w:val="-6"/>
              <w:position w:val="2"/>
              <w:sz w:val="18"/>
            </w:rPr>
          </w:rPrChange>
        </w:rPr>
        <w:t xml:space="preserve"> </w:t>
      </w:r>
      <w:proofErr w:type="spellStart"/>
      <w:r w:rsidRPr="00265780">
        <w:rPr>
          <w:w w:val="130"/>
          <w:position w:val="2"/>
          <w:sz w:val="18"/>
          <w:lang w:val="de-DE"/>
          <w:rPrChange w:id="2317" w:author="SC9986" w:date="2022-08-04T09:19:00Z">
            <w:rPr>
              <w:w w:val="130"/>
              <w:position w:val="2"/>
              <w:sz w:val="18"/>
            </w:rPr>
          </w:rPrChange>
        </w:rPr>
        <w:t>fresh</w:t>
      </w:r>
      <w:proofErr w:type="spellEnd"/>
      <w:r w:rsidRPr="00265780">
        <w:rPr>
          <w:position w:val="2"/>
          <w:sz w:val="18"/>
          <w:lang w:val="de-DE"/>
          <w:rPrChange w:id="2318" w:author="SC9986" w:date="2022-08-04T09:19:00Z">
            <w:rPr>
              <w:position w:val="2"/>
              <w:sz w:val="18"/>
            </w:rPr>
          </w:rPrChange>
        </w:rPr>
        <w:tab/>
      </w:r>
      <w:r w:rsidRPr="00265780">
        <w:rPr>
          <w:i/>
          <w:w w:val="107"/>
          <w:position w:val="2"/>
          <w:sz w:val="18"/>
          <w:lang w:val="de-DE"/>
          <w:rPrChange w:id="2319" w:author="SC9986" w:date="2022-08-04T09:19:00Z">
            <w:rPr>
              <w:i/>
              <w:w w:val="107"/>
              <w:position w:val="2"/>
              <w:sz w:val="18"/>
            </w:rPr>
          </w:rPrChange>
        </w:rPr>
        <w:t>µ</w:t>
      </w:r>
      <w:r w:rsidRPr="00265780">
        <w:rPr>
          <w:i/>
          <w:spacing w:val="6"/>
          <w:position w:val="2"/>
          <w:sz w:val="18"/>
          <w:lang w:val="de-DE"/>
          <w:rPrChange w:id="2320" w:author="SC9986" w:date="2022-08-04T09:19:00Z">
            <w:rPr>
              <w:i/>
              <w:spacing w:val="6"/>
              <w:position w:val="2"/>
              <w:sz w:val="18"/>
            </w:rPr>
          </w:rPrChange>
        </w:rPr>
        <w:t xml:space="preserve"> </w:t>
      </w:r>
      <w:r w:rsidRPr="00265780">
        <w:rPr>
          <w:rFonts w:ascii="Lucida Sans Unicode" w:hAnsi="Lucida Sans Unicode"/>
          <w:w w:val="323"/>
          <w:position w:val="2"/>
          <w:sz w:val="18"/>
          <w:lang w:val="de-DE"/>
          <w:rPrChange w:id="2321" w:author="SC9986" w:date="2022-08-04T09:19: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322" w:author="SC9986" w:date="2022-08-04T09:19:00Z">
            <w:rPr>
              <w:rFonts w:ascii="Lucida Sans Unicode" w:hAnsi="Lucida Sans Unicode"/>
              <w:spacing w:val="-6"/>
              <w:position w:val="2"/>
              <w:sz w:val="18"/>
            </w:rPr>
          </w:rPrChange>
        </w:rPr>
        <w:t xml:space="preserve"> </w:t>
      </w:r>
      <w:r w:rsidRPr="00265780">
        <w:rPr>
          <w:i/>
          <w:spacing w:val="-76"/>
          <w:w w:val="107"/>
          <w:position w:val="2"/>
          <w:sz w:val="18"/>
          <w:lang w:val="de-DE"/>
          <w:rPrChange w:id="2323" w:author="SC9986" w:date="2022-08-04T09:19:00Z">
            <w:rPr>
              <w:i/>
              <w:spacing w:val="-76"/>
              <w:w w:val="107"/>
              <w:position w:val="2"/>
              <w:sz w:val="18"/>
            </w:rPr>
          </w:rPrChange>
        </w:rPr>
        <w:t>µ</w:t>
      </w:r>
      <w:r w:rsidRPr="00265780">
        <w:rPr>
          <w:rFonts w:ascii="Lucida Sans Unicode" w:hAnsi="Lucida Sans Unicode"/>
          <w:w w:val="46"/>
          <w:position w:val="2"/>
          <w:sz w:val="18"/>
          <w:lang w:val="de-DE"/>
          <w:rPrChange w:id="2324" w:author="SC9986" w:date="2022-08-04T09:19:00Z">
            <w:rPr>
              <w:rFonts w:ascii="Lucida Sans Unicode" w:hAnsi="Lucida Sans Unicode"/>
              <w:w w:val="46"/>
              <w:position w:val="2"/>
              <w:sz w:val="18"/>
            </w:rPr>
          </w:rPrChange>
        </w:rPr>
        <w:t>˙</w:t>
      </w:r>
      <w:r w:rsidRPr="00265780">
        <w:rPr>
          <w:rFonts w:ascii="Lucida Sans Unicode" w:hAnsi="Lucida Sans Unicode"/>
          <w:position w:val="2"/>
          <w:sz w:val="18"/>
          <w:lang w:val="de-DE"/>
          <w:rPrChange w:id="2325" w:author="SC9986" w:date="2022-08-04T09:19:00Z">
            <w:rPr>
              <w:rFonts w:ascii="Lucida Sans Unicode" w:hAnsi="Lucida Sans Unicode"/>
              <w:position w:val="2"/>
              <w:sz w:val="18"/>
            </w:rPr>
          </w:rPrChange>
        </w:rPr>
        <w:tab/>
      </w:r>
      <w:r w:rsidRPr="00265780">
        <w:rPr>
          <w:i/>
          <w:spacing w:val="-70"/>
          <w:w w:val="109"/>
          <w:position w:val="2"/>
          <w:sz w:val="18"/>
          <w:lang w:val="de-DE"/>
          <w:rPrChange w:id="2326"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327" w:author="SC9986" w:date="2022-08-04T09:19:00Z">
            <w:rPr>
              <w:rFonts w:ascii="Lucida Sans Unicode" w:hAnsi="Lucida Sans Unicode"/>
              <w:spacing w:val="18"/>
              <w:w w:val="46"/>
              <w:position w:val="7"/>
              <w:sz w:val="18"/>
            </w:rPr>
          </w:rPrChange>
        </w:rPr>
        <w:t>˙</w:t>
      </w:r>
      <w:r w:rsidRPr="00265780">
        <w:rPr>
          <w:rFonts w:ascii="Bookman Old Style" w:hAnsi="Bookman Old Style"/>
          <w:w w:val="98"/>
          <w:sz w:val="12"/>
          <w:lang w:val="de-DE"/>
          <w:rPrChange w:id="2328" w:author="SC9986" w:date="2022-08-04T09:19:00Z">
            <w:rPr>
              <w:rFonts w:ascii="Bookman Old Style" w:hAnsi="Bookman Old Style"/>
              <w:w w:val="98"/>
              <w:sz w:val="12"/>
            </w:rPr>
          </w:rPrChange>
        </w:rPr>
        <w:t>2</w:t>
      </w:r>
      <w:r w:rsidRPr="00265780">
        <w:rPr>
          <w:rFonts w:ascii="Bookman Old Style" w:hAnsi="Bookman Old Style"/>
          <w:sz w:val="12"/>
          <w:lang w:val="de-DE"/>
          <w:rPrChange w:id="2329"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330" w:author="SC9986" w:date="2022-08-04T09:19:00Z">
            <w:rPr>
              <w:rFonts w:ascii="Bookman Old Style" w:hAnsi="Bookman Old Style"/>
              <w:spacing w:val="-16"/>
              <w:sz w:val="12"/>
            </w:rPr>
          </w:rPrChange>
        </w:rPr>
        <w:t xml:space="preserve"> </w:t>
      </w:r>
      <w:r w:rsidRPr="00265780">
        <w:rPr>
          <w:rFonts w:ascii="Lucida Sans Unicode" w:hAnsi="Lucida Sans Unicode"/>
          <w:position w:val="2"/>
          <w:sz w:val="18"/>
          <w:lang w:val="de-DE"/>
          <w:rPrChange w:id="2331" w:author="SC9986" w:date="2022-08-04T09:19: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332" w:author="SC9986" w:date="2022-08-04T09:19:00Z">
            <w:rPr>
              <w:rFonts w:ascii="Lucida Sans Unicode" w:hAnsi="Lucida Sans Unicode"/>
              <w:spacing w:val="-6"/>
              <w:position w:val="2"/>
              <w:sz w:val="18"/>
            </w:rPr>
          </w:rPrChange>
        </w:rPr>
        <w:t xml:space="preserve"> </w:t>
      </w:r>
      <w:proofErr w:type="spellStart"/>
      <w:r w:rsidRPr="00265780">
        <w:rPr>
          <w:w w:val="156"/>
          <w:position w:val="2"/>
          <w:sz w:val="18"/>
          <w:lang w:val="de-DE"/>
          <w:rPrChange w:id="2333" w:author="SC9986" w:date="2022-08-04T09:19:00Z">
            <w:rPr>
              <w:w w:val="156"/>
              <w:position w:val="2"/>
              <w:sz w:val="18"/>
            </w:rPr>
          </w:rPrChange>
        </w:rPr>
        <w:t>let</w:t>
      </w:r>
      <w:proofErr w:type="spellEnd"/>
      <w:r w:rsidRPr="00265780">
        <w:rPr>
          <w:spacing w:val="18"/>
          <w:position w:val="2"/>
          <w:sz w:val="18"/>
          <w:lang w:val="de-DE"/>
          <w:rPrChange w:id="2334" w:author="SC9986" w:date="2022-08-04T09:19:00Z">
            <w:rPr>
              <w:spacing w:val="18"/>
              <w:position w:val="2"/>
              <w:sz w:val="18"/>
            </w:rPr>
          </w:rPrChange>
        </w:rPr>
        <w:t xml:space="preserve"> </w:t>
      </w:r>
      <w:r w:rsidRPr="00265780">
        <w:rPr>
          <w:i/>
          <w:w w:val="130"/>
          <w:position w:val="2"/>
          <w:sz w:val="18"/>
          <w:lang w:val="de-DE"/>
          <w:rPrChange w:id="2335" w:author="SC9986" w:date="2022-08-04T09:19:00Z">
            <w:rPr>
              <w:i/>
              <w:w w:val="130"/>
              <w:position w:val="2"/>
              <w:sz w:val="18"/>
            </w:rPr>
          </w:rPrChange>
        </w:rPr>
        <w:t>x</w:t>
      </w:r>
      <w:r w:rsidRPr="00265780">
        <w:rPr>
          <w:rFonts w:ascii="Bookman Old Style" w:hAnsi="Bookman Old Style"/>
          <w:w w:val="98"/>
          <w:sz w:val="12"/>
          <w:lang w:val="de-DE"/>
          <w:rPrChange w:id="2336" w:author="SC9986" w:date="2022-08-04T09:19:00Z">
            <w:rPr>
              <w:rFonts w:ascii="Bookman Old Style" w:hAnsi="Bookman Old Style"/>
              <w:w w:val="98"/>
              <w:sz w:val="12"/>
            </w:rPr>
          </w:rPrChange>
        </w:rPr>
        <w:t>2</w:t>
      </w:r>
      <w:r w:rsidRPr="00265780">
        <w:rPr>
          <w:rFonts w:ascii="Bookman Old Style" w:hAnsi="Bookman Old Style"/>
          <w:spacing w:val="2"/>
          <w:sz w:val="12"/>
          <w:lang w:val="de-DE"/>
          <w:rPrChange w:id="2337" w:author="SC9986" w:date="2022-08-04T09:19:00Z">
            <w:rPr>
              <w:rFonts w:ascii="Bookman Old Style" w:hAnsi="Bookman Old Style"/>
              <w:spacing w:val="2"/>
              <w:sz w:val="12"/>
            </w:rPr>
          </w:rPrChange>
        </w:rPr>
        <w:t xml:space="preserve"> </w:t>
      </w:r>
      <w:r w:rsidRPr="00265780">
        <w:rPr>
          <w:w w:val="92"/>
          <w:position w:val="2"/>
          <w:sz w:val="18"/>
          <w:lang w:val="de-DE"/>
          <w:rPrChange w:id="2338" w:author="SC9986" w:date="2022-08-04T09:19:00Z">
            <w:rPr>
              <w:w w:val="92"/>
              <w:position w:val="2"/>
              <w:sz w:val="18"/>
            </w:rPr>
          </w:rPrChange>
        </w:rPr>
        <w:t>=</w:t>
      </w:r>
      <w:r w:rsidRPr="00265780">
        <w:rPr>
          <w:spacing w:val="-15"/>
          <w:position w:val="2"/>
          <w:sz w:val="18"/>
          <w:lang w:val="de-DE"/>
          <w:rPrChange w:id="2339" w:author="SC9986" w:date="2022-08-04T09:19:00Z">
            <w:rPr>
              <w:spacing w:val="-15"/>
              <w:position w:val="2"/>
              <w:sz w:val="18"/>
            </w:rPr>
          </w:rPrChange>
        </w:rPr>
        <w:t xml:space="preserve"> </w:t>
      </w:r>
      <w:proofErr w:type="spellStart"/>
      <w:r w:rsidRPr="00265780">
        <w:rPr>
          <w:w w:val="148"/>
          <w:position w:val="2"/>
          <w:sz w:val="18"/>
          <w:lang w:val="de-DE"/>
          <w:rPrChange w:id="2340" w:author="SC9986" w:date="2022-08-04T09:19:00Z">
            <w:rPr>
              <w:w w:val="148"/>
              <w:position w:val="2"/>
              <w:sz w:val="18"/>
            </w:rPr>
          </w:rPrChange>
        </w:rPr>
        <w:t>ret</w:t>
      </w:r>
      <w:proofErr w:type="spellEnd"/>
      <w:r w:rsidRPr="00265780">
        <w:rPr>
          <w:rFonts w:ascii="Lucida Sans Unicode" w:hAnsi="Lucida Sans Unicode"/>
          <w:w w:val="122"/>
          <w:position w:val="2"/>
          <w:sz w:val="18"/>
          <w:lang w:val="de-DE"/>
          <w:rPrChange w:id="2341" w:author="SC9986" w:date="2022-08-04T09:19:00Z">
            <w:rPr>
              <w:rFonts w:ascii="Lucida Sans Unicode" w:hAnsi="Lucida Sans Unicode"/>
              <w:w w:val="122"/>
              <w:position w:val="2"/>
              <w:sz w:val="18"/>
            </w:rPr>
          </w:rPrChange>
        </w:rPr>
        <w:t>(</w:t>
      </w:r>
      <w:r w:rsidRPr="00265780">
        <w:rPr>
          <w:i/>
          <w:w w:val="124"/>
          <w:position w:val="2"/>
          <w:sz w:val="18"/>
          <w:lang w:val="de-DE"/>
          <w:rPrChange w:id="2342" w:author="SC9986" w:date="2022-08-04T09:19:00Z">
            <w:rPr>
              <w:i/>
              <w:w w:val="124"/>
              <w:position w:val="2"/>
              <w:sz w:val="18"/>
            </w:rPr>
          </w:rPrChange>
        </w:rPr>
        <w:t>x,</w:t>
      </w:r>
      <w:r w:rsidRPr="00265780">
        <w:rPr>
          <w:i/>
          <w:spacing w:val="-15"/>
          <w:position w:val="2"/>
          <w:sz w:val="18"/>
          <w:lang w:val="de-DE"/>
          <w:rPrChange w:id="2343" w:author="SC9986" w:date="2022-08-04T09:19:00Z">
            <w:rPr>
              <w:i/>
              <w:spacing w:val="-15"/>
              <w:position w:val="2"/>
              <w:sz w:val="18"/>
            </w:rPr>
          </w:rPrChange>
        </w:rPr>
        <w:t xml:space="preserve"> </w:t>
      </w:r>
      <w:r w:rsidRPr="00265780">
        <w:rPr>
          <w:i/>
          <w:spacing w:val="-76"/>
          <w:w w:val="107"/>
          <w:position w:val="2"/>
          <w:sz w:val="18"/>
          <w:lang w:val="de-DE"/>
          <w:rPrChange w:id="2344" w:author="SC9986" w:date="2022-08-04T09:19:00Z">
            <w:rPr>
              <w:i/>
              <w:spacing w:val="-76"/>
              <w:w w:val="107"/>
              <w:position w:val="2"/>
              <w:sz w:val="18"/>
            </w:rPr>
          </w:rPrChange>
        </w:rPr>
        <w:t>µ</w:t>
      </w:r>
      <w:r w:rsidRPr="00265780">
        <w:rPr>
          <w:rFonts w:ascii="Lucida Sans Unicode" w:hAnsi="Lucida Sans Unicode"/>
          <w:w w:val="46"/>
          <w:position w:val="2"/>
          <w:sz w:val="18"/>
          <w:lang w:val="de-DE"/>
          <w:rPrChange w:id="2345" w:author="SC9986" w:date="2022-08-04T09:19:00Z">
            <w:rPr>
              <w:rFonts w:ascii="Lucida Sans Unicode" w:hAnsi="Lucida Sans Unicode"/>
              <w:w w:val="46"/>
              <w:position w:val="2"/>
              <w:sz w:val="18"/>
            </w:rPr>
          </w:rPrChange>
        </w:rPr>
        <w:t>˙</w:t>
      </w:r>
      <w:r w:rsidRPr="00265780">
        <w:rPr>
          <w:rFonts w:ascii="Lucida Sans Unicode" w:hAnsi="Lucida Sans Unicode"/>
          <w:spacing w:val="-33"/>
          <w:position w:val="2"/>
          <w:sz w:val="18"/>
          <w:lang w:val="de-DE"/>
          <w:rPrChange w:id="2346" w:author="SC9986" w:date="2022-08-04T09:19:00Z">
            <w:rPr>
              <w:rFonts w:ascii="Lucida Sans Unicode" w:hAnsi="Lucida Sans Unicode"/>
              <w:spacing w:val="-33"/>
              <w:position w:val="2"/>
              <w:sz w:val="18"/>
            </w:rPr>
          </w:rPrChange>
        </w:rPr>
        <w:t xml:space="preserve"> </w:t>
      </w:r>
      <w:r w:rsidRPr="00265780">
        <w:rPr>
          <w:i/>
          <w:w w:val="113"/>
          <w:position w:val="2"/>
          <w:sz w:val="18"/>
          <w:lang w:val="de-DE"/>
          <w:rPrChange w:id="2347" w:author="SC9986" w:date="2022-08-04T09:19:00Z">
            <w:rPr>
              <w:i/>
              <w:w w:val="113"/>
              <w:position w:val="2"/>
              <w:sz w:val="18"/>
            </w:rPr>
          </w:rPrChange>
        </w:rPr>
        <w:t>,</w:t>
      </w:r>
      <w:r w:rsidRPr="00265780">
        <w:rPr>
          <w:i/>
          <w:spacing w:val="-15"/>
          <w:position w:val="2"/>
          <w:sz w:val="18"/>
          <w:lang w:val="de-DE"/>
          <w:rPrChange w:id="2348" w:author="SC9986" w:date="2022-08-04T09:19:00Z">
            <w:rPr>
              <w:i/>
              <w:spacing w:val="-15"/>
              <w:position w:val="2"/>
              <w:sz w:val="18"/>
            </w:rPr>
          </w:rPrChange>
        </w:rPr>
        <w:t xml:space="preserve"> </w:t>
      </w:r>
      <w:r w:rsidRPr="00265780">
        <w:rPr>
          <w:i/>
          <w:spacing w:val="-70"/>
          <w:w w:val="109"/>
          <w:position w:val="2"/>
          <w:sz w:val="18"/>
          <w:lang w:val="de-DE"/>
          <w:rPrChange w:id="2349"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350" w:author="SC9986" w:date="2022-08-04T09:19:00Z">
            <w:rPr>
              <w:rFonts w:ascii="Lucida Sans Unicode" w:hAnsi="Lucida Sans Unicode"/>
              <w:spacing w:val="18"/>
              <w:w w:val="46"/>
              <w:position w:val="7"/>
              <w:sz w:val="18"/>
            </w:rPr>
          </w:rPrChange>
        </w:rPr>
        <w:t>˙</w:t>
      </w:r>
      <w:r w:rsidRPr="00265780">
        <w:rPr>
          <w:rFonts w:ascii="Bookman Old Style" w:hAnsi="Bookman Old Style"/>
          <w:spacing w:val="9"/>
          <w:w w:val="98"/>
          <w:sz w:val="12"/>
          <w:lang w:val="de-DE"/>
          <w:rPrChange w:id="2351" w:author="SC9986" w:date="2022-08-04T09:19:00Z">
            <w:rPr>
              <w:rFonts w:ascii="Bookman Old Style" w:hAnsi="Bookman Old Style"/>
              <w:spacing w:val="9"/>
              <w:w w:val="98"/>
              <w:sz w:val="12"/>
            </w:rPr>
          </w:rPrChange>
        </w:rPr>
        <w:t>1</w:t>
      </w:r>
      <w:r w:rsidRPr="00265780">
        <w:rPr>
          <w:rFonts w:ascii="Lucida Sans Unicode" w:hAnsi="Lucida Sans Unicode"/>
          <w:w w:val="87"/>
          <w:position w:val="2"/>
          <w:sz w:val="18"/>
          <w:lang w:val="de-DE"/>
          <w:rPrChange w:id="2352" w:author="SC9986" w:date="2022-08-04T09:19:00Z">
            <w:rPr>
              <w:rFonts w:ascii="Lucida Sans Unicode" w:hAnsi="Lucida Sans Unicode"/>
              <w:w w:val="87"/>
              <w:position w:val="2"/>
              <w:sz w:val="18"/>
            </w:rPr>
          </w:rPrChange>
        </w:rPr>
        <w:t>[</w:t>
      </w:r>
      <w:r w:rsidRPr="00265780">
        <w:rPr>
          <w:i/>
          <w:spacing w:val="-75"/>
          <w:w w:val="108"/>
          <w:position w:val="2"/>
          <w:sz w:val="18"/>
          <w:lang w:val="de-DE"/>
          <w:rPrChange w:id="2353" w:author="SC9986" w:date="2022-08-04T09:19:00Z">
            <w:rPr>
              <w:i/>
              <w:spacing w:val="-75"/>
              <w:w w:val="108"/>
              <w:position w:val="2"/>
              <w:sz w:val="18"/>
            </w:rPr>
          </w:rPrChange>
        </w:rPr>
        <w:t>a</w:t>
      </w:r>
      <w:r w:rsidRPr="00265780">
        <w:rPr>
          <w:rFonts w:ascii="Lucida Sans Unicode" w:hAnsi="Lucida Sans Unicode"/>
          <w:w w:val="46"/>
          <w:position w:val="2"/>
          <w:sz w:val="18"/>
          <w:lang w:val="de-DE"/>
          <w:rPrChange w:id="2354" w:author="SC9986" w:date="2022-08-04T09:19: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355" w:author="SC9986" w:date="2022-08-04T09:19:00Z">
            <w:rPr>
              <w:rFonts w:ascii="Lucida Sans Unicode" w:hAnsi="Lucida Sans Unicode"/>
              <w:spacing w:val="-34"/>
              <w:position w:val="2"/>
              <w:sz w:val="18"/>
            </w:rPr>
          </w:rPrChange>
        </w:rPr>
        <w:t xml:space="preserve"> </w:t>
      </w:r>
      <w:r w:rsidRPr="00265780">
        <w:rPr>
          <w:rFonts w:ascii="Bookman Old Style" w:hAnsi="Bookman Old Style"/>
          <w:spacing w:val="9"/>
          <w:w w:val="98"/>
          <w:sz w:val="12"/>
          <w:lang w:val="de-DE"/>
          <w:rPrChange w:id="2356" w:author="SC9986" w:date="2022-08-04T09:19:00Z">
            <w:rPr>
              <w:rFonts w:ascii="Bookman Old Style" w:hAnsi="Bookman Old Style"/>
              <w:spacing w:val="9"/>
              <w:w w:val="98"/>
              <w:sz w:val="12"/>
            </w:rPr>
          </w:rPrChange>
        </w:rPr>
        <w:t>1</w:t>
      </w:r>
      <w:r w:rsidRPr="00265780">
        <w:rPr>
          <w:rFonts w:ascii="Lucida Sans Unicode" w:hAnsi="Lucida Sans Unicode"/>
          <w:w w:val="104"/>
          <w:position w:val="2"/>
          <w:sz w:val="18"/>
          <w:lang w:val="de-DE"/>
          <w:rPrChange w:id="2357" w:author="SC9986" w:date="2022-08-04T09:19:00Z">
            <w:rPr>
              <w:rFonts w:ascii="Lucida Sans Unicode" w:hAnsi="Lucida Sans Unicode"/>
              <w:w w:val="104"/>
              <w:position w:val="2"/>
              <w:sz w:val="18"/>
            </w:rPr>
          </w:rPrChange>
        </w:rPr>
        <w:t>])</w:t>
      </w:r>
      <w:r w:rsidRPr="00265780">
        <w:rPr>
          <w:rFonts w:ascii="Lucida Sans Unicode" w:hAnsi="Lucida Sans Unicode"/>
          <w:spacing w:val="6"/>
          <w:position w:val="2"/>
          <w:sz w:val="18"/>
          <w:lang w:val="de-DE"/>
          <w:rPrChange w:id="2358" w:author="SC9986" w:date="2022-08-04T09:19:00Z">
            <w:rPr>
              <w:rFonts w:ascii="Lucida Sans Unicode" w:hAnsi="Lucida Sans Unicode"/>
              <w:spacing w:val="6"/>
              <w:position w:val="2"/>
              <w:sz w:val="18"/>
            </w:rPr>
          </w:rPrChange>
        </w:rPr>
        <w:t xml:space="preserve"> </w:t>
      </w:r>
      <w:r w:rsidRPr="00265780">
        <w:rPr>
          <w:w w:val="134"/>
          <w:position w:val="2"/>
          <w:sz w:val="18"/>
          <w:lang w:val="de-DE"/>
          <w:rPrChange w:id="2359" w:author="SC9986" w:date="2022-08-04T09:19:00Z">
            <w:rPr>
              <w:w w:val="134"/>
              <w:position w:val="2"/>
              <w:sz w:val="18"/>
            </w:rPr>
          </w:rPrChange>
        </w:rPr>
        <w:t>in</w:t>
      </w:r>
      <w:r w:rsidRPr="00265780">
        <w:rPr>
          <w:spacing w:val="6"/>
          <w:position w:val="2"/>
          <w:sz w:val="18"/>
          <w:lang w:val="de-DE"/>
          <w:rPrChange w:id="2360" w:author="SC9986" w:date="2022-08-04T09:19:00Z">
            <w:rPr>
              <w:spacing w:val="6"/>
              <w:position w:val="2"/>
              <w:sz w:val="18"/>
            </w:rPr>
          </w:rPrChange>
        </w:rPr>
        <w:t xml:space="preserve"> </w:t>
      </w:r>
      <w:r w:rsidRPr="00265780">
        <w:rPr>
          <w:rFonts w:ascii="Lucida Sans Unicode" w:hAnsi="Lucida Sans Unicode"/>
          <w:position w:val="2"/>
          <w:sz w:val="18"/>
          <w:lang w:val="de-DE"/>
          <w:rPrChange w:id="2361" w:author="SC9986" w:date="2022-08-04T09:19:00Z">
            <w:rPr>
              <w:rFonts w:ascii="Lucida Sans Unicode" w:hAnsi="Lucida Sans Unicode"/>
              <w:position w:val="2"/>
              <w:sz w:val="18"/>
            </w:rPr>
          </w:rPrChange>
        </w:rPr>
        <w:t>Q</w:t>
      </w:r>
    </w:p>
    <w:p w14:paraId="2D847AE6" w14:textId="77777777" w:rsidR="00AF434A" w:rsidRPr="00265780" w:rsidRDefault="00AF434A">
      <w:pPr>
        <w:rPr>
          <w:rFonts w:ascii="Lucida Sans Unicode" w:hAnsi="Lucida Sans Unicode"/>
          <w:sz w:val="18"/>
          <w:lang w:val="de-DE"/>
          <w:rPrChange w:id="2362" w:author="SC9986" w:date="2022-08-04T09:19:00Z">
            <w:rPr>
              <w:rFonts w:ascii="Lucida Sans Unicode" w:hAnsi="Lucida Sans Unicode"/>
              <w:sz w:val="18"/>
            </w:rPr>
          </w:rPrChange>
        </w:rPr>
        <w:sectPr w:rsidR="00AF434A" w:rsidRPr="00265780">
          <w:type w:val="continuous"/>
          <w:pgSz w:w="12240" w:h="15840"/>
          <w:pgMar w:top="1500" w:right="860" w:bottom="280" w:left="860" w:header="720" w:footer="720" w:gutter="0"/>
          <w:cols w:num="2" w:space="720" w:equalWidth="0">
            <w:col w:w="1345" w:space="40"/>
            <w:col w:w="9135"/>
          </w:cols>
        </w:sectPr>
      </w:pPr>
    </w:p>
    <w:p w14:paraId="4E6B8E57" w14:textId="77777777" w:rsidR="00AF434A" w:rsidRPr="00265780" w:rsidRDefault="00AF434A">
      <w:pPr>
        <w:pStyle w:val="BodyText"/>
        <w:spacing w:before="15"/>
        <w:rPr>
          <w:rFonts w:ascii="Lucida Sans Unicode"/>
          <w:sz w:val="27"/>
          <w:lang w:val="de-DE"/>
          <w:rPrChange w:id="2363" w:author="SC9986" w:date="2022-08-04T09:19:00Z">
            <w:rPr>
              <w:rFonts w:ascii="Lucida Sans Unicode"/>
              <w:sz w:val="27"/>
            </w:rPr>
          </w:rPrChange>
        </w:rPr>
      </w:pPr>
    </w:p>
    <w:p w14:paraId="0F406FB5" w14:textId="77777777" w:rsidR="00AF434A" w:rsidRPr="00265780" w:rsidRDefault="00000000">
      <w:pPr>
        <w:spacing w:line="191" w:lineRule="exact"/>
        <w:ind w:left="269"/>
        <w:rPr>
          <w:sz w:val="14"/>
          <w:lang w:val="de-DE"/>
          <w:rPrChange w:id="2364" w:author="SC9986" w:date="2022-08-04T09:19:00Z">
            <w:rPr>
              <w:sz w:val="14"/>
            </w:rPr>
          </w:rPrChange>
        </w:rPr>
      </w:pPr>
      <w:r w:rsidRPr="00265780">
        <w:rPr>
          <w:sz w:val="18"/>
          <w:lang w:val="de-DE"/>
          <w:rPrChange w:id="2365" w:author="SC9986" w:date="2022-08-04T09:19:00Z">
            <w:rPr>
              <w:sz w:val="18"/>
            </w:rPr>
          </w:rPrChange>
        </w:rPr>
        <w:t>C-F</w:t>
      </w:r>
      <w:r w:rsidRPr="00265780">
        <w:rPr>
          <w:sz w:val="14"/>
          <w:lang w:val="de-DE"/>
          <w:rPrChange w:id="2366" w:author="SC9986" w:date="2022-08-04T09:19:00Z">
            <w:rPr>
              <w:sz w:val="14"/>
            </w:rPr>
          </w:rPrChange>
        </w:rPr>
        <w:t>UN</w:t>
      </w:r>
    </w:p>
    <w:p w14:paraId="360A2CE6" w14:textId="77777777" w:rsidR="00AF434A" w:rsidRPr="00265780" w:rsidRDefault="00000000">
      <w:pPr>
        <w:spacing w:line="279" w:lineRule="exact"/>
        <w:ind w:left="269"/>
        <w:rPr>
          <w:i/>
          <w:sz w:val="18"/>
          <w:lang w:val="de-DE"/>
          <w:rPrChange w:id="2367" w:author="SC9986" w:date="2022-08-04T09:19:00Z">
            <w:rPr>
              <w:i/>
              <w:sz w:val="18"/>
            </w:rPr>
          </w:rPrChange>
        </w:rPr>
      </w:pPr>
      <w:r w:rsidRPr="00265780">
        <w:rPr>
          <w:lang w:val="de-DE"/>
          <w:rPrChange w:id="2368" w:author="SC9986" w:date="2022-08-04T09:19:00Z">
            <w:rPr/>
          </w:rPrChange>
        </w:rPr>
        <w:br w:type="column"/>
      </w:r>
      <w:r>
        <w:rPr>
          <w:rFonts w:ascii="Lucida Sans Unicode" w:hAnsi="Lucida Sans Unicode"/>
          <w:w w:val="111"/>
          <w:position w:val="2"/>
          <w:sz w:val="18"/>
        </w:rPr>
        <w:t>Γ</w:t>
      </w:r>
      <w:r w:rsidRPr="00265780">
        <w:rPr>
          <w:rFonts w:ascii="Lucida Sans Unicode" w:hAnsi="Lucida Sans Unicode"/>
          <w:w w:val="111"/>
          <w:position w:val="2"/>
          <w:sz w:val="18"/>
          <w:lang w:val="de-DE"/>
          <w:rPrChange w:id="2369" w:author="SC9986" w:date="2022-08-04T09:19: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370" w:author="SC9986" w:date="2022-08-04T09:19: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371" w:author="SC9986" w:date="2022-08-04T09:19:00Z">
            <w:rPr>
              <w:i/>
              <w:spacing w:val="6"/>
              <w:position w:val="2"/>
              <w:sz w:val="18"/>
            </w:rPr>
          </w:rPrChange>
        </w:rPr>
        <w:t xml:space="preserve"> </w:t>
      </w:r>
      <w:r w:rsidRPr="00265780">
        <w:rPr>
          <w:rFonts w:ascii="Lucida Sans Unicode" w:hAnsi="Lucida Sans Unicode"/>
          <w:w w:val="99"/>
          <w:position w:val="2"/>
          <w:sz w:val="18"/>
          <w:lang w:val="de-DE"/>
          <w:rPrChange w:id="2372" w:author="SC9986" w:date="2022-08-04T09:19: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373" w:author="SC9986" w:date="2022-08-04T09:19:00Z">
            <w:rPr>
              <w:rFonts w:ascii="Lucida Sans Unicode" w:hAnsi="Lucida Sans Unicode"/>
              <w:spacing w:val="-6"/>
              <w:position w:val="2"/>
              <w:sz w:val="18"/>
            </w:rPr>
          </w:rPrChange>
        </w:rPr>
        <w:t xml:space="preserve"> </w:t>
      </w:r>
      <w:proofErr w:type="spellStart"/>
      <w:r w:rsidRPr="00265780">
        <w:rPr>
          <w:w w:val="148"/>
          <w:position w:val="2"/>
          <w:sz w:val="18"/>
          <w:lang w:val="de-DE"/>
          <w:rPrChange w:id="2374" w:author="SC9986" w:date="2022-08-04T09:19:00Z">
            <w:rPr>
              <w:w w:val="148"/>
              <w:position w:val="2"/>
              <w:sz w:val="18"/>
            </w:rPr>
          </w:rPrChange>
        </w:rPr>
        <w:t>ret</w:t>
      </w:r>
      <w:proofErr w:type="spellEnd"/>
      <w:r w:rsidRPr="00265780">
        <w:rPr>
          <w:rFonts w:ascii="Lucida Sans Unicode" w:hAnsi="Lucida Sans Unicode"/>
          <w:w w:val="122"/>
          <w:position w:val="2"/>
          <w:sz w:val="18"/>
          <w:lang w:val="de-DE"/>
          <w:rPrChange w:id="2375" w:author="SC9986" w:date="2022-08-04T09:19:00Z">
            <w:rPr>
              <w:rFonts w:ascii="Lucida Sans Unicode" w:hAnsi="Lucida Sans Unicode"/>
              <w:w w:val="122"/>
              <w:position w:val="2"/>
              <w:sz w:val="18"/>
            </w:rPr>
          </w:rPrChange>
        </w:rPr>
        <w:t>(</w:t>
      </w:r>
      <w:r w:rsidRPr="00265780">
        <w:rPr>
          <w:i/>
          <w:w w:val="124"/>
          <w:position w:val="2"/>
          <w:sz w:val="18"/>
          <w:lang w:val="de-DE"/>
          <w:rPrChange w:id="2376" w:author="SC9986" w:date="2022-08-04T09:19:00Z">
            <w:rPr>
              <w:i/>
              <w:w w:val="124"/>
              <w:position w:val="2"/>
              <w:sz w:val="18"/>
            </w:rPr>
          </w:rPrChange>
        </w:rPr>
        <w:t>x,</w:t>
      </w:r>
      <w:r w:rsidRPr="00265780">
        <w:rPr>
          <w:i/>
          <w:spacing w:val="-15"/>
          <w:position w:val="2"/>
          <w:sz w:val="18"/>
          <w:lang w:val="de-DE"/>
          <w:rPrChange w:id="2377" w:author="SC9986" w:date="2022-08-04T09:19:00Z">
            <w:rPr>
              <w:i/>
              <w:spacing w:val="-15"/>
              <w:position w:val="2"/>
              <w:sz w:val="18"/>
            </w:rPr>
          </w:rPrChange>
        </w:rPr>
        <w:t xml:space="preserve"> </w:t>
      </w:r>
      <w:r w:rsidRPr="00265780">
        <w:rPr>
          <w:i/>
          <w:w w:val="109"/>
          <w:position w:val="2"/>
          <w:sz w:val="18"/>
          <w:lang w:val="de-DE"/>
          <w:rPrChange w:id="2378" w:author="SC9986" w:date="2022-08-04T09:19:00Z">
            <w:rPr>
              <w:i/>
              <w:w w:val="109"/>
              <w:position w:val="2"/>
              <w:sz w:val="18"/>
            </w:rPr>
          </w:rPrChange>
        </w:rPr>
        <w:t>µ,</w:t>
      </w:r>
      <w:r w:rsidRPr="00265780">
        <w:rPr>
          <w:i/>
          <w:spacing w:val="-15"/>
          <w:position w:val="2"/>
          <w:sz w:val="18"/>
          <w:lang w:val="de-DE"/>
          <w:rPrChange w:id="2379" w:author="SC9986" w:date="2022-08-04T09:19:00Z">
            <w:rPr>
              <w:i/>
              <w:spacing w:val="-15"/>
              <w:position w:val="2"/>
              <w:sz w:val="18"/>
            </w:rPr>
          </w:rPrChange>
        </w:rPr>
        <w:t xml:space="preserve"> </w:t>
      </w:r>
      <w:r w:rsidRPr="00265780">
        <w:rPr>
          <w:i/>
          <w:w w:val="107"/>
          <w:position w:val="2"/>
          <w:sz w:val="18"/>
          <w:lang w:val="de-DE"/>
          <w:rPrChange w:id="2380" w:author="SC9986" w:date="2022-08-04T09:19:00Z">
            <w:rPr>
              <w:i/>
              <w:w w:val="107"/>
              <w:position w:val="2"/>
              <w:sz w:val="18"/>
            </w:rPr>
          </w:rPrChange>
        </w:rPr>
        <w:t>e</w:t>
      </w:r>
      <w:r w:rsidRPr="00265780">
        <w:rPr>
          <w:rFonts w:ascii="Lucida Sans Unicode" w:hAnsi="Lucida Sans Unicode"/>
          <w:w w:val="122"/>
          <w:position w:val="2"/>
          <w:sz w:val="18"/>
          <w:lang w:val="de-DE"/>
          <w:rPrChange w:id="2381" w:author="SC9986" w:date="2022-08-04T09:19:00Z">
            <w:rPr>
              <w:rFonts w:ascii="Lucida Sans Unicode" w:hAnsi="Lucida Sans Unicode"/>
              <w:w w:val="122"/>
              <w:position w:val="2"/>
              <w:sz w:val="18"/>
            </w:rPr>
          </w:rPrChange>
        </w:rPr>
        <w:t>)</w:t>
      </w:r>
      <w:r w:rsidRPr="00265780">
        <w:rPr>
          <w:rFonts w:ascii="Lucida Sans Unicode" w:hAnsi="Lucida Sans Unicode"/>
          <w:spacing w:val="-6"/>
          <w:position w:val="2"/>
          <w:sz w:val="18"/>
          <w:lang w:val="de-DE"/>
          <w:rPrChange w:id="2382" w:author="SC9986" w:date="2022-08-04T09:19:00Z">
            <w:rPr>
              <w:rFonts w:ascii="Lucida Sans Unicode" w:hAnsi="Lucida Sans Unicode"/>
              <w:spacing w:val="-6"/>
              <w:position w:val="2"/>
              <w:sz w:val="18"/>
            </w:rPr>
          </w:rPrChange>
        </w:rPr>
        <w:t xml:space="preserve"> </w:t>
      </w:r>
      <w:r w:rsidRPr="00265780">
        <w:rPr>
          <w:rFonts w:ascii="Lucida Sans Unicode" w:hAnsi="Lucida Sans Unicode"/>
          <w:w w:val="323"/>
          <w:position w:val="2"/>
          <w:sz w:val="18"/>
          <w:lang w:val="de-DE"/>
          <w:rPrChange w:id="2383" w:author="SC9986" w:date="2022-08-04T09:19: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384" w:author="SC9986" w:date="2022-08-04T09:19:00Z">
            <w:rPr>
              <w:rFonts w:ascii="Lucida Sans Unicode" w:hAnsi="Lucida Sans Unicode"/>
              <w:spacing w:val="-6"/>
              <w:position w:val="2"/>
              <w:sz w:val="18"/>
            </w:rPr>
          </w:rPrChange>
        </w:rPr>
        <w:t xml:space="preserve"> </w:t>
      </w:r>
      <w:r w:rsidRPr="00265780">
        <w:rPr>
          <w:i/>
          <w:spacing w:val="-70"/>
          <w:w w:val="109"/>
          <w:position w:val="2"/>
          <w:sz w:val="18"/>
          <w:lang w:val="de-DE"/>
          <w:rPrChange w:id="2385"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386" w:author="SC9986" w:date="2022-08-04T09:19:00Z">
            <w:rPr>
              <w:rFonts w:ascii="Lucida Sans Unicode" w:hAnsi="Lucida Sans Unicode"/>
              <w:spacing w:val="18"/>
              <w:w w:val="46"/>
              <w:position w:val="7"/>
              <w:sz w:val="18"/>
            </w:rPr>
          </w:rPrChange>
        </w:rPr>
        <w:t>˙</w:t>
      </w:r>
      <w:r w:rsidRPr="00265780">
        <w:rPr>
          <w:rFonts w:ascii="Bookman Old Style" w:hAnsi="Bookman Old Style"/>
          <w:spacing w:val="9"/>
          <w:w w:val="98"/>
          <w:sz w:val="12"/>
          <w:lang w:val="de-DE"/>
          <w:rPrChange w:id="2387" w:author="SC9986" w:date="2022-08-04T09:19:00Z">
            <w:rPr>
              <w:rFonts w:ascii="Bookman Old Style" w:hAnsi="Bookman Old Style"/>
              <w:spacing w:val="9"/>
              <w:w w:val="98"/>
              <w:sz w:val="12"/>
            </w:rPr>
          </w:rPrChange>
        </w:rPr>
        <w:t>2</w:t>
      </w:r>
      <w:r w:rsidRPr="00265780">
        <w:rPr>
          <w:i/>
          <w:w w:val="113"/>
          <w:position w:val="2"/>
          <w:sz w:val="18"/>
          <w:lang w:val="de-DE"/>
          <w:rPrChange w:id="2388" w:author="SC9986" w:date="2022-08-04T09:19:00Z">
            <w:rPr>
              <w:i/>
              <w:w w:val="113"/>
              <w:position w:val="2"/>
              <w:sz w:val="18"/>
            </w:rPr>
          </w:rPrChange>
        </w:rPr>
        <w:t>,</w:t>
      </w:r>
      <w:r w:rsidRPr="00265780">
        <w:rPr>
          <w:i/>
          <w:spacing w:val="-15"/>
          <w:position w:val="2"/>
          <w:sz w:val="18"/>
          <w:lang w:val="de-DE"/>
          <w:rPrChange w:id="2389" w:author="SC9986" w:date="2022-08-04T09:19:00Z">
            <w:rPr>
              <w:i/>
              <w:spacing w:val="-15"/>
              <w:position w:val="2"/>
              <w:sz w:val="18"/>
            </w:rPr>
          </w:rPrChange>
        </w:rPr>
        <w:t xml:space="preserve"> </w:t>
      </w:r>
      <w:r w:rsidRPr="00265780">
        <w:rPr>
          <w:i/>
          <w:w w:val="130"/>
          <w:position w:val="2"/>
          <w:sz w:val="18"/>
          <w:lang w:val="de-DE"/>
          <w:rPrChange w:id="2390" w:author="SC9986" w:date="2022-08-04T09:19:00Z">
            <w:rPr>
              <w:i/>
              <w:w w:val="130"/>
              <w:position w:val="2"/>
              <w:sz w:val="18"/>
            </w:rPr>
          </w:rPrChange>
        </w:rPr>
        <w:t>x</w:t>
      </w:r>
      <w:r w:rsidRPr="00265780">
        <w:rPr>
          <w:rFonts w:ascii="Bookman Old Style" w:hAnsi="Bookman Old Style"/>
          <w:w w:val="98"/>
          <w:sz w:val="12"/>
          <w:lang w:val="de-DE"/>
          <w:rPrChange w:id="2391" w:author="SC9986" w:date="2022-08-04T09:19:00Z">
            <w:rPr>
              <w:rFonts w:ascii="Bookman Old Style" w:hAnsi="Bookman Old Style"/>
              <w:w w:val="98"/>
              <w:sz w:val="12"/>
            </w:rPr>
          </w:rPrChange>
        </w:rPr>
        <w:t>2</w:t>
      </w:r>
      <w:r w:rsidRPr="00265780">
        <w:rPr>
          <w:rFonts w:ascii="Bookman Old Style" w:hAnsi="Bookman Old Style"/>
          <w:sz w:val="12"/>
          <w:lang w:val="de-DE"/>
          <w:rPrChange w:id="2392"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393" w:author="SC9986" w:date="2022-08-04T09:19: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394" w:author="SC9986" w:date="2022-08-04T09:19: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395" w:author="SC9986" w:date="2022-08-04T09:19:00Z">
            <w:rPr>
              <w:rFonts w:ascii="Lucida Sans Unicode" w:hAnsi="Lucida Sans Unicode"/>
              <w:spacing w:val="-6"/>
              <w:position w:val="2"/>
              <w:sz w:val="18"/>
            </w:rPr>
          </w:rPrChange>
        </w:rPr>
        <w:t xml:space="preserve"> </w:t>
      </w:r>
      <w:r>
        <w:rPr>
          <w:i/>
          <w:w w:val="125"/>
          <w:position w:val="2"/>
          <w:sz w:val="18"/>
        </w:rPr>
        <w:t>τ</w:t>
      </w:r>
    </w:p>
    <w:p w14:paraId="3F694B99" w14:textId="77777777" w:rsidR="00AF434A" w:rsidRPr="00265780" w:rsidRDefault="00AF434A">
      <w:pPr>
        <w:spacing w:line="279" w:lineRule="exact"/>
        <w:rPr>
          <w:sz w:val="18"/>
          <w:lang w:val="de-DE"/>
          <w:rPrChange w:id="2396" w:author="SC9986" w:date="2022-08-04T09:19:00Z">
            <w:rPr>
              <w:sz w:val="18"/>
            </w:rPr>
          </w:rPrChange>
        </w:rPr>
        <w:sectPr w:rsidR="00AF434A" w:rsidRPr="00265780">
          <w:type w:val="continuous"/>
          <w:pgSz w:w="12240" w:h="15840"/>
          <w:pgMar w:top="1500" w:right="860" w:bottom="280" w:left="860" w:header="720" w:footer="720" w:gutter="0"/>
          <w:cols w:num="2" w:space="720" w:equalWidth="0">
            <w:col w:w="834" w:space="2593"/>
            <w:col w:w="7093"/>
          </w:cols>
        </w:sectPr>
      </w:pPr>
    </w:p>
    <w:p w14:paraId="4585F078" w14:textId="77777777" w:rsidR="00AF434A" w:rsidRPr="00265780" w:rsidRDefault="00000000">
      <w:pPr>
        <w:tabs>
          <w:tab w:val="left" w:pos="2062"/>
          <w:tab w:val="left" w:pos="5266"/>
          <w:tab w:val="left" w:pos="6988"/>
        </w:tabs>
        <w:spacing w:line="218" w:lineRule="auto"/>
        <w:ind w:left="288"/>
        <w:rPr>
          <w:sz w:val="18"/>
          <w:lang w:val="de-DE"/>
          <w:rPrChange w:id="2397" w:author="SC9986" w:date="2022-08-04T09:19:00Z">
            <w:rPr>
              <w:sz w:val="18"/>
            </w:rPr>
          </w:rPrChange>
        </w:rPr>
      </w:pPr>
      <w:r>
        <w:pict w14:anchorId="22DEF232">
          <v:line id="_x0000_s1050" style="position:absolute;left:0;text-align:left;z-index:-50272;mso-position-horizontal-relative:page" from="99.7pt,6.4pt" to="104.95pt,6.4pt" strokeweight=".38pt">
            <w10:wrap anchorx="page"/>
          </v:line>
        </w:pict>
      </w:r>
      <w:r>
        <w:pict w14:anchorId="5DFE2D19">
          <v:line id="_x0000_s1049" style="position:absolute;left:0;text-align:left;z-index:-50248;mso-position-horizontal-relative:page" from="112.6pt,6.4pt" to="117.7pt,6.4pt" strokeweight=".38pt">
            <w10:wrap anchorx="page"/>
          </v:line>
        </w:pict>
      </w:r>
      <w:r>
        <w:pict w14:anchorId="7B14F61D">
          <v:line id="_x0000_s1048" style="position:absolute;left:0;text-align:left;z-index:-50224;mso-position-horizontal-relative:page" from="173.55pt,6.4pt" to="177.85pt,6.4pt" strokeweight=".38pt">
            <w10:wrap anchorx="page"/>
          </v:line>
        </w:pict>
      </w:r>
      <w:r>
        <w:pict w14:anchorId="6E32B529">
          <v:line id="_x0000_s1047" style="position:absolute;left:0;text-align:left;z-index:-50200;mso-position-horizontal-relative:page" from="201.45pt,6.4pt" to="206.5pt,6.4pt" strokeweight=".38pt">
            <w10:wrap anchorx="page"/>
          </v:line>
        </w:pict>
      </w:r>
      <w:r>
        <w:pict w14:anchorId="2A5CE533">
          <v:line id="_x0000_s1046" style="position:absolute;left:0;text-align:left;z-index:-50176;mso-position-horizontal-relative:page" from="354.15pt,6.4pt" to="358.45pt,6.4pt" strokeweight=".38pt">
            <w10:wrap anchorx="page"/>
          </v:line>
        </w:pict>
      </w:r>
      <w:r>
        <w:pict w14:anchorId="48D1A061">
          <v:line id="_x0000_s1045" style="position:absolute;left:0;text-align:left;z-index:-50152;mso-position-horizontal-relative:page" from="363.05pt,6.4pt" to="368.3pt,6.4pt" strokeweight=".38pt">
            <w10:wrap anchorx="page"/>
          </v:line>
        </w:pict>
      </w:r>
      <w:r>
        <w:pict w14:anchorId="2D0294B0">
          <v:line id="_x0000_s1044" style="position:absolute;left:0;text-align:left;z-index:-50128;mso-position-horizontal-relative:page" from="523.95pt,6.4pt" to="528.85pt,6.4pt" strokeweight=".38pt">
            <w10:wrap anchorx="page"/>
          </v:line>
        </w:pict>
      </w:r>
      <w:r>
        <w:rPr>
          <w:rFonts w:ascii="Lucida Sans Unicode" w:hAnsi="Lucida Sans Unicode"/>
          <w:w w:val="115"/>
          <w:sz w:val="18"/>
        </w:rPr>
        <w:t>Ξ</w:t>
      </w:r>
      <w:r w:rsidRPr="00265780">
        <w:rPr>
          <w:rFonts w:ascii="Lucida Sans Unicode" w:hAnsi="Lucida Sans Unicode"/>
          <w:w w:val="115"/>
          <w:sz w:val="18"/>
          <w:lang w:val="de-DE"/>
          <w:rPrChange w:id="2398" w:author="SC9986" w:date="2022-08-04T09:19:00Z">
            <w:rPr>
              <w:rFonts w:ascii="Lucida Sans Unicode" w:hAnsi="Lucida Sans Unicode"/>
              <w:w w:val="115"/>
              <w:sz w:val="18"/>
            </w:rPr>
          </w:rPrChange>
        </w:rPr>
        <w:t>(</w:t>
      </w:r>
      <w:r w:rsidRPr="00265780">
        <w:rPr>
          <w:i/>
          <w:w w:val="178"/>
          <w:sz w:val="18"/>
          <w:lang w:val="de-DE"/>
          <w:rPrChange w:id="2399" w:author="SC9986" w:date="2022-08-04T09:19:00Z">
            <w:rPr>
              <w:i/>
              <w:w w:val="178"/>
              <w:sz w:val="18"/>
            </w:rPr>
          </w:rPrChange>
        </w:rPr>
        <w:t>f</w:t>
      </w:r>
      <w:r w:rsidRPr="00265780">
        <w:rPr>
          <w:i/>
          <w:spacing w:val="-26"/>
          <w:sz w:val="18"/>
          <w:lang w:val="de-DE"/>
          <w:rPrChange w:id="2400" w:author="SC9986" w:date="2022-08-04T09:19:00Z">
            <w:rPr>
              <w:i/>
              <w:spacing w:val="-26"/>
              <w:sz w:val="18"/>
            </w:rPr>
          </w:rPrChange>
        </w:rPr>
        <w:t xml:space="preserve"> </w:t>
      </w:r>
      <w:r w:rsidRPr="00265780">
        <w:rPr>
          <w:rFonts w:ascii="Lucida Sans Unicode" w:hAnsi="Lucida Sans Unicode"/>
          <w:w w:val="122"/>
          <w:sz w:val="18"/>
          <w:lang w:val="de-DE"/>
          <w:rPrChange w:id="2401" w:author="SC9986" w:date="2022-08-04T09:19:00Z">
            <w:rPr>
              <w:rFonts w:ascii="Lucida Sans Unicode" w:hAnsi="Lucida Sans Unicode"/>
              <w:w w:val="122"/>
              <w:sz w:val="18"/>
            </w:rPr>
          </w:rPrChange>
        </w:rPr>
        <w:t>)</w:t>
      </w:r>
      <w:r w:rsidRPr="00265780">
        <w:rPr>
          <w:rFonts w:ascii="Lucida Sans Unicode" w:hAnsi="Lucida Sans Unicode"/>
          <w:spacing w:val="-6"/>
          <w:sz w:val="18"/>
          <w:lang w:val="de-DE"/>
          <w:rPrChange w:id="2402" w:author="SC9986" w:date="2022-08-04T09:19:00Z">
            <w:rPr>
              <w:rFonts w:ascii="Lucida Sans Unicode" w:hAnsi="Lucida Sans Unicode"/>
              <w:spacing w:val="-6"/>
              <w:sz w:val="18"/>
            </w:rPr>
          </w:rPrChange>
        </w:rPr>
        <w:t xml:space="preserve"> </w:t>
      </w:r>
      <w:r w:rsidRPr="00265780">
        <w:rPr>
          <w:rFonts w:ascii="Lucida Sans Unicode" w:hAnsi="Lucida Sans Unicode"/>
          <w:sz w:val="18"/>
          <w:lang w:val="de-DE"/>
          <w:rPrChange w:id="2403"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2404" w:author="SC9986" w:date="2022-08-04T09:19:00Z">
            <w:rPr>
              <w:rFonts w:ascii="Lucida Sans Unicode" w:hAnsi="Lucida Sans Unicode"/>
              <w:spacing w:val="-6"/>
              <w:sz w:val="18"/>
            </w:rPr>
          </w:rPrChange>
        </w:rPr>
        <w:t xml:space="preserve"> </w:t>
      </w:r>
      <w:r>
        <w:rPr>
          <w:i/>
          <w:w w:val="125"/>
          <w:sz w:val="18"/>
        </w:rPr>
        <w:t>τ</w:t>
      </w:r>
      <w:r w:rsidRPr="00265780">
        <w:rPr>
          <w:i/>
          <w:sz w:val="18"/>
          <w:lang w:val="de-DE"/>
          <w:rPrChange w:id="2405" w:author="SC9986" w:date="2022-08-04T09:19:00Z">
            <w:rPr>
              <w:i/>
              <w:sz w:val="18"/>
            </w:rPr>
          </w:rPrChange>
        </w:rPr>
        <w:t xml:space="preserve"> </w:t>
      </w:r>
      <w:r w:rsidRPr="00265780">
        <w:rPr>
          <w:i/>
          <w:spacing w:val="-19"/>
          <w:sz w:val="18"/>
          <w:lang w:val="de-DE"/>
          <w:rPrChange w:id="2406" w:author="SC9986" w:date="2022-08-04T09:19:00Z">
            <w:rPr>
              <w:i/>
              <w:spacing w:val="-19"/>
              <w:sz w:val="18"/>
            </w:rPr>
          </w:rPrChange>
        </w:rPr>
        <w:t xml:space="preserve"> </w:t>
      </w:r>
      <w:r w:rsidRPr="00265780">
        <w:rPr>
          <w:rFonts w:ascii="Lucida Sans Unicode" w:hAnsi="Lucida Sans Unicode"/>
          <w:w w:val="122"/>
          <w:sz w:val="18"/>
          <w:lang w:val="de-DE"/>
          <w:rPrChange w:id="2407" w:author="SC9986" w:date="2022-08-04T09:19:00Z">
            <w:rPr>
              <w:rFonts w:ascii="Lucida Sans Unicode" w:hAnsi="Lucida Sans Unicode"/>
              <w:w w:val="122"/>
              <w:sz w:val="18"/>
            </w:rPr>
          </w:rPrChange>
        </w:rPr>
        <w:t>(</w:t>
      </w:r>
      <w:r w:rsidRPr="00265780">
        <w:rPr>
          <w:i/>
          <w:w w:val="130"/>
          <w:sz w:val="18"/>
          <w:lang w:val="de-DE"/>
          <w:rPrChange w:id="2408" w:author="SC9986" w:date="2022-08-04T09:19:00Z">
            <w:rPr>
              <w:i/>
              <w:w w:val="130"/>
              <w:sz w:val="18"/>
            </w:rPr>
          </w:rPrChange>
        </w:rPr>
        <w:t>x</w:t>
      </w:r>
      <w:r w:rsidRPr="00265780">
        <w:rPr>
          <w:i/>
          <w:spacing w:val="6"/>
          <w:sz w:val="18"/>
          <w:lang w:val="de-DE"/>
          <w:rPrChange w:id="2409" w:author="SC9986" w:date="2022-08-04T09:19:00Z">
            <w:rPr>
              <w:i/>
              <w:spacing w:val="6"/>
              <w:sz w:val="18"/>
            </w:rPr>
          </w:rPrChange>
        </w:rPr>
        <w:t xml:space="preserve"> </w:t>
      </w:r>
      <w:r w:rsidRPr="00265780">
        <w:rPr>
          <w:rFonts w:ascii="Lucida Sans Unicode" w:hAnsi="Lucida Sans Unicode"/>
          <w:w w:val="89"/>
          <w:sz w:val="18"/>
          <w:lang w:val="de-DE"/>
          <w:rPrChange w:id="2410" w:author="SC9986" w:date="2022-08-04T09:19:00Z">
            <w:rPr>
              <w:rFonts w:ascii="Lucida Sans Unicode" w:hAnsi="Lucida Sans Unicode"/>
              <w:w w:val="89"/>
              <w:sz w:val="18"/>
            </w:rPr>
          </w:rPrChange>
        </w:rPr>
        <w:t>:</w:t>
      </w:r>
      <w:r w:rsidRPr="00265780">
        <w:rPr>
          <w:rFonts w:ascii="Lucida Sans Unicode" w:hAnsi="Lucida Sans Unicode"/>
          <w:spacing w:val="-6"/>
          <w:sz w:val="18"/>
          <w:lang w:val="de-DE"/>
          <w:rPrChange w:id="2411" w:author="SC9986" w:date="2022-08-04T09:19:00Z">
            <w:rPr>
              <w:rFonts w:ascii="Lucida Sans Unicode" w:hAnsi="Lucida Sans Unicode"/>
              <w:spacing w:val="-6"/>
              <w:sz w:val="18"/>
            </w:rPr>
          </w:rPrChange>
        </w:rPr>
        <w:t xml:space="preserve"> </w:t>
      </w:r>
      <w:r>
        <w:rPr>
          <w:i/>
          <w:w w:val="125"/>
          <w:sz w:val="18"/>
        </w:rPr>
        <w:t>τ</w:t>
      </w:r>
      <w:r w:rsidRPr="00265780">
        <w:rPr>
          <w:i/>
          <w:spacing w:val="-25"/>
          <w:sz w:val="18"/>
          <w:lang w:val="de-DE"/>
          <w:rPrChange w:id="2412" w:author="SC9986" w:date="2022-08-04T09:19:00Z">
            <w:rPr>
              <w:i/>
              <w:spacing w:val="-25"/>
              <w:sz w:val="18"/>
            </w:rPr>
          </w:rPrChange>
        </w:rPr>
        <w:t xml:space="preserve"> </w:t>
      </w:r>
      <w:r w:rsidRPr="00265780">
        <w:rPr>
          <w:rFonts w:ascii="Lucida Sans Unicode" w:hAnsi="Lucida Sans Unicode"/>
          <w:w w:val="122"/>
          <w:sz w:val="18"/>
          <w:lang w:val="de-DE"/>
          <w:rPrChange w:id="2413" w:author="SC9986" w:date="2022-08-04T09:19:00Z">
            <w:rPr>
              <w:rFonts w:ascii="Lucida Sans Unicode" w:hAnsi="Lucida Sans Unicode"/>
              <w:w w:val="122"/>
              <w:sz w:val="18"/>
            </w:rPr>
          </w:rPrChange>
        </w:rPr>
        <w:t>)</w:t>
      </w:r>
      <w:r w:rsidRPr="00265780">
        <w:rPr>
          <w:rFonts w:ascii="Lucida Sans Unicode" w:hAnsi="Lucida Sans Unicode"/>
          <w:spacing w:val="-6"/>
          <w:sz w:val="18"/>
          <w:lang w:val="de-DE"/>
          <w:rPrChange w:id="2414" w:author="SC9986" w:date="2022-08-04T09:19:00Z">
            <w:rPr>
              <w:rFonts w:ascii="Lucida Sans Unicode" w:hAnsi="Lucida Sans Unicode"/>
              <w:spacing w:val="-6"/>
              <w:sz w:val="18"/>
            </w:rPr>
          </w:rPrChange>
        </w:rPr>
        <w:t xml:space="preserve"> </w:t>
      </w:r>
      <w:r w:rsidRPr="00265780">
        <w:rPr>
          <w:i/>
          <w:w w:val="107"/>
          <w:sz w:val="18"/>
          <w:lang w:val="de-DE"/>
          <w:rPrChange w:id="2415" w:author="SC9986" w:date="2022-08-04T09:19:00Z">
            <w:rPr>
              <w:i/>
              <w:w w:val="107"/>
              <w:sz w:val="18"/>
            </w:rPr>
          </w:rPrChange>
        </w:rPr>
        <w:t>e</w:t>
      </w:r>
      <w:r w:rsidRPr="00265780">
        <w:rPr>
          <w:i/>
          <w:sz w:val="18"/>
          <w:lang w:val="de-DE"/>
          <w:rPrChange w:id="2416" w:author="SC9986" w:date="2022-08-04T09:19:00Z">
            <w:rPr>
              <w:i/>
              <w:sz w:val="18"/>
            </w:rPr>
          </w:rPrChange>
        </w:rPr>
        <w:tab/>
      </w:r>
      <w:r w:rsidRPr="00265780">
        <w:rPr>
          <w:rFonts w:ascii="Lucida Sans Unicode" w:hAnsi="Lucida Sans Unicode"/>
          <w:w w:val="122"/>
          <w:sz w:val="18"/>
          <w:lang w:val="de-DE"/>
          <w:rPrChange w:id="2417" w:author="SC9986" w:date="2022-08-04T09:19:00Z">
            <w:rPr>
              <w:rFonts w:ascii="Lucida Sans Unicode" w:hAnsi="Lucida Sans Unicode"/>
              <w:w w:val="122"/>
              <w:sz w:val="18"/>
            </w:rPr>
          </w:rPrChange>
        </w:rPr>
        <w:t>(</w:t>
      </w:r>
      <w:r w:rsidRPr="00265780">
        <w:rPr>
          <w:rFonts w:ascii="Lucida Sans Unicode" w:hAnsi="Lucida Sans Unicode"/>
          <w:w w:val="64"/>
          <w:sz w:val="18"/>
          <w:lang w:val="de-DE"/>
          <w:rPrChange w:id="2418" w:author="SC9986" w:date="2022-08-04T09:19:00Z">
            <w:rPr>
              <w:rFonts w:ascii="Lucida Sans Unicode" w:hAnsi="Lucida Sans Unicode"/>
              <w:w w:val="64"/>
              <w:sz w:val="18"/>
            </w:rPr>
          </w:rPrChange>
        </w:rPr>
        <w:t>∀</w:t>
      </w:r>
      <w:r w:rsidRPr="00265780">
        <w:rPr>
          <w:i/>
          <w:w w:val="107"/>
          <w:sz w:val="18"/>
          <w:lang w:val="de-DE"/>
          <w:rPrChange w:id="2419" w:author="SC9986" w:date="2022-08-04T09:19:00Z">
            <w:rPr>
              <w:i/>
              <w:w w:val="107"/>
              <w:sz w:val="18"/>
            </w:rPr>
          </w:rPrChange>
        </w:rPr>
        <w:t>e</w:t>
      </w:r>
      <w:r w:rsidRPr="00265780">
        <w:rPr>
          <w:rFonts w:ascii="Arial" w:hAnsi="Arial"/>
          <w:i/>
          <w:w w:val="199"/>
          <w:sz w:val="18"/>
          <w:vertAlign w:val="subscript"/>
          <w:lang w:val="de-DE"/>
          <w:rPrChange w:id="2420" w:author="SC9986" w:date="2022-08-04T09:19:00Z">
            <w:rPr>
              <w:rFonts w:ascii="Arial" w:hAnsi="Arial"/>
              <w:i/>
              <w:w w:val="199"/>
              <w:sz w:val="18"/>
              <w:vertAlign w:val="subscript"/>
            </w:rPr>
          </w:rPrChange>
        </w:rPr>
        <w:t>i</w:t>
      </w:r>
      <w:r w:rsidRPr="00265780">
        <w:rPr>
          <w:rFonts w:ascii="Arial" w:hAnsi="Arial"/>
          <w:i/>
          <w:spacing w:val="11"/>
          <w:sz w:val="18"/>
          <w:lang w:val="de-DE"/>
          <w:rPrChange w:id="2421" w:author="SC9986" w:date="2022-08-04T09:19:00Z">
            <w:rPr>
              <w:rFonts w:ascii="Arial" w:hAnsi="Arial"/>
              <w:i/>
              <w:spacing w:val="11"/>
              <w:sz w:val="18"/>
            </w:rPr>
          </w:rPrChange>
        </w:rPr>
        <w:t xml:space="preserve"> </w:t>
      </w:r>
      <w:r w:rsidRPr="00265780">
        <w:rPr>
          <w:rFonts w:ascii="Lucida Sans Unicode" w:hAnsi="Lucida Sans Unicode"/>
          <w:w w:val="85"/>
          <w:sz w:val="18"/>
          <w:lang w:val="de-DE"/>
          <w:rPrChange w:id="2422" w:author="SC9986" w:date="2022-08-04T09:19:00Z">
            <w:rPr>
              <w:rFonts w:ascii="Lucida Sans Unicode" w:hAnsi="Lucida Sans Unicode"/>
              <w:w w:val="85"/>
              <w:sz w:val="18"/>
            </w:rPr>
          </w:rPrChange>
        </w:rPr>
        <w:t>∈</w:t>
      </w:r>
      <w:r w:rsidRPr="00265780">
        <w:rPr>
          <w:rFonts w:ascii="Lucida Sans Unicode" w:hAnsi="Lucida Sans Unicode"/>
          <w:spacing w:val="-6"/>
          <w:sz w:val="18"/>
          <w:lang w:val="de-DE"/>
          <w:rPrChange w:id="2423" w:author="SC9986" w:date="2022-08-04T09:19:00Z">
            <w:rPr>
              <w:rFonts w:ascii="Lucida Sans Unicode" w:hAnsi="Lucida Sans Unicode"/>
              <w:spacing w:val="-6"/>
              <w:sz w:val="18"/>
            </w:rPr>
          </w:rPrChange>
        </w:rPr>
        <w:t xml:space="preserve"> </w:t>
      </w:r>
      <w:r w:rsidRPr="00265780">
        <w:rPr>
          <w:i/>
          <w:w w:val="107"/>
          <w:sz w:val="18"/>
          <w:lang w:val="de-DE"/>
          <w:rPrChange w:id="2424" w:author="SC9986" w:date="2022-08-04T09:19:00Z">
            <w:rPr>
              <w:i/>
              <w:w w:val="107"/>
              <w:sz w:val="18"/>
            </w:rPr>
          </w:rPrChange>
        </w:rPr>
        <w:t>e</w:t>
      </w:r>
      <w:r w:rsidRPr="00265780">
        <w:rPr>
          <w:i/>
          <w:sz w:val="18"/>
          <w:lang w:val="de-DE"/>
          <w:rPrChange w:id="2425" w:author="SC9986" w:date="2022-08-04T09:19:00Z">
            <w:rPr>
              <w:i/>
              <w:sz w:val="18"/>
            </w:rPr>
          </w:rPrChange>
        </w:rPr>
        <w:t xml:space="preserve"> </w:t>
      </w:r>
      <w:r w:rsidRPr="00265780">
        <w:rPr>
          <w:i/>
          <w:spacing w:val="12"/>
          <w:sz w:val="18"/>
          <w:lang w:val="de-DE"/>
          <w:rPrChange w:id="2426" w:author="SC9986" w:date="2022-08-04T09:19:00Z">
            <w:rPr>
              <w:i/>
              <w:spacing w:val="12"/>
              <w:sz w:val="18"/>
            </w:rPr>
          </w:rPrChange>
        </w:rPr>
        <w:t xml:space="preserve"> </w:t>
      </w:r>
      <w:r>
        <w:rPr>
          <w:i/>
          <w:w w:val="125"/>
          <w:sz w:val="18"/>
        </w:rPr>
        <w:t>τ</w:t>
      </w:r>
      <w:r w:rsidRPr="00265780">
        <w:rPr>
          <w:rFonts w:ascii="Arial" w:hAnsi="Arial"/>
          <w:i/>
          <w:w w:val="199"/>
          <w:sz w:val="18"/>
          <w:vertAlign w:val="subscript"/>
          <w:lang w:val="de-DE"/>
          <w:rPrChange w:id="2427" w:author="SC9986" w:date="2022-08-04T09:19:00Z">
            <w:rPr>
              <w:rFonts w:ascii="Arial" w:hAnsi="Arial"/>
              <w:i/>
              <w:w w:val="199"/>
              <w:sz w:val="18"/>
              <w:vertAlign w:val="subscript"/>
            </w:rPr>
          </w:rPrChange>
        </w:rPr>
        <w:t>i</w:t>
      </w:r>
      <w:r w:rsidRPr="00265780">
        <w:rPr>
          <w:rFonts w:ascii="Arial" w:hAnsi="Arial"/>
          <w:i/>
          <w:spacing w:val="11"/>
          <w:sz w:val="18"/>
          <w:lang w:val="de-DE"/>
          <w:rPrChange w:id="2428" w:author="SC9986" w:date="2022-08-04T09:19:00Z">
            <w:rPr>
              <w:rFonts w:ascii="Arial" w:hAnsi="Arial"/>
              <w:i/>
              <w:spacing w:val="11"/>
              <w:sz w:val="18"/>
            </w:rPr>
          </w:rPrChange>
        </w:rPr>
        <w:t xml:space="preserve"> </w:t>
      </w:r>
      <w:r w:rsidRPr="00265780">
        <w:rPr>
          <w:rFonts w:ascii="Lucida Sans Unicode" w:hAnsi="Lucida Sans Unicode"/>
          <w:w w:val="85"/>
          <w:sz w:val="18"/>
          <w:lang w:val="de-DE"/>
          <w:rPrChange w:id="2429" w:author="SC9986" w:date="2022-08-04T09:19:00Z">
            <w:rPr>
              <w:rFonts w:ascii="Lucida Sans Unicode" w:hAnsi="Lucida Sans Unicode"/>
              <w:w w:val="85"/>
              <w:sz w:val="18"/>
            </w:rPr>
          </w:rPrChange>
        </w:rPr>
        <w:t>∈</w:t>
      </w:r>
      <w:r w:rsidRPr="00265780">
        <w:rPr>
          <w:rFonts w:ascii="Lucida Sans Unicode" w:hAnsi="Lucida Sans Unicode"/>
          <w:spacing w:val="-6"/>
          <w:sz w:val="18"/>
          <w:lang w:val="de-DE"/>
          <w:rPrChange w:id="2430" w:author="SC9986" w:date="2022-08-04T09:19:00Z">
            <w:rPr>
              <w:rFonts w:ascii="Lucida Sans Unicode" w:hAnsi="Lucida Sans Unicode"/>
              <w:spacing w:val="-6"/>
              <w:sz w:val="18"/>
            </w:rPr>
          </w:rPrChange>
        </w:rPr>
        <w:t xml:space="preserve"> </w:t>
      </w:r>
      <w:r>
        <w:rPr>
          <w:i/>
          <w:w w:val="125"/>
          <w:sz w:val="18"/>
        </w:rPr>
        <w:t>τ</w:t>
      </w:r>
      <w:r w:rsidRPr="00265780">
        <w:rPr>
          <w:i/>
          <w:sz w:val="18"/>
          <w:lang w:val="de-DE"/>
          <w:rPrChange w:id="2431" w:author="SC9986" w:date="2022-08-04T09:19:00Z">
            <w:rPr>
              <w:i/>
              <w:sz w:val="18"/>
            </w:rPr>
          </w:rPrChange>
        </w:rPr>
        <w:t xml:space="preserve"> </w:t>
      </w:r>
      <w:r w:rsidRPr="00265780">
        <w:rPr>
          <w:i/>
          <w:spacing w:val="-19"/>
          <w:sz w:val="18"/>
          <w:lang w:val="de-DE"/>
          <w:rPrChange w:id="2432" w:author="SC9986" w:date="2022-08-04T09:19:00Z">
            <w:rPr>
              <w:i/>
              <w:spacing w:val="-19"/>
              <w:sz w:val="18"/>
            </w:rPr>
          </w:rPrChange>
        </w:rPr>
        <w:t xml:space="preserve"> </w:t>
      </w:r>
      <w:r w:rsidRPr="00265780">
        <w:rPr>
          <w:i/>
          <w:w w:val="113"/>
          <w:sz w:val="18"/>
          <w:lang w:val="de-DE"/>
          <w:rPrChange w:id="2433" w:author="SC9986" w:date="2022-08-04T09:19:00Z">
            <w:rPr>
              <w:i/>
              <w:w w:val="113"/>
              <w:sz w:val="18"/>
            </w:rPr>
          </w:rPrChange>
        </w:rPr>
        <w:t>.</w:t>
      </w:r>
      <w:r w:rsidRPr="00265780">
        <w:rPr>
          <w:i/>
          <w:spacing w:val="6"/>
          <w:sz w:val="18"/>
          <w:lang w:val="de-DE"/>
          <w:rPrChange w:id="2434" w:author="SC9986" w:date="2022-08-04T09:19:00Z">
            <w:rPr>
              <w:i/>
              <w:spacing w:val="6"/>
              <w:sz w:val="18"/>
            </w:rPr>
          </w:rPrChange>
        </w:rPr>
        <w:t xml:space="preserve"> </w:t>
      </w:r>
      <w:r>
        <w:rPr>
          <w:rFonts w:ascii="Lucida Sans Unicode" w:hAnsi="Lucida Sans Unicode"/>
          <w:w w:val="111"/>
          <w:sz w:val="18"/>
        </w:rPr>
        <w:t>Γ</w:t>
      </w:r>
      <w:r w:rsidRPr="00265780">
        <w:rPr>
          <w:rFonts w:ascii="Lucida Sans Unicode" w:hAnsi="Lucida Sans Unicode"/>
          <w:w w:val="111"/>
          <w:sz w:val="18"/>
          <w:lang w:val="de-DE"/>
          <w:rPrChange w:id="2435" w:author="SC9986" w:date="2022-08-04T09:19:00Z">
            <w:rPr>
              <w:rFonts w:ascii="Lucida Sans Unicode" w:hAnsi="Lucida Sans Unicode"/>
              <w:w w:val="111"/>
              <w:sz w:val="18"/>
            </w:rPr>
          </w:rPrChange>
        </w:rPr>
        <w:t>;</w:t>
      </w:r>
      <w:r w:rsidRPr="00265780">
        <w:rPr>
          <w:rFonts w:ascii="Lucida Sans Unicode" w:hAnsi="Lucida Sans Unicode"/>
          <w:spacing w:val="-27"/>
          <w:sz w:val="18"/>
          <w:lang w:val="de-DE"/>
          <w:rPrChange w:id="2436" w:author="SC9986" w:date="2022-08-04T09:19:00Z">
            <w:rPr>
              <w:rFonts w:ascii="Lucida Sans Unicode" w:hAnsi="Lucida Sans Unicode"/>
              <w:spacing w:val="-27"/>
              <w:sz w:val="18"/>
            </w:rPr>
          </w:rPrChange>
        </w:rPr>
        <w:t xml:space="preserve"> </w:t>
      </w:r>
      <w:r>
        <w:rPr>
          <w:i/>
          <w:w w:val="109"/>
          <w:sz w:val="18"/>
        </w:rPr>
        <w:t>ρ</w:t>
      </w:r>
      <w:r w:rsidRPr="00265780">
        <w:rPr>
          <w:i/>
          <w:spacing w:val="6"/>
          <w:sz w:val="18"/>
          <w:lang w:val="de-DE"/>
          <w:rPrChange w:id="2437" w:author="SC9986" w:date="2022-08-04T09:19:00Z">
            <w:rPr>
              <w:i/>
              <w:spacing w:val="6"/>
              <w:sz w:val="18"/>
            </w:rPr>
          </w:rPrChange>
        </w:rPr>
        <w:t xml:space="preserve"> </w:t>
      </w:r>
      <w:r w:rsidRPr="00265780">
        <w:rPr>
          <w:rFonts w:ascii="Lucida Sans Unicode" w:hAnsi="Lucida Sans Unicode"/>
          <w:w w:val="99"/>
          <w:sz w:val="18"/>
          <w:lang w:val="de-DE"/>
          <w:rPrChange w:id="2438" w:author="SC9986" w:date="2022-08-04T09:19:00Z">
            <w:rPr>
              <w:rFonts w:ascii="Lucida Sans Unicode" w:hAnsi="Lucida Sans Unicode"/>
              <w:w w:val="99"/>
              <w:sz w:val="18"/>
            </w:rPr>
          </w:rPrChange>
        </w:rPr>
        <w:t>€</w:t>
      </w:r>
      <w:r w:rsidRPr="00265780">
        <w:rPr>
          <w:rFonts w:ascii="Lucida Sans Unicode" w:hAnsi="Lucida Sans Unicode"/>
          <w:spacing w:val="-6"/>
          <w:sz w:val="18"/>
          <w:lang w:val="de-DE"/>
          <w:rPrChange w:id="2439" w:author="SC9986" w:date="2022-08-04T09:19:00Z">
            <w:rPr>
              <w:rFonts w:ascii="Lucida Sans Unicode" w:hAnsi="Lucida Sans Unicode"/>
              <w:spacing w:val="-6"/>
              <w:sz w:val="18"/>
            </w:rPr>
          </w:rPrChange>
        </w:rPr>
        <w:t xml:space="preserve"> </w:t>
      </w:r>
      <w:proofErr w:type="spellStart"/>
      <w:r w:rsidRPr="00265780">
        <w:rPr>
          <w:i/>
          <w:w w:val="107"/>
          <w:sz w:val="18"/>
          <w:lang w:val="de-DE"/>
          <w:rPrChange w:id="2440" w:author="SC9986" w:date="2022-08-04T09:19:00Z">
            <w:rPr>
              <w:i/>
              <w:w w:val="107"/>
              <w:sz w:val="18"/>
            </w:rPr>
          </w:rPrChange>
        </w:rPr>
        <w:t>e</w:t>
      </w:r>
      <w:r w:rsidRPr="00265780">
        <w:rPr>
          <w:rFonts w:ascii="Arial" w:hAnsi="Arial"/>
          <w:i/>
          <w:w w:val="199"/>
          <w:sz w:val="18"/>
          <w:vertAlign w:val="subscript"/>
          <w:lang w:val="de-DE"/>
          <w:rPrChange w:id="2441" w:author="SC9986" w:date="2022-08-04T09:19:00Z">
            <w:rPr>
              <w:rFonts w:ascii="Arial" w:hAnsi="Arial"/>
              <w:i/>
              <w:w w:val="199"/>
              <w:sz w:val="18"/>
              <w:vertAlign w:val="subscript"/>
            </w:rPr>
          </w:rPrChange>
        </w:rPr>
        <w:t>i</w:t>
      </w:r>
      <w:proofErr w:type="spellEnd"/>
      <w:r w:rsidRPr="00265780">
        <w:rPr>
          <w:rFonts w:ascii="Arial" w:hAnsi="Arial"/>
          <w:i/>
          <w:spacing w:val="11"/>
          <w:sz w:val="18"/>
          <w:lang w:val="de-DE"/>
          <w:rPrChange w:id="2442" w:author="SC9986" w:date="2022-08-04T09:19:00Z">
            <w:rPr>
              <w:rFonts w:ascii="Arial" w:hAnsi="Arial"/>
              <w:i/>
              <w:spacing w:val="11"/>
              <w:sz w:val="18"/>
            </w:rPr>
          </w:rPrChange>
        </w:rPr>
        <w:t xml:space="preserve"> </w:t>
      </w:r>
      <w:r w:rsidRPr="00265780">
        <w:rPr>
          <w:rFonts w:ascii="Lucida Sans Unicode" w:hAnsi="Lucida Sans Unicode"/>
          <w:w w:val="323"/>
          <w:sz w:val="18"/>
          <w:lang w:val="de-DE"/>
          <w:rPrChange w:id="2443" w:author="SC9986" w:date="2022-08-04T09:19:00Z">
            <w:rPr>
              <w:rFonts w:ascii="Lucida Sans Unicode" w:hAnsi="Lucida Sans Unicode"/>
              <w:w w:val="323"/>
              <w:sz w:val="18"/>
            </w:rPr>
          </w:rPrChange>
        </w:rPr>
        <w:t xml:space="preserve"> </w:t>
      </w:r>
      <w:r w:rsidRPr="00265780">
        <w:rPr>
          <w:rFonts w:ascii="Lucida Sans Unicode" w:hAnsi="Lucida Sans Unicode"/>
          <w:spacing w:val="-6"/>
          <w:sz w:val="18"/>
          <w:lang w:val="de-DE"/>
          <w:rPrChange w:id="2444" w:author="SC9986" w:date="2022-08-04T09:19:00Z">
            <w:rPr>
              <w:rFonts w:ascii="Lucida Sans Unicode" w:hAnsi="Lucida Sans Unicode"/>
              <w:spacing w:val="-6"/>
              <w:sz w:val="18"/>
            </w:rPr>
          </w:rPrChange>
        </w:rPr>
        <w:t xml:space="preserve"> </w:t>
      </w:r>
      <w:r w:rsidRPr="00265780">
        <w:rPr>
          <w:i/>
          <w:spacing w:val="-70"/>
          <w:w w:val="109"/>
          <w:sz w:val="18"/>
          <w:lang w:val="de-DE"/>
          <w:rPrChange w:id="2445" w:author="SC9986" w:date="2022-08-04T09:19:00Z">
            <w:rPr>
              <w:i/>
              <w:spacing w:val="-70"/>
              <w:w w:val="109"/>
              <w:sz w:val="18"/>
            </w:rPr>
          </w:rPrChange>
        </w:rPr>
        <w:t>C</w:t>
      </w:r>
      <w:r w:rsidRPr="00265780">
        <w:rPr>
          <w:rFonts w:ascii="Lucida Sans Unicode" w:hAnsi="Lucida Sans Unicode"/>
          <w:spacing w:val="18"/>
          <w:w w:val="46"/>
          <w:position w:val="5"/>
          <w:sz w:val="18"/>
          <w:lang w:val="de-DE"/>
          <w:rPrChange w:id="2446" w:author="SC9986" w:date="2022-08-04T09:19:00Z">
            <w:rPr>
              <w:rFonts w:ascii="Lucida Sans Unicode" w:hAnsi="Lucida Sans Unicode"/>
              <w:spacing w:val="18"/>
              <w:w w:val="46"/>
              <w:position w:val="5"/>
              <w:sz w:val="18"/>
            </w:rPr>
          </w:rPrChange>
        </w:rPr>
        <w:t>˙</w:t>
      </w:r>
      <w:r w:rsidRPr="00265780">
        <w:rPr>
          <w:rFonts w:ascii="Arial" w:hAnsi="Arial"/>
          <w:i/>
          <w:spacing w:val="10"/>
          <w:w w:val="199"/>
          <w:position w:val="-1"/>
          <w:sz w:val="12"/>
          <w:lang w:val="de-DE"/>
          <w:rPrChange w:id="2447" w:author="SC9986" w:date="2022-08-04T09:19:00Z">
            <w:rPr>
              <w:rFonts w:ascii="Arial" w:hAnsi="Arial"/>
              <w:i/>
              <w:spacing w:val="10"/>
              <w:w w:val="199"/>
              <w:position w:val="-1"/>
              <w:sz w:val="12"/>
            </w:rPr>
          </w:rPrChange>
        </w:rPr>
        <w:t>i</w:t>
      </w:r>
      <w:r w:rsidRPr="00265780">
        <w:rPr>
          <w:i/>
          <w:w w:val="113"/>
          <w:sz w:val="18"/>
          <w:lang w:val="de-DE"/>
          <w:rPrChange w:id="2448" w:author="SC9986" w:date="2022-08-04T09:19:00Z">
            <w:rPr>
              <w:i/>
              <w:w w:val="113"/>
              <w:sz w:val="18"/>
            </w:rPr>
          </w:rPrChange>
        </w:rPr>
        <w:t>,</w:t>
      </w:r>
      <w:r w:rsidRPr="00265780">
        <w:rPr>
          <w:i/>
          <w:spacing w:val="-15"/>
          <w:sz w:val="18"/>
          <w:lang w:val="de-DE"/>
          <w:rPrChange w:id="2449" w:author="SC9986" w:date="2022-08-04T09:19:00Z">
            <w:rPr>
              <w:i/>
              <w:spacing w:val="-15"/>
              <w:sz w:val="18"/>
            </w:rPr>
          </w:rPrChange>
        </w:rPr>
        <w:t xml:space="preserve"> </w:t>
      </w:r>
      <w:r w:rsidRPr="00265780">
        <w:rPr>
          <w:i/>
          <w:spacing w:val="-75"/>
          <w:w w:val="108"/>
          <w:sz w:val="18"/>
          <w:lang w:val="de-DE"/>
          <w:rPrChange w:id="2450" w:author="SC9986" w:date="2022-08-04T09:19:00Z">
            <w:rPr>
              <w:i/>
              <w:spacing w:val="-75"/>
              <w:w w:val="108"/>
              <w:sz w:val="18"/>
            </w:rPr>
          </w:rPrChange>
        </w:rPr>
        <w:t>a</w:t>
      </w:r>
      <w:r w:rsidRPr="00265780">
        <w:rPr>
          <w:rFonts w:ascii="Lucida Sans Unicode" w:hAnsi="Lucida Sans Unicode"/>
          <w:w w:val="46"/>
          <w:sz w:val="18"/>
          <w:lang w:val="de-DE"/>
          <w:rPrChange w:id="2451" w:author="SC9986" w:date="2022-08-04T09:19:00Z">
            <w:rPr>
              <w:rFonts w:ascii="Lucida Sans Unicode" w:hAnsi="Lucida Sans Unicode"/>
              <w:w w:val="46"/>
              <w:sz w:val="18"/>
            </w:rPr>
          </w:rPrChange>
        </w:rPr>
        <w:t>˙</w:t>
      </w:r>
      <w:r w:rsidRPr="00265780">
        <w:rPr>
          <w:rFonts w:ascii="Lucida Sans Unicode" w:hAnsi="Lucida Sans Unicode"/>
          <w:spacing w:val="-34"/>
          <w:sz w:val="18"/>
          <w:lang w:val="de-DE"/>
          <w:rPrChange w:id="2452" w:author="SC9986" w:date="2022-08-04T09:19:00Z">
            <w:rPr>
              <w:rFonts w:ascii="Lucida Sans Unicode" w:hAnsi="Lucida Sans Unicode"/>
              <w:spacing w:val="-34"/>
              <w:sz w:val="18"/>
            </w:rPr>
          </w:rPrChange>
        </w:rPr>
        <w:t xml:space="preserve"> </w:t>
      </w:r>
      <w:r w:rsidRPr="00265780">
        <w:rPr>
          <w:rFonts w:ascii="Arial" w:hAnsi="Arial"/>
          <w:i/>
          <w:w w:val="199"/>
          <w:sz w:val="18"/>
          <w:vertAlign w:val="subscript"/>
          <w:lang w:val="de-DE"/>
          <w:rPrChange w:id="2453" w:author="SC9986" w:date="2022-08-04T09:19:00Z">
            <w:rPr>
              <w:rFonts w:ascii="Arial" w:hAnsi="Arial"/>
              <w:i/>
              <w:w w:val="199"/>
              <w:sz w:val="18"/>
              <w:vertAlign w:val="subscript"/>
            </w:rPr>
          </w:rPrChange>
        </w:rPr>
        <w:t>i</w:t>
      </w:r>
      <w:r w:rsidRPr="00265780">
        <w:rPr>
          <w:rFonts w:ascii="Arial" w:hAnsi="Arial"/>
          <w:i/>
          <w:spacing w:val="11"/>
          <w:sz w:val="18"/>
          <w:lang w:val="de-DE"/>
          <w:rPrChange w:id="2454" w:author="SC9986" w:date="2022-08-04T09:19:00Z">
            <w:rPr>
              <w:rFonts w:ascii="Arial" w:hAnsi="Arial"/>
              <w:i/>
              <w:spacing w:val="11"/>
              <w:sz w:val="18"/>
            </w:rPr>
          </w:rPrChange>
        </w:rPr>
        <w:t xml:space="preserve"> </w:t>
      </w:r>
      <w:r w:rsidRPr="00265780">
        <w:rPr>
          <w:rFonts w:ascii="Lucida Sans Unicode" w:hAnsi="Lucida Sans Unicode"/>
          <w:w w:val="89"/>
          <w:sz w:val="18"/>
          <w:lang w:val="de-DE"/>
          <w:rPrChange w:id="2455" w:author="SC9986" w:date="2022-08-04T09:19:00Z">
            <w:rPr>
              <w:rFonts w:ascii="Lucida Sans Unicode" w:hAnsi="Lucida Sans Unicode"/>
              <w:w w:val="89"/>
              <w:sz w:val="18"/>
            </w:rPr>
          </w:rPrChange>
        </w:rPr>
        <w:t>:</w:t>
      </w:r>
      <w:r w:rsidRPr="00265780">
        <w:rPr>
          <w:rFonts w:ascii="Lucida Sans Unicode" w:hAnsi="Lucida Sans Unicode"/>
          <w:sz w:val="18"/>
          <w:lang w:val="de-DE"/>
          <w:rPrChange w:id="2456" w:author="SC9986" w:date="2022-08-04T09:19:00Z">
            <w:rPr>
              <w:rFonts w:ascii="Lucida Sans Unicode" w:hAnsi="Lucida Sans Unicode"/>
              <w:sz w:val="18"/>
            </w:rPr>
          </w:rPrChange>
        </w:rPr>
        <w:tab/>
      </w:r>
      <w:r>
        <w:rPr>
          <w:i/>
          <w:w w:val="125"/>
          <w:sz w:val="18"/>
        </w:rPr>
        <w:t>τ</w:t>
      </w:r>
      <w:proofErr w:type="spellStart"/>
      <w:r w:rsidRPr="00265780">
        <w:rPr>
          <w:rFonts w:ascii="Arial" w:hAnsi="Arial"/>
          <w:i/>
          <w:spacing w:val="-33"/>
          <w:w w:val="199"/>
          <w:sz w:val="18"/>
          <w:vertAlign w:val="subscript"/>
          <w:lang w:val="de-DE"/>
          <w:rPrChange w:id="2457" w:author="SC9986" w:date="2022-08-04T09:19:00Z">
            <w:rPr>
              <w:rFonts w:ascii="Arial" w:hAnsi="Arial"/>
              <w:i/>
              <w:spacing w:val="-33"/>
              <w:w w:val="199"/>
              <w:sz w:val="18"/>
              <w:vertAlign w:val="subscript"/>
            </w:rPr>
          </w:rPrChange>
        </w:rPr>
        <w:t>i</w:t>
      </w:r>
      <w:r w:rsidRPr="00265780">
        <w:rPr>
          <w:rFonts w:ascii="Swis721 Blk BT" w:hAnsi="Swis721 Blk BT"/>
          <w:i/>
          <w:w w:val="102"/>
          <w:sz w:val="18"/>
          <w:vertAlign w:val="superscript"/>
          <w:lang w:val="de-DE"/>
          <w:rPrChange w:id="2458" w:author="SC9986" w:date="2022-08-04T09:19:00Z">
            <w:rPr>
              <w:rFonts w:ascii="Swis721 Blk BT" w:hAnsi="Swis721 Blk BT"/>
              <w:i/>
              <w:w w:val="102"/>
              <w:sz w:val="18"/>
              <w:vertAlign w:val="superscript"/>
            </w:rPr>
          </w:rPrChange>
        </w:rPr>
        <w:t>j</w:t>
      </w:r>
      <w:proofErr w:type="spellEnd"/>
      <w:r w:rsidRPr="00265780">
        <w:rPr>
          <w:rFonts w:ascii="Swis721 Blk BT" w:hAnsi="Swis721 Blk BT"/>
          <w:i/>
          <w:spacing w:val="-9"/>
          <w:sz w:val="18"/>
          <w:lang w:val="de-DE"/>
          <w:rPrChange w:id="2459" w:author="SC9986" w:date="2022-08-04T09:19:00Z">
            <w:rPr>
              <w:rFonts w:ascii="Swis721 Blk BT" w:hAnsi="Swis721 Blk BT"/>
              <w:i/>
              <w:spacing w:val="-9"/>
              <w:sz w:val="18"/>
            </w:rPr>
          </w:rPrChange>
        </w:rPr>
        <w:t xml:space="preserve"> </w:t>
      </w:r>
      <w:r w:rsidRPr="00265780">
        <w:rPr>
          <w:rFonts w:ascii="Lucida Sans Unicode" w:hAnsi="Lucida Sans Unicode"/>
          <w:w w:val="85"/>
          <w:sz w:val="18"/>
          <w:lang w:val="de-DE"/>
          <w:rPrChange w:id="2460" w:author="SC9986" w:date="2022-08-04T09:19:00Z">
            <w:rPr>
              <w:rFonts w:ascii="Lucida Sans Unicode" w:hAnsi="Lucida Sans Unicode"/>
              <w:w w:val="85"/>
              <w:sz w:val="18"/>
            </w:rPr>
          </w:rPrChange>
        </w:rPr>
        <w:t>∧</w:t>
      </w:r>
      <w:r w:rsidRPr="00265780">
        <w:rPr>
          <w:rFonts w:ascii="Lucida Sans Unicode" w:hAnsi="Lucida Sans Unicode"/>
          <w:spacing w:val="-16"/>
          <w:sz w:val="18"/>
          <w:lang w:val="de-DE"/>
          <w:rPrChange w:id="2461" w:author="SC9986" w:date="2022-08-04T09:19:00Z">
            <w:rPr>
              <w:rFonts w:ascii="Lucida Sans Unicode" w:hAnsi="Lucida Sans Unicode"/>
              <w:spacing w:val="-16"/>
              <w:sz w:val="18"/>
            </w:rPr>
          </w:rPrChange>
        </w:rPr>
        <w:t xml:space="preserve"> </w:t>
      </w:r>
      <w:r>
        <w:rPr>
          <w:i/>
          <w:w w:val="125"/>
          <w:sz w:val="18"/>
        </w:rPr>
        <w:t>τ</w:t>
      </w:r>
      <w:proofErr w:type="spellStart"/>
      <w:r w:rsidRPr="00265780">
        <w:rPr>
          <w:rFonts w:ascii="Arial" w:hAnsi="Arial"/>
          <w:i/>
          <w:spacing w:val="-33"/>
          <w:w w:val="199"/>
          <w:sz w:val="18"/>
          <w:vertAlign w:val="subscript"/>
          <w:lang w:val="de-DE"/>
          <w:rPrChange w:id="2462" w:author="SC9986" w:date="2022-08-04T09:19:00Z">
            <w:rPr>
              <w:rFonts w:ascii="Arial" w:hAnsi="Arial"/>
              <w:i/>
              <w:spacing w:val="-33"/>
              <w:w w:val="199"/>
              <w:sz w:val="18"/>
              <w:vertAlign w:val="subscript"/>
            </w:rPr>
          </w:rPrChange>
        </w:rPr>
        <w:t>i</w:t>
      </w:r>
      <w:r w:rsidRPr="00265780">
        <w:rPr>
          <w:rFonts w:ascii="Swis721 Blk BT" w:hAnsi="Swis721 Blk BT"/>
          <w:i/>
          <w:w w:val="102"/>
          <w:sz w:val="18"/>
          <w:vertAlign w:val="superscript"/>
          <w:lang w:val="de-DE"/>
          <w:rPrChange w:id="2463" w:author="SC9986" w:date="2022-08-04T09:19:00Z">
            <w:rPr>
              <w:rFonts w:ascii="Swis721 Blk BT" w:hAnsi="Swis721 Blk BT"/>
              <w:i/>
              <w:w w:val="102"/>
              <w:sz w:val="18"/>
              <w:vertAlign w:val="superscript"/>
            </w:rPr>
          </w:rPrChange>
        </w:rPr>
        <w:t>j</w:t>
      </w:r>
      <w:proofErr w:type="spellEnd"/>
      <w:r w:rsidRPr="00265780">
        <w:rPr>
          <w:rFonts w:ascii="Swis721 Blk BT" w:hAnsi="Swis721 Blk BT"/>
          <w:i/>
          <w:spacing w:val="2"/>
          <w:sz w:val="18"/>
          <w:lang w:val="de-DE"/>
          <w:rPrChange w:id="2464" w:author="SC9986" w:date="2022-08-04T09:19:00Z">
            <w:rPr>
              <w:rFonts w:ascii="Swis721 Blk BT" w:hAnsi="Swis721 Blk BT"/>
              <w:i/>
              <w:spacing w:val="2"/>
              <w:sz w:val="18"/>
            </w:rPr>
          </w:rPrChange>
        </w:rPr>
        <w:t xml:space="preserve"> </w:t>
      </w:r>
      <w:r w:rsidRPr="00265780">
        <w:rPr>
          <w:rFonts w:ascii="Lucida Sans Unicode" w:hAnsi="Lucida Sans Unicode"/>
          <w:sz w:val="18"/>
          <w:lang w:val="de-DE"/>
          <w:rPrChange w:id="2465"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2466" w:author="SC9986" w:date="2022-08-04T09:19:00Z">
            <w:rPr>
              <w:rFonts w:ascii="Lucida Sans Unicode" w:hAnsi="Lucida Sans Unicode"/>
              <w:spacing w:val="-6"/>
              <w:sz w:val="18"/>
            </w:rPr>
          </w:rPrChange>
        </w:rPr>
        <w:t xml:space="preserve"> </w:t>
      </w:r>
      <w:r>
        <w:rPr>
          <w:i/>
          <w:w w:val="125"/>
          <w:sz w:val="18"/>
        </w:rPr>
        <w:t>τ</w:t>
      </w:r>
      <w:r w:rsidRPr="00265780">
        <w:rPr>
          <w:rFonts w:ascii="Arial" w:hAnsi="Arial"/>
          <w:i/>
          <w:spacing w:val="10"/>
          <w:w w:val="199"/>
          <w:sz w:val="18"/>
          <w:vertAlign w:val="subscript"/>
          <w:lang w:val="de-DE"/>
          <w:rPrChange w:id="2467" w:author="SC9986" w:date="2022-08-04T09:19:00Z">
            <w:rPr>
              <w:rFonts w:ascii="Arial" w:hAnsi="Arial"/>
              <w:i/>
              <w:spacing w:val="10"/>
              <w:w w:val="199"/>
              <w:sz w:val="18"/>
              <w:vertAlign w:val="subscript"/>
            </w:rPr>
          </w:rPrChange>
        </w:rPr>
        <w:t>i</w:t>
      </w:r>
      <w:r w:rsidRPr="00265780">
        <w:rPr>
          <w:rFonts w:ascii="Lucida Sans Unicode" w:hAnsi="Lucida Sans Unicode"/>
          <w:w w:val="87"/>
          <w:sz w:val="18"/>
          <w:lang w:val="de-DE"/>
          <w:rPrChange w:id="2468" w:author="SC9986" w:date="2022-08-04T09:19:00Z">
            <w:rPr>
              <w:rFonts w:ascii="Lucida Sans Unicode" w:hAnsi="Lucida Sans Unicode"/>
              <w:w w:val="87"/>
              <w:sz w:val="18"/>
            </w:rPr>
          </w:rPrChange>
        </w:rPr>
        <w:t>[</w:t>
      </w:r>
      <w:r w:rsidRPr="00265780">
        <w:rPr>
          <w:i/>
          <w:w w:val="136"/>
          <w:sz w:val="18"/>
          <w:lang w:val="de-DE"/>
          <w:rPrChange w:id="2469" w:author="SC9986" w:date="2022-08-04T09:19:00Z">
            <w:rPr>
              <w:i/>
              <w:w w:val="136"/>
              <w:sz w:val="18"/>
            </w:rPr>
          </w:rPrChange>
        </w:rPr>
        <w:t>e/</w:t>
      </w:r>
      <w:r w:rsidRPr="00265780">
        <w:rPr>
          <w:i/>
          <w:w w:val="130"/>
          <w:sz w:val="18"/>
          <w:lang w:val="de-DE"/>
          <w:rPrChange w:id="2470" w:author="SC9986" w:date="2022-08-04T09:19:00Z">
            <w:rPr>
              <w:i/>
              <w:w w:val="130"/>
              <w:sz w:val="18"/>
            </w:rPr>
          </w:rPrChange>
        </w:rPr>
        <w:t>x</w:t>
      </w:r>
      <w:r w:rsidRPr="00265780">
        <w:rPr>
          <w:rFonts w:ascii="Lucida Sans Unicode" w:hAnsi="Lucida Sans Unicode"/>
          <w:w w:val="104"/>
          <w:sz w:val="18"/>
          <w:lang w:val="de-DE"/>
          <w:rPrChange w:id="2471" w:author="SC9986" w:date="2022-08-04T09:19:00Z">
            <w:rPr>
              <w:rFonts w:ascii="Lucida Sans Unicode" w:hAnsi="Lucida Sans Unicode"/>
              <w:w w:val="104"/>
              <w:sz w:val="18"/>
            </w:rPr>
          </w:rPrChange>
        </w:rPr>
        <w:t>])</w:t>
      </w:r>
      <w:r w:rsidRPr="00265780">
        <w:rPr>
          <w:rFonts w:ascii="Lucida Sans Unicode" w:hAnsi="Lucida Sans Unicode"/>
          <w:sz w:val="18"/>
          <w:lang w:val="de-DE"/>
          <w:rPrChange w:id="2472" w:author="SC9986" w:date="2022-08-04T09:19:00Z">
            <w:rPr>
              <w:rFonts w:ascii="Lucida Sans Unicode" w:hAnsi="Lucida Sans Unicode"/>
              <w:sz w:val="18"/>
            </w:rPr>
          </w:rPrChange>
        </w:rPr>
        <w:tab/>
      </w:r>
      <w:proofErr w:type="spellStart"/>
      <w:r w:rsidRPr="00265780">
        <w:rPr>
          <w:i/>
          <w:w w:val="130"/>
          <w:sz w:val="18"/>
          <w:lang w:val="de-DE"/>
          <w:rPrChange w:id="2473" w:author="SC9986" w:date="2022-08-04T09:19:00Z">
            <w:rPr>
              <w:i/>
              <w:w w:val="130"/>
              <w:sz w:val="18"/>
            </w:rPr>
          </w:rPrChange>
        </w:rPr>
        <w:t>x</w:t>
      </w:r>
      <w:r w:rsidRPr="00265780">
        <w:rPr>
          <w:rFonts w:ascii="Arial" w:hAnsi="Arial"/>
          <w:i/>
          <w:w w:val="215"/>
          <w:sz w:val="18"/>
          <w:vertAlign w:val="subscript"/>
          <w:lang w:val="de-DE"/>
          <w:rPrChange w:id="2474" w:author="SC9986" w:date="2022-08-04T09:19:00Z">
            <w:rPr>
              <w:rFonts w:ascii="Arial" w:hAnsi="Arial"/>
              <w:i/>
              <w:w w:val="215"/>
              <w:sz w:val="18"/>
              <w:vertAlign w:val="subscript"/>
            </w:rPr>
          </w:rPrChange>
        </w:rPr>
        <w:t>f</w:t>
      </w:r>
      <w:proofErr w:type="spellEnd"/>
      <w:r w:rsidRPr="00265780">
        <w:rPr>
          <w:rFonts w:ascii="Arial" w:hAnsi="Arial"/>
          <w:i/>
          <w:spacing w:val="24"/>
          <w:sz w:val="18"/>
          <w:lang w:val="de-DE"/>
          <w:rPrChange w:id="2475" w:author="SC9986" w:date="2022-08-04T09:19:00Z">
            <w:rPr>
              <w:rFonts w:ascii="Arial" w:hAnsi="Arial"/>
              <w:i/>
              <w:spacing w:val="24"/>
              <w:sz w:val="18"/>
            </w:rPr>
          </w:rPrChange>
        </w:rPr>
        <w:t xml:space="preserve"> </w:t>
      </w:r>
      <w:r w:rsidRPr="00265780">
        <w:rPr>
          <w:rFonts w:ascii="Lucida Sans Unicode" w:hAnsi="Lucida Sans Unicode"/>
          <w:sz w:val="18"/>
          <w:lang w:val="de-DE"/>
          <w:rPrChange w:id="2476" w:author="SC9986" w:date="2022-08-04T09:19:00Z">
            <w:rPr>
              <w:rFonts w:ascii="Lucida Sans Unicode" w:hAnsi="Lucida Sans Unicode"/>
              <w:sz w:val="18"/>
            </w:rPr>
          </w:rPrChange>
        </w:rPr>
        <w:t>=</w:t>
      </w:r>
      <w:r w:rsidRPr="00265780">
        <w:rPr>
          <w:rFonts w:ascii="Lucida Sans Unicode" w:hAnsi="Lucida Sans Unicode"/>
          <w:spacing w:val="-6"/>
          <w:sz w:val="18"/>
          <w:lang w:val="de-DE"/>
          <w:rPrChange w:id="2477" w:author="SC9986" w:date="2022-08-04T09:19:00Z">
            <w:rPr>
              <w:rFonts w:ascii="Lucida Sans Unicode" w:hAnsi="Lucida Sans Unicode"/>
              <w:spacing w:val="-6"/>
              <w:sz w:val="18"/>
            </w:rPr>
          </w:rPrChange>
        </w:rPr>
        <w:t xml:space="preserve"> </w:t>
      </w:r>
      <w:proofErr w:type="spellStart"/>
      <w:r w:rsidRPr="00265780">
        <w:rPr>
          <w:w w:val="130"/>
          <w:sz w:val="18"/>
          <w:lang w:val="de-DE"/>
          <w:rPrChange w:id="2478" w:author="SC9986" w:date="2022-08-04T09:19:00Z">
            <w:rPr>
              <w:w w:val="130"/>
              <w:sz w:val="18"/>
            </w:rPr>
          </w:rPrChange>
        </w:rPr>
        <w:t>fresh</w:t>
      </w:r>
      <w:proofErr w:type="spellEnd"/>
    </w:p>
    <w:p w14:paraId="3E66F4CD" w14:textId="77777777" w:rsidR="00AF434A" w:rsidRPr="00265780" w:rsidRDefault="00000000">
      <w:pPr>
        <w:spacing w:line="323" w:lineRule="exact"/>
        <w:ind w:left="3996"/>
        <w:rPr>
          <w:rFonts w:ascii="Lucida Sans Unicode" w:hAnsi="Lucida Sans Unicode"/>
          <w:sz w:val="18"/>
          <w:lang w:val="de-DE"/>
          <w:rPrChange w:id="2479" w:author="SC9986" w:date="2022-08-04T09:19:00Z">
            <w:rPr>
              <w:rFonts w:ascii="Lucida Sans Unicode" w:hAnsi="Lucida Sans Unicode"/>
              <w:sz w:val="18"/>
            </w:rPr>
          </w:rPrChange>
        </w:rPr>
      </w:pPr>
      <w:r>
        <w:pict w14:anchorId="570EE98B">
          <v:group id="_x0000_s1041" style="position:absolute;left:0;text-align:left;margin-left:57.45pt;margin-top:.5pt;width:497.15pt;height:2.3pt;z-index:-50104;mso-position-horizontal-relative:page" coordorigin="1149,10" coordsize="9943,46">
            <v:line id="_x0000_s1043" style="position:absolute" from="1149,14" to="11091,14" strokeweight=".38pt"/>
            <v:line id="_x0000_s1042" style="position:absolute" from="5988,52" to="6132,52" strokeweight=".38pt"/>
            <w10:wrap anchorx="page"/>
          </v:group>
        </w:pict>
      </w:r>
      <w:r>
        <w:pict w14:anchorId="72226FE1">
          <v:line id="_x0000_s1040" style="position:absolute;left:0;text-align:left;z-index:-50080;mso-position-horizontal-relative:page" from="277.2pt,7pt" to="281.5pt,7pt" strokeweight=".38pt">
            <w10:wrap anchorx="page"/>
          </v:line>
        </w:pict>
      </w:r>
      <w:r>
        <w:pict w14:anchorId="2E2B0AA4">
          <v:line id="_x0000_s1039" style="position:absolute;left:0;text-align:left;z-index:-50056;mso-position-horizontal-relative:page" from="352.5pt,7pt" to="356.8pt,7pt" strokeweight=".38pt">
            <w10:wrap anchorx="page"/>
          </v:line>
        </w:pict>
      </w:r>
      <w:r>
        <w:pict w14:anchorId="444411D1">
          <v:line id="_x0000_s1038" style="position:absolute;left:0;text-align:left;z-index:-50032;mso-position-horizontal-relative:page" from="361.4pt,7pt" to="366.6pt,7pt" strokeweight=".38pt">
            <w10:wrap anchorx="page"/>
          </v:line>
        </w:pict>
      </w:r>
      <w:r>
        <w:rPr>
          <w:rFonts w:ascii="Lucida Sans Unicode" w:hAnsi="Lucida Sans Unicode"/>
          <w:w w:val="111"/>
          <w:sz w:val="18"/>
        </w:rPr>
        <w:t>Γ</w:t>
      </w:r>
      <w:r w:rsidRPr="00265780">
        <w:rPr>
          <w:rFonts w:ascii="Lucida Sans Unicode" w:hAnsi="Lucida Sans Unicode"/>
          <w:w w:val="111"/>
          <w:sz w:val="18"/>
          <w:lang w:val="de-DE"/>
          <w:rPrChange w:id="2480" w:author="SC9986" w:date="2022-08-04T09:19:00Z">
            <w:rPr>
              <w:rFonts w:ascii="Lucida Sans Unicode" w:hAnsi="Lucida Sans Unicode"/>
              <w:w w:val="111"/>
              <w:sz w:val="18"/>
            </w:rPr>
          </w:rPrChange>
        </w:rPr>
        <w:t>;</w:t>
      </w:r>
      <w:r w:rsidRPr="00265780">
        <w:rPr>
          <w:rFonts w:ascii="Lucida Sans Unicode" w:hAnsi="Lucida Sans Unicode"/>
          <w:spacing w:val="-27"/>
          <w:sz w:val="18"/>
          <w:lang w:val="de-DE"/>
          <w:rPrChange w:id="2481" w:author="SC9986" w:date="2022-08-04T09:19:00Z">
            <w:rPr>
              <w:rFonts w:ascii="Lucida Sans Unicode" w:hAnsi="Lucida Sans Unicode"/>
              <w:spacing w:val="-27"/>
              <w:sz w:val="18"/>
            </w:rPr>
          </w:rPrChange>
        </w:rPr>
        <w:t xml:space="preserve"> </w:t>
      </w:r>
      <w:r>
        <w:rPr>
          <w:i/>
          <w:w w:val="109"/>
          <w:sz w:val="18"/>
        </w:rPr>
        <w:t>ρ</w:t>
      </w:r>
      <w:r w:rsidRPr="00265780">
        <w:rPr>
          <w:i/>
          <w:spacing w:val="6"/>
          <w:sz w:val="18"/>
          <w:lang w:val="de-DE"/>
          <w:rPrChange w:id="2482" w:author="SC9986" w:date="2022-08-04T09:19:00Z">
            <w:rPr>
              <w:i/>
              <w:spacing w:val="6"/>
              <w:sz w:val="18"/>
            </w:rPr>
          </w:rPrChange>
        </w:rPr>
        <w:t xml:space="preserve"> </w:t>
      </w:r>
      <w:r w:rsidRPr="00265780">
        <w:rPr>
          <w:rFonts w:ascii="Lucida Sans Unicode" w:hAnsi="Lucida Sans Unicode"/>
          <w:w w:val="99"/>
          <w:sz w:val="18"/>
          <w:lang w:val="de-DE"/>
          <w:rPrChange w:id="2483" w:author="SC9986" w:date="2022-08-04T09:19:00Z">
            <w:rPr>
              <w:rFonts w:ascii="Lucida Sans Unicode" w:hAnsi="Lucida Sans Unicode"/>
              <w:w w:val="99"/>
              <w:sz w:val="18"/>
            </w:rPr>
          </w:rPrChange>
        </w:rPr>
        <w:t>€</w:t>
      </w:r>
      <w:r w:rsidRPr="00265780">
        <w:rPr>
          <w:rFonts w:ascii="Lucida Sans Unicode" w:hAnsi="Lucida Sans Unicode"/>
          <w:spacing w:val="-6"/>
          <w:sz w:val="18"/>
          <w:lang w:val="de-DE"/>
          <w:rPrChange w:id="2484" w:author="SC9986" w:date="2022-08-04T09:19:00Z">
            <w:rPr>
              <w:rFonts w:ascii="Lucida Sans Unicode" w:hAnsi="Lucida Sans Unicode"/>
              <w:spacing w:val="-6"/>
              <w:sz w:val="18"/>
            </w:rPr>
          </w:rPrChange>
        </w:rPr>
        <w:t xml:space="preserve"> </w:t>
      </w:r>
      <w:r w:rsidRPr="00265780">
        <w:rPr>
          <w:i/>
          <w:w w:val="178"/>
          <w:sz w:val="18"/>
          <w:lang w:val="de-DE"/>
          <w:rPrChange w:id="2485" w:author="SC9986" w:date="2022-08-04T09:19:00Z">
            <w:rPr>
              <w:i/>
              <w:w w:val="178"/>
              <w:sz w:val="18"/>
            </w:rPr>
          </w:rPrChange>
        </w:rPr>
        <w:t>f</w:t>
      </w:r>
      <w:r w:rsidRPr="00265780">
        <w:rPr>
          <w:i/>
          <w:spacing w:val="-26"/>
          <w:sz w:val="18"/>
          <w:lang w:val="de-DE"/>
          <w:rPrChange w:id="2486" w:author="SC9986" w:date="2022-08-04T09:19:00Z">
            <w:rPr>
              <w:i/>
              <w:spacing w:val="-26"/>
              <w:sz w:val="18"/>
            </w:rPr>
          </w:rPrChange>
        </w:rPr>
        <w:t xml:space="preserve"> </w:t>
      </w:r>
      <w:r w:rsidRPr="00265780">
        <w:rPr>
          <w:rFonts w:ascii="Lucida Sans Unicode" w:hAnsi="Lucida Sans Unicode"/>
          <w:w w:val="122"/>
          <w:sz w:val="18"/>
          <w:lang w:val="de-DE"/>
          <w:rPrChange w:id="2487" w:author="SC9986" w:date="2022-08-04T09:19:00Z">
            <w:rPr>
              <w:rFonts w:ascii="Lucida Sans Unicode" w:hAnsi="Lucida Sans Unicode"/>
              <w:w w:val="122"/>
              <w:sz w:val="18"/>
            </w:rPr>
          </w:rPrChange>
        </w:rPr>
        <w:t>(</w:t>
      </w:r>
      <w:r w:rsidRPr="00265780">
        <w:rPr>
          <w:i/>
          <w:w w:val="107"/>
          <w:sz w:val="18"/>
          <w:lang w:val="de-DE"/>
          <w:rPrChange w:id="2488" w:author="SC9986" w:date="2022-08-04T09:19:00Z">
            <w:rPr>
              <w:i/>
              <w:w w:val="107"/>
              <w:sz w:val="18"/>
            </w:rPr>
          </w:rPrChange>
        </w:rPr>
        <w:t>e</w:t>
      </w:r>
      <w:r w:rsidRPr="00265780">
        <w:rPr>
          <w:rFonts w:ascii="Lucida Sans Unicode" w:hAnsi="Lucida Sans Unicode"/>
          <w:w w:val="122"/>
          <w:sz w:val="18"/>
          <w:lang w:val="de-DE"/>
          <w:rPrChange w:id="2489" w:author="SC9986" w:date="2022-08-04T09:19:00Z">
            <w:rPr>
              <w:rFonts w:ascii="Lucida Sans Unicode" w:hAnsi="Lucida Sans Unicode"/>
              <w:w w:val="122"/>
              <w:sz w:val="18"/>
            </w:rPr>
          </w:rPrChange>
        </w:rPr>
        <w:t>)</w:t>
      </w:r>
      <w:r w:rsidRPr="00265780">
        <w:rPr>
          <w:rFonts w:ascii="Lucida Sans Unicode" w:hAnsi="Lucida Sans Unicode"/>
          <w:spacing w:val="-6"/>
          <w:sz w:val="18"/>
          <w:lang w:val="de-DE"/>
          <w:rPrChange w:id="2490" w:author="SC9986" w:date="2022-08-04T09:19:00Z">
            <w:rPr>
              <w:rFonts w:ascii="Lucida Sans Unicode" w:hAnsi="Lucida Sans Unicode"/>
              <w:spacing w:val="-6"/>
              <w:sz w:val="18"/>
            </w:rPr>
          </w:rPrChange>
        </w:rPr>
        <w:t xml:space="preserve"> </w:t>
      </w:r>
      <w:r w:rsidRPr="00265780">
        <w:rPr>
          <w:rFonts w:ascii="Lucida Sans Unicode" w:hAnsi="Lucida Sans Unicode"/>
          <w:w w:val="323"/>
          <w:sz w:val="18"/>
          <w:lang w:val="de-DE"/>
          <w:rPrChange w:id="2491" w:author="SC9986" w:date="2022-08-04T09:19:00Z">
            <w:rPr>
              <w:rFonts w:ascii="Lucida Sans Unicode" w:hAnsi="Lucida Sans Unicode"/>
              <w:w w:val="323"/>
              <w:sz w:val="18"/>
            </w:rPr>
          </w:rPrChange>
        </w:rPr>
        <w:t xml:space="preserve"> </w:t>
      </w:r>
      <w:r w:rsidRPr="00265780">
        <w:rPr>
          <w:rFonts w:ascii="Lucida Sans Unicode" w:hAnsi="Lucida Sans Unicode"/>
          <w:spacing w:val="-6"/>
          <w:sz w:val="18"/>
          <w:lang w:val="de-DE"/>
          <w:rPrChange w:id="2492" w:author="SC9986" w:date="2022-08-04T09:19:00Z">
            <w:rPr>
              <w:rFonts w:ascii="Lucida Sans Unicode" w:hAnsi="Lucida Sans Unicode"/>
              <w:spacing w:val="-6"/>
              <w:sz w:val="18"/>
            </w:rPr>
          </w:rPrChange>
        </w:rPr>
        <w:t xml:space="preserve"> </w:t>
      </w:r>
      <w:r w:rsidRPr="00265780">
        <w:rPr>
          <w:i/>
          <w:spacing w:val="-70"/>
          <w:w w:val="109"/>
          <w:sz w:val="18"/>
          <w:lang w:val="de-DE"/>
          <w:rPrChange w:id="2493" w:author="SC9986" w:date="2022-08-04T09:19:00Z">
            <w:rPr>
              <w:i/>
              <w:spacing w:val="-70"/>
              <w:w w:val="109"/>
              <w:sz w:val="18"/>
            </w:rPr>
          </w:rPrChange>
        </w:rPr>
        <w:t>C</w:t>
      </w:r>
      <w:r w:rsidRPr="00265780">
        <w:rPr>
          <w:rFonts w:ascii="Lucida Sans Unicode" w:hAnsi="Lucida Sans Unicode"/>
          <w:w w:val="46"/>
          <w:position w:val="5"/>
          <w:sz w:val="18"/>
          <w:lang w:val="de-DE"/>
          <w:rPrChange w:id="2494" w:author="SC9986" w:date="2022-08-04T09:19:00Z">
            <w:rPr>
              <w:rFonts w:ascii="Lucida Sans Unicode" w:hAnsi="Lucida Sans Unicode"/>
              <w:w w:val="46"/>
              <w:position w:val="5"/>
              <w:sz w:val="18"/>
            </w:rPr>
          </w:rPrChange>
        </w:rPr>
        <w:t>˙</w:t>
      </w:r>
      <w:r w:rsidRPr="00265780">
        <w:rPr>
          <w:rFonts w:ascii="Lucida Sans Unicode" w:hAnsi="Lucida Sans Unicode"/>
          <w:spacing w:val="-26"/>
          <w:position w:val="5"/>
          <w:sz w:val="18"/>
          <w:lang w:val="de-DE"/>
          <w:rPrChange w:id="2495" w:author="SC9986" w:date="2022-08-04T09:19:00Z">
            <w:rPr>
              <w:rFonts w:ascii="Lucida Sans Unicode" w:hAnsi="Lucida Sans Unicode"/>
              <w:spacing w:val="-26"/>
              <w:position w:val="5"/>
              <w:sz w:val="18"/>
            </w:rPr>
          </w:rPrChange>
        </w:rPr>
        <w:t xml:space="preserve"> </w:t>
      </w:r>
      <w:r w:rsidRPr="00265780">
        <w:rPr>
          <w:rFonts w:ascii="Lucida Sans Unicode" w:hAnsi="Lucida Sans Unicode"/>
          <w:w w:val="87"/>
          <w:sz w:val="18"/>
          <w:lang w:val="de-DE"/>
          <w:rPrChange w:id="2496" w:author="SC9986" w:date="2022-08-04T09:19:00Z">
            <w:rPr>
              <w:rFonts w:ascii="Lucida Sans Unicode" w:hAnsi="Lucida Sans Unicode"/>
              <w:w w:val="87"/>
              <w:sz w:val="18"/>
            </w:rPr>
          </w:rPrChange>
        </w:rPr>
        <w:t>[</w:t>
      </w:r>
      <w:r w:rsidRPr="00265780">
        <w:rPr>
          <w:i/>
          <w:spacing w:val="-70"/>
          <w:w w:val="109"/>
          <w:sz w:val="18"/>
          <w:lang w:val="de-DE"/>
          <w:rPrChange w:id="2497" w:author="SC9986" w:date="2022-08-04T09:19:00Z">
            <w:rPr>
              <w:i/>
              <w:spacing w:val="-70"/>
              <w:w w:val="109"/>
              <w:sz w:val="18"/>
            </w:rPr>
          </w:rPrChange>
        </w:rPr>
        <w:t>C</w:t>
      </w:r>
      <w:r w:rsidRPr="00265780">
        <w:rPr>
          <w:rFonts w:ascii="Lucida Sans Unicode" w:hAnsi="Lucida Sans Unicode"/>
          <w:spacing w:val="18"/>
          <w:w w:val="46"/>
          <w:position w:val="5"/>
          <w:sz w:val="18"/>
          <w:lang w:val="de-DE"/>
          <w:rPrChange w:id="2498" w:author="SC9986" w:date="2022-08-04T09:19:00Z">
            <w:rPr>
              <w:rFonts w:ascii="Lucida Sans Unicode" w:hAnsi="Lucida Sans Unicode"/>
              <w:spacing w:val="18"/>
              <w:w w:val="46"/>
              <w:position w:val="5"/>
              <w:sz w:val="18"/>
            </w:rPr>
          </w:rPrChange>
        </w:rPr>
        <w:t>˙</w:t>
      </w:r>
      <w:r w:rsidRPr="00265780">
        <w:rPr>
          <w:rFonts w:ascii="Arial" w:hAnsi="Arial"/>
          <w:i/>
          <w:w w:val="215"/>
          <w:position w:val="-1"/>
          <w:sz w:val="12"/>
          <w:lang w:val="de-DE"/>
          <w:rPrChange w:id="2499" w:author="SC9986" w:date="2022-08-04T09:19:00Z">
            <w:rPr>
              <w:rFonts w:ascii="Arial" w:hAnsi="Arial"/>
              <w:i/>
              <w:w w:val="215"/>
              <w:position w:val="-1"/>
              <w:sz w:val="12"/>
            </w:rPr>
          </w:rPrChange>
        </w:rPr>
        <w:t>f</w:t>
      </w:r>
      <w:r w:rsidRPr="00265780">
        <w:rPr>
          <w:rFonts w:ascii="Arial" w:hAnsi="Arial"/>
          <w:i/>
          <w:spacing w:val="-10"/>
          <w:position w:val="-1"/>
          <w:sz w:val="12"/>
          <w:lang w:val="de-DE"/>
          <w:rPrChange w:id="2500" w:author="SC9986" w:date="2022-08-04T09:19:00Z">
            <w:rPr>
              <w:rFonts w:ascii="Arial" w:hAnsi="Arial"/>
              <w:i/>
              <w:spacing w:val="-10"/>
              <w:position w:val="-1"/>
              <w:sz w:val="12"/>
            </w:rPr>
          </w:rPrChange>
        </w:rPr>
        <w:t xml:space="preserve"> </w:t>
      </w:r>
      <w:r w:rsidRPr="00265780">
        <w:rPr>
          <w:rFonts w:ascii="Lucida Sans Unicode" w:hAnsi="Lucida Sans Unicode"/>
          <w:w w:val="87"/>
          <w:sz w:val="18"/>
          <w:lang w:val="de-DE"/>
          <w:rPrChange w:id="2501" w:author="SC9986" w:date="2022-08-04T09:19:00Z">
            <w:rPr>
              <w:rFonts w:ascii="Lucida Sans Unicode" w:hAnsi="Lucida Sans Unicode"/>
              <w:w w:val="87"/>
              <w:sz w:val="18"/>
            </w:rPr>
          </w:rPrChange>
        </w:rPr>
        <w:t>]</w:t>
      </w:r>
      <w:r w:rsidRPr="00265780">
        <w:rPr>
          <w:i/>
          <w:w w:val="113"/>
          <w:sz w:val="18"/>
          <w:lang w:val="de-DE"/>
          <w:rPrChange w:id="2502" w:author="SC9986" w:date="2022-08-04T09:19:00Z">
            <w:rPr>
              <w:i/>
              <w:w w:val="113"/>
              <w:sz w:val="18"/>
            </w:rPr>
          </w:rPrChange>
        </w:rPr>
        <w:t>,</w:t>
      </w:r>
      <w:r w:rsidRPr="00265780">
        <w:rPr>
          <w:i/>
          <w:spacing w:val="-15"/>
          <w:sz w:val="18"/>
          <w:lang w:val="de-DE"/>
          <w:rPrChange w:id="2503" w:author="SC9986" w:date="2022-08-04T09:19:00Z">
            <w:rPr>
              <w:i/>
              <w:spacing w:val="-15"/>
              <w:sz w:val="18"/>
            </w:rPr>
          </w:rPrChange>
        </w:rPr>
        <w:t xml:space="preserve"> </w:t>
      </w:r>
      <w:proofErr w:type="spellStart"/>
      <w:r w:rsidRPr="00265780">
        <w:rPr>
          <w:i/>
          <w:w w:val="130"/>
          <w:sz w:val="18"/>
          <w:lang w:val="de-DE"/>
          <w:rPrChange w:id="2504" w:author="SC9986" w:date="2022-08-04T09:19:00Z">
            <w:rPr>
              <w:i/>
              <w:w w:val="130"/>
              <w:sz w:val="18"/>
            </w:rPr>
          </w:rPrChange>
        </w:rPr>
        <w:t>x</w:t>
      </w:r>
      <w:r w:rsidRPr="00265780">
        <w:rPr>
          <w:rFonts w:ascii="Arial" w:hAnsi="Arial"/>
          <w:i/>
          <w:w w:val="215"/>
          <w:sz w:val="18"/>
          <w:vertAlign w:val="subscript"/>
          <w:lang w:val="de-DE"/>
          <w:rPrChange w:id="2505" w:author="SC9986" w:date="2022-08-04T09:19:00Z">
            <w:rPr>
              <w:rFonts w:ascii="Arial" w:hAnsi="Arial"/>
              <w:i/>
              <w:w w:val="215"/>
              <w:sz w:val="18"/>
              <w:vertAlign w:val="subscript"/>
            </w:rPr>
          </w:rPrChange>
        </w:rPr>
        <w:t>f</w:t>
      </w:r>
      <w:proofErr w:type="spellEnd"/>
      <w:r w:rsidRPr="00265780">
        <w:rPr>
          <w:rFonts w:ascii="Arial" w:hAnsi="Arial"/>
          <w:i/>
          <w:spacing w:val="24"/>
          <w:sz w:val="18"/>
          <w:lang w:val="de-DE"/>
          <w:rPrChange w:id="2506" w:author="SC9986" w:date="2022-08-04T09:19:00Z">
            <w:rPr>
              <w:rFonts w:ascii="Arial" w:hAnsi="Arial"/>
              <w:i/>
              <w:spacing w:val="24"/>
              <w:sz w:val="18"/>
            </w:rPr>
          </w:rPrChange>
        </w:rPr>
        <w:t xml:space="preserve"> </w:t>
      </w:r>
      <w:r w:rsidRPr="00265780">
        <w:rPr>
          <w:rFonts w:ascii="Lucida Sans Unicode" w:hAnsi="Lucida Sans Unicode"/>
          <w:w w:val="89"/>
          <w:sz w:val="18"/>
          <w:lang w:val="de-DE"/>
          <w:rPrChange w:id="2507" w:author="SC9986" w:date="2022-08-04T09:19:00Z">
            <w:rPr>
              <w:rFonts w:ascii="Lucida Sans Unicode" w:hAnsi="Lucida Sans Unicode"/>
              <w:w w:val="89"/>
              <w:sz w:val="18"/>
            </w:rPr>
          </w:rPrChange>
        </w:rPr>
        <w:t>:</w:t>
      </w:r>
      <w:r w:rsidRPr="00265780">
        <w:rPr>
          <w:rFonts w:ascii="Lucida Sans Unicode" w:hAnsi="Lucida Sans Unicode"/>
          <w:spacing w:val="-6"/>
          <w:sz w:val="18"/>
          <w:lang w:val="de-DE"/>
          <w:rPrChange w:id="2508" w:author="SC9986" w:date="2022-08-04T09:19:00Z">
            <w:rPr>
              <w:rFonts w:ascii="Lucida Sans Unicode" w:hAnsi="Lucida Sans Unicode"/>
              <w:spacing w:val="-6"/>
              <w:sz w:val="18"/>
            </w:rPr>
          </w:rPrChange>
        </w:rPr>
        <w:t xml:space="preserve"> </w:t>
      </w:r>
      <w:r>
        <w:rPr>
          <w:i/>
          <w:w w:val="125"/>
          <w:sz w:val="18"/>
        </w:rPr>
        <w:t>τ</w:t>
      </w:r>
      <w:r w:rsidRPr="00265780">
        <w:rPr>
          <w:i/>
          <w:spacing w:val="-25"/>
          <w:sz w:val="18"/>
          <w:lang w:val="de-DE"/>
          <w:rPrChange w:id="2509" w:author="SC9986" w:date="2022-08-04T09:19:00Z">
            <w:rPr>
              <w:i/>
              <w:spacing w:val="-25"/>
              <w:sz w:val="18"/>
            </w:rPr>
          </w:rPrChange>
        </w:rPr>
        <w:t xml:space="preserve"> </w:t>
      </w:r>
      <w:r w:rsidRPr="00265780">
        <w:rPr>
          <w:rFonts w:ascii="Lucida Sans Unicode" w:hAnsi="Lucida Sans Unicode"/>
          <w:w w:val="87"/>
          <w:sz w:val="18"/>
          <w:lang w:val="de-DE"/>
          <w:rPrChange w:id="2510" w:author="SC9986" w:date="2022-08-04T09:19:00Z">
            <w:rPr>
              <w:rFonts w:ascii="Lucida Sans Unicode" w:hAnsi="Lucida Sans Unicode"/>
              <w:w w:val="87"/>
              <w:sz w:val="18"/>
            </w:rPr>
          </w:rPrChange>
        </w:rPr>
        <w:t>[</w:t>
      </w:r>
      <w:r w:rsidRPr="00265780">
        <w:rPr>
          <w:i/>
          <w:w w:val="136"/>
          <w:sz w:val="18"/>
          <w:lang w:val="de-DE"/>
          <w:rPrChange w:id="2511" w:author="SC9986" w:date="2022-08-04T09:19:00Z">
            <w:rPr>
              <w:i/>
              <w:w w:val="136"/>
              <w:sz w:val="18"/>
            </w:rPr>
          </w:rPrChange>
        </w:rPr>
        <w:t>e/</w:t>
      </w:r>
      <w:r w:rsidRPr="00265780">
        <w:rPr>
          <w:i/>
          <w:w w:val="130"/>
          <w:sz w:val="18"/>
          <w:lang w:val="de-DE"/>
          <w:rPrChange w:id="2512" w:author="SC9986" w:date="2022-08-04T09:19:00Z">
            <w:rPr>
              <w:i/>
              <w:w w:val="130"/>
              <w:sz w:val="18"/>
            </w:rPr>
          </w:rPrChange>
        </w:rPr>
        <w:t>x</w:t>
      </w:r>
      <w:r w:rsidRPr="00265780">
        <w:rPr>
          <w:rFonts w:ascii="Lucida Sans Unicode" w:hAnsi="Lucida Sans Unicode"/>
          <w:w w:val="87"/>
          <w:sz w:val="18"/>
          <w:lang w:val="de-DE"/>
          <w:rPrChange w:id="2513" w:author="SC9986" w:date="2022-08-04T09:19:00Z">
            <w:rPr>
              <w:rFonts w:ascii="Lucida Sans Unicode" w:hAnsi="Lucida Sans Unicode"/>
              <w:w w:val="87"/>
              <w:sz w:val="18"/>
            </w:rPr>
          </w:rPrChange>
        </w:rPr>
        <w:t>]</w:t>
      </w:r>
    </w:p>
    <w:p w14:paraId="0ECA21B6" w14:textId="77777777" w:rsidR="00AF434A" w:rsidRDefault="00000000">
      <w:pPr>
        <w:spacing w:line="218" w:lineRule="auto"/>
        <w:ind w:left="288"/>
        <w:rPr>
          <w:rFonts w:ascii="Lucida Sans Unicode" w:hAnsi="Lucida Sans Unicode"/>
          <w:sz w:val="18"/>
        </w:rPr>
      </w:pPr>
      <w:r w:rsidRPr="00265780">
        <w:rPr>
          <w:lang w:val="en-GB"/>
          <w:rPrChange w:id="2514" w:author="SC9986" w:date="2022-08-04T09:19:00Z">
            <w:rPr/>
          </w:rPrChange>
        </w:rPr>
        <w:br w:type="column"/>
      </w:r>
      <w:r>
        <w:rPr>
          <w:i/>
          <w:spacing w:val="-70"/>
          <w:w w:val="109"/>
          <w:sz w:val="18"/>
        </w:rPr>
        <w:t>C</w:t>
      </w:r>
      <w:r>
        <w:rPr>
          <w:rFonts w:ascii="Lucida Sans Unicode" w:hAnsi="Lucida Sans Unicode"/>
          <w:spacing w:val="18"/>
          <w:w w:val="46"/>
          <w:position w:val="5"/>
          <w:sz w:val="18"/>
        </w:rPr>
        <w:t>˙</w:t>
      </w:r>
      <w:r>
        <w:rPr>
          <w:rFonts w:ascii="Arial" w:hAnsi="Arial"/>
          <w:i/>
          <w:w w:val="215"/>
          <w:position w:val="-1"/>
          <w:sz w:val="12"/>
        </w:rPr>
        <w:t>f</w:t>
      </w:r>
      <w:r>
        <w:rPr>
          <w:rFonts w:ascii="Arial" w:hAnsi="Arial"/>
          <w:i/>
          <w:position w:val="-1"/>
          <w:sz w:val="12"/>
        </w:rPr>
        <w:t xml:space="preserve"> </w:t>
      </w:r>
      <w:r>
        <w:rPr>
          <w:rFonts w:ascii="Arial" w:hAnsi="Arial"/>
          <w:i/>
          <w:spacing w:val="8"/>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proofErr w:type="spellStart"/>
      <w:r>
        <w:rPr>
          <w:i/>
          <w:w w:val="130"/>
          <w:sz w:val="18"/>
        </w:rPr>
        <w:t>x</w:t>
      </w:r>
      <w:r>
        <w:rPr>
          <w:rFonts w:ascii="Arial" w:hAnsi="Arial"/>
          <w:i/>
          <w:w w:val="215"/>
          <w:sz w:val="18"/>
          <w:vertAlign w:val="subscript"/>
        </w:rPr>
        <w:t>f</w:t>
      </w:r>
      <w:proofErr w:type="spellEnd"/>
      <w:r>
        <w:rPr>
          <w:rFonts w:ascii="Arial" w:hAnsi="Arial"/>
          <w:i/>
          <w:spacing w:val="4"/>
          <w:sz w:val="18"/>
        </w:rPr>
        <w:t xml:space="preserve"> </w:t>
      </w:r>
      <w:r>
        <w:rPr>
          <w:w w:val="92"/>
          <w:sz w:val="18"/>
        </w:rPr>
        <w:t>=</w:t>
      </w:r>
      <w:r>
        <w:rPr>
          <w:spacing w:val="-15"/>
          <w:sz w:val="18"/>
        </w:rPr>
        <w:t xml:space="preserve"> </w:t>
      </w:r>
      <w:r>
        <w:rPr>
          <w:i/>
          <w:w w:val="178"/>
          <w:sz w:val="18"/>
        </w:rPr>
        <w:t>f</w:t>
      </w:r>
      <w:r>
        <w:rPr>
          <w:i/>
          <w:spacing w:val="-26"/>
          <w:sz w:val="18"/>
        </w:rPr>
        <w:t xml:space="preserve"> </w:t>
      </w:r>
      <w:r>
        <w:rPr>
          <w:rFonts w:ascii="Lucida Sans Unicode" w:hAnsi="Lucida Sans Unicode"/>
          <w:w w:val="122"/>
          <w:sz w:val="18"/>
        </w:rPr>
        <w:t>(</w:t>
      </w:r>
      <w:r>
        <w:rPr>
          <w:i/>
          <w:w w:val="108"/>
          <w:sz w:val="18"/>
        </w:rPr>
        <w:t>a</w:t>
      </w:r>
      <w:r>
        <w:rPr>
          <w:rFonts w:ascii="Lucida Sans Unicode" w:hAnsi="Lucida Sans Unicode"/>
          <w:w w:val="122"/>
          <w:sz w:val="18"/>
        </w:rPr>
        <w:t>)</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7B7BF04C"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num="2" w:space="720" w:equalWidth="0">
            <w:col w:w="7905" w:space="71"/>
            <w:col w:w="2544"/>
          </w:cols>
        </w:sectPr>
      </w:pPr>
    </w:p>
    <w:p w14:paraId="5CBE81C1" w14:textId="77777777" w:rsidR="00AF434A" w:rsidRDefault="00000000">
      <w:pPr>
        <w:spacing w:before="100" w:line="166" w:lineRule="exact"/>
        <w:ind w:left="1461" w:right="1665"/>
        <w:jc w:val="center"/>
        <w:rPr>
          <w:sz w:val="14"/>
        </w:rPr>
      </w:pPr>
      <w:r>
        <w:rPr>
          <w:sz w:val="18"/>
        </w:rPr>
        <w:t>C-D</w:t>
      </w:r>
      <w:r>
        <w:rPr>
          <w:sz w:val="14"/>
        </w:rPr>
        <w:t>EF</w:t>
      </w:r>
    </w:p>
    <w:p w14:paraId="1384A38E" w14:textId="77777777" w:rsidR="00AF434A" w:rsidRDefault="00000000">
      <w:pPr>
        <w:spacing w:line="285" w:lineRule="exact"/>
        <w:ind w:left="1478"/>
        <w:rPr>
          <w:i/>
          <w:sz w:val="18"/>
        </w:rPr>
      </w:pPr>
      <w:r>
        <w:pict w14:anchorId="026C4969">
          <v:line id="_x0000_s1037" style="position:absolute;left:0;text-align:left;z-index:9136;mso-position-horizontal-relative:page" from="116.95pt,14.65pt" to="495.05pt,14.6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proofErr w:type="spellStart"/>
      <w:r>
        <w:rPr>
          <w:w w:val="141"/>
          <w:position w:val="2"/>
          <w:sz w:val="18"/>
        </w:rPr>
        <w:t>ptr</w:t>
      </w:r>
      <w:proofErr w:type="spellEnd"/>
      <w:r>
        <w:rPr>
          <w:rFonts w:ascii="Arial" w:hAnsi="Arial"/>
          <w:i/>
          <w:w w:val="130"/>
          <w:position w:val="11"/>
          <w:sz w:val="12"/>
        </w:rPr>
        <w:t>m</w:t>
      </w:r>
      <w:r>
        <w:rPr>
          <w:rFonts w:ascii="Arial" w:hAnsi="Arial"/>
          <w:i/>
          <w:position w:val="11"/>
          <w:sz w:val="12"/>
        </w:rPr>
        <w:t xml:space="preserve"> </w:t>
      </w:r>
      <w:r>
        <w:rPr>
          <w:rFonts w:ascii="Arial" w:hAnsi="Arial"/>
          <w:i/>
          <w:spacing w:val="6"/>
          <w:position w:val="11"/>
          <w:sz w:val="12"/>
        </w:rPr>
        <w:t xml:space="preserve"> </w:t>
      </w:r>
      <w:r>
        <w:rPr>
          <w:i/>
          <w:w w:val="125"/>
          <w:position w:val="2"/>
          <w:sz w:val="18"/>
        </w:rPr>
        <w:t>τ</w:t>
      </w:r>
    </w:p>
    <w:p w14:paraId="62833B47" w14:textId="77777777" w:rsidR="00AF434A" w:rsidRDefault="00AF434A">
      <w:pPr>
        <w:pStyle w:val="BodyText"/>
        <w:spacing w:before="4"/>
        <w:rPr>
          <w:i/>
          <w:sz w:val="37"/>
        </w:rPr>
      </w:pPr>
    </w:p>
    <w:p w14:paraId="5F85F193" w14:textId="77777777" w:rsidR="00AF434A" w:rsidRDefault="00000000">
      <w:pPr>
        <w:spacing w:line="192" w:lineRule="exact"/>
        <w:ind w:left="602"/>
        <w:rPr>
          <w:sz w:val="14"/>
        </w:rPr>
      </w:pPr>
      <w:r>
        <w:rPr>
          <w:sz w:val="18"/>
        </w:rPr>
        <w:t>C-</w:t>
      </w:r>
      <w:proofErr w:type="spellStart"/>
      <w:r>
        <w:rPr>
          <w:sz w:val="18"/>
        </w:rPr>
        <w:t>D</w:t>
      </w:r>
      <w:r>
        <w:rPr>
          <w:sz w:val="14"/>
        </w:rPr>
        <w:t>EF</w:t>
      </w:r>
      <w:r>
        <w:rPr>
          <w:sz w:val="18"/>
        </w:rPr>
        <w:t>A</w:t>
      </w:r>
      <w:r>
        <w:rPr>
          <w:sz w:val="14"/>
        </w:rPr>
        <w:t>RR</w:t>
      </w:r>
      <w:proofErr w:type="spellEnd"/>
    </w:p>
    <w:p w14:paraId="30918BFD" w14:textId="77777777" w:rsidR="00AF434A" w:rsidRDefault="00000000">
      <w:pPr>
        <w:tabs>
          <w:tab w:val="left" w:pos="2168"/>
        </w:tabs>
        <w:spacing w:before="224" w:line="303" w:lineRule="exact"/>
        <w:ind w:left="340"/>
        <w:rPr>
          <w:sz w:val="18"/>
        </w:rPr>
      </w:pPr>
      <w:r>
        <w:br w:type="column"/>
      </w: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r>
        <w:rPr>
          <w:i/>
          <w:sz w:val="18"/>
        </w:rPr>
        <w:tab/>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5AB43EDA" w14:textId="77777777" w:rsidR="00AF434A" w:rsidRDefault="00000000">
      <w:pPr>
        <w:spacing w:line="303" w:lineRule="exact"/>
        <w:ind w:left="526"/>
        <w:rPr>
          <w:i/>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04"/>
          <w:position w:val="2"/>
          <w:sz w:val="18"/>
        </w:rPr>
        <w:t>*</w:t>
      </w:r>
      <w:r>
        <w:rPr>
          <w:spacing w:val="18"/>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101"/>
          <w:sz w:val="12"/>
        </w:rPr>
        <w:t>1;</w:t>
      </w:r>
      <w:r>
        <w:rPr>
          <w:rFonts w:ascii="Arial" w:hAnsi="Arial"/>
          <w:i/>
          <w:w w:val="137"/>
          <w:sz w:val="12"/>
        </w:rPr>
        <w:t>n</w:t>
      </w:r>
      <w:r>
        <w:rPr>
          <w:rFonts w:ascii="Bookman Old Style" w:hAnsi="Bookman Old Style"/>
          <w:w w:val="101"/>
          <w:sz w:val="12"/>
        </w:rPr>
        <w:t>;</w:t>
      </w:r>
      <w:r>
        <w:rPr>
          <w:rFonts w:ascii="Bookman Old Style" w:hAnsi="Bookman Old Style"/>
          <w:spacing w:val="9"/>
          <w:w w:val="101"/>
          <w:sz w:val="12"/>
        </w:rPr>
        <w:t>2</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p>
    <w:p w14:paraId="4FDC1825" w14:textId="77777777" w:rsidR="00AF434A" w:rsidRDefault="00000000">
      <w:pPr>
        <w:spacing w:before="224"/>
        <w:ind w:left="319"/>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4997334F"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3" w:space="720" w:equalWidth="0">
            <w:col w:w="3640" w:space="40"/>
            <w:col w:w="3073" w:space="39"/>
            <w:col w:w="3728"/>
          </w:cols>
        </w:sectPr>
      </w:pPr>
    </w:p>
    <w:p w14:paraId="48983ECE" w14:textId="77777777" w:rsidR="00AF434A" w:rsidRDefault="00000000">
      <w:pPr>
        <w:spacing w:before="158"/>
        <w:ind w:left="621"/>
        <w:rPr>
          <w:i/>
          <w:sz w:val="18"/>
        </w:rPr>
      </w:pP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p>
    <w:p w14:paraId="13AE4E43" w14:textId="77777777" w:rsidR="00AF434A" w:rsidRDefault="00000000">
      <w:pPr>
        <w:spacing w:line="209" w:lineRule="exact"/>
        <w:ind w:left="1327" w:right="557"/>
        <w:jc w:val="center"/>
        <w:rPr>
          <w:rFonts w:ascii="Arial" w:hAnsi="Arial"/>
          <w:i/>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1</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20FD299F" w14:textId="77777777" w:rsidR="00AF434A" w:rsidRDefault="00000000">
      <w:pPr>
        <w:tabs>
          <w:tab w:val="left" w:pos="3986"/>
        </w:tabs>
        <w:spacing w:line="252" w:lineRule="exact"/>
        <w:ind w:left="320"/>
        <w:rPr>
          <w:sz w:val="18"/>
        </w:rPr>
      </w:pP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9"/>
          <w:sz w:val="18"/>
          <w:vertAlign w:val="subscript"/>
        </w:rPr>
        <w:t>boundsR</w:t>
      </w:r>
      <w:proofErr w:type="spellEnd"/>
      <w:r>
        <w:rPr>
          <w:rFonts w:ascii="Arial" w:hAnsi="Arial"/>
          <w:i/>
          <w:spacing w:val="11"/>
          <w:sz w:val="18"/>
        </w:rPr>
        <w:t xml:space="preserve"> </w:t>
      </w:r>
      <w:r>
        <w:rPr>
          <w:i/>
          <w:w w:val="111"/>
          <w:sz w:val="18"/>
        </w:rPr>
        <w:t>ρ,</w:t>
      </w:r>
      <w:r>
        <w:rPr>
          <w:i/>
          <w:spacing w:val="-15"/>
          <w:sz w:val="18"/>
        </w:rPr>
        <w:t xml:space="preserve"> </w:t>
      </w:r>
      <w:r>
        <w:rPr>
          <w:i/>
          <w:w w:val="107"/>
          <w:sz w:val="18"/>
        </w:rPr>
        <w:t>e</w:t>
      </w:r>
      <w:r>
        <w:rPr>
          <w:rFonts w:ascii="Bookman Old Style" w:hAnsi="Bookman Old Style"/>
          <w:spacing w:val="9"/>
          <w:w w:val="96"/>
          <w:sz w:val="18"/>
          <w:vertAlign w:val="subscript"/>
        </w:rPr>
        <w:t>1</w:t>
      </w:r>
      <w:r>
        <w:rPr>
          <w:i/>
          <w:w w:val="113"/>
          <w:sz w:val="18"/>
        </w:rPr>
        <w:t>,</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proofErr w:type="spellStart"/>
      <w:r>
        <w:rPr>
          <w:i/>
          <w:w w:val="87"/>
          <w:sz w:val="18"/>
        </w:rPr>
        <w:t>b</w:t>
      </w:r>
      <w:r>
        <w:rPr>
          <w:rFonts w:ascii="Arial" w:hAnsi="Arial"/>
          <w:i/>
          <w:spacing w:val="10"/>
          <w:w w:val="129"/>
          <w:sz w:val="18"/>
          <w:vertAlign w:val="subscript"/>
        </w:rPr>
        <w:t>h</w:t>
      </w:r>
      <w:proofErr w:type="spellEnd"/>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rFonts w:ascii="Lucida Sans Unicode" w:hAnsi="Lucida Sans Unicode"/>
          <w:w w:val="80"/>
          <w:sz w:val="18"/>
        </w:rPr>
        <w:t>0</w:t>
      </w:r>
      <w:r>
        <w:rPr>
          <w:rFonts w:ascii="Lucida Sans Unicode" w:hAnsi="Lucida Sans Unicode"/>
          <w:sz w:val="18"/>
        </w:rPr>
        <w:tab/>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2B3284F7" w14:textId="77777777" w:rsidR="00AF434A" w:rsidRDefault="00000000">
      <w:pPr>
        <w:spacing w:line="303" w:lineRule="exact"/>
        <w:ind w:left="1317" w:right="557"/>
        <w:jc w:val="center"/>
        <w:rPr>
          <w:i/>
          <w:sz w:val="18"/>
        </w:rPr>
      </w:pPr>
      <w:r>
        <w:pict w14:anchorId="0F48E364">
          <v:line id="_x0000_s1036" style="position:absolute;left:0;text-align:left;z-index:9160;mso-position-horizontal-relative:page" from="74.1pt,1.55pt" to="508.5pt,1.55pt" strokeweight=".38pt">
            <w10:wrap anchorx="page"/>
          </v:line>
        </w:pict>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w w:val="104"/>
          <w:sz w:val="18"/>
        </w:rPr>
        <w:t>*</w:t>
      </w:r>
      <w:r>
        <w:rPr>
          <w:spacing w:val="18"/>
          <w:sz w:val="18"/>
        </w:rPr>
        <w:t xml:space="preserve"> </w:t>
      </w:r>
      <w:r>
        <w:rPr>
          <w:i/>
          <w:w w:val="107"/>
          <w:sz w:val="18"/>
        </w:rPr>
        <w:t>e</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w:t>
      </w:r>
      <w:r>
        <w:rPr>
          <w:rFonts w:ascii="Arial" w:hAnsi="Arial"/>
          <w:i/>
          <w:w w:val="137"/>
          <w:position w:val="-1"/>
          <w:sz w:val="12"/>
        </w:rPr>
        <w:t>n</w:t>
      </w:r>
      <w:r>
        <w:rPr>
          <w:rFonts w:ascii="Bookman Old Style" w:hAnsi="Bookman Old Style"/>
          <w:w w:val="109"/>
          <w:position w:val="-1"/>
          <w:sz w:val="12"/>
        </w:rPr>
        <w:t>;</w:t>
      </w:r>
      <w:r>
        <w:rPr>
          <w:rFonts w:ascii="Arial" w:hAnsi="Arial"/>
          <w:i/>
          <w:w w:val="97"/>
          <w:position w:val="-1"/>
          <w:sz w:val="12"/>
        </w:rPr>
        <w:t>b</w:t>
      </w:r>
      <w:r>
        <w:rPr>
          <w:rFonts w:ascii="Bookman Old Style" w:hAnsi="Bookman Old Style"/>
          <w:w w:val="101"/>
          <w:position w:val="-1"/>
          <w:sz w:val="12"/>
        </w:rPr>
        <w:t>;</w:t>
      </w:r>
      <w:r>
        <w:rPr>
          <w:rFonts w:ascii="Bookman Old Style" w:hAnsi="Bookman Old Style"/>
          <w:spacing w:val="9"/>
          <w:w w:val="101"/>
          <w:position w:val="-1"/>
          <w:sz w:val="12"/>
        </w:rPr>
        <w:t>2</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4C23C727" w14:textId="77777777" w:rsidR="00AF434A" w:rsidRDefault="00000000">
      <w:pPr>
        <w:spacing w:before="158"/>
        <w:ind w:left="320"/>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139C11B1"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3" w:space="720" w:equalWidth="0">
            <w:col w:w="2090" w:space="40"/>
            <w:col w:w="4891" w:space="39"/>
            <w:col w:w="3460"/>
          </w:cols>
        </w:sectPr>
      </w:pPr>
    </w:p>
    <w:p w14:paraId="655F63B4" w14:textId="77777777" w:rsidR="00AF434A" w:rsidRDefault="00000000">
      <w:pPr>
        <w:spacing w:before="151" w:line="166" w:lineRule="exact"/>
        <w:ind w:left="106"/>
        <w:jc w:val="center"/>
        <w:rPr>
          <w:sz w:val="14"/>
        </w:rPr>
      </w:pPr>
      <w:r>
        <w:rPr>
          <w:sz w:val="18"/>
        </w:rPr>
        <w:t>C-M</w:t>
      </w:r>
      <w:r>
        <w:rPr>
          <w:sz w:val="14"/>
        </w:rPr>
        <w:t>AC</w:t>
      </w:r>
    </w:p>
    <w:p w14:paraId="1780D745" w14:textId="77777777" w:rsidR="00AF434A" w:rsidRDefault="00000000">
      <w:pPr>
        <w:tabs>
          <w:tab w:val="left" w:pos="4302"/>
        </w:tabs>
        <w:spacing w:line="285" w:lineRule="exact"/>
        <w:ind w:left="2390"/>
        <w:rPr>
          <w:sz w:val="18"/>
        </w:rPr>
      </w:pP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proofErr w:type="spellStart"/>
      <w:r>
        <w:rPr>
          <w:w w:val="131"/>
          <w:position w:val="2"/>
          <w:sz w:val="18"/>
        </w:rPr>
        <w:t>sizeof</w:t>
      </w:r>
      <w:proofErr w:type="spellEnd"/>
      <w:r>
        <w:rPr>
          <w:rFonts w:ascii="Lucida Sans Unicode" w:hAnsi="Lucida Sans Unicode"/>
          <w:w w:val="122"/>
          <w:position w:val="2"/>
          <w:sz w:val="18"/>
        </w:rPr>
        <w:t>(</w:t>
      </w:r>
      <w:r>
        <w:rPr>
          <w:i/>
          <w:spacing w:val="6"/>
          <w:w w:val="90"/>
          <w:position w:val="2"/>
          <w:sz w:val="18"/>
        </w:rPr>
        <w:t>ω</w:t>
      </w:r>
      <w:r>
        <w:rPr>
          <w:rFonts w:ascii="Lucida Sans Unicode" w:hAnsi="Lucida Sans Unicode"/>
          <w:w w:val="122"/>
          <w:position w:val="2"/>
          <w:sz w:val="18"/>
        </w:rPr>
        <w:t>)</w:t>
      </w:r>
      <w:r>
        <w:rPr>
          <w:rFonts w:ascii="Lucida Sans Unicode" w:hAnsi="Lucida Sans Unicode"/>
          <w:position w:val="2"/>
          <w:sz w:val="18"/>
        </w:rPr>
        <w:tab/>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p>
    <w:p w14:paraId="44CF349A" w14:textId="77777777" w:rsidR="00AF434A" w:rsidRDefault="00000000">
      <w:pPr>
        <w:pStyle w:val="BodyText"/>
        <w:spacing w:before="10"/>
        <w:rPr>
          <w:sz w:val="23"/>
        </w:rPr>
      </w:pPr>
      <w:r>
        <w:br w:type="column"/>
      </w:r>
    </w:p>
    <w:p w14:paraId="5C21DD2C" w14:textId="77777777" w:rsidR="00AF434A" w:rsidRDefault="00000000">
      <w:pPr>
        <w:ind w:left="320"/>
        <w:rPr>
          <w:rFonts w:ascii="Lucida Sans Unicode" w:hAnsi="Lucida Sans Unicode"/>
          <w:sz w:val="18"/>
        </w:rPr>
      </w:pP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15"/>
          <w:position w:val="2"/>
          <w:sz w:val="18"/>
        </w:rPr>
        <w:t>malloc</w:t>
      </w:r>
      <w:r>
        <w:rPr>
          <w:rFonts w:ascii="Lucida Sans Unicode" w:hAnsi="Lucida Sans Unicode"/>
          <w:w w:val="122"/>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1</w:t>
      </w:r>
      <w:r>
        <w:rPr>
          <w:i/>
          <w:w w:val="113"/>
          <w:position w:val="2"/>
          <w:sz w:val="18"/>
        </w:rPr>
        <w:t>,</w:t>
      </w:r>
      <w:r>
        <w:rPr>
          <w:i/>
          <w:position w:val="2"/>
          <w:sz w:val="18"/>
        </w:rPr>
        <w:t xml:space="preserve"> </w:t>
      </w:r>
      <w:r>
        <w:rPr>
          <w:i/>
          <w:spacing w:val="3"/>
          <w:position w:val="2"/>
          <w:sz w:val="18"/>
        </w:rPr>
        <w:t xml:space="preserve"> </w:t>
      </w:r>
      <w:r>
        <w:rPr>
          <w:rFonts w:ascii="Lucida Sans Unicode" w:hAnsi="Lucida Sans Unicode"/>
          <w:w w:val="122"/>
          <w:position w:val="2"/>
          <w:sz w:val="18"/>
        </w:rPr>
        <w:t>)</w:t>
      </w:r>
      <w:r>
        <w:rPr>
          <w:w w:val="134"/>
          <w:position w:val="2"/>
          <w:sz w:val="18"/>
        </w:rPr>
        <w:t>in</w:t>
      </w:r>
      <w:r>
        <w:rPr>
          <w:spacing w:val="6"/>
          <w:position w:val="2"/>
          <w:sz w:val="18"/>
        </w:rPr>
        <w:t xml:space="preserve"> </w:t>
      </w:r>
      <w:r>
        <w:rPr>
          <w:rFonts w:ascii="Lucida Sans Unicode" w:hAnsi="Lucida Sans Unicode"/>
          <w:position w:val="2"/>
          <w:sz w:val="18"/>
        </w:rPr>
        <w:t>Q</w:t>
      </w:r>
    </w:p>
    <w:p w14:paraId="1A2ECA09"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2" w:space="720" w:equalWidth="0">
            <w:col w:w="5208" w:space="40"/>
            <w:col w:w="5272"/>
          </w:cols>
        </w:sectPr>
      </w:pPr>
    </w:p>
    <w:p w14:paraId="10098813" w14:textId="77777777" w:rsidR="00AF434A" w:rsidRDefault="00000000">
      <w:pPr>
        <w:spacing w:line="279" w:lineRule="exact"/>
        <w:ind w:right="4"/>
        <w:jc w:val="center"/>
        <w:rPr>
          <w:i/>
          <w:sz w:val="18"/>
        </w:rPr>
      </w:pPr>
      <w:r>
        <w:pict w14:anchorId="7A48272D">
          <v:line id="_x0000_s1035" style="position:absolute;left:0;text-align:left;z-index:9184;mso-position-horizontal-relative:page" from="162.55pt,.35pt" to="449.45pt,.3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15"/>
          <w:position w:val="2"/>
          <w:sz w:val="18"/>
        </w:rPr>
        <w:t>malloc</w:t>
      </w:r>
      <w:r>
        <w:rPr>
          <w:rFonts w:ascii="Lucida Sans Unicode" w:hAnsi="Lucida Sans Unicode"/>
          <w:w w:val="122"/>
          <w:position w:val="2"/>
          <w:sz w:val="18"/>
        </w:rPr>
        <w:t>(</w:t>
      </w:r>
      <w:r>
        <w:rPr>
          <w:i/>
          <w:spacing w:val="6"/>
          <w:w w:val="90"/>
          <w:position w:val="2"/>
          <w:sz w:val="18"/>
        </w:rPr>
        <w:t>ω</w:t>
      </w:r>
      <w:r>
        <w:rPr>
          <w:i/>
          <w:w w:val="113"/>
          <w:position w:val="2"/>
          <w:sz w:val="18"/>
        </w:rPr>
        <w:t>,</w:t>
      </w:r>
      <w:r>
        <w:rPr>
          <w:i/>
          <w:spacing w:val="-15"/>
          <w:position w:val="2"/>
          <w:sz w:val="18"/>
        </w:rPr>
        <w:t xml:space="preserve"> </w:t>
      </w:r>
      <w:r>
        <w:rPr>
          <w:rFonts w:ascii="Lucida Sans Unicode" w:hAnsi="Lucida Sans Unicode"/>
          <w:w w:val="323"/>
          <w:position w:val="2"/>
          <w:sz w:val="18"/>
        </w:rPr>
        <w:t xml:space="preserve"> </w:t>
      </w:r>
      <w:r>
        <w:rPr>
          <w:rFonts w:ascii="Lucida Sans Unicode" w:hAnsi="Lucida Sans Unicode"/>
          <w:w w:val="122"/>
          <w:position w:val="2"/>
          <w:sz w:val="18"/>
        </w:rPr>
        <w:t>)</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z w:val="12"/>
        </w:rPr>
        <w:t>1;</w:t>
      </w:r>
      <w:r>
        <w:rPr>
          <w:rFonts w:ascii="Bookman Old Style" w:hAnsi="Bookman Old Style"/>
          <w:spacing w:val="10"/>
          <w:sz w:val="12"/>
        </w:rPr>
        <w:t>2</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proofErr w:type="spellStart"/>
      <w:r>
        <w:rPr>
          <w:w w:val="141"/>
          <w:position w:val="2"/>
          <w:sz w:val="18"/>
        </w:rPr>
        <w:t>ptr</w:t>
      </w:r>
      <w:proofErr w:type="spellEnd"/>
      <w:r>
        <w:rPr>
          <w:w w:val="119"/>
          <w:position w:val="11"/>
          <w:sz w:val="12"/>
        </w:rPr>
        <w:t>c</w:t>
      </w:r>
      <w:r>
        <w:rPr>
          <w:position w:val="11"/>
          <w:sz w:val="12"/>
        </w:rPr>
        <w:t xml:space="preserve"> </w:t>
      </w:r>
      <w:r>
        <w:rPr>
          <w:spacing w:val="13"/>
          <w:position w:val="11"/>
          <w:sz w:val="12"/>
        </w:rPr>
        <w:t xml:space="preserve"> </w:t>
      </w:r>
      <w:r>
        <w:rPr>
          <w:i/>
          <w:w w:val="90"/>
          <w:position w:val="2"/>
          <w:sz w:val="18"/>
        </w:rPr>
        <w:t>ω</w:t>
      </w:r>
    </w:p>
    <w:p w14:paraId="58B5FB58" w14:textId="77777777" w:rsidR="00AF434A" w:rsidRDefault="00000000">
      <w:pPr>
        <w:pStyle w:val="BodyText"/>
        <w:spacing w:before="215"/>
        <w:jc w:val="center"/>
      </w:pPr>
      <w:r>
        <w:t>Figure  26: Compilation</w:t>
      </w:r>
    </w:p>
    <w:p w14:paraId="587852E2" w14:textId="77777777" w:rsidR="00AF434A" w:rsidRDefault="00AF434A">
      <w:pPr>
        <w:jc w:val="center"/>
        <w:sectPr w:rsidR="00AF434A">
          <w:type w:val="continuous"/>
          <w:pgSz w:w="12240" w:h="15840"/>
          <w:pgMar w:top="1500" w:right="860" w:bottom="280" w:left="860" w:header="720" w:footer="720" w:gutter="0"/>
          <w:cols w:space="720"/>
        </w:sectPr>
      </w:pPr>
    </w:p>
    <w:p w14:paraId="1B1081DE" w14:textId="77777777" w:rsidR="00AF434A" w:rsidRDefault="00AF434A">
      <w:pPr>
        <w:pStyle w:val="BodyText"/>
      </w:pPr>
    </w:p>
    <w:p w14:paraId="6352EC5A" w14:textId="77777777" w:rsidR="00AF434A" w:rsidRDefault="00AF434A">
      <w:pPr>
        <w:pStyle w:val="BodyText"/>
      </w:pPr>
    </w:p>
    <w:p w14:paraId="7F421634" w14:textId="77777777" w:rsidR="00AF434A" w:rsidRDefault="00AF434A">
      <w:pPr>
        <w:pStyle w:val="BodyText"/>
      </w:pPr>
    </w:p>
    <w:p w14:paraId="255ABD1B" w14:textId="77777777" w:rsidR="00AF434A" w:rsidRDefault="00AF434A">
      <w:pPr>
        <w:pStyle w:val="BodyText"/>
      </w:pPr>
    </w:p>
    <w:p w14:paraId="25158429" w14:textId="77777777" w:rsidR="00AF434A" w:rsidRDefault="00AF434A">
      <w:pPr>
        <w:pStyle w:val="BodyText"/>
      </w:pPr>
    </w:p>
    <w:p w14:paraId="457BDA15" w14:textId="77777777" w:rsidR="00AF434A" w:rsidRDefault="00AF434A">
      <w:pPr>
        <w:pStyle w:val="BodyText"/>
      </w:pPr>
    </w:p>
    <w:p w14:paraId="3B6A3284" w14:textId="77777777" w:rsidR="00AF434A" w:rsidRDefault="00AF434A">
      <w:pPr>
        <w:pStyle w:val="BodyText"/>
      </w:pPr>
    </w:p>
    <w:p w14:paraId="7420D874" w14:textId="77777777" w:rsidR="00AF434A" w:rsidRDefault="00AF434A">
      <w:pPr>
        <w:pStyle w:val="BodyText"/>
      </w:pPr>
    </w:p>
    <w:p w14:paraId="2B1CC690" w14:textId="77777777" w:rsidR="00AF434A" w:rsidRDefault="00AF434A">
      <w:pPr>
        <w:pStyle w:val="BodyText"/>
      </w:pPr>
    </w:p>
    <w:p w14:paraId="09FA55DC" w14:textId="77777777" w:rsidR="00AF434A" w:rsidRDefault="00AF434A">
      <w:pPr>
        <w:pStyle w:val="BodyText"/>
        <w:spacing w:before="7"/>
        <w:rPr>
          <w:sz w:val="28"/>
        </w:rPr>
      </w:pPr>
    </w:p>
    <w:p w14:paraId="63BCA0B4" w14:textId="77777777" w:rsidR="00AF434A" w:rsidRDefault="00AF434A">
      <w:pPr>
        <w:rPr>
          <w:sz w:val="28"/>
        </w:rPr>
        <w:sectPr w:rsidR="00AF434A">
          <w:pgSz w:w="12240" w:h="15840"/>
          <w:pgMar w:top="1500" w:right="860" w:bottom="280" w:left="860" w:header="720" w:footer="720" w:gutter="0"/>
          <w:cols w:space="720"/>
        </w:sectPr>
      </w:pPr>
    </w:p>
    <w:p w14:paraId="566DF3AE" w14:textId="77777777" w:rsidR="00AF434A" w:rsidRDefault="00AF434A">
      <w:pPr>
        <w:pStyle w:val="BodyText"/>
        <w:rPr>
          <w:sz w:val="22"/>
        </w:rPr>
      </w:pPr>
    </w:p>
    <w:p w14:paraId="532A2F54" w14:textId="77777777" w:rsidR="00AF434A" w:rsidRDefault="00AF434A">
      <w:pPr>
        <w:pStyle w:val="BodyText"/>
        <w:rPr>
          <w:sz w:val="22"/>
        </w:rPr>
      </w:pPr>
    </w:p>
    <w:p w14:paraId="1466908C" w14:textId="77777777" w:rsidR="00AF434A" w:rsidRDefault="00AF434A">
      <w:pPr>
        <w:pStyle w:val="BodyText"/>
        <w:rPr>
          <w:sz w:val="22"/>
        </w:rPr>
      </w:pPr>
    </w:p>
    <w:p w14:paraId="3DC3F4F8" w14:textId="77777777" w:rsidR="00AF434A" w:rsidRDefault="00AF434A">
      <w:pPr>
        <w:pStyle w:val="BodyText"/>
        <w:spacing w:before="1"/>
        <w:rPr>
          <w:sz w:val="19"/>
        </w:rPr>
      </w:pPr>
    </w:p>
    <w:p w14:paraId="2199AB15" w14:textId="77777777" w:rsidR="00AF434A" w:rsidRDefault="00000000">
      <w:pPr>
        <w:ind w:left="362"/>
        <w:rPr>
          <w:sz w:val="14"/>
        </w:rPr>
      </w:pPr>
      <w:r>
        <w:rPr>
          <w:sz w:val="18"/>
        </w:rPr>
        <w:t>C-I</w:t>
      </w:r>
      <w:r>
        <w:rPr>
          <w:sz w:val="14"/>
        </w:rPr>
        <w:t>ND</w:t>
      </w:r>
    </w:p>
    <w:p w14:paraId="1F450811" w14:textId="77777777" w:rsidR="00AF434A" w:rsidRDefault="00000000">
      <w:pPr>
        <w:spacing w:before="98" w:line="166" w:lineRule="exact"/>
        <w:ind w:left="362"/>
        <w:rPr>
          <w:sz w:val="14"/>
        </w:rPr>
      </w:pPr>
      <w:r>
        <w:br w:type="column"/>
      </w:r>
      <w:r>
        <w:rPr>
          <w:sz w:val="18"/>
        </w:rPr>
        <w:t>C-A</w:t>
      </w:r>
      <w:r>
        <w:rPr>
          <w:sz w:val="14"/>
        </w:rPr>
        <w:t>DD</w:t>
      </w:r>
    </w:p>
    <w:p w14:paraId="365339EF" w14:textId="77777777" w:rsidR="00AF434A" w:rsidRDefault="00000000">
      <w:pPr>
        <w:tabs>
          <w:tab w:val="left" w:pos="2617"/>
          <w:tab w:val="left" w:pos="4852"/>
        </w:tabs>
        <w:spacing w:line="261" w:lineRule="exact"/>
        <w:ind w:left="381"/>
        <w:rPr>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r>
        <w:rPr>
          <w:position w:val="2"/>
          <w:sz w:val="18"/>
        </w:rPr>
        <w:tab/>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r>
        <w:rPr>
          <w:position w:val="2"/>
          <w:sz w:val="18"/>
        </w:rPr>
        <w:tab/>
      </w:r>
      <w:r>
        <w:rPr>
          <w:i/>
          <w:w w:val="130"/>
          <w:position w:val="2"/>
          <w:sz w:val="18"/>
        </w:rPr>
        <w:t>x</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p>
    <w:p w14:paraId="31E263C9" w14:textId="77777777" w:rsidR="00AF434A" w:rsidRDefault="00000000">
      <w:pPr>
        <w:spacing w:line="303" w:lineRule="exact"/>
        <w:ind w:left="3599"/>
        <w:rPr>
          <w:sz w:val="18"/>
        </w:rPr>
      </w:pPr>
      <w:r>
        <w:pict w14:anchorId="3D13F4DD">
          <v:line id="_x0000_s1034" style="position:absolute;left:0;text-align:left;z-index:9256;mso-position-horizontal-relative:page" from="109.4pt,1.6pt" to="502.6pt,1.6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3</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p>
    <w:p w14:paraId="551AE751" w14:textId="77777777" w:rsidR="00AF434A" w:rsidRDefault="00000000">
      <w:pPr>
        <w:tabs>
          <w:tab w:val="left" w:pos="3489"/>
        </w:tabs>
        <w:spacing w:before="276" w:line="292" w:lineRule="exact"/>
        <w:ind w:left="573"/>
        <w:jc w:val="center"/>
        <w:rPr>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proofErr w:type="spellStart"/>
      <w:r>
        <w:rPr>
          <w:w w:val="141"/>
          <w:position w:val="2"/>
          <w:sz w:val="18"/>
        </w:rPr>
        <w:t>pt</w:t>
      </w:r>
      <w:r>
        <w:rPr>
          <w:spacing w:val="-1"/>
          <w:w w:val="141"/>
          <w:position w:val="2"/>
          <w:sz w:val="18"/>
        </w:rPr>
        <w:t>r</w:t>
      </w:r>
      <w:proofErr w:type="spellEnd"/>
      <w:r>
        <w:rPr>
          <w:rFonts w:ascii="Arial" w:hAnsi="Arial"/>
          <w:i/>
          <w:w w:val="130"/>
          <w:position w:val="11"/>
          <w:sz w:val="12"/>
        </w:rPr>
        <w:t>m</w:t>
      </w:r>
      <w:r>
        <w:rPr>
          <w:rFonts w:ascii="Arial" w:hAnsi="Arial"/>
          <w:i/>
          <w:position w:val="11"/>
          <w:sz w:val="12"/>
        </w:rPr>
        <w:t xml:space="preserve"> </w:t>
      </w:r>
      <w:r>
        <w:rPr>
          <w:rFonts w:ascii="Arial" w:hAnsi="Arial"/>
          <w:i/>
          <w:spacing w:val="6"/>
          <w:position w:val="11"/>
          <w:sz w:val="12"/>
        </w:rPr>
        <w:t xml:space="preserve"> </w:t>
      </w:r>
      <w:r>
        <w:rPr>
          <w:rFonts w:ascii="Lucida Sans Unicode" w:hAnsi="Lucida Sans Unicode"/>
          <w:w w:val="87"/>
          <w:position w:val="2"/>
          <w:sz w:val="18"/>
        </w:rPr>
        <w:t>[</w:t>
      </w:r>
      <w:r>
        <w:rPr>
          <w:i/>
          <w:w w:val="115"/>
          <w:position w:val="2"/>
          <w:sz w:val="18"/>
        </w:rPr>
        <w:t>β</w:t>
      </w:r>
      <w:r>
        <w:rPr>
          <w:i/>
          <w:position w:val="2"/>
          <w:sz w:val="18"/>
        </w:rPr>
        <w:t xml:space="preserve"> </w:t>
      </w:r>
      <w:r>
        <w:rPr>
          <w:i/>
          <w:spacing w:val="-18"/>
          <w:position w:val="2"/>
          <w:sz w:val="18"/>
        </w:rPr>
        <w:t xml:space="preserve"> </w:t>
      </w:r>
      <w:r>
        <w:rPr>
          <w:i/>
          <w:w w:val="125"/>
          <w:position w:val="2"/>
          <w:sz w:val="18"/>
        </w:rPr>
        <w:t>τ</w:t>
      </w:r>
      <w:r>
        <w:rPr>
          <w:i/>
          <w:spacing w:val="-25"/>
          <w:position w:val="2"/>
          <w:sz w:val="18"/>
        </w:rPr>
        <w:t xml:space="preserve"> </w:t>
      </w:r>
      <w:r>
        <w:rPr>
          <w:rFonts w:ascii="Lucida Sans Unicode" w:hAnsi="Lucida Sans Unicode"/>
          <w:w w:val="87"/>
          <w:position w:val="2"/>
          <w:sz w:val="18"/>
        </w:rPr>
        <w:t>]</w:t>
      </w:r>
      <w:r>
        <w:rPr>
          <w:rFonts w:ascii="Arial" w:hAnsi="Arial"/>
          <w:i/>
          <w:w w:val="144"/>
          <w:sz w:val="12"/>
        </w:rPr>
        <w:t>κ</w:t>
      </w:r>
      <w:r>
        <w:rPr>
          <w:rFonts w:ascii="Arial" w:hAnsi="Arial"/>
          <w:i/>
          <w:sz w:val="12"/>
        </w:rPr>
        <w:tab/>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p>
    <w:p w14:paraId="0428EB57" w14:textId="77777777" w:rsidR="00AF434A" w:rsidRDefault="00000000">
      <w:pPr>
        <w:spacing w:before="223"/>
        <w:ind w:left="320"/>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30D92513" w14:textId="77777777" w:rsidR="00AF434A" w:rsidRDefault="00AF434A">
      <w:pPr>
        <w:pStyle w:val="BodyText"/>
        <w:rPr>
          <w:rFonts w:ascii="Lucida Sans Unicode"/>
          <w:sz w:val="36"/>
        </w:rPr>
      </w:pPr>
    </w:p>
    <w:p w14:paraId="157013C9" w14:textId="77777777" w:rsidR="00AF434A" w:rsidRDefault="00000000">
      <w:pPr>
        <w:spacing w:line="292" w:lineRule="exact"/>
        <w:ind w:left="124"/>
        <w:rPr>
          <w:i/>
          <w:sz w:val="18"/>
        </w:rPr>
      </w:pP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p>
    <w:p w14:paraId="07B3BD3F" w14:textId="77777777" w:rsidR="00AF434A" w:rsidRDefault="00AF434A">
      <w:pPr>
        <w:spacing w:line="292" w:lineRule="exact"/>
        <w:rPr>
          <w:sz w:val="18"/>
        </w:rPr>
        <w:sectPr w:rsidR="00AF434A">
          <w:type w:val="continuous"/>
          <w:pgSz w:w="12240" w:h="15840"/>
          <w:pgMar w:top="1500" w:right="860" w:bottom="280" w:left="860" w:header="720" w:footer="720" w:gutter="0"/>
          <w:cols w:num="3" w:space="720" w:equalWidth="0">
            <w:col w:w="886" w:space="60"/>
            <w:col w:w="5757" w:space="40"/>
            <w:col w:w="3777"/>
          </w:cols>
        </w:sectPr>
      </w:pPr>
    </w:p>
    <w:p w14:paraId="156FC858" w14:textId="77777777" w:rsidR="00AF434A" w:rsidRDefault="00000000">
      <w:pPr>
        <w:tabs>
          <w:tab w:val="left" w:pos="3711"/>
        </w:tabs>
        <w:spacing w:line="218" w:lineRule="auto"/>
        <w:ind w:left="381"/>
        <w:rPr>
          <w:sz w:val="18"/>
        </w:rPr>
      </w:pPr>
      <w:r>
        <w:pict w14:anchorId="41A5A484">
          <v:line id="_x0000_s1033" style="position:absolute;left:0;text-align:left;z-index:9280;mso-position-horizontal-relative:page" from="62.1pt,15.8pt" to="526.5pt,15.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roofErr w:type="spellStart"/>
      <w:r>
        <w:rPr>
          <w:rFonts w:ascii="Arial" w:hAnsi="Arial"/>
          <w:i/>
          <w:w w:val="119"/>
          <w:sz w:val="18"/>
          <w:vertAlign w:val="subscript"/>
        </w:rPr>
        <w:t>boundsR</w:t>
      </w:r>
      <w:proofErr w:type="spellEnd"/>
      <w:r>
        <w:rPr>
          <w:rFonts w:ascii="Arial" w:hAnsi="Arial"/>
          <w:i/>
          <w:spacing w:val="11"/>
          <w:sz w:val="18"/>
        </w:rPr>
        <w:t xml:space="preserve"> </w:t>
      </w:r>
      <w:r>
        <w:rPr>
          <w:i/>
          <w:w w:val="111"/>
          <w:sz w:val="18"/>
        </w:rPr>
        <w:t>ρ,</w:t>
      </w:r>
      <w:r>
        <w:rPr>
          <w:i/>
          <w:spacing w:val="-15"/>
          <w:sz w:val="18"/>
        </w:rPr>
        <w:t xml:space="preserve"> </w:t>
      </w:r>
      <w:r>
        <w:rPr>
          <w:i/>
          <w:w w:val="107"/>
          <w:sz w:val="18"/>
        </w:rPr>
        <w:t>e</w:t>
      </w:r>
      <w:r>
        <w:rPr>
          <w:rFonts w:ascii="Bookman Old Style" w:hAnsi="Bookman Old Style"/>
          <w:spacing w:val="9"/>
          <w:w w:val="96"/>
          <w:sz w:val="18"/>
          <w:vertAlign w:val="subscript"/>
        </w:rPr>
        <w:t>1</w:t>
      </w:r>
      <w:r>
        <w:rPr>
          <w:i/>
          <w:w w:val="113"/>
          <w:sz w:val="18"/>
        </w:rPr>
        <w:t>,</w:t>
      </w:r>
      <w:r>
        <w:rPr>
          <w:i/>
          <w:spacing w:val="-15"/>
          <w:sz w:val="18"/>
        </w:rPr>
        <w:t xml:space="preserve"> </w:t>
      </w:r>
      <w:proofErr w:type="spellStart"/>
      <w:r>
        <w:rPr>
          <w:w w:val="141"/>
          <w:sz w:val="18"/>
        </w:rPr>
        <w:t>ptr</w:t>
      </w:r>
      <w:r>
        <w:rPr>
          <w:rFonts w:ascii="Arial" w:hAnsi="Arial"/>
          <w:i/>
          <w:w w:val="136"/>
          <w:sz w:val="18"/>
          <w:vertAlign w:val="superscript"/>
        </w:rPr>
        <w:t>m</w:t>
      </w:r>
      <w:proofErr w:type="spellEnd"/>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2</w:t>
      </w:r>
      <w:r>
        <w:rPr>
          <w:rFonts w:ascii="Bookman Old Style" w:hAnsi="Bookman Old Style"/>
          <w:sz w:val="18"/>
        </w:rPr>
        <w:tab/>
      </w:r>
      <w:r>
        <w:rPr>
          <w:i/>
          <w:w w:val="130"/>
          <w:sz w:val="18"/>
        </w:rPr>
        <w:t>x</w:t>
      </w:r>
      <w:r>
        <w:rPr>
          <w:rFonts w:ascii="Bookman Old Style" w:hAnsi="Bookman Old Style"/>
          <w:spacing w:val="9"/>
          <w:w w:val="96"/>
          <w:sz w:val="18"/>
          <w:vertAlign w:val="subscript"/>
        </w:rPr>
        <w:t>3</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7C65A31E" w14:textId="77777777" w:rsidR="00AF434A" w:rsidRDefault="00000000">
      <w:pPr>
        <w:spacing w:line="260" w:lineRule="exact"/>
        <w:ind w:left="319"/>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622FBD38" w14:textId="77777777" w:rsidR="00AF434A" w:rsidRDefault="00000000">
      <w:pPr>
        <w:spacing w:line="260" w:lineRule="exact"/>
        <w:ind w:left="320"/>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7"/>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5C7AE8FB" w14:textId="77777777" w:rsidR="00AF434A" w:rsidRDefault="00AF434A">
      <w:pPr>
        <w:spacing w:line="260" w:lineRule="exact"/>
        <w:rPr>
          <w:rFonts w:ascii="Lucida Sans Unicode" w:hAnsi="Lucida Sans Unicode"/>
          <w:sz w:val="18"/>
        </w:rPr>
        <w:sectPr w:rsidR="00AF434A">
          <w:type w:val="continuous"/>
          <w:pgSz w:w="12240" w:h="15840"/>
          <w:pgMar w:top="1500" w:right="860" w:bottom="280" w:left="860" w:header="720" w:footer="720" w:gutter="0"/>
          <w:cols w:num="3" w:space="720" w:equalWidth="0">
            <w:col w:w="4886" w:space="40"/>
            <w:col w:w="2449" w:space="39"/>
            <w:col w:w="3106"/>
          </w:cols>
        </w:sectPr>
      </w:pPr>
    </w:p>
    <w:p w14:paraId="7248C4A4" w14:textId="77777777" w:rsidR="00AF434A" w:rsidRDefault="00AF434A">
      <w:pPr>
        <w:pStyle w:val="BodyText"/>
        <w:spacing w:before="3"/>
        <w:rPr>
          <w:rFonts w:ascii="Lucida Sans Unicode"/>
          <w:sz w:val="25"/>
        </w:rPr>
      </w:pPr>
    </w:p>
    <w:p w14:paraId="6CACB126" w14:textId="77777777" w:rsidR="00AF434A" w:rsidRDefault="00000000">
      <w:pPr>
        <w:ind w:left="525"/>
        <w:rPr>
          <w:sz w:val="14"/>
        </w:rPr>
      </w:pPr>
      <w:r>
        <w:rPr>
          <w:sz w:val="18"/>
        </w:rPr>
        <w:t>C-A</w:t>
      </w:r>
      <w:r>
        <w:rPr>
          <w:sz w:val="14"/>
        </w:rPr>
        <w:t>SSIGN</w:t>
      </w:r>
    </w:p>
    <w:p w14:paraId="3814FC76" w14:textId="77777777" w:rsidR="00AF434A" w:rsidRDefault="00000000">
      <w:pPr>
        <w:spacing w:line="189" w:lineRule="auto"/>
        <w:ind w:left="525"/>
        <w:rPr>
          <w:i/>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w w:val="104"/>
          <w:sz w:val="18"/>
        </w:rPr>
        <w:t>*</w:t>
      </w:r>
      <w:r>
        <w:rPr>
          <w:spacing w:val="18"/>
          <w:sz w:val="18"/>
        </w:rPr>
        <w:t xml:space="preserve"> </w:t>
      </w:r>
      <w:r>
        <w:rPr>
          <w:rFonts w:ascii="Lucida Sans Unicode" w:hAnsi="Lucida Sans Unicode"/>
          <w:w w:val="122"/>
          <w:sz w:val="18"/>
        </w:rPr>
        <w:t>(</w:t>
      </w:r>
      <w:r>
        <w:rPr>
          <w:i/>
          <w:w w:val="107"/>
          <w:sz w:val="18"/>
        </w:rPr>
        <w:t>e</w:t>
      </w:r>
      <w:r>
        <w:rPr>
          <w:rFonts w:ascii="Bookman Old Style" w:hAnsi="Bookman Old Style"/>
          <w:w w:val="96"/>
          <w:sz w:val="18"/>
          <w:vertAlign w:val="subscript"/>
        </w:rPr>
        <w:t>1</w:t>
      </w:r>
      <w:r>
        <w:rPr>
          <w:rFonts w:ascii="Bookman Old Style" w:hAnsi="Bookman Old Style"/>
          <w:spacing w:val="-7"/>
          <w:sz w:val="18"/>
        </w:rPr>
        <w:t xml:space="preserve"> </w:t>
      </w:r>
      <w:r>
        <w:rPr>
          <w:w w:val="92"/>
          <w:sz w:val="18"/>
        </w:rPr>
        <w:t>+</w:t>
      </w:r>
      <w:r>
        <w:rPr>
          <w:spacing w:val="-5"/>
          <w:sz w:val="18"/>
        </w:rPr>
        <w:t xml:space="preserve"> </w:t>
      </w:r>
      <w:r>
        <w:rPr>
          <w:i/>
          <w:w w:val="107"/>
          <w:sz w:val="18"/>
        </w:rPr>
        <w:t>e</w:t>
      </w:r>
      <w:r>
        <w:rPr>
          <w:rFonts w:ascii="Bookman Old Style" w:hAnsi="Bookman Old Style"/>
          <w:spacing w:val="9"/>
          <w:w w:val="96"/>
          <w:sz w:val="18"/>
          <w:vertAlign w:val="subscript"/>
        </w:rPr>
        <w:t>2</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1;2;</w:t>
      </w:r>
      <w:r>
        <w:rPr>
          <w:rFonts w:ascii="Arial" w:hAnsi="Arial"/>
          <w:i/>
          <w:w w:val="137"/>
          <w:position w:val="-1"/>
          <w:sz w:val="12"/>
        </w:rPr>
        <w:t>n</w:t>
      </w:r>
      <w:r>
        <w:rPr>
          <w:rFonts w:ascii="Bookman Old Style" w:hAnsi="Bookman Old Style"/>
          <w:w w:val="103"/>
          <w:position w:val="-1"/>
          <w:sz w:val="12"/>
        </w:rPr>
        <w:t>;3;</w:t>
      </w:r>
      <w:r>
        <w:rPr>
          <w:rFonts w:ascii="Arial" w:hAnsi="Arial"/>
          <w:i/>
          <w:w w:val="97"/>
          <w:position w:val="-1"/>
          <w:sz w:val="12"/>
        </w:rPr>
        <w:t>b</w:t>
      </w:r>
      <w:r>
        <w:rPr>
          <w:rFonts w:ascii="Bookman Old Style" w:hAnsi="Bookman Old Style"/>
          <w:w w:val="101"/>
          <w:position w:val="-1"/>
          <w:sz w:val="12"/>
        </w:rPr>
        <w:t>;</w:t>
      </w:r>
      <w:r>
        <w:rPr>
          <w:rFonts w:ascii="Bookman Old Style" w:hAnsi="Bookman Old Style"/>
          <w:spacing w:val="10"/>
          <w:w w:val="101"/>
          <w:position w:val="-1"/>
          <w:sz w:val="12"/>
        </w:rPr>
        <w:t>4</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182605E0" w14:textId="77777777" w:rsidR="00AF434A" w:rsidRDefault="00000000">
      <w:pPr>
        <w:spacing w:before="266" w:line="292" w:lineRule="exact"/>
        <w:ind w:left="558"/>
        <w:rPr>
          <w:i/>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proofErr w:type="spellStart"/>
      <w:r>
        <w:rPr>
          <w:w w:val="141"/>
          <w:position w:val="2"/>
          <w:sz w:val="18"/>
        </w:rPr>
        <w:t>ptr</w:t>
      </w:r>
      <w:proofErr w:type="spellEnd"/>
      <w:r>
        <w:rPr>
          <w:rFonts w:ascii="Arial" w:hAnsi="Arial"/>
          <w:i/>
          <w:w w:val="130"/>
          <w:position w:val="11"/>
          <w:sz w:val="12"/>
        </w:rPr>
        <w:t>m</w:t>
      </w:r>
      <w:r>
        <w:rPr>
          <w:rFonts w:ascii="Trebuchet MS" w:hAnsi="Trebuchet MS"/>
          <w:i/>
          <w:w w:val="104"/>
          <w:position w:val="16"/>
          <w:sz w:val="10"/>
        </w:rPr>
        <w:t>t</w:t>
      </w:r>
      <w:r>
        <w:rPr>
          <w:rFonts w:ascii="Trebuchet MS" w:hAnsi="Trebuchet MS"/>
          <w:i/>
          <w:position w:val="16"/>
          <w:sz w:val="10"/>
        </w:rPr>
        <w:t xml:space="preserve">  </w:t>
      </w:r>
      <w:r>
        <w:rPr>
          <w:rFonts w:ascii="Trebuchet MS" w:hAnsi="Trebuchet MS"/>
          <w:i/>
          <w:spacing w:val="-8"/>
          <w:position w:val="16"/>
          <w:sz w:val="10"/>
        </w:rPr>
        <w:t xml:space="preserve"> </w:t>
      </w:r>
      <w:r>
        <w:rPr>
          <w:i/>
          <w:w w:val="125"/>
          <w:position w:val="2"/>
          <w:sz w:val="18"/>
        </w:rPr>
        <w:t>τ</w:t>
      </w:r>
    </w:p>
    <w:p w14:paraId="05BC0F09" w14:textId="77777777" w:rsidR="00AF434A" w:rsidRDefault="00AF434A">
      <w:pPr>
        <w:spacing w:line="292" w:lineRule="exact"/>
        <w:rPr>
          <w:sz w:val="18"/>
        </w:rPr>
        <w:sectPr w:rsidR="00AF434A">
          <w:type w:val="continuous"/>
          <w:pgSz w:w="12240" w:h="15840"/>
          <w:pgMar w:top="1500" w:right="860" w:bottom="280" w:left="860" w:header="720" w:footer="720" w:gutter="0"/>
          <w:cols w:num="2" w:space="720" w:equalWidth="0">
            <w:col w:w="1355" w:space="1679"/>
            <w:col w:w="7486"/>
          </w:cols>
        </w:sectPr>
      </w:pPr>
    </w:p>
    <w:p w14:paraId="1A9989A3" w14:textId="77777777" w:rsidR="00AF434A" w:rsidRDefault="00000000">
      <w:pPr>
        <w:tabs>
          <w:tab w:val="left" w:pos="2373"/>
          <w:tab w:val="left" w:pos="4481"/>
          <w:tab w:val="left" w:pos="5344"/>
        </w:tabs>
        <w:spacing w:line="165" w:lineRule="auto"/>
        <w:ind w:left="544"/>
        <w:rPr>
          <w:sz w:val="18"/>
        </w:rPr>
      </w:pP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r>
        <w:rPr>
          <w:i/>
          <w:sz w:val="18"/>
        </w:rPr>
        <w:tab/>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2</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Swis721 Blk BT" w:hAnsi="Swis721 Blk BT"/>
          <w:i/>
          <w:w w:val="102"/>
          <w:sz w:val="18"/>
          <w:vertAlign w:val="superscript"/>
        </w:rPr>
        <w:t>j</w:t>
      </w:r>
      <w:r>
        <w:rPr>
          <w:rFonts w:ascii="Swis721 Blk BT" w:hAnsi="Swis721 Blk BT"/>
          <w:i/>
          <w:sz w:val="18"/>
        </w:rPr>
        <w:tab/>
      </w:r>
      <w:r>
        <w:rPr>
          <w:i/>
          <w:w w:val="125"/>
          <w:sz w:val="18"/>
        </w:rPr>
        <w:t>τ</w:t>
      </w:r>
      <w:r>
        <w:rPr>
          <w:i/>
          <w:spacing w:val="-25"/>
          <w:sz w:val="18"/>
        </w:rPr>
        <w:t xml:space="preserve"> </w:t>
      </w:r>
      <w:r>
        <w:rPr>
          <w:rFonts w:ascii="Swis721 Blk BT" w:hAnsi="Swis721 Blk BT"/>
          <w:i/>
          <w:w w:val="102"/>
          <w:sz w:val="18"/>
          <w:vertAlign w:val="superscript"/>
        </w:rPr>
        <w:t>j</w:t>
      </w:r>
      <w:r>
        <w:rPr>
          <w:rFonts w:ascii="Swis721 Blk BT" w:hAnsi="Swis721 Blk BT"/>
          <w:i/>
          <w:spacing w:val="2"/>
          <w:sz w:val="18"/>
        </w:rPr>
        <w:t xml:space="preserve"> </w:t>
      </w:r>
      <w:r>
        <w:rPr>
          <w:rFonts w:ascii="Lucida Sans Unicode" w:hAnsi="Lucida Sans Unicode"/>
          <w:sz w:val="18"/>
        </w:rPr>
        <w:t>±</w:t>
      </w:r>
      <w:r>
        <w:rPr>
          <w:rFonts w:ascii="Lucida Sans Unicode" w:hAnsi="Lucida Sans Unicode"/>
          <w:spacing w:val="-6"/>
          <w:sz w:val="18"/>
        </w:rPr>
        <w:t xml:space="preserve"> </w:t>
      </w:r>
      <w:r>
        <w:rPr>
          <w:i/>
          <w:w w:val="125"/>
          <w:sz w:val="18"/>
        </w:rPr>
        <w:t>τ</w:t>
      </w:r>
      <w:r>
        <w:rPr>
          <w:i/>
          <w:sz w:val="18"/>
        </w:rPr>
        <w:tab/>
      </w:r>
      <w:r>
        <w:rPr>
          <w:i/>
          <w:w w:val="130"/>
          <w:sz w:val="18"/>
        </w:rPr>
        <w:t>x</w:t>
      </w:r>
      <w:r>
        <w:rPr>
          <w:rFonts w:ascii="Bookman Old Style" w:hAnsi="Bookman Old Style"/>
          <w:w w:val="96"/>
          <w:sz w:val="18"/>
          <w:vertAlign w:val="subscript"/>
        </w:rPr>
        <w:t>3</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0F4202FE" w14:textId="77777777" w:rsidR="00AF434A" w:rsidRPr="00265780" w:rsidRDefault="00000000">
      <w:pPr>
        <w:spacing w:line="302" w:lineRule="exact"/>
        <w:ind w:left="3435"/>
        <w:rPr>
          <w:i/>
          <w:sz w:val="18"/>
          <w:lang w:val="de-DE"/>
          <w:rPrChange w:id="2515" w:author="SC9986" w:date="2022-08-04T09:19:00Z">
            <w:rPr>
              <w:i/>
              <w:sz w:val="18"/>
            </w:rPr>
          </w:rPrChange>
        </w:rPr>
      </w:pPr>
      <w:r>
        <w:pict w14:anchorId="0AA53AD1">
          <v:line id="_x0000_s1032" style="position:absolute;left:0;text-align:left;z-index:9304;mso-position-horizontal-relative:page" from="70.25pt,1.55pt" to="486.7pt,1.55pt" strokeweight=".38pt">
            <w10:wrap anchorx="page"/>
          </v:line>
        </w:pict>
      </w:r>
      <w:r>
        <w:rPr>
          <w:rFonts w:ascii="Lucida Sans Unicode" w:hAnsi="Lucida Sans Unicode"/>
          <w:w w:val="111"/>
          <w:position w:val="2"/>
          <w:sz w:val="18"/>
        </w:rPr>
        <w:t>Γ</w:t>
      </w:r>
      <w:r w:rsidRPr="00265780">
        <w:rPr>
          <w:rFonts w:ascii="Lucida Sans Unicode" w:hAnsi="Lucida Sans Unicode"/>
          <w:w w:val="111"/>
          <w:position w:val="2"/>
          <w:sz w:val="18"/>
          <w:lang w:val="de-DE"/>
          <w:rPrChange w:id="2516" w:author="SC9986" w:date="2022-08-04T09:19: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517" w:author="SC9986" w:date="2022-08-04T09:19: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518" w:author="SC9986" w:date="2022-08-04T09:19:00Z">
            <w:rPr>
              <w:i/>
              <w:spacing w:val="6"/>
              <w:position w:val="2"/>
              <w:sz w:val="18"/>
            </w:rPr>
          </w:rPrChange>
        </w:rPr>
        <w:t xml:space="preserve"> </w:t>
      </w:r>
      <w:r w:rsidRPr="00265780">
        <w:rPr>
          <w:rFonts w:ascii="Lucida Sans Unicode" w:hAnsi="Lucida Sans Unicode"/>
          <w:w w:val="99"/>
          <w:position w:val="2"/>
          <w:sz w:val="18"/>
          <w:lang w:val="de-DE"/>
          <w:rPrChange w:id="2519" w:author="SC9986" w:date="2022-08-04T09:19: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520" w:author="SC9986" w:date="2022-08-04T09:19:00Z">
            <w:rPr>
              <w:rFonts w:ascii="Lucida Sans Unicode" w:hAnsi="Lucida Sans Unicode"/>
              <w:spacing w:val="-6"/>
              <w:position w:val="2"/>
              <w:sz w:val="18"/>
            </w:rPr>
          </w:rPrChange>
        </w:rPr>
        <w:t xml:space="preserve"> </w:t>
      </w:r>
      <w:r w:rsidRPr="00265780">
        <w:rPr>
          <w:w w:val="104"/>
          <w:position w:val="2"/>
          <w:sz w:val="18"/>
          <w:lang w:val="de-DE"/>
          <w:rPrChange w:id="2521" w:author="SC9986" w:date="2022-08-04T09:19:00Z">
            <w:rPr>
              <w:w w:val="104"/>
              <w:position w:val="2"/>
              <w:sz w:val="18"/>
            </w:rPr>
          </w:rPrChange>
        </w:rPr>
        <w:t>*</w:t>
      </w:r>
      <w:r w:rsidRPr="00265780">
        <w:rPr>
          <w:spacing w:val="18"/>
          <w:position w:val="2"/>
          <w:sz w:val="18"/>
          <w:lang w:val="de-DE"/>
          <w:rPrChange w:id="2522" w:author="SC9986" w:date="2022-08-04T09:19:00Z">
            <w:rPr>
              <w:spacing w:val="18"/>
              <w:position w:val="2"/>
              <w:sz w:val="18"/>
            </w:rPr>
          </w:rPrChange>
        </w:rPr>
        <w:t xml:space="preserve"> </w:t>
      </w:r>
      <w:r w:rsidRPr="00265780">
        <w:rPr>
          <w:i/>
          <w:w w:val="107"/>
          <w:position w:val="2"/>
          <w:sz w:val="18"/>
          <w:lang w:val="de-DE"/>
          <w:rPrChange w:id="2523" w:author="SC9986" w:date="2022-08-04T09:19:00Z">
            <w:rPr>
              <w:i/>
              <w:w w:val="107"/>
              <w:position w:val="2"/>
              <w:sz w:val="18"/>
            </w:rPr>
          </w:rPrChange>
        </w:rPr>
        <w:t>e</w:t>
      </w:r>
      <w:r w:rsidRPr="00265780">
        <w:rPr>
          <w:rFonts w:ascii="Bookman Old Style" w:hAnsi="Bookman Old Style"/>
          <w:w w:val="98"/>
          <w:sz w:val="12"/>
          <w:lang w:val="de-DE"/>
          <w:rPrChange w:id="2524" w:author="SC9986" w:date="2022-08-04T09:19:00Z">
            <w:rPr>
              <w:rFonts w:ascii="Bookman Old Style" w:hAnsi="Bookman Old Style"/>
              <w:w w:val="98"/>
              <w:sz w:val="12"/>
            </w:rPr>
          </w:rPrChange>
        </w:rPr>
        <w:t>1</w:t>
      </w:r>
      <w:r w:rsidRPr="00265780">
        <w:rPr>
          <w:rFonts w:ascii="Bookman Old Style" w:hAnsi="Bookman Old Style"/>
          <w:spacing w:val="2"/>
          <w:sz w:val="12"/>
          <w:lang w:val="de-DE"/>
          <w:rPrChange w:id="2525" w:author="SC9986" w:date="2022-08-04T09:19:00Z">
            <w:rPr>
              <w:rFonts w:ascii="Bookman Old Style" w:hAnsi="Bookman Old Style"/>
              <w:spacing w:val="2"/>
              <w:sz w:val="12"/>
            </w:rPr>
          </w:rPrChange>
        </w:rPr>
        <w:t xml:space="preserve"> </w:t>
      </w:r>
      <w:r w:rsidRPr="00265780">
        <w:rPr>
          <w:w w:val="92"/>
          <w:position w:val="2"/>
          <w:sz w:val="18"/>
          <w:lang w:val="de-DE"/>
          <w:rPrChange w:id="2526" w:author="SC9986" w:date="2022-08-04T09:19:00Z">
            <w:rPr>
              <w:w w:val="92"/>
              <w:position w:val="2"/>
              <w:sz w:val="18"/>
            </w:rPr>
          </w:rPrChange>
        </w:rPr>
        <w:t>=</w:t>
      </w:r>
      <w:r w:rsidRPr="00265780">
        <w:rPr>
          <w:spacing w:val="-15"/>
          <w:position w:val="2"/>
          <w:sz w:val="18"/>
          <w:lang w:val="de-DE"/>
          <w:rPrChange w:id="2527" w:author="SC9986" w:date="2022-08-04T09:19:00Z">
            <w:rPr>
              <w:spacing w:val="-15"/>
              <w:position w:val="2"/>
              <w:sz w:val="18"/>
            </w:rPr>
          </w:rPrChange>
        </w:rPr>
        <w:t xml:space="preserve"> </w:t>
      </w:r>
      <w:r w:rsidRPr="00265780">
        <w:rPr>
          <w:i/>
          <w:w w:val="107"/>
          <w:position w:val="2"/>
          <w:sz w:val="18"/>
          <w:lang w:val="de-DE"/>
          <w:rPrChange w:id="2528" w:author="SC9986" w:date="2022-08-04T09:19:00Z">
            <w:rPr>
              <w:i/>
              <w:w w:val="107"/>
              <w:position w:val="2"/>
              <w:sz w:val="18"/>
            </w:rPr>
          </w:rPrChange>
        </w:rPr>
        <w:t>e</w:t>
      </w:r>
      <w:r w:rsidRPr="00265780">
        <w:rPr>
          <w:rFonts w:ascii="Bookman Old Style" w:hAnsi="Bookman Old Style"/>
          <w:w w:val="98"/>
          <w:sz w:val="12"/>
          <w:lang w:val="de-DE"/>
          <w:rPrChange w:id="2529" w:author="SC9986" w:date="2022-08-04T09:19:00Z">
            <w:rPr>
              <w:rFonts w:ascii="Bookman Old Style" w:hAnsi="Bookman Old Style"/>
              <w:w w:val="98"/>
              <w:sz w:val="12"/>
            </w:rPr>
          </w:rPrChange>
        </w:rPr>
        <w:t>2</w:t>
      </w:r>
      <w:r w:rsidRPr="00265780">
        <w:rPr>
          <w:rFonts w:ascii="Bookman Old Style" w:hAnsi="Bookman Old Style"/>
          <w:sz w:val="12"/>
          <w:lang w:val="de-DE"/>
          <w:rPrChange w:id="2530"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531" w:author="SC9986" w:date="2022-08-04T09:19:00Z">
            <w:rPr>
              <w:rFonts w:ascii="Bookman Old Style" w:hAnsi="Bookman Old Style"/>
              <w:spacing w:val="-16"/>
              <w:sz w:val="12"/>
            </w:rPr>
          </w:rPrChange>
        </w:rPr>
        <w:t xml:space="preserve"> </w:t>
      </w:r>
      <w:r w:rsidRPr="00265780">
        <w:rPr>
          <w:rFonts w:ascii="Lucida Sans Unicode" w:hAnsi="Lucida Sans Unicode"/>
          <w:w w:val="323"/>
          <w:position w:val="2"/>
          <w:sz w:val="18"/>
          <w:lang w:val="de-DE"/>
          <w:rPrChange w:id="2532" w:author="SC9986" w:date="2022-08-04T09:19: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533" w:author="SC9986" w:date="2022-08-04T09:19:00Z">
            <w:rPr>
              <w:rFonts w:ascii="Lucida Sans Unicode" w:hAnsi="Lucida Sans Unicode"/>
              <w:spacing w:val="-6"/>
              <w:position w:val="2"/>
              <w:sz w:val="18"/>
            </w:rPr>
          </w:rPrChange>
        </w:rPr>
        <w:t xml:space="preserve"> </w:t>
      </w:r>
      <w:r w:rsidRPr="00265780">
        <w:rPr>
          <w:i/>
          <w:spacing w:val="-70"/>
          <w:w w:val="109"/>
          <w:position w:val="2"/>
          <w:sz w:val="18"/>
          <w:lang w:val="de-DE"/>
          <w:rPrChange w:id="2534"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535" w:author="SC9986" w:date="2022-08-04T09:19:00Z">
            <w:rPr>
              <w:rFonts w:ascii="Lucida Sans Unicode" w:hAnsi="Lucida Sans Unicode"/>
              <w:spacing w:val="18"/>
              <w:w w:val="46"/>
              <w:position w:val="7"/>
              <w:sz w:val="18"/>
            </w:rPr>
          </w:rPrChange>
        </w:rPr>
        <w:t>˙</w:t>
      </w:r>
      <w:r w:rsidRPr="00265780">
        <w:rPr>
          <w:rFonts w:ascii="Bookman Old Style" w:hAnsi="Bookman Old Style"/>
          <w:w w:val="101"/>
          <w:sz w:val="12"/>
          <w:lang w:val="de-DE"/>
          <w:rPrChange w:id="2536" w:author="SC9986" w:date="2022-08-04T09:19:00Z">
            <w:rPr>
              <w:rFonts w:ascii="Bookman Old Style" w:hAnsi="Bookman Old Style"/>
              <w:w w:val="101"/>
              <w:sz w:val="12"/>
            </w:rPr>
          </w:rPrChange>
        </w:rPr>
        <w:t>1;2;</w:t>
      </w:r>
      <w:r w:rsidRPr="00265780">
        <w:rPr>
          <w:rFonts w:ascii="Arial" w:hAnsi="Arial"/>
          <w:i/>
          <w:w w:val="137"/>
          <w:sz w:val="12"/>
          <w:lang w:val="de-DE"/>
          <w:rPrChange w:id="2537" w:author="SC9986" w:date="2022-08-04T09:19:00Z">
            <w:rPr>
              <w:rFonts w:ascii="Arial" w:hAnsi="Arial"/>
              <w:i/>
              <w:w w:val="137"/>
              <w:sz w:val="12"/>
            </w:rPr>
          </w:rPrChange>
        </w:rPr>
        <w:t>n</w:t>
      </w:r>
      <w:r w:rsidRPr="00265780">
        <w:rPr>
          <w:rFonts w:ascii="Bookman Old Style" w:hAnsi="Bookman Old Style"/>
          <w:w w:val="101"/>
          <w:sz w:val="12"/>
          <w:lang w:val="de-DE"/>
          <w:rPrChange w:id="2538" w:author="SC9986" w:date="2022-08-04T09:19:00Z">
            <w:rPr>
              <w:rFonts w:ascii="Bookman Old Style" w:hAnsi="Bookman Old Style"/>
              <w:w w:val="101"/>
              <w:sz w:val="12"/>
            </w:rPr>
          </w:rPrChange>
        </w:rPr>
        <w:t>;</w:t>
      </w:r>
      <w:r w:rsidRPr="00265780">
        <w:rPr>
          <w:rFonts w:ascii="Bookman Old Style" w:hAnsi="Bookman Old Style"/>
          <w:spacing w:val="10"/>
          <w:w w:val="101"/>
          <w:sz w:val="12"/>
          <w:lang w:val="de-DE"/>
          <w:rPrChange w:id="2539" w:author="SC9986" w:date="2022-08-04T09:19:00Z">
            <w:rPr>
              <w:rFonts w:ascii="Bookman Old Style" w:hAnsi="Bookman Old Style"/>
              <w:spacing w:val="10"/>
              <w:w w:val="101"/>
              <w:sz w:val="12"/>
            </w:rPr>
          </w:rPrChange>
        </w:rPr>
        <w:t>3</w:t>
      </w:r>
      <w:r w:rsidRPr="00265780">
        <w:rPr>
          <w:i/>
          <w:w w:val="113"/>
          <w:position w:val="2"/>
          <w:sz w:val="18"/>
          <w:lang w:val="de-DE"/>
          <w:rPrChange w:id="2540" w:author="SC9986" w:date="2022-08-04T09:19:00Z">
            <w:rPr>
              <w:i/>
              <w:w w:val="113"/>
              <w:position w:val="2"/>
              <w:sz w:val="18"/>
            </w:rPr>
          </w:rPrChange>
        </w:rPr>
        <w:t>,</w:t>
      </w:r>
      <w:r w:rsidRPr="00265780">
        <w:rPr>
          <w:i/>
          <w:spacing w:val="-15"/>
          <w:position w:val="2"/>
          <w:sz w:val="18"/>
          <w:lang w:val="de-DE"/>
          <w:rPrChange w:id="2541" w:author="SC9986" w:date="2022-08-04T09:19:00Z">
            <w:rPr>
              <w:i/>
              <w:spacing w:val="-15"/>
              <w:position w:val="2"/>
              <w:sz w:val="18"/>
            </w:rPr>
          </w:rPrChange>
        </w:rPr>
        <w:t xml:space="preserve"> </w:t>
      </w:r>
      <w:r w:rsidRPr="00265780">
        <w:rPr>
          <w:i/>
          <w:w w:val="130"/>
          <w:position w:val="2"/>
          <w:sz w:val="18"/>
          <w:lang w:val="de-DE"/>
          <w:rPrChange w:id="2542" w:author="SC9986" w:date="2022-08-04T09:19:00Z">
            <w:rPr>
              <w:i/>
              <w:w w:val="130"/>
              <w:position w:val="2"/>
              <w:sz w:val="18"/>
            </w:rPr>
          </w:rPrChange>
        </w:rPr>
        <w:t>x</w:t>
      </w:r>
      <w:r w:rsidRPr="00265780">
        <w:rPr>
          <w:rFonts w:ascii="Bookman Old Style" w:hAnsi="Bookman Old Style"/>
          <w:w w:val="98"/>
          <w:sz w:val="12"/>
          <w:lang w:val="de-DE"/>
          <w:rPrChange w:id="2543" w:author="SC9986" w:date="2022-08-04T09:19:00Z">
            <w:rPr>
              <w:rFonts w:ascii="Bookman Old Style" w:hAnsi="Bookman Old Style"/>
              <w:w w:val="98"/>
              <w:sz w:val="12"/>
            </w:rPr>
          </w:rPrChange>
        </w:rPr>
        <w:t>3</w:t>
      </w:r>
      <w:r w:rsidRPr="00265780">
        <w:rPr>
          <w:rFonts w:ascii="Bookman Old Style" w:hAnsi="Bookman Old Style"/>
          <w:sz w:val="12"/>
          <w:lang w:val="de-DE"/>
          <w:rPrChange w:id="2544"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545" w:author="SC9986" w:date="2022-08-04T09:19: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546" w:author="SC9986" w:date="2022-08-04T09:19: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547" w:author="SC9986" w:date="2022-08-04T09:19:00Z">
            <w:rPr>
              <w:rFonts w:ascii="Lucida Sans Unicode" w:hAnsi="Lucida Sans Unicode"/>
              <w:spacing w:val="-6"/>
              <w:position w:val="2"/>
              <w:sz w:val="18"/>
            </w:rPr>
          </w:rPrChange>
        </w:rPr>
        <w:t xml:space="preserve"> </w:t>
      </w:r>
      <w:r>
        <w:rPr>
          <w:i/>
          <w:w w:val="125"/>
          <w:position w:val="2"/>
          <w:sz w:val="18"/>
        </w:rPr>
        <w:t>τ</w:t>
      </w:r>
    </w:p>
    <w:p w14:paraId="72797667" w14:textId="77777777" w:rsidR="00AF434A" w:rsidRPr="00265780" w:rsidRDefault="00000000">
      <w:pPr>
        <w:spacing w:line="260" w:lineRule="exact"/>
        <w:ind w:left="319"/>
        <w:rPr>
          <w:rFonts w:ascii="Lucida Sans Unicode" w:hAnsi="Lucida Sans Unicode"/>
          <w:sz w:val="18"/>
          <w:lang w:val="de-DE"/>
          <w:rPrChange w:id="2548" w:author="SC9986" w:date="2022-08-04T09:19:00Z">
            <w:rPr>
              <w:rFonts w:ascii="Lucida Sans Unicode" w:hAnsi="Lucida Sans Unicode"/>
              <w:sz w:val="18"/>
            </w:rPr>
          </w:rPrChange>
        </w:rPr>
      </w:pPr>
      <w:r w:rsidRPr="00265780">
        <w:rPr>
          <w:lang w:val="de-DE"/>
          <w:rPrChange w:id="2549" w:author="SC9986" w:date="2022-08-04T09:19:00Z">
            <w:rPr/>
          </w:rPrChange>
        </w:rPr>
        <w:br w:type="column"/>
      </w:r>
      <w:r w:rsidRPr="00265780">
        <w:rPr>
          <w:i/>
          <w:spacing w:val="-70"/>
          <w:w w:val="109"/>
          <w:position w:val="2"/>
          <w:sz w:val="18"/>
          <w:lang w:val="de-DE"/>
          <w:rPrChange w:id="2550" w:author="SC9986" w:date="2022-08-04T09:19:00Z">
            <w:rPr>
              <w:i/>
              <w:spacing w:val="-70"/>
              <w:w w:val="109"/>
              <w:position w:val="2"/>
              <w:sz w:val="18"/>
            </w:rPr>
          </w:rPrChange>
        </w:rPr>
        <w:t>C</w:t>
      </w:r>
      <w:r w:rsidRPr="00265780">
        <w:rPr>
          <w:rFonts w:ascii="Lucida Sans Unicode" w:hAnsi="Lucida Sans Unicode"/>
          <w:spacing w:val="18"/>
          <w:w w:val="46"/>
          <w:position w:val="7"/>
          <w:sz w:val="18"/>
          <w:lang w:val="de-DE"/>
          <w:rPrChange w:id="2551" w:author="SC9986" w:date="2022-08-04T09:19:00Z">
            <w:rPr>
              <w:rFonts w:ascii="Lucida Sans Unicode" w:hAnsi="Lucida Sans Unicode"/>
              <w:spacing w:val="18"/>
              <w:w w:val="46"/>
              <w:position w:val="7"/>
              <w:sz w:val="18"/>
            </w:rPr>
          </w:rPrChange>
        </w:rPr>
        <w:t>˙</w:t>
      </w:r>
      <w:r w:rsidRPr="00265780">
        <w:rPr>
          <w:rFonts w:ascii="Bookman Old Style" w:hAnsi="Bookman Old Style"/>
          <w:w w:val="98"/>
          <w:sz w:val="12"/>
          <w:lang w:val="de-DE"/>
          <w:rPrChange w:id="2552" w:author="SC9986" w:date="2022-08-04T09:19:00Z">
            <w:rPr>
              <w:rFonts w:ascii="Bookman Old Style" w:hAnsi="Bookman Old Style"/>
              <w:w w:val="98"/>
              <w:sz w:val="12"/>
            </w:rPr>
          </w:rPrChange>
        </w:rPr>
        <w:t>3</w:t>
      </w:r>
      <w:r w:rsidRPr="00265780">
        <w:rPr>
          <w:rFonts w:ascii="Bookman Old Style" w:hAnsi="Bookman Old Style"/>
          <w:sz w:val="12"/>
          <w:lang w:val="de-DE"/>
          <w:rPrChange w:id="2553" w:author="SC9986" w:date="2022-08-04T09:19:00Z">
            <w:rPr>
              <w:rFonts w:ascii="Bookman Old Style" w:hAnsi="Bookman Old Style"/>
              <w:sz w:val="12"/>
            </w:rPr>
          </w:rPrChange>
        </w:rPr>
        <w:t xml:space="preserve"> </w:t>
      </w:r>
      <w:r w:rsidRPr="00265780">
        <w:rPr>
          <w:rFonts w:ascii="Bookman Old Style" w:hAnsi="Bookman Old Style"/>
          <w:spacing w:val="-16"/>
          <w:sz w:val="12"/>
          <w:lang w:val="de-DE"/>
          <w:rPrChange w:id="2554" w:author="SC9986" w:date="2022-08-04T09:19:00Z">
            <w:rPr>
              <w:rFonts w:ascii="Bookman Old Style" w:hAnsi="Bookman Old Style"/>
              <w:spacing w:val="-16"/>
              <w:sz w:val="12"/>
            </w:rPr>
          </w:rPrChange>
        </w:rPr>
        <w:t xml:space="preserve"> </w:t>
      </w:r>
      <w:r w:rsidRPr="00265780">
        <w:rPr>
          <w:rFonts w:ascii="Lucida Sans Unicode" w:hAnsi="Lucida Sans Unicode"/>
          <w:position w:val="2"/>
          <w:sz w:val="18"/>
          <w:lang w:val="de-DE"/>
          <w:rPrChange w:id="2555" w:author="SC9986" w:date="2022-08-04T09:19: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556" w:author="SC9986" w:date="2022-08-04T09:19:00Z">
            <w:rPr>
              <w:rFonts w:ascii="Lucida Sans Unicode" w:hAnsi="Lucida Sans Unicode"/>
              <w:spacing w:val="-6"/>
              <w:position w:val="2"/>
              <w:sz w:val="18"/>
            </w:rPr>
          </w:rPrChange>
        </w:rPr>
        <w:t xml:space="preserve"> </w:t>
      </w:r>
      <w:proofErr w:type="spellStart"/>
      <w:r w:rsidRPr="00265780">
        <w:rPr>
          <w:w w:val="156"/>
          <w:position w:val="2"/>
          <w:sz w:val="18"/>
          <w:lang w:val="de-DE"/>
          <w:rPrChange w:id="2557" w:author="SC9986" w:date="2022-08-04T09:19:00Z">
            <w:rPr>
              <w:w w:val="156"/>
              <w:position w:val="2"/>
              <w:sz w:val="18"/>
            </w:rPr>
          </w:rPrChange>
        </w:rPr>
        <w:t>let</w:t>
      </w:r>
      <w:proofErr w:type="spellEnd"/>
      <w:r w:rsidRPr="00265780">
        <w:rPr>
          <w:spacing w:val="18"/>
          <w:position w:val="2"/>
          <w:sz w:val="18"/>
          <w:lang w:val="de-DE"/>
          <w:rPrChange w:id="2558" w:author="SC9986" w:date="2022-08-04T09:19:00Z">
            <w:rPr>
              <w:spacing w:val="18"/>
              <w:position w:val="2"/>
              <w:sz w:val="18"/>
            </w:rPr>
          </w:rPrChange>
        </w:rPr>
        <w:t xml:space="preserve"> </w:t>
      </w:r>
      <w:r w:rsidRPr="00265780">
        <w:rPr>
          <w:i/>
          <w:w w:val="130"/>
          <w:position w:val="2"/>
          <w:sz w:val="18"/>
          <w:lang w:val="de-DE"/>
          <w:rPrChange w:id="2559" w:author="SC9986" w:date="2022-08-04T09:19:00Z">
            <w:rPr>
              <w:i/>
              <w:w w:val="130"/>
              <w:position w:val="2"/>
              <w:sz w:val="18"/>
            </w:rPr>
          </w:rPrChange>
        </w:rPr>
        <w:t>x</w:t>
      </w:r>
      <w:r w:rsidRPr="00265780">
        <w:rPr>
          <w:rFonts w:ascii="Bookman Old Style" w:hAnsi="Bookman Old Style"/>
          <w:w w:val="98"/>
          <w:sz w:val="12"/>
          <w:lang w:val="de-DE"/>
          <w:rPrChange w:id="2560" w:author="SC9986" w:date="2022-08-04T09:19:00Z">
            <w:rPr>
              <w:rFonts w:ascii="Bookman Old Style" w:hAnsi="Bookman Old Style"/>
              <w:w w:val="98"/>
              <w:sz w:val="12"/>
            </w:rPr>
          </w:rPrChange>
        </w:rPr>
        <w:t>3</w:t>
      </w:r>
      <w:r w:rsidRPr="00265780">
        <w:rPr>
          <w:rFonts w:ascii="Bookman Old Style" w:hAnsi="Bookman Old Style"/>
          <w:spacing w:val="2"/>
          <w:sz w:val="12"/>
          <w:lang w:val="de-DE"/>
          <w:rPrChange w:id="2561" w:author="SC9986" w:date="2022-08-04T09:19:00Z">
            <w:rPr>
              <w:rFonts w:ascii="Bookman Old Style" w:hAnsi="Bookman Old Style"/>
              <w:spacing w:val="2"/>
              <w:sz w:val="12"/>
            </w:rPr>
          </w:rPrChange>
        </w:rPr>
        <w:t xml:space="preserve"> </w:t>
      </w:r>
      <w:r w:rsidRPr="00265780">
        <w:rPr>
          <w:w w:val="92"/>
          <w:position w:val="2"/>
          <w:sz w:val="18"/>
          <w:lang w:val="de-DE"/>
          <w:rPrChange w:id="2562" w:author="SC9986" w:date="2022-08-04T09:19:00Z">
            <w:rPr>
              <w:w w:val="92"/>
              <w:position w:val="2"/>
              <w:sz w:val="18"/>
            </w:rPr>
          </w:rPrChange>
        </w:rPr>
        <w:t>=</w:t>
      </w:r>
      <w:r w:rsidRPr="00265780">
        <w:rPr>
          <w:spacing w:val="-15"/>
          <w:position w:val="2"/>
          <w:sz w:val="18"/>
          <w:lang w:val="de-DE"/>
          <w:rPrChange w:id="2563" w:author="SC9986" w:date="2022-08-04T09:19:00Z">
            <w:rPr>
              <w:spacing w:val="-15"/>
              <w:position w:val="2"/>
              <w:sz w:val="18"/>
            </w:rPr>
          </w:rPrChange>
        </w:rPr>
        <w:t xml:space="preserve"> </w:t>
      </w:r>
      <w:r w:rsidRPr="00265780">
        <w:rPr>
          <w:w w:val="104"/>
          <w:position w:val="2"/>
          <w:sz w:val="18"/>
          <w:lang w:val="de-DE"/>
          <w:rPrChange w:id="2564" w:author="SC9986" w:date="2022-08-04T09:19:00Z">
            <w:rPr>
              <w:w w:val="104"/>
              <w:position w:val="2"/>
              <w:sz w:val="18"/>
            </w:rPr>
          </w:rPrChange>
        </w:rPr>
        <w:t>*</w:t>
      </w:r>
      <w:r w:rsidRPr="00265780">
        <w:rPr>
          <w:spacing w:val="18"/>
          <w:position w:val="2"/>
          <w:sz w:val="18"/>
          <w:lang w:val="de-DE"/>
          <w:rPrChange w:id="2565" w:author="SC9986" w:date="2022-08-04T09:19:00Z">
            <w:rPr>
              <w:spacing w:val="18"/>
              <w:position w:val="2"/>
              <w:sz w:val="18"/>
            </w:rPr>
          </w:rPrChange>
        </w:rPr>
        <w:t xml:space="preserve"> </w:t>
      </w:r>
      <w:r w:rsidRPr="00265780">
        <w:rPr>
          <w:i/>
          <w:spacing w:val="-75"/>
          <w:w w:val="108"/>
          <w:position w:val="2"/>
          <w:sz w:val="18"/>
          <w:lang w:val="de-DE"/>
          <w:rPrChange w:id="2566" w:author="SC9986" w:date="2022-08-04T09:19:00Z">
            <w:rPr>
              <w:i/>
              <w:spacing w:val="-75"/>
              <w:w w:val="108"/>
              <w:position w:val="2"/>
              <w:sz w:val="18"/>
            </w:rPr>
          </w:rPrChange>
        </w:rPr>
        <w:t>a</w:t>
      </w:r>
      <w:r w:rsidRPr="00265780">
        <w:rPr>
          <w:rFonts w:ascii="Lucida Sans Unicode" w:hAnsi="Lucida Sans Unicode"/>
          <w:w w:val="46"/>
          <w:position w:val="2"/>
          <w:sz w:val="18"/>
          <w:lang w:val="de-DE"/>
          <w:rPrChange w:id="2567" w:author="SC9986" w:date="2022-08-04T09:19: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568" w:author="SC9986" w:date="2022-08-04T09:19: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569" w:author="SC9986" w:date="2022-08-04T09:19:00Z">
            <w:rPr>
              <w:rFonts w:ascii="Bookman Old Style" w:hAnsi="Bookman Old Style"/>
              <w:w w:val="98"/>
              <w:sz w:val="12"/>
            </w:rPr>
          </w:rPrChange>
        </w:rPr>
        <w:t>1</w:t>
      </w:r>
      <w:r w:rsidRPr="00265780">
        <w:rPr>
          <w:rFonts w:ascii="Bookman Old Style" w:hAnsi="Bookman Old Style"/>
          <w:spacing w:val="2"/>
          <w:sz w:val="12"/>
          <w:lang w:val="de-DE"/>
          <w:rPrChange w:id="2570" w:author="SC9986" w:date="2022-08-04T09:19:00Z">
            <w:rPr>
              <w:rFonts w:ascii="Bookman Old Style" w:hAnsi="Bookman Old Style"/>
              <w:spacing w:val="2"/>
              <w:sz w:val="12"/>
            </w:rPr>
          </w:rPrChange>
        </w:rPr>
        <w:t xml:space="preserve"> </w:t>
      </w:r>
      <w:r w:rsidRPr="00265780">
        <w:rPr>
          <w:w w:val="92"/>
          <w:position w:val="2"/>
          <w:sz w:val="18"/>
          <w:lang w:val="de-DE"/>
          <w:rPrChange w:id="2571" w:author="SC9986" w:date="2022-08-04T09:19:00Z">
            <w:rPr>
              <w:w w:val="92"/>
              <w:position w:val="2"/>
              <w:sz w:val="18"/>
            </w:rPr>
          </w:rPrChange>
        </w:rPr>
        <w:t>=</w:t>
      </w:r>
      <w:r w:rsidRPr="00265780">
        <w:rPr>
          <w:spacing w:val="-15"/>
          <w:position w:val="2"/>
          <w:sz w:val="18"/>
          <w:lang w:val="de-DE"/>
          <w:rPrChange w:id="2572" w:author="SC9986" w:date="2022-08-04T09:19:00Z">
            <w:rPr>
              <w:spacing w:val="-15"/>
              <w:position w:val="2"/>
              <w:sz w:val="18"/>
            </w:rPr>
          </w:rPrChange>
        </w:rPr>
        <w:t xml:space="preserve"> </w:t>
      </w:r>
      <w:r w:rsidRPr="00265780">
        <w:rPr>
          <w:i/>
          <w:spacing w:val="-75"/>
          <w:w w:val="108"/>
          <w:position w:val="2"/>
          <w:sz w:val="18"/>
          <w:lang w:val="de-DE"/>
          <w:rPrChange w:id="2573" w:author="SC9986" w:date="2022-08-04T09:19:00Z">
            <w:rPr>
              <w:i/>
              <w:spacing w:val="-75"/>
              <w:w w:val="108"/>
              <w:position w:val="2"/>
              <w:sz w:val="18"/>
            </w:rPr>
          </w:rPrChange>
        </w:rPr>
        <w:t>a</w:t>
      </w:r>
      <w:r w:rsidRPr="00265780">
        <w:rPr>
          <w:rFonts w:ascii="Lucida Sans Unicode" w:hAnsi="Lucida Sans Unicode"/>
          <w:w w:val="46"/>
          <w:position w:val="2"/>
          <w:sz w:val="18"/>
          <w:lang w:val="de-DE"/>
          <w:rPrChange w:id="2574" w:author="SC9986" w:date="2022-08-04T09:19: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575" w:author="SC9986" w:date="2022-08-04T09:19: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576" w:author="SC9986" w:date="2022-08-04T09:19:00Z">
            <w:rPr>
              <w:rFonts w:ascii="Bookman Old Style" w:hAnsi="Bookman Old Style"/>
              <w:w w:val="98"/>
              <w:sz w:val="12"/>
            </w:rPr>
          </w:rPrChange>
        </w:rPr>
        <w:t>2</w:t>
      </w:r>
      <w:r w:rsidRPr="00265780">
        <w:rPr>
          <w:rFonts w:ascii="Bookman Old Style" w:hAnsi="Bookman Old Style"/>
          <w:sz w:val="12"/>
          <w:lang w:val="de-DE"/>
          <w:rPrChange w:id="2577" w:author="SC9986" w:date="2022-08-04T09:19:00Z">
            <w:rPr>
              <w:rFonts w:ascii="Bookman Old Style" w:hAnsi="Bookman Old Style"/>
              <w:sz w:val="12"/>
            </w:rPr>
          </w:rPrChange>
        </w:rPr>
        <w:t xml:space="preserve"> </w:t>
      </w:r>
      <w:r w:rsidRPr="00265780">
        <w:rPr>
          <w:rFonts w:ascii="Bookman Old Style" w:hAnsi="Bookman Old Style"/>
          <w:spacing w:val="-4"/>
          <w:sz w:val="12"/>
          <w:lang w:val="de-DE"/>
          <w:rPrChange w:id="2578" w:author="SC9986" w:date="2022-08-04T09:19:00Z">
            <w:rPr>
              <w:rFonts w:ascii="Bookman Old Style" w:hAnsi="Bookman Old Style"/>
              <w:spacing w:val="-4"/>
              <w:sz w:val="12"/>
            </w:rPr>
          </w:rPrChange>
        </w:rPr>
        <w:t xml:space="preserve"> </w:t>
      </w:r>
      <w:r w:rsidRPr="00265780">
        <w:rPr>
          <w:w w:val="134"/>
          <w:position w:val="2"/>
          <w:sz w:val="18"/>
          <w:lang w:val="de-DE"/>
          <w:rPrChange w:id="2579" w:author="SC9986" w:date="2022-08-04T09:19:00Z">
            <w:rPr>
              <w:w w:val="134"/>
              <w:position w:val="2"/>
              <w:sz w:val="18"/>
            </w:rPr>
          </w:rPrChange>
        </w:rPr>
        <w:t>in</w:t>
      </w:r>
      <w:r w:rsidRPr="00265780">
        <w:rPr>
          <w:spacing w:val="6"/>
          <w:position w:val="2"/>
          <w:sz w:val="18"/>
          <w:lang w:val="de-DE"/>
          <w:rPrChange w:id="2580" w:author="SC9986" w:date="2022-08-04T09:19:00Z">
            <w:rPr>
              <w:spacing w:val="6"/>
              <w:position w:val="2"/>
              <w:sz w:val="18"/>
            </w:rPr>
          </w:rPrChange>
        </w:rPr>
        <w:t xml:space="preserve"> </w:t>
      </w:r>
      <w:r w:rsidRPr="00265780">
        <w:rPr>
          <w:rFonts w:ascii="Lucida Sans Unicode" w:hAnsi="Lucida Sans Unicode"/>
          <w:position w:val="2"/>
          <w:sz w:val="18"/>
          <w:lang w:val="de-DE"/>
          <w:rPrChange w:id="2581" w:author="SC9986" w:date="2022-08-04T09:19:00Z">
            <w:rPr>
              <w:rFonts w:ascii="Lucida Sans Unicode" w:hAnsi="Lucida Sans Unicode"/>
              <w:position w:val="2"/>
              <w:sz w:val="18"/>
            </w:rPr>
          </w:rPrChange>
        </w:rPr>
        <w:t>Q</w:t>
      </w:r>
    </w:p>
    <w:p w14:paraId="38C04D19" w14:textId="77777777" w:rsidR="00AF434A" w:rsidRPr="00265780" w:rsidRDefault="00AF434A">
      <w:pPr>
        <w:spacing w:line="260" w:lineRule="exact"/>
        <w:rPr>
          <w:rFonts w:ascii="Lucida Sans Unicode" w:hAnsi="Lucida Sans Unicode"/>
          <w:sz w:val="18"/>
          <w:lang w:val="de-DE"/>
          <w:rPrChange w:id="2582" w:author="SC9986" w:date="2022-08-04T09:19:00Z">
            <w:rPr>
              <w:rFonts w:ascii="Lucida Sans Unicode" w:hAnsi="Lucida Sans Unicode"/>
              <w:sz w:val="18"/>
            </w:rPr>
          </w:rPrChange>
        </w:rPr>
        <w:sectPr w:rsidR="00AF434A" w:rsidRPr="00265780">
          <w:type w:val="continuous"/>
          <w:pgSz w:w="12240" w:h="15840"/>
          <w:pgMar w:top="1500" w:right="860" w:bottom="280" w:left="860" w:header="720" w:footer="720" w:gutter="0"/>
          <w:cols w:num="2" w:space="720" w:equalWidth="0">
            <w:col w:w="6249" w:space="40"/>
            <w:col w:w="4231"/>
          </w:cols>
        </w:sectPr>
      </w:pPr>
    </w:p>
    <w:p w14:paraId="445A7F57" w14:textId="77777777" w:rsidR="00AF434A" w:rsidRPr="00265780" w:rsidRDefault="00000000">
      <w:pPr>
        <w:spacing w:before="144" w:line="179" w:lineRule="exact"/>
        <w:ind w:left="419"/>
        <w:rPr>
          <w:sz w:val="14"/>
          <w:lang w:val="de-DE"/>
          <w:rPrChange w:id="2583" w:author="SC9986" w:date="2022-08-04T09:20:00Z">
            <w:rPr>
              <w:sz w:val="14"/>
            </w:rPr>
          </w:rPrChange>
        </w:rPr>
      </w:pPr>
      <w:r w:rsidRPr="00265780">
        <w:rPr>
          <w:sz w:val="18"/>
          <w:lang w:val="de-DE"/>
          <w:rPrChange w:id="2584" w:author="SC9986" w:date="2022-08-04T09:20:00Z">
            <w:rPr>
              <w:sz w:val="18"/>
            </w:rPr>
          </w:rPrChange>
        </w:rPr>
        <w:t>C-</w:t>
      </w:r>
      <w:proofErr w:type="spellStart"/>
      <w:r w:rsidRPr="00265780">
        <w:rPr>
          <w:sz w:val="18"/>
          <w:lang w:val="de-DE"/>
          <w:rPrChange w:id="2585" w:author="SC9986" w:date="2022-08-04T09:20:00Z">
            <w:rPr>
              <w:sz w:val="18"/>
            </w:rPr>
          </w:rPrChange>
        </w:rPr>
        <w:t>A</w:t>
      </w:r>
      <w:r w:rsidRPr="00265780">
        <w:rPr>
          <w:sz w:val="14"/>
          <w:lang w:val="de-DE"/>
          <w:rPrChange w:id="2586" w:author="SC9986" w:date="2022-08-04T09:20:00Z">
            <w:rPr>
              <w:sz w:val="14"/>
            </w:rPr>
          </w:rPrChange>
        </w:rPr>
        <w:t>SSIGN</w:t>
      </w:r>
      <w:r w:rsidRPr="00265780">
        <w:rPr>
          <w:sz w:val="18"/>
          <w:lang w:val="de-DE"/>
          <w:rPrChange w:id="2587" w:author="SC9986" w:date="2022-08-04T09:20:00Z">
            <w:rPr>
              <w:sz w:val="18"/>
            </w:rPr>
          </w:rPrChange>
        </w:rPr>
        <w:t>A</w:t>
      </w:r>
      <w:r w:rsidRPr="00265780">
        <w:rPr>
          <w:sz w:val="14"/>
          <w:lang w:val="de-DE"/>
          <w:rPrChange w:id="2588" w:author="SC9986" w:date="2022-08-04T09:20:00Z">
            <w:rPr>
              <w:sz w:val="14"/>
            </w:rPr>
          </w:rPrChange>
        </w:rPr>
        <w:t>RR</w:t>
      </w:r>
      <w:proofErr w:type="spellEnd"/>
    </w:p>
    <w:p w14:paraId="5ED3FC7A" w14:textId="77777777" w:rsidR="00AF434A" w:rsidRPr="00265780" w:rsidRDefault="00000000">
      <w:pPr>
        <w:tabs>
          <w:tab w:val="left" w:pos="3408"/>
          <w:tab w:val="left" w:pos="5237"/>
        </w:tabs>
        <w:spacing w:line="264" w:lineRule="exact"/>
        <w:ind w:left="438"/>
        <w:rPr>
          <w:rFonts w:ascii="Lucida Sans Unicode" w:hAnsi="Lucida Sans Unicode"/>
          <w:sz w:val="18"/>
          <w:lang w:val="de-DE"/>
          <w:rPrChange w:id="2589" w:author="SC9986" w:date="2022-08-04T09:20:00Z">
            <w:rPr>
              <w:rFonts w:ascii="Lucida Sans Unicode" w:hAnsi="Lucida Sans Unicode"/>
              <w:sz w:val="18"/>
            </w:rPr>
          </w:rPrChange>
        </w:rPr>
      </w:pPr>
      <w:r>
        <w:rPr>
          <w:rFonts w:ascii="Lucida Sans Unicode" w:hAnsi="Lucida Sans Unicode"/>
          <w:w w:val="111"/>
          <w:sz w:val="18"/>
        </w:rPr>
        <w:t>Γ</w:t>
      </w:r>
      <w:r w:rsidRPr="00265780">
        <w:rPr>
          <w:rFonts w:ascii="Lucida Sans Unicode" w:hAnsi="Lucida Sans Unicode"/>
          <w:w w:val="111"/>
          <w:sz w:val="18"/>
          <w:lang w:val="de-DE"/>
          <w:rPrChange w:id="2590" w:author="SC9986" w:date="2022-08-04T09:20:00Z">
            <w:rPr>
              <w:rFonts w:ascii="Lucida Sans Unicode" w:hAnsi="Lucida Sans Unicode"/>
              <w:w w:val="111"/>
              <w:sz w:val="18"/>
            </w:rPr>
          </w:rPrChange>
        </w:rPr>
        <w:t>;</w:t>
      </w:r>
      <w:r w:rsidRPr="00265780">
        <w:rPr>
          <w:rFonts w:ascii="Lucida Sans Unicode" w:hAnsi="Lucida Sans Unicode"/>
          <w:spacing w:val="-27"/>
          <w:sz w:val="18"/>
          <w:lang w:val="de-DE"/>
          <w:rPrChange w:id="2591" w:author="SC9986" w:date="2022-08-04T09:20:00Z">
            <w:rPr>
              <w:rFonts w:ascii="Lucida Sans Unicode" w:hAnsi="Lucida Sans Unicode"/>
              <w:spacing w:val="-27"/>
              <w:sz w:val="18"/>
            </w:rPr>
          </w:rPrChange>
        </w:rPr>
        <w:t xml:space="preserve"> </w:t>
      </w:r>
      <w:r>
        <w:rPr>
          <w:i/>
          <w:w w:val="109"/>
          <w:sz w:val="18"/>
        </w:rPr>
        <w:t>ρ</w:t>
      </w:r>
      <w:r w:rsidRPr="00265780">
        <w:rPr>
          <w:i/>
          <w:spacing w:val="6"/>
          <w:sz w:val="18"/>
          <w:lang w:val="de-DE"/>
          <w:rPrChange w:id="2592" w:author="SC9986" w:date="2022-08-04T09:20:00Z">
            <w:rPr>
              <w:i/>
              <w:spacing w:val="6"/>
              <w:sz w:val="18"/>
            </w:rPr>
          </w:rPrChange>
        </w:rPr>
        <w:t xml:space="preserve"> </w:t>
      </w:r>
      <w:r w:rsidRPr="00265780">
        <w:rPr>
          <w:rFonts w:ascii="Lucida Sans Unicode" w:hAnsi="Lucida Sans Unicode"/>
          <w:w w:val="99"/>
          <w:sz w:val="18"/>
          <w:lang w:val="de-DE"/>
          <w:rPrChange w:id="2593" w:author="SC9986" w:date="2022-08-04T09:20:00Z">
            <w:rPr>
              <w:rFonts w:ascii="Lucida Sans Unicode" w:hAnsi="Lucida Sans Unicode"/>
              <w:w w:val="99"/>
              <w:sz w:val="18"/>
            </w:rPr>
          </w:rPrChange>
        </w:rPr>
        <w:t>€</w:t>
      </w:r>
      <w:r w:rsidRPr="00265780">
        <w:rPr>
          <w:rFonts w:ascii="Lucida Sans Unicode" w:hAnsi="Lucida Sans Unicode"/>
          <w:spacing w:val="-6"/>
          <w:sz w:val="18"/>
          <w:lang w:val="de-DE"/>
          <w:rPrChange w:id="2594" w:author="SC9986" w:date="2022-08-04T09:20:00Z">
            <w:rPr>
              <w:rFonts w:ascii="Lucida Sans Unicode" w:hAnsi="Lucida Sans Unicode"/>
              <w:spacing w:val="-6"/>
              <w:sz w:val="18"/>
            </w:rPr>
          </w:rPrChange>
        </w:rPr>
        <w:t xml:space="preserve"> </w:t>
      </w:r>
      <w:r w:rsidRPr="00265780">
        <w:rPr>
          <w:i/>
          <w:w w:val="107"/>
          <w:sz w:val="18"/>
          <w:lang w:val="de-DE"/>
          <w:rPrChange w:id="2595" w:author="SC9986" w:date="2022-08-04T09:20:00Z">
            <w:rPr>
              <w:i/>
              <w:w w:val="107"/>
              <w:sz w:val="18"/>
            </w:rPr>
          </w:rPrChange>
        </w:rPr>
        <w:t>e</w:t>
      </w:r>
      <w:r w:rsidRPr="00265780">
        <w:rPr>
          <w:rFonts w:ascii="Bookman Old Style" w:hAnsi="Bookman Old Style"/>
          <w:w w:val="96"/>
          <w:sz w:val="18"/>
          <w:vertAlign w:val="subscript"/>
          <w:lang w:val="de-DE"/>
          <w:rPrChange w:id="2596" w:author="SC9986" w:date="2022-08-04T09:20:00Z">
            <w:rPr>
              <w:rFonts w:ascii="Bookman Old Style" w:hAnsi="Bookman Old Style"/>
              <w:w w:val="96"/>
              <w:sz w:val="18"/>
              <w:vertAlign w:val="subscript"/>
            </w:rPr>
          </w:rPrChange>
        </w:rPr>
        <w:t>1</w:t>
      </w:r>
      <w:r w:rsidRPr="00265780">
        <w:rPr>
          <w:rFonts w:ascii="Bookman Old Style" w:hAnsi="Bookman Old Style"/>
          <w:spacing w:val="3"/>
          <w:sz w:val="18"/>
          <w:lang w:val="de-DE"/>
          <w:rPrChange w:id="2597" w:author="SC9986" w:date="2022-08-04T09:20:00Z">
            <w:rPr>
              <w:rFonts w:ascii="Bookman Old Style" w:hAnsi="Bookman Old Style"/>
              <w:spacing w:val="3"/>
              <w:sz w:val="18"/>
            </w:rPr>
          </w:rPrChange>
        </w:rPr>
        <w:t xml:space="preserve"> </w:t>
      </w:r>
      <w:r w:rsidRPr="00265780">
        <w:rPr>
          <w:rFonts w:ascii="Lucida Sans Unicode" w:hAnsi="Lucida Sans Unicode"/>
          <w:w w:val="323"/>
          <w:sz w:val="18"/>
          <w:lang w:val="de-DE"/>
          <w:rPrChange w:id="2598" w:author="SC9986" w:date="2022-08-04T09:20:00Z">
            <w:rPr>
              <w:rFonts w:ascii="Lucida Sans Unicode" w:hAnsi="Lucida Sans Unicode"/>
              <w:w w:val="323"/>
              <w:sz w:val="18"/>
            </w:rPr>
          </w:rPrChange>
        </w:rPr>
        <w:t xml:space="preserve"> </w:t>
      </w:r>
      <w:r w:rsidRPr="00265780">
        <w:rPr>
          <w:rFonts w:ascii="Lucida Sans Unicode" w:hAnsi="Lucida Sans Unicode"/>
          <w:spacing w:val="-6"/>
          <w:sz w:val="18"/>
          <w:lang w:val="de-DE"/>
          <w:rPrChange w:id="2599" w:author="SC9986" w:date="2022-08-04T09:20:00Z">
            <w:rPr>
              <w:rFonts w:ascii="Lucida Sans Unicode" w:hAnsi="Lucida Sans Unicode"/>
              <w:spacing w:val="-6"/>
              <w:sz w:val="18"/>
            </w:rPr>
          </w:rPrChange>
        </w:rPr>
        <w:t xml:space="preserve"> </w:t>
      </w:r>
      <w:r w:rsidRPr="00265780">
        <w:rPr>
          <w:i/>
          <w:spacing w:val="-70"/>
          <w:w w:val="109"/>
          <w:sz w:val="18"/>
          <w:lang w:val="de-DE"/>
          <w:rPrChange w:id="2600"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601" w:author="SC9986" w:date="2022-08-04T09:20:00Z">
            <w:rPr>
              <w:rFonts w:ascii="Lucida Sans Unicode" w:hAnsi="Lucida Sans Unicode"/>
              <w:spacing w:val="18"/>
              <w:w w:val="46"/>
              <w:position w:val="5"/>
              <w:sz w:val="18"/>
            </w:rPr>
          </w:rPrChange>
        </w:rPr>
        <w:t>˙</w:t>
      </w:r>
      <w:r w:rsidRPr="00265780">
        <w:rPr>
          <w:rFonts w:ascii="Bookman Old Style" w:hAnsi="Bookman Old Style"/>
          <w:spacing w:val="9"/>
          <w:w w:val="98"/>
          <w:position w:val="-1"/>
          <w:sz w:val="12"/>
          <w:lang w:val="de-DE"/>
          <w:rPrChange w:id="2602" w:author="SC9986" w:date="2022-08-04T09:20:00Z">
            <w:rPr>
              <w:rFonts w:ascii="Bookman Old Style" w:hAnsi="Bookman Old Style"/>
              <w:spacing w:val="9"/>
              <w:w w:val="98"/>
              <w:position w:val="-1"/>
              <w:sz w:val="12"/>
            </w:rPr>
          </w:rPrChange>
        </w:rPr>
        <w:t>1</w:t>
      </w:r>
      <w:r w:rsidRPr="00265780">
        <w:rPr>
          <w:i/>
          <w:w w:val="113"/>
          <w:sz w:val="18"/>
          <w:lang w:val="de-DE"/>
          <w:rPrChange w:id="2603" w:author="SC9986" w:date="2022-08-04T09:20:00Z">
            <w:rPr>
              <w:i/>
              <w:w w:val="113"/>
              <w:sz w:val="18"/>
            </w:rPr>
          </w:rPrChange>
        </w:rPr>
        <w:t>,</w:t>
      </w:r>
      <w:r w:rsidRPr="00265780">
        <w:rPr>
          <w:i/>
          <w:spacing w:val="-15"/>
          <w:sz w:val="18"/>
          <w:lang w:val="de-DE"/>
          <w:rPrChange w:id="2604" w:author="SC9986" w:date="2022-08-04T09:20:00Z">
            <w:rPr>
              <w:i/>
              <w:spacing w:val="-15"/>
              <w:sz w:val="18"/>
            </w:rPr>
          </w:rPrChange>
        </w:rPr>
        <w:t xml:space="preserve"> </w:t>
      </w:r>
      <w:r w:rsidRPr="00265780">
        <w:rPr>
          <w:i/>
          <w:spacing w:val="-75"/>
          <w:w w:val="108"/>
          <w:sz w:val="18"/>
          <w:lang w:val="de-DE"/>
          <w:rPrChange w:id="2605" w:author="SC9986" w:date="2022-08-04T09:20:00Z">
            <w:rPr>
              <w:i/>
              <w:spacing w:val="-75"/>
              <w:w w:val="108"/>
              <w:sz w:val="18"/>
            </w:rPr>
          </w:rPrChange>
        </w:rPr>
        <w:t>a</w:t>
      </w:r>
      <w:r w:rsidRPr="00265780">
        <w:rPr>
          <w:rFonts w:ascii="Lucida Sans Unicode" w:hAnsi="Lucida Sans Unicode"/>
          <w:w w:val="46"/>
          <w:sz w:val="18"/>
          <w:lang w:val="de-DE"/>
          <w:rPrChange w:id="2606" w:author="SC9986" w:date="2022-08-04T09:20:00Z">
            <w:rPr>
              <w:rFonts w:ascii="Lucida Sans Unicode" w:hAnsi="Lucida Sans Unicode"/>
              <w:w w:val="46"/>
              <w:sz w:val="18"/>
            </w:rPr>
          </w:rPrChange>
        </w:rPr>
        <w:t>˙</w:t>
      </w:r>
      <w:r w:rsidRPr="00265780">
        <w:rPr>
          <w:rFonts w:ascii="Lucida Sans Unicode" w:hAnsi="Lucida Sans Unicode"/>
          <w:spacing w:val="-34"/>
          <w:sz w:val="18"/>
          <w:lang w:val="de-DE"/>
          <w:rPrChange w:id="2607" w:author="SC9986" w:date="2022-08-04T09:20:00Z">
            <w:rPr>
              <w:rFonts w:ascii="Lucida Sans Unicode" w:hAnsi="Lucida Sans Unicode"/>
              <w:spacing w:val="-34"/>
              <w:sz w:val="18"/>
            </w:rPr>
          </w:rPrChange>
        </w:rPr>
        <w:t xml:space="preserve"> </w:t>
      </w:r>
      <w:r w:rsidRPr="00265780">
        <w:rPr>
          <w:rFonts w:ascii="Bookman Old Style" w:hAnsi="Bookman Old Style"/>
          <w:w w:val="96"/>
          <w:sz w:val="18"/>
          <w:vertAlign w:val="subscript"/>
          <w:lang w:val="de-DE"/>
          <w:rPrChange w:id="2608" w:author="SC9986" w:date="2022-08-04T09:20:00Z">
            <w:rPr>
              <w:rFonts w:ascii="Bookman Old Style" w:hAnsi="Bookman Old Style"/>
              <w:w w:val="96"/>
              <w:sz w:val="18"/>
              <w:vertAlign w:val="subscript"/>
            </w:rPr>
          </w:rPrChange>
        </w:rPr>
        <w:t>1</w:t>
      </w:r>
      <w:r w:rsidRPr="00265780">
        <w:rPr>
          <w:rFonts w:ascii="Bookman Old Style" w:hAnsi="Bookman Old Style"/>
          <w:spacing w:val="3"/>
          <w:sz w:val="18"/>
          <w:lang w:val="de-DE"/>
          <w:rPrChange w:id="2609" w:author="SC9986" w:date="2022-08-04T09:20:00Z">
            <w:rPr>
              <w:rFonts w:ascii="Bookman Old Style" w:hAnsi="Bookman Old Style"/>
              <w:spacing w:val="3"/>
              <w:sz w:val="18"/>
            </w:rPr>
          </w:rPrChange>
        </w:rPr>
        <w:t xml:space="preserve"> </w:t>
      </w:r>
      <w:r w:rsidRPr="00265780">
        <w:rPr>
          <w:rFonts w:ascii="Lucida Sans Unicode" w:hAnsi="Lucida Sans Unicode"/>
          <w:w w:val="89"/>
          <w:sz w:val="18"/>
          <w:lang w:val="de-DE"/>
          <w:rPrChange w:id="2610" w:author="SC9986" w:date="2022-08-04T09:20:00Z">
            <w:rPr>
              <w:rFonts w:ascii="Lucida Sans Unicode" w:hAnsi="Lucida Sans Unicode"/>
              <w:w w:val="89"/>
              <w:sz w:val="18"/>
            </w:rPr>
          </w:rPrChange>
        </w:rPr>
        <w:t>:</w:t>
      </w:r>
      <w:r w:rsidRPr="00265780">
        <w:rPr>
          <w:rFonts w:ascii="Lucida Sans Unicode" w:hAnsi="Lucida Sans Unicode"/>
          <w:spacing w:val="-6"/>
          <w:sz w:val="18"/>
          <w:lang w:val="de-DE"/>
          <w:rPrChange w:id="2611" w:author="SC9986" w:date="2022-08-04T09:20:00Z">
            <w:rPr>
              <w:rFonts w:ascii="Lucida Sans Unicode" w:hAnsi="Lucida Sans Unicode"/>
              <w:spacing w:val="-6"/>
              <w:sz w:val="18"/>
            </w:rPr>
          </w:rPrChange>
        </w:rPr>
        <w:t xml:space="preserve"> </w:t>
      </w:r>
      <w:proofErr w:type="spellStart"/>
      <w:r w:rsidRPr="00265780">
        <w:rPr>
          <w:w w:val="141"/>
          <w:sz w:val="18"/>
          <w:lang w:val="de-DE"/>
          <w:rPrChange w:id="2612" w:author="SC9986" w:date="2022-08-04T09:20:00Z">
            <w:rPr>
              <w:w w:val="141"/>
              <w:sz w:val="18"/>
            </w:rPr>
          </w:rPrChange>
        </w:rPr>
        <w:t>ptr</w:t>
      </w:r>
      <w:r w:rsidRPr="00265780">
        <w:rPr>
          <w:rFonts w:ascii="Arial" w:hAnsi="Arial"/>
          <w:i/>
          <w:w w:val="136"/>
          <w:sz w:val="18"/>
          <w:vertAlign w:val="superscript"/>
          <w:lang w:val="de-DE"/>
          <w:rPrChange w:id="2613" w:author="SC9986" w:date="2022-08-04T09:20:00Z">
            <w:rPr>
              <w:rFonts w:ascii="Arial" w:hAnsi="Arial"/>
              <w:i/>
              <w:w w:val="136"/>
              <w:sz w:val="18"/>
              <w:vertAlign w:val="superscript"/>
            </w:rPr>
          </w:rPrChange>
        </w:rPr>
        <w:t>m</w:t>
      </w:r>
      <w:proofErr w:type="spellEnd"/>
      <w:r w:rsidRPr="00265780">
        <w:rPr>
          <w:rFonts w:ascii="Trebuchet MS" w:hAnsi="Trebuchet MS"/>
          <w:i/>
          <w:w w:val="104"/>
          <w:position w:val="14"/>
          <w:sz w:val="10"/>
          <w:lang w:val="de-DE"/>
          <w:rPrChange w:id="2614" w:author="SC9986" w:date="2022-08-04T09:20:00Z">
            <w:rPr>
              <w:rFonts w:ascii="Trebuchet MS" w:hAnsi="Trebuchet MS"/>
              <w:i/>
              <w:w w:val="104"/>
              <w:position w:val="14"/>
              <w:sz w:val="10"/>
            </w:rPr>
          </w:rPrChange>
        </w:rPr>
        <w:t>t</w:t>
      </w:r>
      <w:r w:rsidRPr="00265780">
        <w:rPr>
          <w:rFonts w:ascii="Trebuchet MS" w:hAnsi="Trebuchet MS"/>
          <w:i/>
          <w:position w:val="14"/>
          <w:sz w:val="10"/>
          <w:lang w:val="de-DE"/>
          <w:rPrChange w:id="2615" w:author="SC9986" w:date="2022-08-04T09:20:00Z">
            <w:rPr>
              <w:rFonts w:ascii="Trebuchet MS" w:hAnsi="Trebuchet MS"/>
              <w:i/>
              <w:position w:val="14"/>
              <w:sz w:val="10"/>
            </w:rPr>
          </w:rPrChange>
        </w:rPr>
        <w:t xml:space="preserve">  </w:t>
      </w:r>
      <w:r w:rsidRPr="00265780">
        <w:rPr>
          <w:rFonts w:ascii="Trebuchet MS" w:hAnsi="Trebuchet MS"/>
          <w:i/>
          <w:spacing w:val="-8"/>
          <w:position w:val="14"/>
          <w:sz w:val="10"/>
          <w:lang w:val="de-DE"/>
          <w:rPrChange w:id="2616" w:author="SC9986" w:date="2022-08-04T09:20:00Z">
            <w:rPr>
              <w:rFonts w:ascii="Trebuchet MS" w:hAnsi="Trebuchet MS"/>
              <w:i/>
              <w:spacing w:val="-8"/>
              <w:position w:val="14"/>
              <w:sz w:val="10"/>
            </w:rPr>
          </w:rPrChange>
        </w:rPr>
        <w:t xml:space="preserve"> </w:t>
      </w:r>
      <w:r w:rsidRPr="00265780">
        <w:rPr>
          <w:rFonts w:ascii="Lucida Sans Unicode" w:hAnsi="Lucida Sans Unicode"/>
          <w:w w:val="87"/>
          <w:sz w:val="18"/>
          <w:lang w:val="de-DE"/>
          <w:rPrChange w:id="2617" w:author="SC9986" w:date="2022-08-04T09:20:00Z">
            <w:rPr>
              <w:rFonts w:ascii="Lucida Sans Unicode" w:hAnsi="Lucida Sans Unicode"/>
              <w:w w:val="87"/>
              <w:sz w:val="18"/>
            </w:rPr>
          </w:rPrChange>
        </w:rPr>
        <w:t>[</w:t>
      </w:r>
      <w:r>
        <w:rPr>
          <w:i/>
          <w:w w:val="115"/>
          <w:sz w:val="18"/>
        </w:rPr>
        <w:t>β</w:t>
      </w:r>
      <w:r w:rsidRPr="00265780">
        <w:rPr>
          <w:i/>
          <w:sz w:val="18"/>
          <w:lang w:val="de-DE"/>
          <w:rPrChange w:id="2618" w:author="SC9986" w:date="2022-08-04T09:20:00Z">
            <w:rPr>
              <w:i/>
              <w:sz w:val="18"/>
            </w:rPr>
          </w:rPrChange>
        </w:rPr>
        <w:t xml:space="preserve"> </w:t>
      </w:r>
      <w:r w:rsidRPr="00265780">
        <w:rPr>
          <w:i/>
          <w:spacing w:val="-18"/>
          <w:sz w:val="18"/>
          <w:lang w:val="de-DE"/>
          <w:rPrChange w:id="2619" w:author="SC9986" w:date="2022-08-04T09:20:00Z">
            <w:rPr>
              <w:i/>
              <w:spacing w:val="-18"/>
              <w:sz w:val="18"/>
            </w:rPr>
          </w:rPrChange>
        </w:rPr>
        <w:t xml:space="preserve"> </w:t>
      </w:r>
      <w:r>
        <w:rPr>
          <w:i/>
          <w:w w:val="125"/>
          <w:sz w:val="18"/>
        </w:rPr>
        <w:t>τ</w:t>
      </w:r>
      <w:r w:rsidRPr="00265780">
        <w:rPr>
          <w:i/>
          <w:spacing w:val="-25"/>
          <w:sz w:val="18"/>
          <w:lang w:val="de-DE"/>
          <w:rPrChange w:id="2620" w:author="SC9986" w:date="2022-08-04T09:20:00Z">
            <w:rPr>
              <w:i/>
              <w:spacing w:val="-25"/>
              <w:sz w:val="18"/>
            </w:rPr>
          </w:rPrChange>
        </w:rPr>
        <w:t xml:space="preserve"> </w:t>
      </w:r>
      <w:r w:rsidRPr="00265780">
        <w:rPr>
          <w:rFonts w:ascii="Lucida Sans Unicode" w:hAnsi="Lucida Sans Unicode"/>
          <w:w w:val="87"/>
          <w:sz w:val="18"/>
          <w:lang w:val="de-DE"/>
          <w:rPrChange w:id="2621" w:author="SC9986" w:date="2022-08-04T09:20:00Z">
            <w:rPr>
              <w:rFonts w:ascii="Lucida Sans Unicode" w:hAnsi="Lucida Sans Unicode"/>
              <w:w w:val="87"/>
              <w:sz w:val="18"/>
            </w:rPr>
          </w:rPrChange>
        </w:rPr>
        <w:t>]</w:t>
      </w:r>
      <w:r>
        <w:rPr>
          <w:rFonts w:ascii="Arial" w:hAnsi="Arial"/>
          <w:i/>
          <w:w w:val="144"/>
          <w:sz w:val="18"/>
          <w:vertAlign w:val="subscript"/>
        </w:rPr>
        <w:t>κ</w:t>
      </w:r>
      <w:r w:rsidRPr="00265780">
        <w:rPr>
          <w:rFonts w:ascii="Arial" w:hAnsi="Arial"/>
          <w:i/>
          <w:sz w:val="18"/>
          <w:lang w:val="de-DE"/>
          <w:rPrChange w:id="2622" w:author="SC9986" w:date="2022-08-04T09:20:00Z">
            <w:rPr>
              <w:rFonts w:ascii="Arial" w:hAnsi="Arial"/>
              <w:i/>
              <w:sz w:val="18"/>
            </w:rPr>
          </w:rPrChange>
        </w:rPr>
        <w:tab/>
      </w:r>
      <w:r w:rsidRPr="00265780">
        <w:rPr>
          <w:i/>
          <w:spacing w:val="-70"/>
          <w:w w:val="109"/>
          <w:sz w:val="18"/>
          <w:lang w:val="de-DE"/>
          <w:rPrChange w:id="2623"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624" w:author="SC9986" w:date="2022-08-04T09:20:00Z">
            <w:rPr>
              <w:rFonts w:ascii="Lucida Sans Unicode" w:hAnsi="Lucida Sans Unicode"/>
              <w:spacing w:val="18"/>
              <w:w w:val="46"/>
              <w:position w:val="5"/>
              <w:sz w:val="18"/>
            </w:rPr>
          </w:rPrChange>
        </w:rPr>
        <w:t>˙</w:t>
      </w:r>
      <w:r w:rsidRPr="00265780">
        <w:rPr>
          <w:rFonts w:ascii="Arial" w:hAnsi="Arial"/>
          <w:i/>
          <w:w w:val="137"/>
          <w:position w:val="-1"/>
          <w:sz w:val="12"/>
          <w:lang w:val="de-DE"/>
          <w:rPrChange w:id="2625" w:author="SC9986" w:date="2022-08-04T09:20:00Z">
            <w:rPr>
              <w:rFonts w:ascii="Arial" w:hAnsi="Arial"/>
              <w:i/>
              <w:w w:val="137"/>
              <w:position w:val="-1"/>
              <w:sz w:val="12"/>
            </w:rPr>
          </w:rPrChange>
        </w:rPr>
        <w:t>n</w:t>
      </w:r>
      <w:r w:rsidRPr="00265780">
        <w:rPr>
          <w:rFonts w:ascii="Arial" w:hAnsi="Arial"/>
          <w:i/>
          <w:position w:val="-1"/>
          <w:sz w:val="12"/>
          <w:lang w:val="de-DE"/>
          <w:rPrChange w:id="2626" w:author="SC9986" w:date="2022-08-04T09:20:00Z">
            <w:rPr>
              <w:rFonts w:ascii="Arial" w:hAnsi="Arial"/>
              <w:i/>
              <w:position w:val="-1"/>
              <w:sz w:val="12"/>
            </w:rPr>
          </w:rPrChange>
        </w:rPr>
        <w:t xml:space="preserve"> </w:t>
      </w:r>
      <w:r w:rsidRPr="00265780">
        <w:rPr>
          <w:rFonts w:ascii="Arial" w:hAnsi="Arial"/>
          <w:i/>
          <w:spacing w:val="-6"/>
          <w:position w:val="-1"/>
          <w:sz w:val="12"/>
          <w:lang w:val="de-DE"/>
          <w:rPrChange w:id="2627" w:author="SC9986" w:date="2022-08-04T09:20:00Z">
            <w:rPr>
              <w:rFonts w:ascii="Arial" w:hAnsi="Arial"/>
              <w:i/>
              <w:spacing w:val="-6"/>
              <w:position w:val="-1"/>
              <w:sz w:val="12"/>
            </w:rPr>
          </w:rPrChange>
        </w:rPr>
        <w:t xml:space="preserve"> </w:t>
      </w:r>
      <w:r w:rsidRPr="00265780">
        <w:rPr>
          <w:rFonts w:ascii="Lucida Sans Unicode" w:hAnsi="Lucida Sans Unicode"/>
          <w:sz w:val="18"/>
          <w:lang w:val="de-DE"/>
          <w:rPrChange w:id="2628" w:author="SC9986" w:date="2022-08-04T09:20:00Z">
            <w:rPr>
              <w:rFonts w:ascii="Lucida Sans Unicode" w:hAnsi="Lucida Sans Unicode"/>
              <w:sz w:val="18"/>
            </w:rPr>
          </w:rPrChange>
        </w:rPr>
        <w:t xml:space="preserve">=  </w:t>
      </w:r>
      <w:r w:rsidRPr="00265780">
        <w:rPr>
          <w:rFonts w:ascii="Lucida Sans Unicode" w:hAnsi="Lucida Sans Unicode"/>
          <w:spacing w:val="-6"/>
          <w:sz w:val="18"/>
          <w:lang w:val="de-DE"/>
          <w:rPrChange w:id="2629" w:author="SC9986" w:date="2022-08-04T09:20:00Z">
            <w:rPr>
              <w:rFonts w:ascii="Lucida Sans Unicode" w:hAnsi="Lucida Sans Unicode"/>
              <w:spacing w:val="-6"/>
              <w:sz w:val="18"/>
            </w:rPr>
          </w:rPrChange>
        </w:rPr>
        <w:t xml:space="preserve"> </w:t>
      </w:r>
      <w:r w:rsidRPr="00265780">
        <w:rPr>
          <w:rFonts w:ascii="Lucida Sans Unicode" w:hAnsi="Lucida Sans Unicode"/>
          <w:w w:val="99"/>
          <w:sz w:val="18"/>
          <w:lang w:val="de-DE"/>
          <w:rPrChange w:id="2630" w:author="SC9986" w:date="2022-08-04T09:20:00Z">
            <w:rPr>
              <w:rFonts w:ascii="Lucida Sans Unicode" w:hAnsi="Lucida Sans Unicode"/>
              <w:w w:val="99"/>
              <w:sz w:val="18"/>
            </w:rPr>
          </w:rPrChange>
        </w:rPr>
        <w:t>€</w:t>
      </w:r>
      <w:r w:rsidRPr="00265780">
        <w:rPr>
          <w:rFonts w:ascii="Arial" w:hAnsi="Arial"/>
          <w:i/>
          <w:w w:val="147"/>
          <w:sz w:val="18"/>
          <w:vertAlign w:val="subscript"/>
          <w:lang w:val="de-DE"/>
          <w:rPrChange w:id="2631" w:author="SC9986" w:date="2022-08-04T09:20:00Z">
            <w:rPr>
              <w:rFonts w:ascii="Arial" w:hAnsi="Arial"/>
              <w:i/>
              <w:w w:val="147"/>
              <w:sz w:val="18"/>
              <w:vertAlign w:val="subscript"/>
            </w:rPr>
          </w:rPrChange>
        </w:rPr>
        <w:t>null</w:t>
      </w:r>
      <w:r w:rsidRPr="00265780">
        <w:rPr>
          <w:rFonts w:ascii="Arial" w:hAnsi="Arial"/>
          <w:i/>
          <w:spacing w:val="11"/>
          <w:sz w:val="18"/>
          <w:lang w:val="de-DE"/>
          <w:rPrChange w:id="2632" w:author="SC9986" w:date="2022-08-04T09:20:00Z">
            <w:rPr>
              <w:rFonts w:ascii="Arial" w:hAnsi="Arial"/>
              <w:i/>
              <w:spacing w:val="11"/>
              <w:sz w:val="18"/>
            </w:rPr>
          </w:rPrChange>
        </w:rPr>
        <w:t xml:space="preserve"> </w:t>
      </w:r>
      <w:r w:rsidRPr="00265780">
        <w:rPr>
          <w:i/>
          <w:spacing w:val="-75"/>
          <w:w w:val="108"/>
          <w:sz w:val="18"/>
          <w:lang w:val="de-DE"/>
          <w:rPrChange w:id="2633" w:author="SC9986" w:date="2022-08-04T09:20:00Z">
            <w:rPr>
              <w:i/>
              <w:spacing w:val="-75"/>
              <w:w w:val="108"/>
              <w:sz w:val="18"/>
            </w:rPr>
          </w:rPrChange>
        </w:rPr>
        <w:t>a</w:t>
      </w:r>
      <w:r w:rsidRPr="00265780">
        <w:rPr>
          <w:rFonts w:ascii="Lucida Sans Unicode" w:hAnsi="Lucida Sans Unicode"/>
          <w:w w:val="46"/>
          <w:sz w:val="18"/>
          <w:lang w:val="de-DE"/>
          <w:rPrChange w:id="2634" w:author="SC9986" w:date="2022-08-04T09:20:00Z">
            <w:rPr>
              <w:rFonts w:ascii="Lucida Sans Unicode" w:hAnsi="Lucida Sans Unicode"/>
              <w:w w:val="46"/>
              <w:sz w:val="18"/>
            </w:rPr>
          </w:rPrChange>
        </w:rPr>
        <w:t>˙</w:t>
      </w:r>
      <w:r w:rsidRPr="00265780">
        <w:rPr>
          <w:rFonts w:ascii="Lucida Sans Unicode" w:hAnsi="Lucida Sans Unicode"/>
          <w:spacing w:val="-34"/>
          <w:sz w:val="18"/>
          <w:lang w:val="de-DE"/>
          <w:rPrChange w:id="2635" w:author="SC9986" w:date="2022-08-04T09:20:00Z">
            <w:rPr>
              <w:rFonts w:ascii="Lucida Sans Unicode" w:hAnsi="Lucida Sans Unicode"/>
              <w:spacing w:val="-34"/>
              <w:sz w:val="18"/>
            </w:rPr>
          </w:rPrChange>
        </w:rPr>
        <w:t xml:space="preserve"> </w:t>
      </w:r>
      <w:r w:rsidRPr="00265780">
        <w:rPr>
          <w:rFonts w:ascii="Bookman Old Style" w:hAnsi="Bookman Old Style"/>
          <w:spacing w:val="10"/>
          <w:w w:val="96"/>
          <w:sz w:val="18"/>
          <w:vertAlign w:val="subscript"/>
          <w:lang w:val="de-DE"/>
          <w:rPrChange w:id="2636" w:author="SC9986" w:date="2022-08-04T09:20:00Z">
            <w:rPr>
              <w:rFonts w:ascii="Bookman Old Style" w:hAnsi="Bookman Old Style"/>
              <w:spacing w:val="10"/>
              <w:w w:val="96"/>
              <w:sz w:val="18"/>
              <w:vertAlign w:val="subscript"/>
            </w:rPr>
          </w:rPrChange>
        </w:rPr>
        <w:t>1</w:t>
      </w:r>
      <w:r w:rsidRPr="00265780">
        <w:rPr>
          <w:i/>
          <w:w w:val="113"/>
          <w:sz w:val="18"/>
          <w:lang w:val="de-DE"/>
          <w:rPrChange w:id="2637" w:author="SC9986" w:date="2022-08-04T09:20:00Z">
            <w:rPr>
              <w:i/>
              <w:w w:val="113"/>
              <w:sz w:val="18"/>
            </w:rPr>
          </w:rPrChange>
        </w:rPr>
        <w:t>,</w:t>
      </w:r>
      <w:r w:rsidRPr="00265780">
        <w:rPr>
          <w:i/>
          <w:spacing w:val="-15"/>
          <w:sz w:val="18"/>
          <w:lang w:val="de-DE"/>
          <w:rPrChange w:id="2638" w:author="SC9986" w:date="2022-08-04T09:20:00Z">
            <w:rPr>
              <w:i/>
              <w:spacing w:val="-15"/>
              <w:sz w:val="18"/>
            </w:rPr>
          </w:rPrChange>
        </w:rPr>
        <w:t xml:space="preserve"> </w:t>
      </w:r>
      <w:r w:rsidRPr="00265780">
        <w:rPr>
          <w:i/>
          <w:w w:val="124"/>
          <w:sz w:val="18"/>
          <w:lang w:val="de-DE"/>
          <w:rPrChange w:id="2639" w:author="SC9986" w:date="2022-08-04T09:20:00Z">
            <w:rPr>
              <w:i/>
              <w:w w:val="124"/>
              <w:sz w:val="18"/>
            </w:rPr>
          </w:rPrChange>
        </w:rPr>
        <w:t>m</w:t>
      </w:r>
      <w:r w:rsidRPr="00265780">
        <w:rPr>
          <w:i/>
          <w:sz w:val="18"/>
          <w:lang w:val="de-DE"/>
          <w:rPrChange w:id="2640" w:author="SC9986" w:date="2022-08-04T09:20:00Z">
            <w:rPr>
              <w:i/>
              <w:sz w:val="18"/>
            </w:rPr>
          </w:rPrChange>
        </w:rPr>
        <w:tab/>
      </w:r>
      <w:r w:rsidRPr="00265780">
        <w:rPr>
          <w:i/>
          <w:spacing w:val="-70"/>
          <w:w w:val="109"/>
          <w:sz w:val="18"/>
          <w:lang w:val="de-DE"/>
          <w:rPrChange w:id="2641"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642" w:author="SC9986" w:date="2022-08-04T09:20:00Z">
            <w:rPr>
              <w:rFonts w:ascii="Lucida Sans Unicode" w:hAnsi="Lucida Sans Unicode"/>
              <w:spacing w:val="18"/>
              <w:w w:val="46"/>
              <w:position w:val="5"/>
              <w:sz w:val="18"/>
            </w:rPr>
          </w:rPrChange>
        </w:rPr>
        <w:t>˙</w:t>
      </w:r>
      <w:r w:rsidRPr="00265780">
        <w:rPr>
          <w:rFonts w:ascii="Arial" w:hAnsi="Arial"/>
          <w:i/>
          <w:w w:val="97"/>
          <w:position w:val="-1"/>
          <w:sz w:val="12"/>
          <w:lang w:val="de-DE"/>
          <w:rPrChange w:id="2643" w:author="SC9986" w:date="2022-08-04T09:20:00Z">
            <w:rPr>
              <w:rFonts w:ascii="Arial" w:hAnsi="Arial"/>
              <w:i/>
              <w:w w:val="97"/>
              <w:position w:val="-1"/>
              <w:sz w:val="12"/>
            </w:rPr>
          </w:rPrChange>
        </w:rPr>
        <w:t>b</w:t>
      </w:r>
      <w:r w:rsidRPr="00265780">
        <w:rPr>
          <w:rFonts w:ascii="Arial" w:hAnsi="Arial"/>
          <w:i/>
          <w:position w:val="-1"/>
          <w:sz w:val="12"/>
          <w:lang w:val="de-DE"/>
          <w:rPrChange w:id="2644" w:author="SC9986" w:date="2022-08-04T09:20:00Z">
            <w:rPr>
              <w:rFonts w:ascii="Arial" w:hAnsi="Arial"/>
              <w:i/>
              <w:position w:val="-1"/>
              <w:sz w:val="12"/>
            </w:rPr>
          </w:rPrChange>
        </w:rPr>
        <w:t xml:space="preserve"> </w:t>
      </w:r>
      <w:r w:rsidRPr="00265780">
        <w:rPr>
          <w:rFonts w:ascii="Arial" w:hAnsi="Arial"/>
          <w:i/>
          <w:spacing w:val="-6"/>
          <w:position w:val="-1"/>
          <w:sz w:val="12"/>
          <w:lang w:val="de-DE"/>
          <w:rPrChange w:id="2645" w:author="SC9986" w:date="2022-08-04T09:20:00Z">
            <w:rPr>
              <w:rFonts w:ascii="Arial" w:hAnsi="Arial"/>
              <w:i/>
              <w:spacing w:val="-6"/>
              <w:position w:val="-1"/>
              <w:sz w:val="12"/>
            </w:rPr>
          </w:rPrChange>
        </w:rPr>
        <w:t xml:space="preserve"> </w:t>
      </w:r>
      <w:r w:rsidRPr="00265780">
        <w:rPr>
          <w:rFonts w:ascii="Lucida Sans Unicode" w:hAnsi="Lucida Sans Unicode"/>
          <w:sz w:val="18"/>
          <w:lang w:val="de-DE"/>
          <w:rPrChange w:id="2646" w:author="SC9986" w:date="2022-08-04T09:20:00Z">
            <w:rPr>
              <w:rFonts w:ascii="Lucida Sans Unicode" w:hAnsi="Lucida Sans Unicode"/>
              <w:sz w:val="18"/>
            </w:rPr>
          </w:rPrChange>
        </w:rPr>
        <w:t xml:space="preserve">=  </w:t>
      </w:r>
      <w:r w:rsidRPr="00265780">
        <w:rPr>
          <w:rFonts w:ascii="Lucida Sans Unicode" w:hAnsi="Lucida Sans Unicode"/>
          <w:spacing w:val="-6"/>
          <w:sz w:val="18"/>
          <w:lang w:val="de-DE"/>
          <w:rPrChange w:id="2647" w:author="SC9986" w:date="2022-08-04T09:20:00Z">
            <w:rPr>
              <w:rFonts w:ascii="Lucida Sans Unicode" w:hAnsi="Lucida Sans Unicode"/>
              <w:spacing w:val="-6"/>
              <w:sz w:val="18"/>
            </w:rPr>
          </w:rPrChange>
        </w:rPr>
        <w:t xml:space="preserve"> </w:t>
      </w:r>
      <w:r w:rsidRPr="00265780">
        <w:rPr>
          <w:rFonts w:ascii="Lucida Sans Unicode" w:hAnsi="Lucida Sans Unicode"/>
          <w:w w:val="99"/>
          <w:sz w:val="18"/>
          <w:lang w:val="de-DE"/>
          <w:rPrChange w:id="2648" w:author="SC9986" w:date="2022-08-04T09:20:00Z">
            <w:rPr>
              <w:rFonts w:ascii="Lucida Sans Unicode" w:hAnsi="Lucida Sans Unicode"/>
              <w:w w:val="99"/>
              <w:sz w:val="18"/>
            </w:rPr>
          </w:rPrChange>
        </w:rPr>
        <w:t>€</w:t>
      </w:r>
      <w:proofErr w:type="spellStart"/>
      <w:r w:rsidRPr="00265780">
        <w:rPr>
          <w:rFonts w:ascii="Arial" w:hAnsi="Arial"/>
          <w:i/>
          <w:w w:val="118"/>
          <w:sz w:val="18"/>
          <w:vertAlign w:val="subscript"/>
          <w:lang w:val="de-DE"/>
          <w:rPrChange w:id="2649" w:author="SC9986" w:date="2022-08-04T09:20:00Z">
            <w:rPr>
              <w:rFonts w:ascii="Arial" w:hAnsi="Arial"/>
              <w:i/>
              <w:w w:val="118"/>
              <w:sz w:val="18"/>
              <w:vertAlign w:val="subscript"/>
            </w:rPr>
          </w:rPrChange>
        </w:rPr>
        <w:t>boundsW</w:t>
      </w:r>
      <w:proofErr w:type="spellEnd"/>
      <w:r w:rsidRPr="00265780">
        <w:rPr>
          <w:rFonts w:ascii="Arial" w:hAnsi="Arial"/>
          <w:i/>
          <w:sz w:val="18"/>
          <w:lang w:val="de-DE"/>
          <w:rPrChange w:id="2650" w:author="SC9986" w:date="2022-08-04T09:20:00Z">
            <w:rPr>
              <w:rFonts w:ascii="Arial" w:hAnsi="Arial"/>
              <w:i/>
              <w:sz w:val="18"/>
            </w:rPr>
          </w:rPrChange>
        </w:rPr>
        <w:t xml:space="preserve"> </w:t>
      </w:r>
      <w:r w:rsidRPr="00265780">
        <w:rPr>
          <w:rFonts w:ascii="Arial" w:hAnsi="Arial"/>
          <w:i/>
          <w:spacing w:val="-20"/>
          <w:sz w:val="18"/>
          <w:lang w:val="de-DE"/>
          <w:rPrChange w:id="2651" w:author="SC9986" w:date="2022-08-04T09:20:00Z">
            <w:rPr>
              <w:rFonts w:ascii="Arial" w:hAnsi="Arial"/>
              <w:i/>
              <w:spacing w:val="-20"/>
              <w:sz w:val="18"/>
            </w:rPr>
          </w:rPrChange>
        </w:rPr>
        <w:t xml:space="preserve"> </w:t>
      </w:r>
      <w:r>
        <w:rPr>
          <w:i/>
          <w:w w:val="111"/>
          <w:sz w:val="18"/>
        </w:rPr>
        <w:t>ρ</w:t>
      </w:r>
      <w:r w:rsidRPr="00265780">
        <w:rPr>
          <w:i/>
          <w:w w:val="111"/>
          <w:sz w:val="18"/>
          <w:lang w:val="de-DE"/>
          <w:rPrChange w:id="2652" w:author="SC9986" w:date="2022-08-04T09:20:00Z">
            <w:rPr>
              <w:i/>
              <w:w w:val="111"/>
              <w:sz w:val="18"/>
            </w:rPr>
          </w:rPrChange>
        </w:rPr>
        <w:t>,</w:t>
      </w:r>
      <w:r w:rsidRPr="00265780">
        <w:rPr>
          <w:i/>
          <w:spacing w:val="-15"/>
          <w:sz w:val="18"/>
          <w:lang w:val="de-DE"/>
          <w:rPrChange w:id="2653" w:author="SC9986" w:date="2022-08-04T09:20:00Z">
            <w:rPr>
              <w:i/>
              <w:spacing w:val="-15"/>
              <w:sz w:val="18"/>
            </w:rPr>
          </w:rPrChange>
        </w:rPr>
        <w:t xml:space="preserve"> </w:t>
      </w:r>
      <w:r w:rsidRPr="00265780">
        <w:rPr>
          <w:i/>
          <w:w w:val="107"/>
          <w:sz w:val="18"/>
          <w:lang w:val="de-DE"/>
          <w:rPrChange w:id="2654" w:author="SC9986" w:date="2022-08-04T09:20:00Z">
            <w:rPr>
              <w:i/>
              <w:w w:val="107"/>
              <w:sz w:val="18"/>
            </w:rPr>
          </w:rPrChange>
        </w:rPr>
        <w:t>e</w:t>
      </w:r>
      <w:r w:rsidRPr="00265780">
        <w:rPr>
          <w:rFonts w:ascii="Bookman Old Style" w:hAnsi="Bookman Old Style"/>
          <w:spacing w:val="9"/>
          <w:w w:val="96"/>
          <w:sz w:val="18"/>
          <w:vertAlign w:val="subscript"/>
          <w:lang w:val="de-DE"/>
          <w:rPrChange w:id="2655" w:author="SC9986" w:date="2022-08-04T09:20:00Z">
            <w:rPr>
              <w:rFonts w:ascii="Bookman Old Style" w:hAnsi="Bookman Old Style"/>
              <w:spacing w:val="9"/>
              <w:w w:val="96"/>
              <w:sz w:val="18"/>
              <w:vertAlign w:val="subscript"/>
            </w:rPr>
          </w:rPrChange>
        </w:rPr>
        <w:t>1</w:t>
      </w:r>
      <w:r w:rsidRPr="00265780">
        <w:rPr>
          <w:i/>
          <w:w w:val="113"/>
          <w:sz w:val="18"/>
          <w:lang w:val="de-DE"/>
          <w:rPrChange w:id="2656" w:author="SC9986" w:date="2022-08-04T09:20:00Z">
            <w:rPr>
              <w:i/>
              <w:w w:val="113"/>
              <w:sz w:val="18"/>
            </w:rPr>
          </w:rPrChange>
        </w:rPr>
        <w:t>,</w:t>
      </w:r>
      <w:r w:rsidRPr="00265780">
        <w:rPr>
          <w:i/>
          <w:spacing w:val="-15"/>
          <w:sz w:val="18"/>
          <w:lang w:val="de-DE"/>
          <w:rPrChange w:id="2657" w:author="SC9986" w:date="2022-08-04T09:20:00Z">
            <w:rPr>
              <w:i/>
              <w:spacing w:val="-15"/>
              <w:sz w:val="18"/>
            </w:rPr>
          </w:rPrChange>
        </w:rPr>
        <w:t xml:space="preserve"> </w:t>
      </w:r>
      <w:proofErr w:type="spellStart"/>
      <w:r w:rsidRPr="00265780">
        <w:rPr>
          <w:w w:val="141"/>
          <w:sz w:val="18"/>
          <w:lang w:val="de-DE"/>
          <w:rPrChange w:id="2658" w:author="SC9986" w:date="2022-08-04T09:20:00Z">
            <w:rPr>
              <w:w w:val="141"/>
              <w:sz w:val="18"/>
            </w:rPr>
          </w:rPrChange>
        </w:rPr>
        <w:t>ptr</w:t>
      </w:r>
      <w:r w:rsidRPr="00265780">
        <w:rPr>
          <w:rFonts w:ascii="Arial" w:hAnsi="Arial"/>
          <w:i/>
          <w:w w:val="136"/>
          <w:sz w:val="18"/>
          <w:vertAlign w:val="superscript"/>
          <w:lang w:val="de-DE"/>
          <w:rPrChange w:id="2659" w:author="SC9986" w:date="2022-08-04T09:20:00Z">
            <w:rPr>
              <w:rFonts w:ascii="Arial" w:hAnsi="Arial"/>
              <w:i/>
              <w:w w:val="136"/>
              <w:sz w:val="18"/>
              <w:vertAlign w:val="superscript"/>
            </w:rPr>
          </w:rPrChange>
        </w:rPr>
        <w:t>m</w:t>
      </w:r>
      <w:proofErr w:type="spellEnd"/>
      <w:r w:rsidRPr="00265780">
        <w:rPr>
          <w:rFonts w:ascii="Arial" w:hAnsi="Arial"/>
          <w:i/>
          <w:spacing w:val="23"/>
          <w:sz w:val="18"/>
          <w:lang w:val="de-DE"/>
          <w:rPrChange w:id="2660" w:author="SC9986" w:date="2022-08-04T09:20:00Z">
            <w:rPr>
              <w:rFonts w:ascii="Arial" w:hAnsi="Arial"/>
              <w:i/>
              <w:spacing w:val="23"/>
              <w:sz w:val="18"/>
            </w:rPr>
          </w:rPrChange>
        </w:rPr>
        <w:t xml:space="preserve"> </w:t>
      </w:r>
      <w:r w:rsidRPr="00265780">
        <w:rPr>
          <w:rFonts w:ascii="Lucida Sans Unicode" w:hAnsi="Lucida Sans Unicode"/>
          <w:w w:val="104"/>
          <w:sz w:val="18"/>
          <w:lang w:val="de-DE"/>
          <w:rPrChange w:id="2661" w:author="SC9986" w:date="2022-08-04T09:20:00Z">
            <w:rPr>
              <w:rFonts w:ascii="Lucida Sans Unicode" w:hAnsi="Lucida Sans Unicode"/>
              <w:w w:val="104"/>
              <w:sz w:val="18"/>
            </w:rPr>
          </w:rPrChange>
        </w:rPr>
        <w:t>[(</w:t>
      </w:r>
      <w:proofErr w:type="spellStart"/>
      <w:r w:rsidRPr="00265780">
        <w:rPr>
          <w:i/>
          <w:w w:val="87"/>
          <w:sz w:val="18"/>
          <w:lang w:val="de-DE"/>
          <w:rPrChange w:id="2662" w:author="SC9986" w:date="2022-08-04T09:20:00Z">
            <w:rPr>
              <w:i/>
              <w:w w:val="87"/>
              <w:sz w:val="18"/>
            </w:rPr>
          </w:rPrChange>
        </w:rPr>
        <w:t>b</w:t>
      </w:r>
      <w:r w:rsidRPr="00265780">
        <w:rPr>
          <w:rFonts w:ascii="Arial" w:hAnsi="Arial"/>
          <w:i/>
          <w:spacing w:val="10"/>
          <w:w w:val="179"/>
          <w:sz w:val="18"/>
          <w:vertAlign w:val="subscript"/>
          <w:lang w:val="de-DE"/>
          <w:rPrChange w:id="2663" w:author="SC9986" w:date="2022-08-04T09:20:00Z">
            <w:rPr>
              <w:rFonts w:ascii="Arial" w:hAnsi="Arial"/>
              <w:i/>
              <w:spacing w:val="10"/>
              <w:w w:val="179"/>
              <w:sz w:val="18"/>
              <w:vertAlign w:val="subscript"/>
            </w:rPr>
          </w:rPrChange>
        </w:rPr>
        <w:t>l</w:t>
      </w:r>
      <w:proofErr w:type="spellEnd"/>
      <w:r w:rsidRPr="00265780">
        <w:rPr>
          <w:i/>
          <w:w w:val="113"/>
          <w:sz w:val="18"/>
          <w:lang w:val="de-DE"/>
          <w:rPrChange w:id="2664" w:author="SC9986" w:date="2022-08-04T09:20:00Z">
            <w:rPr>
              <w:i/>
              <w:w w:val="113"/>
              <w:sz w:val="18"/>
            </w:rPr>
          </w:rPrChange>
        </w:rPr>
        <w:t>,</w:t>
      </w:r>
      <w:r w:rsidRPr="00265780">
        <w:rPr>
          <w:i/>
          <w:spacing w:val="-15"/>
          <w:sz w:val="18"/>
          <w:lang w:val="de-DE"/>
          <w:rPrChange w:id="2665" w:author="SC9986" w:date="2022-08-04T09:20:00Z">
            <w:rPr>
              <w:i/>
              <w:spacing w:val="-15"/>
              <w:sz w:val="18"/>
            </w:rPr>
          </w:rPrChange>
        </w:rPr>
        <w:t xml:space="preserve"> </w:t>
      </w:r>
      <w:proofErr w:type="spellStart"/>
      <w:r w:rsidRPr="00265780">
        <w:rPr>
          <w:i/>
          <w:w w:val="87"/>
          <w:sz w:val="18"/>
          <w:lang w:val="de-DE"/>
          <w:rPrChange w:id="2666" w:author="SC9986" w:date="2022-08-04T09:20:00Z">
            <w:rPr>
              <w:i/>
              <w:w w:val="87"/>
              <w:sz w:val="18"/>
            </w:rPr>
          </w:rPrChange>
        </w:rPr>
        <w:t>b</w:t>
      </w:r>
      <w:r w:rsidRPr="00265780">
        <w:rPr>
          <w:rFonts w:ascii="Arial" w:hAnsi="Arial"/>
          <w:i/>
          <w:spacing w:val="10"/>
          <w:w w:val="129"/>
          <w:sz w:val="18"/>
          <w:vertAlign w:val="subscript"/>
          <w:lang w:val="de-DE"/>
          <w:rPrChange w:id="2667" w:author="SC9986" w:date="2022-08-04T09:20:00Z">
            <w:rPr>
              <w:rFonts w:ascii="Arial" w:hAnsi="Arial"/>
              <w:i/>
              <w:spacing w:val="10"/>
              <w:w w:val="129"/>
              <w:sz w:val="18"/>
              <w:vertAlign w:val="subscript"/>
            </w:rPr>
          </w:rPrChange>
        </w:rPr>
        <w:t>h</w:t>
      </w:r>
      <w:proofErr w:type="spellEnd"/>
      <w:r w:rsidRPr="00265780">
        <w:rPr>
          <w:rFonts w:ascii="Lucida Sans Unicode" w:hAnsi="Lucida Sans Unicode"/>
          <w:w w:val="122"/>
          <w:sz w:val="18"/>
          <w:lang w:val="de-DE"/>
          <w:rPrChange w:id="2668" w:author="SC9986" w:date="2022-08-04T09:20:00Z">
            <w:rPr>
              <w:rFonts w:ascii="Lucida Sans Unicode" w:hAnsi="Lucida Sans Unicode"/>
              <w:w w:val="122"/>
              <w:sz w:val="18"/>
            </w:rPr>
          </w:rPrChange>
        </w:rPr>
        <w:t>)</w:t>
      </w:r>
      <w:r w:rsidRPr="00265780">
        <w:rPr>
          <w:rFonts w:ascii="Lucida Sans Unicode" w:hAnsi="Lucida Sans Unicode"/>
          <w:spacing w:val="6"/>
          <w:sz w:val="18"/>
          <w:lang w:val="de-DE"/>
          <w:rPrChange w:id="2669" w:author="SC9986" w:date="2022-08-04T09:20:00Z">
            <w:rPr>
              <w:rFonts w:ascii="Lucida Sans Unicode" w:hAnsi="Lucida Sans Unicode"/>
              <w:spacing w:val="6"/>
              <w:sz w:val="18"/>
            </w:rPr>
          </w:rPrChange>
        </w:rPr>
        <w:t xml:space="preserve"> </w:t>
      </w:r>
      <w:r>
        <w:rPr>
          <w:i/>
          <w:w w:val="125"/>
          <w:sz w:val="18"/>
        </w:rPr>
        <w:t>τ</w:t>
      </w:r>
      <w:r w:rsidRPr="00265780">
        <w:rPr>
          <w:i/>
          <w:spacing w:val="-25"/>
          <w:sz w:val="18"/>
          <w:lang w:val="de-DE"/>
          <w:rPrChange w:id="2670" w:author="SC9986" w:date="2022-08-04T09:20:00Z">
            <w:rPr>
              <w:i/>
              <w:spacing w:val="-25"/>
              <w:sz w:val="18"/>
            </w:rPr>
          </w:rPrChange>
        </w:rPr>
        <w:t xml:space="preserve"> </w:t>
      </w:r>
      <w:r w:rsidRPr="00265780">
        <w:rPr>
          <w:rFonts w:ascii="Lucida Sans Unicode" w:hAnsi="Lucida Sans Unicode"/>
          <w:w w:val="87"/>
          <w:sz w:val="18"/>
          <w:lang w:val="de-DE"/>
          <w:rPrChange w:id="2671" w:author="SC9986" w:date="2022-08-04T09:20:00Z">
            <w:rPr>
              <w:rFonts w:ascii="Lucida Sans Unicode" w:hAnsi="Lucida Sans Unicode"/>
              <w:w w:val="87"/>
              <w:sz w:val="18"/>
            </w:rPr>
          </w:rPrChange>
        </w:rPr>
        <w:t>]</w:t>
      </w:r>
      <w:r>
        <w:rPr>
          <w:rFonts w:ascii="Arial" w:hAnsi="Arial"/>
          <w:i/>
          <w:spacing w:val="10"/>
          <w:w w:val="144"/>
          <w:sz w:val="18"/>
          <w:vertAlign w:val="subscript"/>
        </w:rPr>
        <w:t>κ</w:t>
      </w:r>
      <w:r w:rsidRPr="00265780">
        <w:rPr>
          <w:i/>
          <w:w w:val="113"/>
          <w:sz w:val="18"/>
          <w:lang w:val="de-DE"/>
          <w:rPrChange w:id="2672" w:author="SC9986" w:date="2022-08-04T09:20:00Z">
            <w:rPr>
              <w:i/>
              <w:w w:val="113"/>
              <w:sz w:val="18"/>
            </w:rPr>
          </w:rPrChange>
        </w:rPr>
        <w:t>,</w:t>
      </w:r>
      <w:r w:rsidRPr="00265780">
        <w:rPr>
          <w:i/>
          <w:spacing w:val="-15"/>
          <w:sz w:val="18"/>
          <w:lang w:val="de-DE"/>
          <w:rPrChange w:id="2673" w:author="SC9986" w:date="2022-08-04T09:20:00Z">
            <w:rPr>
              <w:i/>
              <w:spacing w:val="-15"/>
              <w:sz w:val="18"/>
            </w:rPr>
          </w:rPrChange>
        </w:rPr>
        <w:t xml:space="preserve"> </w:t>
      </w:r>
      <w:r w:rsidRPr="00265780">
        <w:rPr>
          <w:rFonts w:ascii="Lucida Sans Unicode" w:hAnsi="Lucida Sans Unicode"/>
          <w:w w:val="80"/>
          <w:sz w:val="18"/>
          <w:lang w:val="de-DE"/>
          <w:rPrChange w:id="2674" w:author="SC9986" w:date="2022-08-04T09:20:00Z">
            <w:rPr>
              <w:rFonts w:ascii="Lucida Sans Unicode" w:hAnsi="Lucida Sans Unicode"/>
              <w:w w:val="80"/>
              <w:sz w:val="18"/>
            </w:rPr>
          </w:rPrChange>
        </w:rPr>
        <w:t>0</w:t>
      </w:r>
    </w:p>
    <w:p w14:paraId="0589C64A" w14:textId="77777777" w:rsidR="00AF434A" w:rsidRPr="00265780" w:rsidRDefault="00000000">
      <w:pPr>
        <w:tabs>
          <w:tab w:val="left" w:pos="3372"/>
          <w:tab w:val="left" w:pos="4636"/>
          <w:tab w:val="left" w:pos="7261"/>
        </w:tabs>
        <w:spacing w:after="3" w:line="260" w:lineRule="exact"/>
        <w:ind w:left="1263"/>
        <w:rPr>
          <w:i/>
          <w:sz w:val="18"/>
          <w:lang w:val="de-DE"/>
          <w:rPrChange w:id="2675" w:author="SC9986" w:date="2022-08-04T09:20:00Z">
            <w:rPr>
              <w:i/>
              <w:sz w:val="18"/>
            </w:rPr>
          </w:rPrChange>
        </w:rPr>
      </w:pPr>
      <w:r>
        <w:rPr>
          <w:rFonts w:ascii="Lucida Sans Unicode" w:hAnsi="Lucida Sans Unicode"/>
          <w:w w:val="111"/>
          <w:position w:val="2"/>
          <w:sz w:val="18"/>
        </w:rPr>
        <w:t>Γ</w:t>
      </w:r>
      <w:r w:rsidRPr="00265780">
        <w:rPr>
          <w:rFonts w:ascii="Lucida Sans Unicode" w:hAnsi="Lucida Sans Unicode"/>
          <w:w w:val="111"/>
          <w:position w:val="2"/>
          <w:sz w:val="18"/>
          <w:lang w:val="de-DE"/>
          <w:rPrChange w:id="2676" w:author="SC9986" w:date="2022-08-04T09:20: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677" w:author="SC9986" w:date="2022-08-04T09:20: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678" w:author="SC9986" w:date="2022-08-04T09:20:00Z">
            <w:rPr>
              <w:i/>
              <w:spacing w:val="6"/>
              <w:position w:val="2"/>
              <w:sz w:val="18"/>
            </w:rPr>
          </w:rPrChange>
        </w:rPr>
        <w:t xml:space="preserve"> </w:t>
      </w:r>
      <w:r w:rsidRPr="00265780">
        <w:rPr>
          <w:rFonts w:ascii="Lucida Sans Unicode" w:hAnsi="Lucida Sans Unicode"/>
          <w:w w:val="99"/>
          <w:position w:val="2"/>
          <w:sz w:val="18"/>
          <w:lang w:val="de-DE"/>
          <w:rPrChange w:id="2679" w:author="SC9986" w:date="2022-08-04T09:20: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680" w:author="SC9986" w:date="2022-08-04T09:20:00Z">
            <w:rPr>
              <w:rFonts w:ascii="Lucida Sans Unicode" w:hAnsi="Lucida Sans Unicode"/>
              <w:spacing w:val="-6"/>
              <w:position w:val="2"/>
              <w:sz w:val="18"/>
            </w:rPr>
          </w:rPrChange>
        </w:rPr>
        <w:t xml:space="preserve"> </w:t>
      </w:r>
      <w:r w:rsidRPr="00265780">
        <w:rPr>
          <w:i/>
          <w:w w:val="107"/>
          <w:position w:val="2"/>
          <w:sz w:val="18"/>
          <w:lang w:val="de-DE"/>
          <w:rPrChange w:id="2681" w:author="SC9986" w:date="2022-08-04T09:20:00Z">
            <w:rPr>
              <w:i/>
              <w:w w:val="107"/>
              <w:position w:val="2"/>
              <w:sz w:val="18"/>
            </w:rPr>
          </w:rPrChange>
        </w:rPr>
        <w:t>e</w:t>
      </w:r>
      <w:r w:rsidRPr="00265780">
        <w:rPr>
          <w:rFonts w:ascii="Bookman Old Style" w:hAnsi="Bookman Old Style"/>
          <w:w w:val="98"/>
          <w:sz w:val="12"/>
          <w:lang w:val="de-DE"/>
          <w:rPrChange w:id="2682" w:author="SC9986" w:date="2022-08-04T09:20:00Z">
            <w:rPr>
              <w:rFonts w:ascii="Bookman Old Style" w:hAnsi="Bookman Old Style"/>
              <w:w w:val="98"/>
              <w:sz w:val="12"/>
            </w:rPr>
          </w:rPrChange>
        </w:rPr>
        <w:t>2</w:t>
      </w:r>
      <w:r w:rsidRPr="00265780">
        <w:rPr>
          <w:rFonts w:ascii="Bookman Old Style" w:hAnsi="Bookman Old Style"/>
          <w:sz w:val="12"/>
          <w:lang w:val="de-DE"/>
          <w:rPrChange w:id="2683"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684" w:author="SC9986" w:date="2022-08-04T09:20:00Z">
            <w:rPr>
              <w:rFonts w:ascii="Bookman Old Style" w:hAnsi="Bookman Old Style"/>
              <w:spacing w:val="-16"/>
              <w:sz w:val="12"/>
            </w:rPr>
          </w:rPrChange>
        </w:rPr>
        <w:t xml:space="preserve"> </w:t>
      </w:r>
      <w:r w:rsidRPr="00265780">
        <w:rPr>
          <w:rFonts w:ascii="Lucida Sans Unicode" w:hAnsi="Lucida Sans Unicode"/>
          <w:w w:val="323"/>
          <w:position w:val="2"/>
          <w:sz w:val="18"/>
          <w:lang w:val="de-DE"/>
          <w:rPrChange w:id="2685" w:author="SC9986" w:date="2022-08-04T09:20: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686" w:author="SC9986" w:date="2022-08-04T09:20:00Z">
            <w:rPr>
              <w:rFonts w:ascii="Lucida Sans Unicode" w:hAnsi="Lucida Sans Unicode"/>
              <w:spacing w:val="-6"/>
              <w:position w:val="2"/>
              <w:sz w:val="18"/>
            </w:rPr>
          </w:rPrChange>
        </w:rPr>
        <w:t xml:space="preserve"> </w:t>
      </w:r>
      <w:r w:rsidRPr="00265780">
        <w:rPr>
          <w:i/>
          <w:spacing w:val="-70"/>
          <w:w w:val="109"/>
          <w:position w:val="2"/>
          <w:sz w:val="18"/>
          <w:lang w:val="de-DE"/>
          <w:rPrChange w:id="2687" w:author="SC9986" w:date="2022-08-04T09:20:00Z">
            <w:rPr>
              <w:i/>
              <w:spacing w:val="-70"/>
              <w:w w:val="109"/>
              <w:position w:val="2"/>
              <w:sz w:val="18"/>
            </w:rPr>
          </w:rPrChange>
        </w:rPr>
        <w:t>C</w:t>
      </w:r>
      <w:r w:rsidRPr="00265780">
        <w:rPr>
          <w:rFonts w:ascii="Lucida Sans Unicode" w:hAnsi="Lucida Sans Unicode"/>
          <w:spacing w:val="18"/>
          <w:w w:val="46"/>
          <w:position w:val="7"/>
          <w:sz w:val="18"/>
          <w:lang w:val="de-DE"/>
          <w:rPrChange w:id="2688" w:author="SC9986" w:date="2022-08-04T09:20:00Z">
            <w:rPr>
              <w:rFonts w:ascii="Lucida Sans Unicode" w:hAnsi="Lucida Sans Unicode"/>
              <w:spacing w:val="18"/>
              <w:w w:val="46"/>
              <w:position w:val="7"/>
              <w:sz w:val="18"/>
            </w:rPr>
          </w:rPrChange>
        </w:rPr>
        <w:t>˙</w:t>
      </w:r>
      <w:r w:rsidRPr="00265780">
        <w:rPr>
          <w:rFonts w:ascii="Bookman Old Style" w:hAnsi="Bookman Old Style"/>
          <w:spacing w:val="9"/>
          <w:w w:val="98"/>
          <w:sz w:val="12"/>
          <w:lang w:val="de-DE"/>
          <w:rPrChange w:id="2689" w:author="SC9986" w:date="2022-08-04T09:20:00Z">
            <w:rPr>
              <w:rFonts w:ascii="Bookman Old Style" w:hAnsi="Bookman Old Style"/>
              <w:spacing w:val="9"/>
              <w:w w:val="98"/>
              <w:sz w:val="12"/>
            </w:rPr>
          </w:rPrChange>
        </w:rPr>
        <w:t>2</w:t>
      </w:r>
      <w:r w:rsidRPr="00265780">
        <w:rPr>
          <w:i/>
          <w:w w:val="113"/>
          <w:position w:val="2"/>
          <w:sz w:val="18"/>
          <w:lang w:val="de-DE"/>
          <w:rPrChange w:id="2690" w:author="SC9986" w:date="2022-08-04T09:20:00Z">
            <w:rPr>
              <w:i/>
              <w:w w:val="113"/>
              <w:position w:val="2"/>
              <w:sz w:val="18"/>
            </w:rPr>
          </w:rPrChange>
        </w:rPr>
        <w:t>,</w:t>
      </w:r>
      <w:r w:rsidRPr="00265780">
        <w:rPr>
          <w:i/>
          <w:spacing w:val="-15"/>
          <w:position w:val="2"/>
          <w:sz w:val="18"/>
          <w:lang w:val="de-DE"/>
          <w:rPrChange w:id="2691" w:author="SC9986" w:date="2022-08-04T09:20:00Z">
            <w:rPr>
              <w:i/>
              <w:spacing w:val="-15"/>
              <w:position w:val="2"/>
              <w:sz w:val="18"/>
            </w:rPr>
          </w:rPrChange>
        </w:rPr>
        <w:t xml:space="preserve"> </w:t>
      </w:r>
      <w:r w:rsidRPr="00265780">
        <w:rPr>
          <w:i/>
          <w:spacing w:val="-75"/>
          <w:w w:val="108"/>
          <w:position w:val="2"/>
          <w:sz w:val="18"/>
          <w:lang w:val="de-DE"/>
          <w:rPrChange w:id="2692" w:author="SC9986" w:date="2022-08-04T09:20:00Z">
            <w:rPr>
              <w:i/>
              <w:spacing w:val="-75"/>
              <w:w w:val="108"/>
              <w:position w:val="2"/>
              <w:sz w:val="18"/>
            </w:rPr>
          </w:rPrChange>
        </w:rPr>
        <w:t>a</w:t>
      </w:r>
      <w:r w:rsidRPr="00265780">
        <w:rPr>
          <w:rFonts w:ascii="Lucida Sans Unicode" w:hAnsi="Lucida Sans Unicode"/>
          <w:w w:val="46"/>
          <w:position w:val="2"/>
          <w:sz w:val="18"/>
          <w:lang w:val="de-DE"/>
          <w:rPrChange w:id="2693" w:author="SC9986" w:date="2022-08-04T09:20: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694" w:author="SC9986" w:date="2022-08-04T09:20: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695" w:author="SC9986" w:date="2022-08-04T09:20:00Z">
            <w:rPr>
              <w:rFonts w:ascii="Bookman Old Style" w:hAnsi="Bookman Old Style"/>
              <w:w w:val="98"/>
              <w:sz w:val="12"/>
            </w:rPr>
          </w:rPrChange>
        </w:rPr>
        <w:t>2</w:t>
      </w:r>
      <w:r w:rsidRPr="00265780">
        <w:rPr>
          <w:rFonts w:ascii="Bookman Old Style" w:hAnsi="Bookman Old Style"/>
          <w:sz w:val="12"/>
          <w:lang w:val="de-DE"/>
          <w:rPrChange w:id="2696"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697" w:author="SC9986" w:date="2022-08-04T09:20: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698" w:author="SC9986" w:date="2022-08-04T09:20: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699" w:author="SC9986" w:date="2022-08-04T09:20:00Z">
            <w:rPr>
              <w:rFonts w:ascii="Lucida Sans Unicode" w:hAnsi="Lucida Sans Unicode"/>
              <w:spacing w:val="-6"/>
              <w:position w:val="2"/>
              <w:sz w:val="18"/>
            </w:rPr>
          </w:rPrChange>
        </w:rPr>
        <w:t xml:space="preserve"> </w:t>
      </w:r>
      <w:r>
        <w:rPr>
          <w:i/>
          <w:w w:val="125"/>
          <w:position w:val="2"/>
          <w:sz w:val="18"/>
        </w:rPr>
        <w:t>τ</w:t>
      </w:r>
      <w:r w:rsidRPr="00265780">
        <w:rPr>
          <w:i/>
          <w:spacing w:val="-25"/>
          <w:position w:val="2"/>
          <w:sz w:val="18"/>
          <w:lang w:val="de-DE"/>
          <w:rPrChange w:id="2700" w:author="SC9986" w:date="2022-08-04T09:20:00Z">
            <w:rPr>
              <w:i/>
              <w:spacing w:val="-25"/>
              <w:position w:val="2"/>
              <w:sz w:val="18"/>
            </w:rPr>
          </w:rPrChange>
        </w:rPr>
        <w:t xml:space="preserve"> </w:t>
      </w:r>
      <w:r w:rsidRPr="00265780">
        <w:rPr>
          <w:rFonts w:ascii="Swis721 Blk BT" w:hAnsi="Swis721 Blk BT"/>
          <w:i/>
          <w:w w:val="113"/>
          <w:position w:val="11"/>
          <w:sz w:val="12"/>
          <w:lang w:val="de-DE"/>
          <w:rPrChange w:id="2701" w:author="SC9986" w:date="2022-08-04T09:20:00Z">
            <w:rPr>
              <w:rFonts w:ascii="Swis721 Blk BT" w:hAnsi="Swis721 Blk BT"/>
              <w:i/>
              <w:w w:val="113"/>
              <w:position w:val="11"/>
              <w:sz w:val="12"/>
            </w:rPr>
          </w:rPrChange>
        </w:rPr>
        <w:t>j</w:t>
      </w:r>
      <w:r w:rsidRPr="00265780">
        <w:rPr>
          <w:rFonts w:ascii="Swis721 Blk BT" w:hAnsi="Swis721 Blk BT"/>
          <w:i/>
          <w:position w:val="11"/>
          <w:sz w:val="12"/>
          <w:lang w:val="de-DE"/>
          <w:rPrChange w:id="2702" w:author="SC9986" w:date="2022-08-04T09:20:00Z">
            <w:rPr>
              <w:rFonts w:ascii="Swis721 Blk BT" w:hAnsi="Swis721 Blk BT"/>
              <w:i/>
              <w:position w:val="11"/>
              <w:sz w:val="12"/>
            </w:rPr>
          </w:rPrChange>
        </w:rPr>
        <w:tab/>
      </w:r>
      <w:r w:rsidRPr="00265780">
        <w:rPr>
          <w:i/>
          <w:w w:val="130"/>
          <w:position w:val="2"/>
          <w:sz w:val="18"/>
          <w:lang w:val="de-DE"/>
          <w:rPrChange w:id="2703" w:author="SC9986" w:date="2022-08-04T09:20:00Z">
            <w:rPr>
              <w:i/>
              <w:w w:val="130"/>
              <w:position w:val="2"/>
              <w:sz w:val="18"/>
            </w:rPr>
          </w:rPrChange>
        </w:rPr>
        <w:t>x</w:t>
      </w:r>
      <w:r w:rsidRPr="00265780">
        <w:rPr>
          <w:rFonts w:ascii="Bookman Old Style" w:hAnsi="Bookman Old Style"/>
          <w:w w:val="98"/>
          <w:sz w:val="12"/>
          <w:lang w:val="de-DE"/>
          <w:rPrChange w:id="2704" w:author="SC9986" w:date="2022-08-04T09:20:00Z">
            <w:rPr>
              <w:rFonts w:ascii="Bookman Old Style" w:hAnsi="Bookman Old Style"/>
              <w:w w:val="98"/>
              <w:sz w:val="12"/>
            </w:rPr>
          </w:rPrChange>
        </w:rPr>
        <w:t>3</w:t>
      </w:r>
      <w:r w:rsidRPr="00265780">
        <w:rPr>
          <w:rFonts w:ascii="Bookman Old Style" w:hAnsi="Bookman Old Style"/>
          <w:sz w:val="12"/>
          <w:lang w:val="de-DE"/>
          <w:rPrChange w:id="2705"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706" w:author="SC9986" w:date="2022-08-04T09:20:00Z">
            <w:rPr>
              <w:rFonts w:ascii="Bookman Old Style" w:hAnsi="Bookman Old Style"/>
              <w:spacing w:val="-16"/>
              <w:sz w:val="12"/>
            </w:rPr>
          </w:rPrChange>
        </w:rPr>
        <w:t xml:space="preserve"> </w:t>
      </w:r>
      <w:r w:rsidRPr="00265780">
        <w:rPr>
          <w:rFonts w:ascii="Lucida Sans Unicode" w:hAnsi="Lucida Sans Unicode"/>
          <w:position w:val="2"/>
          <w:sz w:val="18"/>
          <w:lang w:val="de-DE"/>
          <w:rPrChange w:id="2707" w:author="SC9986" w:date="2022-08-04T09:20: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708" w:author="SC9986" w:date="2022-08-04T09:20:00Z">
            <w:rPr>
              <w:rFonts w:ascii="Lucida Sans Unicode" w:hAnsi="Lucida Sans Unicode"/>
              <w:spacing w:val="-6"/>
              <w:position w:val="2"/>
              <w:sz w:val="18"/>
            </w:rPr>
          </w:rPrChange>
        </w:rPr>
        <w:t xml:space="preserve"> </w:t>
      </w:r>
      <w:proofErr w:type="spellStart"/>
      <w:r w:rsidRPr="00265780">
        <w:rPr>
          <w:w w:val="130"/>
          <w:position w:val="2"/>
          <w:sz w:val="18"/>
          <w:lang w:val="de-DE"/>
          <w:rPrChange w:id="2709" w:author="SC9986" w:date="2022-08-04T09:20:00Z">
            <w:rPr>
              <w:w w:val="130"/>
              <w:position w:val="2"/>
              <w:sz w:val="18"/>
            </w:rPr>
          </w:rPrChange>
        </w:rPr>
        <w:t>fresh</w:t>
      </w:r>
      <w:proofErr w:type="spellEnd"/>
      <w:r w:rsidRPr="00265780">
        <w:rPr>
          <w:position w:val="2"/>
          <w:sz w:val="18"/>
          <w:lang w:val="de-DE"/>
          <w:rPrChange w:id="2710" w:author="SC9986" w:date="2022-08-04T09:20:00Z">
            <w:rPr>
              <w:position w:val="2"/>
              <w:sz w:val="18"/>
            </w:rPr>
          </w:rPrChange>
        </w:rPr>
        <w:tab/>
      </w:r>
      <w:r w:rsidRPr="00265780">
        <w:rPr>
          <w:i/>
          <w:spacing w:val="-70"/>
          <w:w w:val="109"/>
          <w:position w:val="2"/>
          <w:sz w:val="18"/>
          <w:lang w:val="de-DE"/>
          <w:rPrChange w:id="2711" w:author="SC9986" w:date="2022-08-04T09:20:00Z">
            <w:rPr>
              <w:i/>
              <w:spacing w:val="-70"/>
              <w:w w:val="109"/>
              <w:position w:val="2"/>
              <w:sz w:val="18"/>
            </w:rPr>
          </w:rPrChange>
        </w:rPr>
        <w:t>C</w:t>
      </w:r>
      <w:r w:rsidRPr="00265780">
        <w:rPr>
          <w:rFonts w:ascii="Lucida Sans Unicode" w:hAnsi="Lucida Sans Unicode"/>
          <w:spacing w:val="18"/>
          <w:w w:val="46"/>
          <w:position w:val="7"/>
          <w:sz w:val="18"/>
          <w:lang w:val="de-DE"/>
          <w:rPrChange w:id="2712" w:author="SC9986" w:date="2022-08-04T09:20:00Z">
            <w:rPr>
              <w:rFonts w:ascii="Lucida Sans Unicode" w:hAnsi="Lucida Sans Unicode"/>
              <w:spacing w:val="18"/>
              <w:w w:val="46"/>
              <w:position w:val="7"/>
              <w:sz w:val="18"/>
            </w:rPr>
          </w:rPrChange>
        </w:rPr>
        <w:t>˙</w:t>
      </w:r>
      <w:r w:rsidRPr="00265780">
        <w:rPr>
          <w:rFonts w:ascii="Bookman Old Style" w:hAnsi="Bookman Old Style"/>
          <w:w w:val="98"/>
          <w:sz w:val="12"/>
          <w:lang w:val="de-DE"/>
          <w:rPrChange w:id="2713" w:author="SC9986" w:date="2022-08-04T09:20:00Z">
            <w:rPr>
              <w:rFonts w:ascii="Bookman Old Style" w:hAnsi="Bookman Old Style"/>
              <w:w w:val="98"/>
              <w:sz w:val="12"/>
            </w:rPr>
          </w:rPrChange>
        </w:rPr>
        <w:t>3</w:t>
      </w:r>
      <w:r w:rsidRPr="00265780">
        <w:rPr>
          <w:rFonts w:ascii="Bookman Old Style" w:hAnsi="Bookman Old Style"/>
          <w:sz w:val="12"/>
          <w:lang w:val="de-DE"/>
          <w:rPrChange w:id="2714"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715" w:author="SC9986" w:date="2022-08-04T09:20:00Z">
            <w:rPr>
              <w:rFonts w:ascii="Bookman Old Style" w:hAnsi="Bookman Old Style"/>
              <w:spacing w:val="-16"/>
              <w:sz w:val="12"/>
            </w:rPr>
          </w:rPrChange>
        </w:rPr>
        <w:t xml:space="preserve"> </w:t>
      </w:r>
      <w:r w:rsidRPr="00265780">
        <w:rPr>
          <w:rFonts w:ascii="Lucida Sans Unicode" w:hAnsi="Lucida Sans Unicode"/>
          <w:position w:val="2"/>
          <w:sz w:val="18"/>
          <w:lang w:val="de-DE"/>
          <w:rPrChange w:id="2716" w:author="SC9986" w:date="2022-08-04T09:20: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717" w:author="SC9986" w:date="2022-08-04T09:20:00Z">
            <w:rPr>
              <w:rFonts w:ascii="Lucida Sans Unicode" w:hAnsi="Lucida Sans Unicode"/>
              <w:spacing w:val="-6"/>
              <w:position w:val="2"/>
              <w:sz w:val="18"/>
            </w:rPr>
          </w:rPrChange>
        </w:rPr>
        <w:t xml:space="preserve"> </w:t>
      </w:r>
      <w:proofErr w:type="spellStart"/>
      <w:r w:rsidRPr="00265780">
        <w:rPr>
          <w:w w:val="156"/>
          <w:position w:val="2"/>
          <w:sz w:val="18"/>
          <w:lang w:val="de-DE"/>
          <w:rPrChange w:id="2718" w:author="SC9986" w:date="2022-08-04T09:20:00Z">
            <w:rPr>
              <w:w w:val="156"/>
              <w:position w:val="2"/>
              <w:sz w:val="18"/>
            </w:rPr>
          </w:rPrChange>
        </w:rPr>
        <w:t>let</w:t>
      </w:r>
      <w:proofErr w:type="spellEnd"/>
      <w:r w:rsidRPr="00265780">
        <w:rPr>
          <w:spacing w:val="18"/>
          <w:position w:val="2"/>
          <w:sz w:val="18"/>
          <w:lang w:val="de-DE"/>
          <w:rPrChange w:id="2719" w:author="SC9986" w:date="2022-08-04T09:20:00Z">
            <w:rPr>
              <w:spacing w:val="18"/>
              <w:position w:val="2"/>
              <w:sz w:val="18"/>
            </w:rPr>
          </w:rPrChange>
        </w:rPr>
        <w:t xml:space="preserve"> </w:t>
      </w:r>
      <w:r w:rsidRPr="00265780">
        <w:rPr>
          <w:i/>
          <w:w w:val="130"/>
          <w:position w:val="2"/>
          <w:sz w:val="18"/>
          <w:lang w:val="de-DE"/>
          <w:rPrChange w:id="2720" w:author="SC9986" w:date="2022-08-04T09:20:00Z">
            <w:rPr>
              <w:i/>
              <w:w w:val="130"/>
              <w:position w:val="2"/>
              <w:sz w:val="18"/>
            </w:rPr>
          </w:rPrChange>
        </w:rPr>
        <w:t>x</w:t>
      </w:r>
      <w:r w:rsidRPr="00265780">
        <w:rPr>
          <w:rFonts w:ascii="Bookman Old Style" w:hAnsi="Bookman Old Style"/>
          <w:w w:val="98"/>
          <w:sz w:val="12"/>
          <w:lang w:val="de-DE"/>
          <w:rPrChange w:id="2721" w:author="SC9986" w:date="2022-08-04T09:20:00Z">
            <w:rPr>
              <w:rFonts w:ascii="Bookman Old Style" w:hAnsi="Bookman Old Style"/>
              <w:w w:val="98"/>
              <w:sz w:val="12"/>
            </w:rPr>
          </w:rPrChange>
        </w:rPr>
        <w:t>3</w:t>
      </w:r>
      <w:r w:rsidRPr="00265780">
        <w:rPr>
          <w:rFonts w:ascii="Bookman Old Style" w:hAnsi="Bookman Old Style"/>
          <w:spacing w:val="2"/>
          <w:sz w:val="12"/>
          <w:lang w:val="de-DE"/>
          <w:rPrChange w:id="2722" w:author="SC9986" w:date="2022-08-04T09:20:00Z">
            <w:rPr>
              <w:rFonts w:ascii="Bookman Old Style" w:hAnsi="Bookman Old Style"/>
              <w:spacing w:val="2"/>
              <w:sz w:val="12"/>
            </w:rPr>
          </w:rPrChange>
        </w:rPr>
        <w:t xml:space="preserve"> </w:t>
      </w:r>
      <w:r w:rsidRPr="00265780">
        <w:rPr>
          <w:w w:val="92"/>
          <w:position w:val="2"/>
          <w:sz w:val="18"/>
          <w:lang w:val="de-DE"/>
          <w:rPrChange w:id="2723" w:author="SC9986" w:date="2022-08-04T09:20:00Z">
            <w:rPr>
              <w:w w:val="92"/>
              <w:position w:val="2"/>
              <w:sz w:val="18"/>
            </w:rPr>
          </w:rPrChange>
        </w:rPr>
        <w:t>=</w:t>
      </w:r>
      <w:r w:rsidRPr="00265780">
        <w:rPr>
          <w:spacing w:val="-15"/>
          <w:position w:val="2"/>
          <w:sz w:val="18"/>
          <w:lang w:val="de-DE"/>
          <w:rPrChange w:id="2724" w:author="SC9986" w:date="2022-08-04T09:20:00Z">
            <w:rPr>
              <w:spacing w:val="-15"/>
              <w:position w:val="2"/>
              <w:sz w:val="18"/>
            </w:rPr>
          </w:rPrChange>
        </w:rPr>
        <w:t xml:space="preserve"> </w:t>
      </w:r>
      <w:r w:rsidRPr="00265780">
        <w:rPr>
          <w:w w:val="104"/>
          <w:position w:val="2"/>
          <w:sz w:val="18"/>
          <w:lang w:val="de-DE"/>
          <w:rPrChange w:id="2725" w:author="SC9986" w:date="2022-08-04T09:20:00Z">
            <w:rPr>
              <w:w w:val="104"/>
              <w:position w:val="2"/>
              <w:sz w:val="18"/>
            </w:rPr>
          </w:rPrChange>
        </w:rPr>
        <w:t>*</w:t>
      </w:r>
      <w:r w:rsidRPr="00265780">
        <w:rPr>
          <w:spacing w:val="18"/>
          <w:position w:val="2"/>
          <w:sz w:val="18"/>
          <w:lang w:val="de-DE"/>
          <w:rPrChange w:id="2726" w:author="SC9986" w:date="2022-08-04T09:20:00Z">
            <w:rPr>
              <w:spacing w:val="18"/>
              <w:position w:val="2"/>
              <w:sz w:val="18"/>
            </w:rPr>
          </w:rPrChange>
        </w:rPr>
        <w:t xml:space="preserve"> </w:t>
      </w:r>
      <w:r w:rsidRPr="00265780">
        <w:rPr>
          <w:i/>
          <w:spacing w:val="-75"/>
          <w:w w:val="108"/>
          <w:position w:val="2"/>
          <w:sz w:val="18"/>
          <w:lang w:val="de-DE"/>
          <w:rPrChange w:id="2727" w:author="SC9986" w:date="2022-08-04T09:20:00Z">
            <w:rPr>
              <w:i/>
              <w:spacing w:val="-75"/>
              <w:w w:val="108"/>
              <w:position w:val="2"/>
              <w:sz w:val="18"/>
            </w:rPr>
          </w:rPrChange>
        </w:rPr>
        <w:t>a</w:t>
      </w:r>
      <w:r w:rsidRPr="00265780">
        <w:rPr>
          <w:rFonts w:ascii="Lucida Sans Unicode" w:hAnsi="Lucida Sans Unicode"/>
          <w:w w:val="46"/>
          <w:position w:val="2"/>
          <w:sz w:val="18"/>
          <w:lang w:val="de-DE"/>
          <w:rPrChange w:id="2728" w:author="SC9986" w:date="2022-08-04T09:20: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729" w:author="SC9986" w:date="2022-08-04T09:20: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730" w:author="SC9986" w:date="2022-08-04T09:20:00Z">
            <w:rPr>
              <w:rFonts w:ascii="Bookman Old Style" w:hAnsi="Bookman Old Style"/>
              <w:w w:val="98"/>
              <w:sz w:val="12"/>
            </w:rPr>
          </w:rPrChange>
        </w:rPr>
        <w:t>1</w:t>
      </w:r>
      <w:r w:rsidRPr="00265780">
        <w:rPr>
          <w:rFonts w:ascii="Bookman Old Style" w:hAnsi="Bookman Old Style"/>
          <w:spacing w:val="2"/>
          <w:sz w:val="12"/>
          <w:lang w:val="de-DE"/>
          <w:rPrChange w:id="2731" w:author="SC9986" w:date="2022-08-04T09:20:00Z">
            <w:rPr>
              <w:rFonts w:ascii="Bookman Old Style" w:hAnsi="Bookman Old Style"/>
              <w:spacing w:val="2"/>
              <w:sz w:val="12"/>
            </w:rPr>
          </w:rPrChange>
        </w:rPr>
        <w:t xml:space="preserve"> </w:t>
      </w:r>
      <w:r w:rsidRPr="00265780">
        <w:rPr>
          <w:w w:val="92"/>
          <w:position w:val="2"/>
          <w:sz w:val="18"/>
          <w:lang w:val="de-DE"/>
          <w:rPrChange w:id="2732" w:author="SC9986" w:date="2022-08-04T09:20:00Z">
            <w:rPr>
              <w:w w:val="92"/>
              <w:position w:val="2"/>
              <w:sz w:val="18"/>
            </w:rPr>
          </w:rPrChange>
        </w:rPr>
        <w:t>=</w:t>
      </w:r>
      <w:r w:rsidRPr="00265780">
        <w:rPr>
          <w:spacing w:val="-15"/>
          <w:position w:val="2"/>
          <w:sz w:val="18"/>
          <w:lang w:val="de-DE"/>
          <w:rPrChange w:id="2733" w:author="SC9986" w:date="2022-08-04T09:20:00Z">
            <w:rPr>
              <w:spacing w:val="-15"/>
              <w:position w:val="2"/>
              <w:sz w:val="18"/>
            </w:rPr>
          </w:rPrChange>
        </w:rPr>
        <w:t xml:space="preserve"> </w:t>
      </w:r>
      <w:r w:rsidRPr="00265780">
        <w:rPr>
          <w:i/>
          <w:spacing w:val="-75"/>
          <w:w w:val="108"/>
          <w:position w:val="2"/>
          <w:sz w:val="18"/>
          <w:lang w:val="de-DE"/>
          <w:rPrChange w:id="2734" w:author="SC9986" w:date="2022-08-04T09:20:00Z">
            <w:rPr>
              <w:i/>
              <w:spacing w:val="-75"/>
              <w:w w:val="108"/>
              <w:position w:val="2"/>
              <w:sz w:val="18"/>
            </w:rPr>
          </w:rPrChange>
        </w:rPr>
        <w:t>a</w:t>
      </w:r>
      <w:r w:rsidRPr="00265780">
        <w:rPr>
          <w:rFonts w:ascii="Lucida Sans Unicode" w:hAnsi="Lucida Sans Unicode"/>
          <w:w w:val="46"/>
          <w:position w:val="2"/>
          <w:sz w:val="18"/>
          <w:lang w:val="de-DE"/>
          <w:rPrChange w:id="2735" w:author="SC9986" w:date="2022-08-04T09:20: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736" w:author="SC9986" w:date="2022-08-04T09:20: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737" w:author="SC9986" w:date="2022-08-04T09:20:00Z">
            <w:rPr>
              <w:rFonts w:ascii="Bookman Old Style" w:hAnsi="Bookman Old Style"/>
              <w:w w:val="98"/>
              <w:sz w:val="12"/>
            </w:rPr>
          </w:rPrChange>
        </w:rPr>
        <w:t>2</w:t>
      </w:r>
      <w:r w:rsidRPr="00265780">
        <w:rPr>
          <w:rFonts w:ascii="Bookman Old Style" w:hAnsi="Bookman Old Style"/>
          <w:sz w:val="12"/>
          <w:lang w:val="de-DE"/>
          <w:rPrChange w:id="2738" w:author="SC9986" w:date="2022-08-04T09:20:00Z">
            <w:rPr>
              <w:rFonts w:ascii="Bookman Old Style" w:hAnsi="Bookman Old Style"/>
              <w:sz w:val="12"/>
            </w:rPr>
          </w:rPrChange>
        </w:rPr>
        <w:t xml:space="preserve"> </w:t>
      </w:r>
      <w:r w:rsidRPr="00265780">
        <w:rPr>
          <w:rFonts w:ascii="Bookman Old Style" w:hAnsi="Bookman Old Style"/>
          <w:spacing w:val="-4"/>
          <w:sz w:val="12"/>
          <w:lang w:val="de-DE"/>
          <w:rPrChange w:id="2739" w:author="SC9986" w:date="2022-08-04T09:20:00Z">
            <w:rPr>
              <w:rFonts w:ascii="Bookman Old Style" w:hAnsi="Bookman Old Style"/>
              <w:spacing w:val="-4"/>
              <w:sz w:val="12"/>
            </w:rPr>
          </w:rPrChange>
        </w:rPr>
        <w:t xml:space="preserve"> </w:t>
      </w:r>
      <w:r w:rsidRPr="00265780">
        <w:rPr>
          <w:w w:val="134"/>
          <w:position w:val="2"/>
          <w:sz w:val="18"/>
          <w:lang w:val="de-DE"/>
          <w:rPrChange w:id="2740" w:author="SC9986" w:date="2022-08-04T09:20:00Z">
            <w:rPr>
              <w:w w:val="134"/>
              <w:position w:val="2"/>
              <w:sz w:val="18"/>
            </w:rPr>
          </w:rPrChange>
        </w:rPr>
        <w:t>in</w:t>
      </w:r>
      <w:r w:rsidRPr="00265780">
        <w:rPr>
          <w:spacing w:val="6"/>
          <w:position w:val="2"/>
          <w:sz w:val="18"/>
          <w:lang w:val="de-DE"/>
          <w:rPrChange w:id="2741" w:author="SC9986" w:date="2022-08-04T09:20:00Z">
            <w:rPr>
              <w:spacing w:val="6"/>
              <w:position w:val="2"/>
              <w:sz w:val="18"/>
            </w:rPr>
          </w:rPrChange>
        </w:rPr>
        <w:t xml:space="preserve"> </w:t>
      </w:r>
      <w:r w:rsidRPr="00265780">
        <w:rPr>
          <w:rFonts w:ascii="Lucida Sans Unicode" w:hAnsi="Lucida Sans Unicode"/>
          <w:position w:val="2"/>
          <w:sz w:val="18"/>
          <w:lang w:val="de-DE"/>
          <w:rPrChange w:id="2742" w:author="SC9986" w:date="2022-08-04T09:20:00Z">
            <w:rPr>
              <w:rFonts w:ascii="Lucida Sans Unicode" w:hAnsi="Lucida Sans Unicode"/>
              <w:position w:val="2"/>
              <w:sz w:val="18"/>
            </w:rPr>
          </w:rPrChange>
        </w:rPr>
        <w:t>Q</w:t>
      </w:r>
      <w:r w:rsidRPr="00265780">
        <w:rPr>
          <w:rFonts w:ascii="Lucida Sans Unicode" w:hAnsi="Lucida Sans Unicode"/>
          <w:position w:val="2"/>
          <w:sz w:val="18"/>
          <w:lang w:val="de-DE"/>
          <w:rPrChange w:id="2743" w:author="SC9986" w:date="2022-08-04T09:20:00Z">
            <w:rPr>
              <w:rFonts w:ascii="Lucida Sans Unicode" w:hAnsi="Lucida Sans Unicode"/>
              <w:position w:val="2"/>
              <w:sz w:val="18"/>
            </w:rPr>
          </w:rPrChange>
        </w:rPr>
        <w:tab/>
      </w:r>
      <w:r>
        <w:rPr>
          <w:i/>
          <w:w w:val="125"/>
          <w:position w:val="2"/>
          <w:sz w:val="18"/>
        </w:rPr>
        <w:t>τ</w:t>
      </w:r>
      <w:r w:rsidRPr="00265780">
        <w:rPr>
          <w:i/>
          <w:spacing w:val="-25"/>
          <w:position w:val="2"/>
          <w:sz w:val="18"/>
          <w:lang w:val="de-DE"/>
          <w:rPrChange w:id="2744" w:author="SC9986" w:date="2022-08-04T09:20:00Z">
            <w:rPr>
              <w:i/>
              <w:spacing w:val="-25"/>
              <w:position w:val="2"/>
              <w:sz w:val="18"/>
            </w:rPr>
          </w:rPrChange>
        </w:rPr>
        <w:t xml:space="preserve"> </w:t>
      </w:r>
      <w:r w:rsidRPr="00265780">
        <w:rPr>
          <w:rFonts w:ascii="Swis721 Blk BT" w:hAnsi="Swis721 Blk BT"/>
          <w:i/>
          <w:w w:val="113"/>
          <w:position w:val="11"/>
          <w:sz w:val="12"/>
          <w:lang w:val="de-DE"/>
          <w:rPrChange w:id="2745" w:author="SC9986" w:date="2022-08-04T09:20:00Z">
            <w:rPr>
              <w:rFonts w:ascii="Swis721 Blk BT" w:hAnsi="Swis721 Blk BT"/>
              <w:i/>
              <w:w w:val="113"/>
              <w:position w:val="11"/>
              <w:sz w:val="12"/>
            </w:rPr>
          </w:rPrChange>
        </w:rPr>
        <w:t>j</w:t>
      </w:r>
      <w:r w:rsidRPr="00265780">
        <w:rPr>
          <w:rFonts w:ascii="Swis721 Blk BT" w:hAnsi="Swis721 Blk BT"/>
          <w:i/>
          <w:position w:val="11"/>
          <w:sz w:val="12"/>
          <w:lang w:val="de-DE"/>
          <w:rPrChange w:id="2746" w:author="SC9986" w:date="2022-08-04T09:20:00Z">
            <w:rPr>
              <w:rFonts w:ascii="Swis721 Blk BT" w:hAnsi="Swis721 Blk BT"/>
              <w:i/>
              <w:position w:val="11"/>
              <w:sz w:val="12"/>
            </w:rPr>
          </w:rPrChange>
        </w:rPr>
        <w:t xml:space="preserve"> </w:t>
      </w:r>
      <w:r w:rsidRPr="00265780">
        <w:rPr>
          <w:rFonts w:ascii="Swis721 Blk BT" w:hAnsi="Swis721 Blk BT"/>
          <w:i/>
          <w:spacing w:val="-18"/>
          <w:position w:val="11"/>
          <w:sz w:val="12"/>
          <w:lang w:val="de-DE"/>
          <w:rPrChange w:id="2747" w:author="SC9986" w:date="2022-08-04T09:20:00Z">
            <w:rPr>
              <w:rFonts w:ascii="Swis721 Blk BT" w:hAnsi="Swis721 Blk BT"/>
              <w:i/>
              <w:spacing w:val="-18"/>
              <w:position w:val="11"/>
              <w:sz w:val="12"/>
            </w:rPr>
          </w:rPrChange>
        </w:rPr>
        <w:t xml:space="preserve"> </w:t>
      </w:r>
      <w:r w:rsidRPr="00265780">
        <w:rPr>
          <w:rFonts w:ascii="Lucida Sans Unicode" w:hAnsi="Lucida Sans Unicode"/>
          <w:position w:val="2"/>
          <w:sz w:val="18"/>
          <w:lang w:val="de-DE"/>
          <w:rPrChange w:id="2748" w:author="SC9986" w:date="2022-08-04T09:20: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749" w:author="SC9986" w:date="2022-08-04T09:20:00Z">
            <w:rPr>
              <w:rFonts w:ascii="Lucida Sans Unicode" w:hAnsi="Lucida Sans Unicode"/>
              <w:spacing w:val="-6"/>
              <w:position w:val="2"/>
              <w:sz w:val="18"/>
            </w:rPr>
          </w:rPrChange>
        </w:rPr>
        <w:t xml:space="preserve"> </w:t>
      </w:r>
      <w:r>
        <w:rPr>
          <w:i/>
          <w:w w:val="125"/>
          <w:position w:val="2"/>
          <w:sz w:val="18"/>
        </w:rPr>
        <w:t>τ</w:t>
      </w:r>
    </w:p>
    <w:p w14:paraId="1188C2ED" w14:textId="77777777" w:rsidR="00AF434A" w:rsidRDefault="00000000">
      <w:pPr>
        <w:pStyle w:val="BodyText"/>
        <w:spacing w:line="20" w:lineRule="exact"/>
        <w:ind w:left="434"/>
        <w:rPr>
          <w:sz w:val="2"/>
        </w:rPr>
      </w:pPr>
      <w:r>
        <w:rPr>
          <w:sz w:val="2"/>
        </w:rPr>
      </w:r>
      <w:r>
        <w:rPr>
          <w:sz w:val="2"/>
        </w:rPr>
        <w:pict w14:anchorId="20255EF0">
          <v:group id="_x0000_s1030" style="width:407.6pt;height:.4pt;mso-position-horizontal-relative:char;mso-position-vertical-relative:line" coordsize="8152,8">
            <v:line id="_x0000_s1031" style="position:absolute" from="0,4" to="8151,4" strokeweight=".38pt"/>
            <w10:anchorlock/>
          </v:group>
        </w:pict>
      </w:r>
    </w:p>
    <w:p w14:paraId="46AAC0DC" w14:textId="77777777" w:rsidR="00AF434A" w:rsidRDefault="00AF434A">
      <w:pPr>
        <w:spacing w:line="20" w:lineRule="exact"/>
        <w:rPr>
          <w:sz w:val="2"/>
        </w:rPr>
        <w:sectPr w:rsidR="00AF434A">
          <w:type w:val="continuous"/>
          <w:pgSz w:w="12240" w:h="15840"/>
          <w:pgMar w:top="1500" w:right="860" w:bottom="280" w:left="860" w:header="720" w:footer="720" w:gutter="0"/>
          <w:cols w:space="720"/>
        </w:sectPr>
      </w:pPr>
    </w:p>
    <w:p w14:paraId="1FB58BB2" w14:textId="77777777" w:rsidR="00AF434A" w:rsidRDefault="00AF434A">
      <w:pPr>
        <w:pStyle w:val="BodyText"/>
        <w:rPr>
          <w:i/>
          <w:sz w:val="22"/>
        </w:rPr>
      </w:pPr>
    </w:p>
    <w:p w14:paraId="12BCE1FD" w14:textId="77777777" w:rsidR="00AF434A" w:rsidRPr="00265780" w:rsidRDefault="00000000">
      <w:pPr>
        <w:spacing w:before="153"/>
        <w:ind w:left="512"/>
        <w:rPr>
          <w:sz w:val="14"/>
          <w:lang w:val="de-DE"/>
          <w:rPrChange w:id="2750" w:author="SC9986" w:date="2022-08-04T09:20:00Z">
            <w:rPr>
              <w:sz w:val="14"/>
            </w:rPr>
          </w:rPrChange>
        </w:rPr>
      </w:pPr>
      <w:r w:rsidRPr="00265780">
        <w:rPr>
          <w:sz w:val="18"/>
          <w:lang w:val="de-DE"/>
          <w:rPrChange w:id="2751" w:author="SC9986" w:date="2022-08-04T09:20:00Z">
            <w:rPr>
              <w:sz w:val="18"/>
            </w:rPr>
          </w:rPrChange>
        </w:rPr>
        <w:t>C-</w:t>
      </w:r>
      <w:proofErr w:type="spellStart"/>
      <w:r w:rsidRPr="00265780">
        <w:rPr>
          <w:sz w:val="18"/>
          <w:lang w:val="de-DE"/>
          <w:rPrChange w:id="2752" w:author="SC9986" w:date="2022-08-04T09:20:00Z">
            <w:rPr>
              <w:sz w:val="18"/>
            </w:rPr>
          </w:rPrChange>
        </w:rPr>
        <w:t>I</w:t>
      </w:r>
      <w:r w:rsidRPr="00265780">
        <w:rPr>
          <w:sz w:val="14"/>
          <w:lang w:val="de-DE"/>
          <w:rPrChange w:id="2753" w:author="SC9986" w:date="2022-08-04T09:20:00Z">
            <w:rPr>
              <w:sz w:val="14"/>
            </w:rPr>
          </w:rPrChange>
        </w:rPr>
        <w:t>ND</w:t>
      </w:r>
      <w:r w:rsidRPr="00265780">
        <w:rPr>
          <w:sz w:val="18"/>
          <w:lang w:val="de-DE"/>
          <w:rPrChange w:id="2754" w:author="SC9986" w:date="2022-08-04T09:20:00Z">
            <w:rPr>
              <w:sz w:val="18"/>
            </w:rPr>
          </w:rPrChange>
        </w:rPr>
        <w:t>A</w:t>
      </w:r>
      <w:r w:rsidRPr="00265780">
        <w:rPr>
          <w:sz w:val="14"/>
          <w:lang w:val="de-DE"/>
          <w:rPrChange w:id="2755" w:author="SC9986" w:date="2022-08-04T09:20:00Z">
            <w:rPr>
              <w:sz w:val="14"/>
            </w:rPr>
          </w:rPrChange>
        </w:rPr>
        <w:t>SSIGN</w:t>
      </w:r>
      <w:proofErr w:type="spellEnd"/>
    </w:p>
    <w:p w14:paraId="733674D5" w14:textId="77777777" w:rsidR="00AF434A" w:rsidRPr="00265780" w:rsidRDefault="00000000">
      <w:pPr>
        <w:spacing w:line="213" w:lineRule="auto"/>
        <w:ind w:left="512"/>
        <w:rPr>
          <w:i/>
          <w:sz w:val="18"/>
          <w:lang w:val="de-DE"/>
          <w:rPrChange w:id="2756" w:author="SC9986" w:date="2022-08-04T09:20:00Z">
            <w:rPr>
              <w:i/>
              <w:sz w:val="18"/>
            </w:rPr>
          </w:rPrChange>
        </w:rPr>
      </w:pPr>
      <w:r w:rsidRPr="00265780">
        <w:rPr>
          <w:lang w:val="de-DE"/>
          <w:rPrChange w:id="2757" w:author="SC9986" w:date="2022-08-04T09:20:00Z">
            <w:rPr/>
          </w:rPrChange>
        </w:rPr>
        <w:br w:type="column"/>
      </w:r>
      <w:r>
        <w:rPr>
          <w:rFonts w:ascii="Lucida Sans Unicode" w:hAnsi="Lucida Sans Unicode"/>
          <w:w w:val="111"/>
          <w:sz w:val="18"/>
        </w:rPr>
        <w:t>Γ</w:t>
      </w:r>
      <w:r w:rsidRPr="00265780">
        <w:rPr>
          <w:rFonts w:ascii="Lucida Sans Unicode" w:hAnsi="Lucida Sans Unicode"/>
          <w:w w:val="111"/>
          <w:sz w:val="18"/>
          <w:lang w:val="de-DE"/>
          <w:rPrChange w:id="2758" w:author="SC9986" w:date="2022-08-04T09:20:00Z">
            <w:rPr>
              <w:rFonts w:ascii="Lucida Sans Unicode" w:hAnsi="Lucida Sans Unicode"/>
              <w:w w:val="111"/>
              <w:sz w:val="18"/>
            </w:rPr>
          </w:rPrChange>
        </w:rPr>
        <w:t>;</w:t>
      </w:r>
      <w:r w:rsidRPr="00265780">
        <w:rPr>
          <w:rFonts w:ascii="Lucida Sans Unicode" w:hAnsi="Lucida Sans Unicode"/>
          <w:spacing w:val="-27"/>
          <w:sz w:val="18"/>
          <w:lang w:val="de-DE"/>
          <w:rPrChange w:id="2759" w:author="SC9986" w:date="2022-08-04T09:20:00Z">
            <w:rPr>
              <w:rFonts w:ascii="Lucida Sans Unicode" w:hAnsi="Lucida Sans Unicode"/>
              <w:spacing w:val="-27"/>
              <w:sz w:val="18"/>
            </w:rPr>
          </w:rPrChange>
        </w:rPr>
        <w:t xml:space="preserve"> </w:t>
      </w:r>
      <w:r>
        <w:rPr>
          <w:i/>
          <w:w w:val="109"/>
          <w:sz w:val="18"/>
        </w:rPr>
        <w:t>ρ</w:t>
      </w:r>
      <w:r w:rsidRPr="00265780">
        <w:rPr>
          <w:i/>
          <w:spacing w:val="6"/>
          <w:sz w:val="18"/>
          <w:lang w:val="de-DE"/>
          <w:rPrChange w:id="2760" w:author="SC9986" w:date="2022-08-04T09:20:00Z">
            <w:rPr>
              <w:i/>
              <w:spacing w:val="6"/>
              <w:sz w:val="18"/>
            </w:rPr>
          </w:rPrChange>
        </w:rPr>
        <w:t xml:space="preserve"> </w:t>
      </w:r>
      <w:r w:rsidRPr="00265780">
        <w:rPr>
          <w:rFonts w:ascii="Lucida Sans Unicode" w:hAnsi="Lucida Sans Unicode"/>
          <w:w w:val="99"/>
          <w:sz w:val="18"/>
          <w:lang w:val="de-DE"/>
          <w:rPrChange w:id="2761" w:author="SC9986" w:date="2022-08-04T09:20:00Z">
            <w:rPr>
              <w:rFonts w:ascii="Lucida Sans Unicode" w:hAnsi="Lucida Sans Unicode"/>
              <w:w w:val="99"/>
              <w:sz w:val="18"/>
            </w:rPr>
          </w:rPrChange>
        </w:rPr>
        <w:t>€</w:t>
      </w:r>
      <w:r w:rsidRPr="00265780">
        <w:rPr>
          <w:rFonts w:ascii="Lucida Sans Unicode" w:hAnsi="Lucida Sans Unicode"/>
          <w:spacing w:val="-6"/>
          <w:sz w:val="18"/>
          <w:lang w:val="de-DE"/>
          <w:rPrChange w:id="2762" w:author="SC9986" w:date="2022-08-04T09:20:00Z">
            <w:rPr>
              <w:rFonts w:ascii="Lucida Sans Unicode" w:hAnsi="Lucida Sans Unicode"/>
              <w:spacing w:val="-6"/>
              <w:sz w:val="18"/>
            </w:rPr>
          </w:rPrChange>
        </w:rPr>
        <w:t xml:space="preserve"> </w:t>
      </w:r>
      <w:r w:rsidRPr="00265780">
        <w:rPr>
          <w:w w:val="104"/>
          <w:sz w:val="18"/>
          <w:lang w:val="de-DE"/>
          <w:rPrChange w:id="2763" w:author="SC9986" w:date="2022-08-04T09:20:00Z">
            <w:rPr>
              <w:w w:val="104"/>
              <w:sz w:val="18"/>
            </w:rPr>
          </w:rPrChange>
        </w:rPr>
        <w:t>*</w:t>
      </w:r>
      <w:r w:rsidRPr="00265780">
        <w:rPr>
          <w:spacing w:val="18"/>
          <w:sz w:val="18"/>
          <w:lang w:val="de-DE"/>
          <w:rPrChange w:id="2764" w:author="SC9986" w:date="2022-08-04T09:20:00Z">
            <w:rPr>
              <w:spacing w:val="18"/>
              <w:sz w:val="18"/>
            </w:rPr>
          </w:rPrChange>
        </w:rPr>
        <w:t xml:space="preserve"> </w:t>
      </w:r>
      <w:r w:rsidRPr="00265780">
        <w:rPr>
          <w:i/>
          <w:w w:val="107"/>
          <w:sz w:val="18"/>
          <w:lang w:val="de-DE"/>
          <w:rPrChange w:id="2765" w:author="SC9986" w:date="2022-08-04T09:20:00Z">
            <w:rPr>
              <w:i/>
              <w:w w:val="107"/>
              <w:sz w:val="18"/>
            </w:rPr>
          </w:rPrChange>
        </w:rPr>
        <w:t>e</w:t>
      </w:r>
      <w:r w:rsidRPr="00265780">
        <w:rPr>
          <w:rFonts w:ascii="Bookman Old Style" w:hAnsi="Bookman Old Style"/>
          <w:w w:val="96"/>
          <w:sz w:val="18"/>
          <w:vertAlign w:val="subscript"/>
          <w:lang w:val="de-DE"/>
          <w:rPrChange w:id="2766" w:author="SC9986" w:date="2022-08-04T09:20:00Z">
            <w:rPr>
              <w:rFonts w:ascii="Bookman Old Style" w:hAnsi="Bookman Old Style"/>
              <w:w w:val="96"/>
              <w:sz w:val="18"/>
              <w:vertAlign w:val="subscript"/>
            </w:rPr>
          </w:rPrChange>
        </w:rPr>
        <w:t>1</w:t>
      </w:r>
      <w:r w:rsidRPr="00265780">
        <w:rPr>
          <w:rFonts w:ascii="Bookman Old Style" w:hAnsi="Bookman Old Style"/>
          <w:spacing w:val="-17"/>
          <w:sz w:val="18"/>
          <w:lang w:val="de-DE"/>
          <w:rPrChange w:id="2767" w:author="SC9986" w:date="2022-08-04T09:20:00Z">
            <w:rPr>
              <w:rFonts w:ascii="Bookman Old Style" w:hAnsi="Bookman Old Style"/>
              <w:spacing w:val="-17"/>
              <w:sz w:val="18"/>
            </w:rPr>
          </w:rPrChange>
        </w:rPr>
        <w:t xml:space="preserve"> </w:t>
      </w:r>
      <w:r w:rsidRPr="00265780">
        <w:rPr>
          <w:w w:val="92"/>
          <w:sz w:val="18"/>
          <w:lang w:val="de-DE"/>
          <w:rPrChange w:id="2768" w:author="SC9986" w:date="2022-08-04T09:20:00Z">
            <w:rPr>
              <w:w w:val="92"/>
              <w:sz w:val="18"/>
            </w:rPr>
          </w:rPrChange>
        </w:rPr>
        <w:t>=</w:t>
      </w:r>
      <w:r w:rsidRPr="00265780">
        <w:rPr>
          <w:spacing w:val="-15"/>
          <w:sz w:val="18"/>
          <w:lang w:val="de-DE"/>
          <w:rPrChange w:id="2769" w:author="SC9986" w:date="2022-08-04T09:20:00Z">
            <w:rPr>
              <w:spacing w:val="-15"/>
              <w:sz w:val="18"/>
            </w:rPr>
          </w:rPrChange>
        </w:rPr>
        <w:t xml:space="preserve"> </w:t>
      </w:r>
      <w:r w:rsidRPr="00265780">
        <w:rPr>
          <w:i/>
          <w:w w:val="107"/>
          <w:sz w:val="18"/>
          <w:lang w:val="de-DE"/>
          <w:rPrChange w:id="2770" w:author="SC9986" w:date="2022-08-04T09:20:00Z">
            <w:rPr>
              <w:i/>
              <w:w w:val="107"/>
              <w:sz w:val="18"/>
            </w:rPr>
          </w:rPrChange>
        </w:rPr>
        <w:t>e</w:t>
      </w:r>
      <w:r w:rsidRPr="00265780">
        <w:rPr>
          <w:rFonts w:ascii="Bookman Old Style" w:hAnsi="Bookman Old Style"/>
          <w:w w:val="96"/>
          <w:sz w:val="18"/>
          <w:vertAlign w:val="subscript"/>
          <w:lang w:val="de-DE"/>
          <w:rPrChange w:id="2771" w:author="SC9986" w:date="2022-08-04T09:20:00Z">
            <w:rPr>
              <w:rFonts w:ascii="Bookman Old Style" w:hAnsi="Bookman Old Style"/>
              <w:w w:val="96"/>
              <w:sz w:val="18"/>
              <w:vertAlign w:val="subscript"/>
            </w:rPr>
          </w:rPrChange>
        </w:rPr>
        <w:t>2</w:t>
      </w:r>
      <w:r w:rsidRPr="00265780">
        <w:rPr>
          <w:rFonts w:ascii="Bookman Old Style" w:hAnsi="Bookman Old Style"/>
          <w:spacing w:val="3"/>
          <w:sz w:val="18"/>
          <w:lang w:val="de-DE"/>
          <w:rPrChange w:id="2772" w:author="SC9986" w:date="2022-08-04T09:20:00Z">
            <w:rPr>
              <w:rFonts w:ascii="Bookman Old Style" w:hAnsi="Bookman Old Style"/>
              <w:spacing w:val="3"/>
              <w:sz w:val="18"/>
            </w:rPr>
          </w:rPrChange>
        </w:rPr>
        <w:t xml:space="preserve"> </w:t>
      </w:r>
      <w:r w:rsidRPr="00265780">
        <w:rPr>
          <w:rFonts w:ascii="Lucida Sans Unicode" w:hAnsi="Lucida Sans Unicode"/>
          <w:w w:val="323"/>
          <w:sz w:val="18"/>
          <w:lang w:val="de-DE"/>
          <w:rPrChange w:id="2773" w:author="SC9986" w:date="2022-08-04T09:20:00Z">
            <w:rPr>
              <w:rFonts w:ascii="Lucida Sans Unicode" w:hAnsi="Lucida Sans Unicode"/>
              <w:w w:val="323"/>
              <w:sz w:val="18"/>
            </w:rPr>
          </w:rPrChange>
        </w:rPr>
        <w:t xml:space="preserve"> </w:t>
      </w:r>
      <w:r w:rsidRPr="00265780">
        <w:rPr>
          <w:rFonts w:ascii="Lucida Sans Unicode" w:hAnsi="Lucida Sans Unicode"/>
          <w:spacing w:val="-6"/>
          <w:sz w:val="18"/>
          <w:lang w:val="de-DE"/>
          <w:rPrChange w:id="2774" w:author="SC9986" w:date="2022-08-04T09:20:00Z">
            <w:rPr>
              <w:rFonts w:ascii="Lucida Sans Unicode" w:hAnsi="Lucida Sans Unicode"/>
              <w:spacing w:val="-6"/>
              <w:sz w:val="18"/>
            </w:rPr>
          </w:rPrChange>
        </w:rPr>
        <w:t xml:space="preserve"> </w:t>
      </w:r>
      <w:r w:rsidRPr="00265780">
        <w:rPr>
          <w:i/>
          <w:spacing w:val="-70"/>
          <w:w w:val="109"/>
          <w:sz w:val="18"/>
          <w:lang w:val="de-DE"/>
          <w:rPrChange w:id="2775"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776" w:author="SC9986" w:date="2022-08-04T09:20:00Z">
            <w:rPr>
              <w:rFonts w:ascii="Lucida Sans Unicode" w:hAnsi="Lucida Sans Unicode"/>
              <w:spacing w:val="18"/>
              <w:w w:val="46"/>
              <w:position w:val="5"/>
              <w:sz w:val="18"/>
            </w:rPr>
          </w:rPrChange>
        </w:rPr>
        <w:t>˙</w:t>
      </w:r>
      <w:r w:rsidRPr="00265780">
        <w:rPr>
          <w:rFonts w:ascii="Bookman Old Style" w:hAnsi="Bookman Old Style"/>
          <w:w w:val="101"/>
          <w:position w:val="-1"/>
          <w:sz w:val="12"/>
          <w:lang w:val="de-DE"/>
          <w:rPrChange w:id="2777" w:author="SC9986" w:date="2022-08-04T09:20:00Z">
            <w:rPr>
              <w:rFonts w:ascii="Bookman Old Style" w:hAnsi="Bookman Old Style"/>
              <w:w w:val="101"/>
              <w:position w:val="-1"/>
              <w:sz w:val="12"/>
            </w:rPr>
          </w:rPrChange>
        </w:rPr>
        <w:t>1;2;</w:t>
      </w:r>
      <w:r w:rsidRPr="00265780">
        <w:rPr>
          <w:rFonts w:ascii="Arial" w:hAnsi="Arial"/>
          <w:i/>
          <w:w w:val="137"/>
          <w:position w:val="-1"/>
          <w:sz w:val="12"/>
          <w:lang w:val="de-DE"/>
          <w:rPrChange w:id="2778" w:author="SC9986" w:date="2022-08-04T09:20:00Z">
            <w:rPr>
              <w:rFonts w:ascii="Arial" w:hAnsi="Arial"/>
              <w:i/>
              <w:w w:val="137"/>
              <w:position w:val="-1"/>
              <w:sz w:val="12"/>
            </w:rPr>
          </w:rPrChange>
        </w:rPr>
        <w:t>n</w:t>
      </w:r>
      <w:r w:rsidRPr="00265780">
        <w:rPr>
          <w:rFonts w:ascii="Bookman Old Style" w:hAnsi="Bookman Old Style"/>
          <w:w w:val="109"/>
          <w:position w:val="-1"/>
          <w:sz w:val="12"/>
          <w:lang w:val="de-DE"/>
          <w:rPrChange w:id="2779" w:author="SC9986" w:date="2022-08-04T09:20:00Z">
            <w:rPr>
              <w:rFonts w:ascii="Bookman Old Style" w:hAnsi="Bookman Old Style"/>
              <w:w w:val="109"/>
              <w:position w:val="-1"/>
              <w:sz w:val="12"/>
            </w:rPr>
          </w:rPrChange>
        </w:rPr>
        <w:t>;</w:t>
      </w:r>
      <w:r w:rsidRPr="00265780">
        <w:rPr>
          <w:rFonts w:ascii="Arial" w:hAnsi="Arial"/>
          <w:i/>
          <w:w w:val="97"/>
          <w:position w:val="-1"/>
          <w:sz w:val="12"/>
          <w:lang w:val="de-DE"/>
          <w:rPrChange w:id="2780" w:author="SC9986" w:date="2022-08-04T09:20:00Z">
            <w:rPr>
              <w:rFonts w:ascii="Arial" w:hAnsi="Arial"/>
              <w:i/>
              <w:w w:val="97"/>
              <w:position w:val="-1"/>
              <w:sz w:val="12"/>
            </w:rPr>
          </w:rPrChange>
        </w:rPr>
        <w:t>b</w:t>
      </w:r>
      <w:r w:rsidRPr="00265780">
        <w:rPr>
          <w:rFonts w:ascii="Bookman Old Style" w:hAnsi="Bookman Old Style"/>
          <w:w w:val="101"/>
          <w:position w:val="-1"/>
          <w:sz w:val="12"/>
          <w:lang w:val="de-DE"/>
          <w:rPrChange w:id="2781" w:author="SC9986" w:date="2022-08-04T09:20:00Z">
            <w:rPr>
              <w:rFonts w:ascii="Bookman Old Style" w:hAnsi="Bookman Old Style"/>
              <w:w w:val="101"/>
              <w:position w:val="-1"/>
              <w:sz w:val="12"/>
            </w:rPr>
          </w:rPrChange>
        </w:rPr>
        <w:t>;</w:t>
      </w:r>
      <w:r w:rsidRPr="00265780">
        <w:rPr>
          <w:rFonts w:ascii="Bookman Old Style" w:hAnsi="Bookman Old Style"/>
          <w:spacing w:val="9"/>
          <w:w w:val="101"/>
          <w:position w:val="-1"/>
          <w:sz w:val="12"/>
          <w:lang w:val="de-DE"/>
          <w:rPrChange w:id="2782" w:author="SC9986" w:date="2022-08-04T09:20:00Z">
            <w:rPr>
              <w:rFonts w:ascii="Bookman Old Style" w:hAnsi="Bookman Old Style"/>
              <w:spacing w:val="9"/>
              <w:w w:val="101"/>
              <w:position w:val="-1"/>
              <w:sz w:val="12"/>
            </w:rPr>
          </w:rPrChange>
        </w:rPr>
        <w:t>3</w:t>
      </w:r>
      <w:r w:rsidRPr="00265780">
        <w:rPr>
          <w:i/>
          <w:w w:val="113"/>
          <w:sz w:val="18"/>
          <w:lang w:val="de-DE"/>
          <w:rPrChange w:id="2783" w:author="SC9986" w:date="2022-08-04T09:20:00Z">
            <w:rPr>
              <w:i/>
              <w:w w:val="113"/>
              <w:sz w:val="18"/>
            </w:rPr>
          </w:rPrChange>
        </w:rPr>
        <w:t>,</w:t>
      </w:r>
      <w:r w:rsidRPr="00265780">
        <w:rPr>
          <w:i/>
          <w:spacing w:val="-15"/>
          <w:sz w:val="18"/>
          <w:lang w:val="de-DE"/>
          <w:rPrChange w:id="2784" w:author="SC9986" w:date="2022-08-04T09:20:00Z">
            <w:rPr>
              <w:i/>
              <w:spacing w:val="-15"/>
              <w:sz w:val="18"/>
            </w:rPr>
          </w:rPrChange>
        </w:rPr>
        <w:t xml:space="preserve"> </w:t>
      </w:r>
      <w:r w:rsidRPr="00265780">
        <w:rPr>
          <w:i/>
          <w:w w:val="130"/>
          <w:sz w:val="18"/>
          <w:lang w:val="de-DE"/>
          <w:rPrChange w:id="2785" w:author="SC9986" w:date="2022-08-04T09:20:00Z">
            <w:rPr>
              <w:i/>
              <w:w w:val="130"/>
              <w:sz w:val="18"/>
            </w:rPr>
          </w:rPrChange>
        </w:rPr>
        <w:t>x</w:t>
      </w:r>
      <w:r w:rsidRPr="00265780">
        <w:rPr>
          <w:rFonts w:ascii="Bookman Old Style" w:hAnsi="Bookman Old Style"/>
          <w:w w:val="96"/>
          <w:sz w:val="18"/>
          <w:vertAlign w:val="subscript"/>
          <w:lang w:val="de-DE"/>
          <w:rPrChange w:id="2786" w:author="SC9986" w:date="2022-08-04T09:20:00Z">
            <w:rPr>
              <w:rFonts w:ascii="Bookman Old Style" w:hAnsi="Bookman Old Style"/>
              <w:w w:val="96"/>
              <w:sz w:val="18"/>
              <w:vertAlign w:val="subscript"/>
            </w:rPr>
          </w:rPrChange>
        </w:rPr>
        <w:t>3</w:t>
      </w:r>
      <w:r w:rsidRPr="00265780">
        <w:rPr>
          <w:rFonts w:ascii="Bookman Old Style" w:hAnsi="Bookman Old Style"/>
          <w:spacing w:val="3"/>
          <w:sz w:val="18"/>
          <w:lang w:val="de-DE"/>
          <w:rPrChange w:id="2787" w:author="SC9986" w:date="2022-08-04T09:20:00Z">
            <w:rPr>
              <w:rFonts w:ascii="Bookman Old Style" w:hAnsi="Bookman Old Style"/>
              <w:spacing w:val="3"/>
              <w:sz w:val="18"/>
            </w:rPr>
          </w:rPrChange>
        </w:rPr>
        <w:t xml:space="preserve"> </w:t>
      </w:r>
      <w:r w:rsidRPr="00265780">
        <w:rPr>
          <w:rFonts w:ascii="Lucida Sans Unicode" w:hAnsi="Lucida Sans Unicode"/>
          <w:w w:val="89"/>
          <w:sz w:val="18"/>
          <w:lang w:val="de-DE"/>
          <w:rPrChange w:id="2788" w:author="SC9986" w:date="2022-08-04T09:20:00Z">
            <w:rPr>
              <w:rFonts w:ascii="Lucida Sans Unicode" w:hAnsi="Lucida Sans Unicode"/>
              <w:w w:val="89"/>
              <w:sz w:val="18"/>
            </w:rPr>
          </w:rPrChange>
        </w:rPr>
        <w:t>:</w:t>
      </w:r>
      <w:r w:rsidRPr="00265780">
        <w:rPr>
          <w:rFonts w:ascii="Lucida Sans Unicode" w:hAnsi="Lucida Sans Unicode"/>
          <w:spacing w:val="-6"/>
          <w:sz w:val="18"/>
          <w:lang w:val="de-DE"/>
          <w:rPrChange w:id="2789" w:author="SC9986" w:date="2022-08-04T09:20:00Z">
            <w:rPr>
              <w:rFonts w:ascii="Lucida Sans Unicode" w:hAnsi="Lucida Sans Unicode"/>
              <w:spacing w:val="-6"/>
              <w:sz w:val="18"/>
            </w:rPr>
          </w:rPrChange>
        </w:rPr>
        <w:t xml:space="preserve"> </w:t>
      </w:r>
      <w:r>
        <w:rPr>
          <w:i/>
          <w:w w:val="125"/>
          <w:sz w:val="18"/>
        </w:rPr>
        <w:t>τ</w:t>
      </w:r>
    </w:p>
    <w:p w14:paraId="0B2D0BFD" w14:textId="77777777" w:rsidR="00AF434A" w:rsidRPr="00265780" w:rsidRDefault="00000000">
      <w:pPr>
        <w:spacing w:before="234" w:line="293" w:lineRule="exact"/>
        <w:ind w:left="1035"/>
        <w:rPr>
          <w:rFonts w:ascii="Arial" w:hAnsi="Arial"/>
          <w:i/>
          <w:sz w:val="12"/>
          <w:lang w:val="de-DE"/>
          <w:rPrChange w:id="2790" w:author="SC9986" w:date="2022-08-04T09:20:00Z">
            <w:rPr>
              <w:rFonts w:ascii="Arial" w:hAnsi="Arial"/>
              <w:i/>
              <w:sz w:val="12"/>
            </w:rPr>
          </w:rPrChange>
        </w:rPr>
      </w:pPr>
      <w:r>
        <w:rPr>
          <w:rFonts w:ascii="Lucida Sans Unicode" w:hAnsi="Lucida Sans Unicode"/>
          <w:w w:val="111"/>
          <w:position w:val="2"/>
          <w:sz w:val="18"/>
        </w:rPr>
        <w:t>Γ</w:t>
      </w:r>
      <w:r w:rsidRPr="00265780">
        <w:rPr>
          <w:rFonts w:ascii="Lucida Sans Unicode" w:hAnsi="Lucida Sans Unicode"/>
          <w:w w:val="111"/>
          <w:position w:val="2"/>
          <w:sz w:val="18"/>
          <w:lang w:val="de-DE"/>
          <w:rPrChange w:id="2791" w:author="SC9986" w:date="2022-08-04T09:20: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792" w:author="SC9986" w:date="2022-08-04T09:20: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793" w:author="SC9986" w:date="2022-08-04T09:20:00Z">
            <w:rPr>
              <w:i/>
              <w:spacing w:val="6"/>
              <w:position w:val="2"/>
              <w:sz w:val="18"/>
            </w:rPr>
          </w:rPrChange>
        </w:rPr>
        <w:t xml:space="preserve"> </w:t>
      </w:r>
      <w:r w:rsidRPr="00265780">
        <w:rPr>
          <w:rFonts w:ascii="Lucida Sans Unicode" w:hAnsi="Lucida Sans Unicode"/>
          <w:w w:val="99"/>
          <w:position w:val="2"/>
          <w:sz w:val="18"/>
          <w:lang w:val="de-DE"/>
          <w:rPrChange w:id="2794" w:author="SC9986" w:date="2022-08-04T09:20: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795" w:author="SC9986" w:date="2022-08-04T09:20:00Z">
            <w:rPr>
              <w:rFonts w:ascii="Lucida Sans Unicode" w:hAnsi="Lucida Sans Unicode"/>
              <w:spacing w:val="-6"/>
              <w:position w:val="2"/>
              <w:sz w:val="18"/>
            </w:rPr>
          </w:rPrChange>
        </w:rPr>
        <w:t xml:space="preserve"> </w:t>
      </w:r>
      <w:r w:rsidRPr="00265780">
        <w:rPr>
          <w:i/>
          <w:w w:val="107"/>
          <w:position w:val="2"/>
          <w:sz w:val="18"/>
          <w:lang w:val="de-DE"/>
          <w:rPrChange w:id="2796" w:author="SC9986" w:date="2022-08-04T09:20:00Z">
            <w:rPr>
              <w:i/>
              <w:w w:val="107"/>
              <w:position w:val="2"/>
              <w:sz w:val="18"/>
            </w:rPr>
          </w:rPrChange>
        </w:rPr>
        <w:t>e</w:t>
      </w:r>
      <w:r w:rsidRPr="00265780">
        <w:rPr>
          <w:rFonts w:ascii="Bookman Old Style" w:hAnsi="Bookman Old Style"/>
          <w:w w:val="98"/>
          <w:sz w:val="12"/>
          <w:lang w:val="de-DE"/>
          <w:rPrChange w:id="2797" w:author="SC9986" w:date="2022-08-04T09:20:00Z">
            <w:rPr>
              <w:rFonts w:ascii="Bookman Old Style" w:hAnsi="Bookman Old Style"/>
              <w:w w:val="98"/>
              <w:sz w:val="12"/>
            </w:rPr>
          </w:rPrChange>
        </w:rPr>
        <w:t>1</w:t>
      </w:r>
      <w:r w:rsidRPr="00265780">
        <w:rPr>
          <w:rFonts w:ascii="Bookman Old Style" w:hAnsi="Bookman Old Style"/>
          <w:sz w:val="12"/>
          <w:lang w:val="de-DE"/>
          <w:rPrChange w:id="2798"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799" w:author="SC9986" w:date="2022-08-04T09:20:00Z">
            <w:rPr>
              <w:rFonts w:ascii="Bookman Old Style" w:hAnsi="Bookman Old Style"/>
              <w:spacing w:val="-16"/>
              <w:sz w:val="12"/>
            </w:rPr>
          </w:rPrChange>
        </w:rPr>
        <w:t xml:space="preserve"> </w:t>
      </w:r>
      <w:r w:rsidRPr="00265780">
        <w:rPr>
          <w:rFonts w:ascii="Lucida Sans Unicode" w:hAnsi="Lucida Sans Unicode"/>
          <w:w w:val="323"/>
          <w:position w:val="2"/>
          <w:sz w:val="18"/>
          <w:lang w:val="de-DE"/>
          <w:rPrChange w:id="2800" w:author="SC9986" w:date="2022-08-04T09:20: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801" w:author="SC9986" w:date="2022-08-04T09:20:00Z">
            <w:rPr>
              <w:rFonts w:ascii="Lucida Sans Unicode" w:hAnsi="Lucida Sans Unicode"/>
              <w:spacing w:val="-6"/>
              <w:position w:val="2"/>
              <w:sz w:val="18"/>
            </w:rPr>
          </w:rPrChange>
        </w:rPr>
        <w:t xml:space="preserve"> </w:t>
      </w:r>
      <w:r w:rsidRPr="00265780">
        <w:rPr>
          <w:i/>
          <w:spacing w:val="-70"/>
          <w:w w:val="109"/>
          <w:position w:val="2"/>
          <w:sz w:val="18"/>
          <w:lang w:val="de-DE"/>
          <w:rPrChange w:id="2802" w:author="SC9986" w:date="2022-08-04T09:20:00Z">
            <w:rPr>
              <w:i/>
              <w:spacing w:val="-70"/>
              <w:w w:val="109"/>
              <w:position w:val="2"/>
              <w:sz w:val="18"/>
            </w:rPr>
          </w:rPrChange>
        </w:rPr>
        <w:t>C</w:t>
      </w:r>
      <w:r w:rsidRPr="00265780">
        <w:rPr>
          <w:rFonts w:ascii="Lucida Sans Unicode" w:hAnsi="Lucida Sans Unicode"/>
          <w:spacing w:val="18"/>
          <w:w w:val="46"/>
          <w:position w:val="7"/>
          <w:sz w:val="18"/>
          <w:lang w:val="de-DE"/>
          <w:rPrChange w:id="2803" w:author="SC9986" w:date="2022-08-04T09:20:00Z">
            <w:rPr>
              <w:rFonts w:ascii="Lucida Sans Unicode" w:hAnsi="Lucida Sans Unicode"/>
              <w:spacing w:val="18"/>
              <w:w w:val="46"/>
              <w:position w:val="7"/>
              <w:sz w:val="18"/>
            </w:rPr>
          </w:rPrChange>
        </w:rPr>
        <w:t>˙</w:t>
      </w:r>
      <w:r w:rsidRPr="00265780">
        <w:rPr>
          <w:rFonts w:ascii="Bookman Old Style" w:hAnsi="Bookman Old Style"/>
          <w:spacing w:val="9"/>
          <w:w w:val="98"/>
          <w:sz w:val="12"/>
          <w:lang w:val="de-DE"/>
          <w:rPrChange w:id="2804" w:author="SC9986" w:date="2022-08-04T09:20:00Z">
            <w:rPr>
              <w:rFonts w:ascii="Bookman Old Style" w:hAnsi="Bookman Old Style"/>
              <w:spacing w:val="9"/>
              <w:w w:val="98"/>
              <w:sz w:val="12"/>
            </w:rPr>
          </w:rPrChange>
        </w:rPr>
        <w:t>1</w:t>
      </w:r>
      <w:r w:rsidRPr="00265780">
        <w:rPr>
          <w:i/>
          <w:w w:val="113"/>
          <w:position w:val="2"/>
          <w:sz w:val="18"/>
          <w:lang w:val="de-DE"/>
          <w:rPrChange w:id="2805" w:author="SC9986" w:date="2022-08-04T09:20:00Z">
            <w:rPr>
              <w:i/>
              <w:w w:val="113"/>
              <w:position w:val="2"/>
              <w:sz w:val="18"/>
            </w:rPr>
          </w:rPrChange>
        </w:rPr>
        <w:t>,</w:t>
      </w:r>
      <w:r w:rsidRPr="00265780">
        <w:rPr>
          <w:i/>
          <w:spacing w:val="-15"/>
          <w:position w:val="2"/>
          <w:sz w:val="18"/>
          <w:lang w:val="de-DE"/>
          <w:rPrChange w:id="2806" w:author="SC9986" w:date="2022-08-04T09:20:00Z">
            <w:rPr>
              <w:i/>
              <w:spacing w:val="-15"/>
              <w:position w:val="2"/>
              <w:sz w:val="18"/>
            </w:rPr>
          </w:rPrChange>
        </w:rPr>
        <w:t xml:space="preserve"> </w:t>
      </w:r>
      <w:r w:rsidRPr="00265780">
        <w:rPr>
          <w:i/>
          <w:spacing w:val="-75"/>
          <w:w w:val="108"/>
          <w:position w:val="2"/>
          <w:sz w:val="18"/>
          <w:lang w:val="de-DE"/>
          <w:rPrChange w:id="2807" w:author="SC9986" w:date="2022-08-04T09:20:00Z">
            <w:rPr>
              <w:i/>
              <w:spacing w:val="-75"/>
              <w:w w:val="108"/>
              <w:position w:val="2"/>
              <w:sz w:val="18"/>
            </w:rPr>
          </w:rPrChange>
        </w:rPr>
        <w:t>a</w:t>
      </w:r>
      <w:r w:rsidRPr="00265780">
        <w:rPr>
          <w:rFonts w:ascii="Lucida Sans Unicode" w:hAnsi="Lucida Sans Unicode"/>
          <w:w w:val="46"/>
          <w:position w:val="2"/>
          <w:sz w:val="18"/>
          <w:lang w:val="de-DE"/>
          <w:rPrChange w:id="2808" w:author="SC9986" w:date="2022-08-04T09:20: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809" w:author="SC9986" w:date="2022-08-04T09:20: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810" w:author="SC9986" w:date="2022-08-04T09:20:00Z">
            <w:rPr>
              <w:rFonts w:ascii="Bookman Old Style" w:hAnsi="Bookman Old Style"/>
              <w:w w:val="98"/>
              <w:sz w:val="12"/>
            </w:rPr>
          </w:rPrChange>
        </w:rPr>
        <w:t>1</w:t>
      </w:r>
      <w:r w:rsidRPr="00265780">
        <w:rPr>
          <w:rFonts w:ascii="Bookman Old Style" w:hAnsi="Bookman Old Style"/>
          <w:sz w:val="12"/>
          <w:lang w:val="de-DE"/>
          <w:rPrChange w:id="2811"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812" w:author="SC9986" w:date="2022-08-04T09:20: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813" w:author="SC9986" w:date="2022-08-04T09:20: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814" w:author="SC9986" w:date="2022-08-04T09:20:00Z">
            <w:rPr>
              <w:rFonts w:ascii="Lucida Sans Unicode" w:hAnsi="Lucida Sans Unicode"/>
              <w:spacing w:val="-6"/>
              <w:position w:val="2"/>
              <w:sz w:val="18"/>
            </w:rPr>
          </w:rPrChange>
        </w:rPr>
        <w:t xml:space="preserve"> </w:t>
      </w:r>
      <w:proofErr w:type="spellStart"/>
      <w:r w:rsidRPr="00265780">
        <w:rPr>
          <w:w w:val="141"/>
          <w:position w:val="2"/>
          <w:sz w:val="18"/>
          <w:lang w:val="de-DE"/>
          <w:rPrChange w:id="2815" w:author="SC9986" w:date="2022-08-04T09:20:00Z">
            <w:rPr>
              <w:w w:val="141"/>
              <w:position w:val="2"/>
              <w:sz w:val="18"/>
            </w:rPr>
          </w:rPrChange>
        </w:rPr>
        <w:t>ptr</w:t>
      </w:r>
      <w:proofErr w:type="spellEnd"/>
      <w:r w:rsidRPr="00265780">
        <w:rPr>
          <w:rFonts w:ascii="Arial" w:hAnsi="Arial"/>
          <w:i/>
          <w:w w:val="130"/>
          <w:position w:val="11"/>
          <w:sz w:val="12"/>
          <w:lang w:val="de-DE"/>
          <w:rPrChange w:id="2816" w:author="SC9986" w:date="2022-08-04T09:20:00Z">
            <w:rPr>
              <w:rFonts w:ascii="Arial" w:hAnsi="Arial"/>
              <w:i/>
              <w:w w:val="130"/>
              <w:position w:val="11"/>
              <w:sz w:val="12"/>
            </w:rPr>
          </w:rPrChange>
        </w:rPr>
        <w:t>m</w:t>
      </w:r>
      <w:r w:rsidRPr="00265780">
        <w:rPr>
          <w:rFonts w:ascii="Arial" w:hAnsi="Arial"/>
          <w:i/>
          <w:position w:val="11"/>
          <w:sz w:val="12"/>
          <w:lang w:val="de-DE"/>
          <w:rPrChange w:id="2817" w:author="SC9986" w:date="2022-08-04T09:20:00Z">
            <w:rPr>
              <w:rFonts w:ascii="Arial" w:hAnsi="Arial"/>
              <w:i/>
              <w:position w:val="11"/>
              <w:sz w:val="12"/>
            </w:rPr>
          </w:rPrChange>
        </w:rPr>
        <w:t xml:space="preserve"> </w:t>
      </w:r>
      <w:r w:rsidRPr="00265780">
        <w:rPr>
          <w:rFonts w:ascii="Arial" w:hAnsi="Arial"/>
          <w:i/>
          <w:spacing w:val="6"/>
          <w:position w:val="11"/>
          <w:sz w:val="12"/>
          <w:lang w:val="de-DE"/>
          <w:rPrChange w:id="2818" w:author="SC9986" w:date="2022-08-04T09:20:00Z">
            <w:rPr>
              <w:rFonts w:ascii="Arial" w:hAnsi="Arial"/>
              <w:i/>
              <w:spacing w:val="6"/>
              <w:position w:val="11"/>
              <w:sz w:val="12"/>
            </w:rPr>
          </w:rPrChange>
        </w:rPr>
        <w:t xml:space="preserve"> </w:t>
      </w:r>
      <w:r w:rsidRPr="00265780">
        <w:rPr>
          <w:rFonts w:ascii="Lucida Sans Unicode" w:hAnsi="Lucida Sans Unicode"/>
          <w:w w:val="87"/>
          <w:position w:val="2"/>
          <w:sz w:val="18"/>
          <w:lang w:val="de-DE"/>
          <w:rPrChange w:id="2819" w:author="SC9986" w:date="2022-08-04T09:20:00Z">
            <w:rPr>
              <w:rFonts w:ascii="Lucida Sans Unicode" w:hAnsi="Lucida Sans Unicode"/>
              <w:w w:val="87"/>
              <w:position w:val="2"/>
              <w:sz w:val="18"/>
            </w:rPr>
          </w:rPrChange>
        </w:rPr>
        <w:t>[</w:t>
      </w:r>
      <w:r>
        <w:rPr>
          <w:i/>
          <w:w w:val="115"/>
          <w:position w:val="2"/>
          <w:sz w:val="18"/>
        </w:rPr>
        <w:t>β</w:t>
      </w:r>
      <w:r w:rsidRPr="00265780">
        <w:rPr>
          <w:i/>
          <w:position w:val="2"/>
          <w:sz w:val="18"/>
          <w:lang w:val="de-DE"/>
          <w:rPrChange w:id="2820" w:author="SC9986" w:date="2022-08-04T09:20:00Z">
            <w:rPr>
              <w:i/>
              <w:position w:val="2"/>
              <w:sz w:val="18"/>
            </w:rPr>
          </w:rPrChange>
        </w:rPr>
        <w:t xml:space="preserve"> </w:t>
      </w:r>
      <w:r w:rsidRPr="00265780">
        <w:rPr>
          <w:i/>
          <w:spacing w:val="-18"/>
          <w:position w:val="2"/>
          <w:sz w:val="18"/>
          <w:lang w:val="de-DE"/>
          <w:rPrChange w:id="2821" w:author="SC9986" w:date="2022-08-04T09:20:00Z">
            <w:rPr>
              <w:i/>
              <w:spacing w:val="-18"/>
              <w:position w:val="2"/>
              <w:sz w:val="18"/>
            </w:rPr>
          </w:rPrChange>
        </w:rPr>
        <w:t xml:space="preserve"> </w:t>
      </w:r>
      <w:r>
        <w:rPr>
          <w:i/>
          <w:w w:val="125"/>
          <w:position w:val="2"/>
          <w:sz w:val="18"/>
        </w:rPr>
        <w:t>τ</w:t>
      </w:r>
      <w:r w:rsidRPr="00265780">
        <w:rPr>
          <w:i/>
          <w:spacing w:val="-25"/>
          <w:position w:val="2"/>
          <w:sz w:val="18"/>
          <w:lang w:val="de-DE"/>
          <w:rPrChange w:id="2822" w:author="SC9986" w:date="2022-08-04T09:20:00Z">
            <w:rPr>
              <w:i/>
              <w:spacing w:val="-25"/>
              <w:position w:val="2"/>
              <w:sz w:val="18"/>
            </w:rPr>
          </w:rPrChange>
        </w:rPr>
        <w:t xml:space="preserve"> </w:t>
      </w:r>
      <w:r w:rsidRPr="00265780">
        <w:rPr>
          <w:rFonts w:ascii="Lucida Sans Unicode" w:hAnsi="Lucida Sans Unicode"/>
          <w:w w:val="87"/>
          <w:position w:val="2"/>
          <w:sz w:val="18"/>
          <w:lang w:val="de-DE"/>
          <w:rPrChange w:id="2823" w:author="SC9986" w:date="2022-08-04T09:20:00Z">
            <w:rPr>
              <w:rFonts w:ascii="Lucida Sans Unicode" w:hAnsi="Lucida Sans Unicode"/>
              <w:w w:val="87"/>
              <w:position w:val="2"/>
              <w:sz w:val="18"/>
            </w:rPr>
          </w:rPrChange>
        </w:rPr>
        <w:t>]</w:t>
      </w:r>
      <w:r>
        <w:rPr>
          <w:rFonts w:ascii="Arial" w:hAnsi="Arial"/>
          <w:i/>
          <w:w w:val="144"/>
          <w:sz w:val="12"/>
        </w:rPr>
        <w:t>κ</w:t>
      </w:r>
    </w:p>
    <w:p w14:paraId="5A319F15" w14:textId="77777777" w:rsidR="00AF434A" w:rsidRPr="00265780" w:rsidRDefault="00AF434A">
      <w:pPr>
        <w:spacing w:line="293" w:lineRule="exact"/>
        <w:rPr>
          <w:rFonts w:ascii="Arial" w:hAnsi="Arial"/>
          <w:sz w:val="12"/>
          <w:lang w:val="de-DE"/>
          <w:rPrChange w:id="2824" w:author="SC9986" w:date="2022-08-04T09:20:00Z">
            <w:rPr>
              <w:rFonts w:ascii="Arial" w:hAnsi="Arial"/>
              <w:sz w:val="12"/>
            </w:rPr>
          </w:rPrChange>
        </w:rPr>
        <w:sectPr w:rsidR="00AF434A" w:rsidRPr="00265780">
          <w:type w:val="continuous"/>
          <w:pgSz w:w="12240" w:h="15840"/>
          <w:pgMar w:top="1500" w:right="860" w:bottom="280" w:left="860" w:header="720" w:footer="720" w:gutter="0"/>
          <w:cols w:num="2" w:space="720" w:equalWidth="0">
            <w:col w:w="1630" w:space="1045"/>
            <w:col w:w="7845"/>
          </w:cols>
        </w:sectPr>
      </w:pPr>
    </w:p>
    <w:p w14:paraId="3CB0CEFB" w14:textId="77777777" w:rsidR="00AF434A" w:rsidRPr="00265780" w:rsidRDefault="00000000">
      <w:pPr>
        <w:tabs>
          <w:tab w:val="left" w:pos="3683"/>
        </w:tabs>
        <w:spacing w:line="225" w:lineRule="exact"/>
        <w:ind w:left="1447"/>
        <w:rPr>
          <w:i/>
          <w:sz w:val="18"/>
          <w:lang w:val="de-DE"/>
          <w:rPrChange w:id="2825" w:author="SC9986" w:date="2022-08-04T09:20:00Z">
            <w:rPr>
              <w:i/>
              <w:sz w:val="18"/>
            </w:rPr>
          </w:rPrChange>
        </w:rPr>
      </w:pPr>
      <w:r>
        <w:rPr>
          <w:rFonts w:ascii="Lucida Sans Unicode" w:hAnsi="Lucida Sans Unicode"/>
          <w:w w:val="111"/>
          <w:sz w:val="18"/>
        </w:rPr>
        <w:t>Γ</w:t>
      </w:r>
      <w:r w:rsidRPr="00265780">
        <w:rPr>
          <w:rFonts w:ascii="Lucida Sans Unicode" w:hAnsi="Lucida Sans Unicode"/>
          <w:w w:val="111"/>
          <w:sz w:val="18"/>
          <w:lang w:val="de-DE"/>
          <w:rPrChange w:id="2826" w:author="SC9986" w:date="2022-08-04T09:20:00Z">
            <w:rPr>
              <w:rFonts w:ascii="Lucida Sans Unicode" w:hAnsi="Lucida Sans Unicode"/>
              <w:w w:val="111"/>
              <w:sz w:val="18"/>
            </w:rPr>
          </w:rPrChange>
        </w:rPr>
        <w:t>;</w:t>
      </w:r>
      <w:r w:rsidRPr="00265780">
        <w:rPr>
          <w:rFonts w:ascii="Lucida Sans Unicode" w:hAnsi="Lucida Sans Unicode"/>
          <w:spacing w:val="-27"/>
          <w:sz w:val="18"/>
          <w:lang w:val="de-DE"/>
          <w:rPrChange w:id="2827" w:author="SC9986" w:date="2022-08-04T09:20:00Z">
            <w:rPr>
              <w:rFonts w:ascii="Lucida Sans Unicode" w:hAnsi="Lucida Sans Unicode"/>
              <w:spacing w:val="-27"/>
              <w:sz w:val="18"/>
            </w:rPr>
          </w:rPrChange>
        </w:rPr>
        <w:t xml:space="preserve"> </w:t>
      </w:r>
      <w:r>
        <w:rPr>
          <w:i/>
          <w:w w:val="109"/>
          <w:sz w:val="18"/>
        </w:rPr>
        <w:t>ρ</w:t>
      </w:r>
      <w:r w:rsidRPr="00265780">
        <w:rPr>
          <w:i/>
          <w:spacing w:val="6"/>
          <w:sz w:val="18"/>
          <w:lang w:val="de-DE"/>
          <w:rPrChange w:id="2828" w:author="SC9986" w:date="2022-08-04T09:20:00Z">
            <w:rPr>
              <w:i/>
              <w:spacing w:val="6"/>
              <w:sz w:val="18"/>
            </w:rPr>
          </w:rPrChange>
        </w:rPr>
        <w:t xml:space="preserve"> </w:t>
      </w:r>
      <w:r w:rsidRPr="00265780">
        <w:rPr>
          <w:rFonts w:ascii="Lucida Sans Unicode" w:hAnsi="Lucida Sans Unicode"/>
          <w:w w:val="99"/>
          <w:sz w:val="18"/>
          <w:lang w:val="de-DE"/>
          <w:rPrChange w:id="2829" w:author="SC9986" w:date="2022-08-04T09:20:00Z">
            <w:rPr>
              <w:rFonts w:ascii="Lucida Sans Unicode" w:hAnsi="Lucida Sans Unicode"/>
              <w:w w:val="99"/>
              <w:sz w:val="18"/>
            </w:rPr>
          </w:rPrChange>
        </w:rPr>
        <w:t>€</w:t>
      </w:r>
      <w:r w:rsidRPr="00265780">
        <w:rPr>
          <w:rFonts w:ascii="Lucida Sans Unicode" w:hAnsi="Lucida Sans Unicode"/>
          <w:spacing w:val="-6"/>
          <w:sz w:val="18"/>
          <w:lang w:val="de-DE"/>
          <w:rPrChange w:id="2830" w:author="SC9986" w:date="2022-08-04T09:20:00Z">
            <w:rPr>
              <w:rFonts w:ascii="Lucida Sans Unicode" w:hAnsi="Lucida Sans Unicode"/>
              <w:spacing w:val="-6"/>
              <w:sz w:val="18"/>
            </w:rPr>
          </w:rPrChange>
        </w:rPr>
        <w:t xml:space="preserve"> </w:t>
      </w:r>
      <w:r w:rsidRPr="00265780">
        <w:rPr>
          <w:i/>
          <w:w w:val="107"/>
          <w:sz w:val="18"/>
          <w:lang w:val="de-DE"/>
          <w:rPrChange w:id="2831" w:author="SC9986" w:date="2022-08-04T09:20:00Z">
            <w:rPr>
              <w:i/>
              <w:w w:val="107"/>
              <w:sz w:val="18"/>
            </w:rPr>
          </w:rPrChange>
        </w:rPr>
        <w:t>e</w:t>
      </w:r>
      <w:r w:rsidRPr="00265780">
        <w:rPr>
          <w:rFonts w:ascii="Bookman Old Style" w:hAnsi="Bookman Old Style"/>
          <w:w w:val="96"/>
          <w:sz w:val="18"/>
          <w:vertAlign w:val="subscript"/>
          <w:lang w:val="de-DE"/>
          <w:rPrChange w:id="2832" w:author="SC9986" w:date="2022-08-04T09:20:00Z">
            <w:rPr>
              <w:rFonts w:ascii="Bookman Old Style" w:hAnsi="Bookman Old Style"/>
              <w:w w:val="96"/>
              <w:sz w:val="18"/>
              <w:vertAlign w:val="subscript"/>
            </w:rPr>
          </w:rPrChange>
        </w:rPr>
        <w:t>2</w:t>
      </w:r>
      <w:r w:rsidRPr="00265780">
        <w:rPr>
          <w:rFonts w:ascii="Bookman Old Style" w:hAnsi="Bookman Old Style"/>
          <w:spacing w:val="3"/>
          <w:sz w:val="18"/>
          <w:lang w:val="de-DE"/>
          <w:rPrChange w:id="2833" w:author="SC9986" w:date="2022-08-04T09:20:00Z">
            <w:rPr>
              <w:rFonts w:ascii="Bookman Old Style" w:hAnsi="Bookman Old Style"/>
              <w:spacing w:val="3"/>
              <w:sz w:val="18"/>
            </w:rPr>
          </w:rPrChange>
        </w:rPr>
        <w:t xml:space="preserve"> </w:t>
      </w:r>
      <w:r w:rsidRPr="00265780">
        <w:rPr>
          <w:rFonts w:ascii="Lucida Sans Unicode" w:hAnsi="Lucida Sans Unicode"/>
          <w:w w:val="323"/>
          <w:sz w:val="18"/>
          <w:lang w:val="de-DE"/>
          <w:rPrChange w:id="2834" w:author="SC9986" w:date="2022-08-04T09:20:00Z">
            <w:rPr>
              <w:rFonts w:ascii="Lucida Sans Unicode" w:hAnsi="Lucida Sans Unicode"/>
              <w:w w:val="323"/>
              <w:sz w:val="18"/>
            </w:rPr>
          </w:rPrChange>
        </w:rPr>
        <w:t xml:space="preserve"> </w:t>
      </w:r>
      <w:r w:rsidRPr="00265780">
        <w:rPr>
          <w:rFonts w:ascii="Lucida Sans Unicode" w:hAnsi="Lucida Sans Unicode"/>
          <w:spacing w:val="-6"/>
          <w:sz w:val="18"/>
          <w:lang w:val="de-DE"/>
          <w:rPrChange w:id="2835" w:author="SC9986" w:date="2022-08-04T09:20:00Z">
            <w:rPr>
              <w:rFonts w:ascii="Lucida Sans Unicode" w:hAnsi="Lucida Sans Unicode"/>
              <w:spacing w:val="-6"/>
              <w:sz w:val="18"/>
            </w:rPr>
          </w:rPrChange>
        </w:rPr>
        <w:t xml:space="preserve"> </w:t>
      </w:r>
      <w:r w:rsidRPr="00265780">
        <w:rPr>
          <w:i/>
          <w:spacing w:val="-70"/>
          <w:w w:val="109"/>
          <w:sz w:val="18"/>
          <w:lang w:val="de-DE"/>
          <w:rPrChange w:id="2836"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837" w:author="SC9986" w:date="2022-08-04T09:20:00Z">
            <w:rPr>
              <w:rFonts w:ascii="Lucida Sans Unicode" w:hAnsi="Lucida Sans Unicode"/>
              <w:spacing w:val="18"/>
              <w:w w:val="46"/>
              <w:position w:val="5"/>
              <w:sz w:val="18"/>
            </w:rPr>
          </w:rPrChange>
        </w:rPr>
        <w:t>˙</w:t>
      </w:r>
      <w:r w:rsidRPr="00265780">
        <w:rPr>
          <w:rFonts w:ascii="Bookman Old Style" w:hAnsi="Bookman Old Style"/>
          <w:spacing w:val="9"/>
          <w:w w:val="98"/>
          <w:position w:val="-1"/>
          <w:sz w:val="12"/>
          <w:lang w:val="de-DE"/>
          <w:rPrChange w:id="2838" w:author="SC9986" w:date="2022-08-04T09:20:00Z">
            <w:rPr>
              <w:rFonts w:ascii="Bookman Old Style" w:hAnsi="Bookman Old Style"/>
              <w:spacing w:val="9"/>
              <w:w w:val="98"/>
              <w:position w:val="-1"/>
              <w:sz w:val="12"/>
            </w:rPr>
          </w:rPrChange>
        </w:rPr>
        <w:t>2</w:t>
      </w:r>
      <w:r w:rsidRPr="00265780">
        <w:rPr>
          <w:i/>
          <w:w w:val="113"/>
          <w:sz w:val="18"/>
          <w:lang w:val="de-DE"/>
          <w:rPrChange w:id="2839" w:author="SC9986" w:date="2022-08-04T09:20:00Z">
            <w:rPr>
              <w:i/>
              <w:w w:val="113"/>
              <w:sz w:val="18"/>
            </w:rPr>
          </w:rPrChange>
        </w:rPr>
        <w:t>,</w:t>
      </w:r>
      <w:r w:rsidRPr="00265780">
        <w:rPr>
          <w:i/>
          <w:spacing w:val="-15"/>
          <w:sz w:val="18"/>
          <w:lang w:val="de-DE"/>
          <w:rPrChange w:id="2840" w:author="SC9986" w:date="2022-08-04T09:20:00Z">
            <w:rPr>
              <w:i/>
              <w:spacing w:val="-15"/>
              <w:sz w:val="18"/>
            </w:rPr>
          </w:rPrChange>
        </w:rPr>
        <w:t xml:space="preserve"> </w:t>
      </w:r>
      <w:r w:rsidRPr="00265780">
        <w:rPr>
          <w:i/>
          <w:spacing w:val="-75"/>
          <w:w w:val="108"/>
          <w:sz w:val="18"/>
          <w:lang w:val="de-DE"/>
          <w:rPrChange w:id="2841" w:author="SC9986" w:date="2022-08-04T09:20:00Z">
            <w:rPr>
              <w:i/>
              <w:spacing w:val="-75"/>
              <w:w w:val="108"/>
              <w:sz w:val="18"/>
            </w:rPr>
          </w:rPrChange>
        </w:rPr>
        <w:t>a</w:t>
      </w:r>
      <w:r w:rsidRPr="00265780">
        <w:rPr>
          <w:rFonts w:ascii="Lucida Sans Unicode" w:hAnsi="Lucida Sans Unicode"/>
          <w:w w:val="46"/>
          <w:sz w:val="18"/>
          <w:lang w:val="de-DE"/>
          <w:rPrChange w:id="2842" w:author="SC9986" w:date="2022-08-04T09:20:00Z">
            <w:rPr>
              <w:rFonts w:ascii="Lucida Sans Unicode" w:hAnsi="Lucida Sans Unicode"/>
              <w:w w:val="46"/>
              <w:sz w:val="18"/>
            </w:rPr>
          </w:rPrChange>
        </w:rPr>
        <w:t>˙</w:t>
      </w:r>
      <w:r w:rsidRPr="00265780">
        <w:rPr>
          <w:rFonts w:ascii="Lucida Sans Unicode" w:hAnsi="Lucida Sans Unicode"/>
          <w:spacing w:val="-34"/>
          <w:sz w:val="18"/>
          <w:lang w:val="de-DE"/>
          <w:rPrChange w:id="2843" w:author="SC9986" w:date="2022-08-04T09:20:00Z">
            <w:rPr>
              <w:rFonts w:ascii="Lucida Sans Unicode" w:hAnsi="Lucida Sans Unicode"/>
              <w:spacing w:val="-34"/>
              <w:sz w:val="18"/>
            </w:rPr>
          </w:rPrChange>
        </w:rPr>
        <w:t xml:space="preserve"> </w:t>
      </w:r>
      <w:r w:rsidRPr="00265780">
        <w:rPr>
          <w:rFonts w:ascii="Bookman Old Style" w:hAnsi="Bookman Old Style"/>
          <w:w w:val="96"/>
          <w:sz w:val="18"/>
          <w:vertAlign w:val="subscript"/>
          <w:lang w:val="de-DE"/>
          <w:rPrChange w:id="2844" w:author="SC9986" w:date="2022-08-04T09:20:00Z">
            <w:rPr>
              <w:rFonts w:ascii="Bookman Old Style" w:hAnsi="Bookman Old Style"/>
              <w:w w:val="96"/>
              <w:sz w:val="18"/>
              <w:vertAlign w:val="subscript"/>
            </w:rPr>
          </w:rPrChange>
        </w:rPr>
        <w:t>2</w:t>
      </w:r>
      <w:r w:rsidRPr="00265780">
        <w:rPr>
          <w:rFonts w:ascii="Bookman Old Style" w:hAnsi="Bookman Old Style"/>
          <w:spacing w:val="3"/>
          <w:sz w:val="18"/>
          <w:lang w:val="de-DE"/>
          <w:rPrChange w:id="2845" w:author="SC9986" w:date="2022-08-04T09:20:00Z">
            <w:rPr>
              <w:rFonts w:ascii="Bookman Old Style" w:hAnsi="Bookman Old Style"/>
              <w:spacing w:val="3"/>
              <w:sz w:val="18"/>
            </w:rPr>
          </w:rPrChange>
        </w:rPr>
        <w:t xml:space="preserve"> </w:t>
      </w:r>
      <w:r w:rsidRPr="00265780">
        <w:rPr>
          <w:rFonts w:ascii="Lucida Sans Unicode" w:hAnsi="Lucida Sans Unicode"/>
          <w:w w:val="89"/>
          <w:sz w:val="18"/>
          <w:lang w:val="de-DE"/>
          <w:rPrChange w:id="2846" w:author="SC9986" w:date="2022-08-04T09:20:00Z">
            <w:rPr>
              <w:rFonts w:ascii="Lucida Sans Unicode" w:hAnsi="Lucida Sans Unicode"/>
              <w:w w:val="89"/>
              <w:sz w:val="18"/>
            </w:rPr>
          </w:rPrChange>
        </w:rPr>
        <w:t>:</w:t>
      </w:r>
      <w:r w:rsidRPr="00265780">
        <w:rPr>
          <w:rFonts w:ascii="Lucida Sans Unicode" w:hAnsi="Lucida Sans Unicode"/>
          <w:spacing w:val="-6"/>
          <w:sz w:val="18"/>
          <w:lang w:val="de-DE"/>
          <w:rPrChange w:id="2847" w:author="SC9986" w:date="2022-08-04T09:20:00Z">
            <w:rPr>
              <w:rFonts w:ascii="Lucida Sans Unicode" w:hAnsi="Lucida Sans Unicode"/>
              <w:spacing w:val="-6"/>
              <w:sz w:val="18"/>
            </w:rPr>
          </w:rPrChange>
        </w:rPr>
        <w:t xml:space="preserve"> </w:t>
      </w:r>
      <w:proofErr w:type="spellStart"/>
      <w:r w:rsidRPr="00265780">
        <w:rPr>
          <w:w w:val="148"/>
          <w:sz w:val="18"/>
          <w:lang w:val="de-DE"/>
          <w:rPrChange w:id="2848" w:author="SC9986" w:date="2022-08-04T09:20:00Z">
            <w:rPr>
              <w:w w:val="148"/>
              <w:sz w:val="18"/>
            </w:rPr>
          </w:rPrChange>
        </w:rPr>
        <w:t>int</w:t>
      </w:r>
      <w:proofErr w:type="spellEnd"/>
      <w:r w:rsidRPr="00265780">
        <w:rPr>
          <w:sz w:val="18"/>
          <w:lang w:val="de-DE"/>
          <w:rPrChange w:id="2849" w:author="SC9986" w:date="2022-08-04T09:20:00Z">
            <w:rPr>
              <w:sz w:val="18"/>
            </w:rPr>
          </w:rPrChange>
        </w:rPr>
        <w:tab/>
      </w:r>
      <w:r w:rsidRPr="00265780">
        <w:rPr>
          <w:i/>
          <w:spacing w:val="-70"/>
          <w:w w:val="109"/>
          <w:sz w:val="18"/>
          <w:lang w:val="de-DE"/>
          <w:rPrChange w:id="2850"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851" w:author="SC9986" w:date="2022-08-04T09:20:00Z">
            <w:rPr>
              <w:rFonts w:ascii="Lucida Sans Unicode" w:hAnsi="Lucida Sans Unicode"/>
              <w:spacing w:val="18"/>
              <w:w w:val="46"/>
              <w:position w:val="5"/>
              <w:sz w:val="18"/>
            </w:rPr>
          </w:rPrChange>
        </w:rPr>
        <w:t>˙</w:t>
      </w:r>
      <w:r w:rsidRPr="00265780">
        <w:rPr>
          <w:rFonts w:ascii="Arial" w:hAnsi="Arial"/>
          <w:i/>
          <w:w w:val="137"/>
          <w:position w:val="-1"/>
          <w:sz w:val="12"/>
          <w:lang w:val="de-DE"/>
          <w:rPrChange w:id="2852" w:author="SC9986" w:date="2022-08-04T09:20:00Z">
            <w:rPr>
              <w:rFonts w:ascii="Arial" w:hAnsi="Arial"/>
              <w:i/>
              <w:w w:val="137"/>
              <w:position w:val="-1"/>
              <w:sz w:val="12"/>
            </w:rPr>
          </w:rPrChange>
        </w:rPr>
        <w:t>n</w:t>
      </w:r>
      <w:r w:rsidRPr="00265780">
        <w:rPr>
          <w:rFonts w:ascii="Arial" w:hAnsi="Arial"/>
          <w:i/>
          <w:position w:val="-1"/>
          <w:sz w:val="12"/>
          <w:lang w:val="de-DE"/>
          <w:rPrChange w:id="2853" w:author="SC9986" w:date="2022-08-04T09:20:00Z">
            <w:rPr>
              <w:rFonts w:ascii="Arial" w:hAnsi="Arial"/>
              <w:i/>
              <w:position w:val="-1"/>
              <w:sz w:val="12"/>
            </w:rPr>
          </w:rPrChange>
        </w:rPr>
        <w:t xml:space="preserve"> </w:t>
      </w:r>
      <w:r w:rsidRPr="00265780">
        <w:rPr>
          <w:rFonts w:ascii="Arial" w:hAnsi="Arial"/>
          <w:i/>
          <w:spacing w:val="-6"/>
          <w:position w:val="-1"/>
          <w:sz w:val="12"/>
          <w:lang w:val="de-DE"/>
          <w:rPrChange w:id="2854" w:author="SC9986" w:date="2022-08-04T09:20:00Z">
            <w:rPr>
              <w:rFonts w:ascii="Arial" w:hAnsi="Arial"/>
              <w:i/>
              <w:spacing w:val="-6"/>
              <w:position w:val="-1"/>
              <w:sz w:val="12"/>
            </w:rPr>
          </w:rPrChange>
        </w:rPr>
        <w:t xml:space="preserve"> </w:t>
      </w:r>
      <w:r w:rsidRPr="00265780">
        <w:rPr>
          <w:rFonts w:ascii="Lucida Sans Unicode" w:hAnsi="Lucida Sans Unicode"/>
          <w:sz w:val="18"/>
          <w:lang w:val="de-DE"/>
          <w:rPrChange w:id="2855" w:author="SC9986" w:date="2022-08-04T09:20:00Z">
            <w:rPr>
              <w:rFonts w:ascii="Lucida Sans Unicode" w:hAnsi="Lucida Sans Unicode"/>
              <w:sz w:val="18"/>
            </w:rPr>
          </w:rPrChange>
        </w:rPr>
        <w:t xml:space="preserve">=  </w:t>
      </w:r>
      <w:r w:rsidRPr="00265780">
        <w:rPr>
          <w:rFonts w:ascii="Lucida Sans Unicode" w:hAnsi="Lucida Sans Unicode"/>
          <w:spacing w:val="-6"/>
          <w:sz w:val="18"/>
          <w:lang w:val="de-DE"/>
          <w:rPrChange w:id="2856" w:author="SC9986" w:date="2022-08-04T09:20:00Z">
            <w:rPr>
              <w:rFonts w:ascii="Lucida Sans Unicode" w:hAnsi="Lucida Sans Unicode"/>
              <w:spacing w:val="-6"/>
              <w:sz w:val="18"/>
            </w:rPr>
          </w:rPrChange>
        </w:rPr>
        <w:t xml:space="preserve"> </w:t>
      </w:r>
      <w:r w:rsidRPr="00265780">
        <w:rPr>
          <w:rFonts w:ascii="Lucida Sans Unicode" w:hAnsi="Lucida Sans Unicode"/>
          <w:w w:val="99"/>
          <w:sz w:val="18"/>
          <w:lang w:val="de-DE"/>
          <w:rPrChange w:id="2857" w:author="SC9986" w:date="2022-08-04T09:20:00Z">
            <w:rPr>
              <w:rFonts w:ascii="Lucida Sans Unicode" w:hAnsi="Lucida Sans Unicode"/>
              <w:w w:val="99"/>
              <w:sz w:val="18"/>
            </w:rPr>
          </w:rPrChange>
        </w:rPr>
        <w:t>€</w:t>
      </w:r>
      <w:r w:rsidRPr="00265780">
        <w:rPr>
          <w:rFonts w:ascii="Arial" w:hAnsi="Arial"/>
          <w:i/>
          <w:w w:val="147"/>
          <w:sz w:val="18"/>
          <w:vertAlign w:val="subscript"/>
          <w:lang w:val="de-DE"/>
          <w:rPrChange w:id="2858" w:author="SC9986" w:date="2022-08-04T09:20:00Z">
            <w:rPr>
              <w:rFonts w:ascii="Arial" w:hAnsi="Arial"/>
              <w:i/>
              <w:w w:val="147"/>
              <w:sz w:val="18"/>
              <w:vertAlign w:val="subscript"/>
            </w:rPr>
          </w:rPrChange>
        </w:rPr>
        <w:t>null</w:t>
      </w:r>
      <w:r w:rsidRPr="00265780">
        <w:rPr>
          <w:rFonts w:ascii="Arial" w:hAnsi="Arial"/>
          <w:i/>
          <w:spacing w:val="11"/>
          <w:sz w:val="18"/>
          <w:lang w:val="de-DE"/>
          <w:rPrChange w:id="2859" w:author="SC9986" w:date="2022-08-04T09:20:00Z">
            <w:rPr>
              <w:rFonts w:ascii="Arial" w:hAnsi="Arial"/>
              <w:i/>
              <w:spacing w:val="11"/>
              <w:sz w:val="18"/>
            </w:rPr>
          </w:rPrChange>
        </w:rPr>
        <w:t xml:space="preserve"> </w:t>
      </w:r>
      <w:r w:rsidRPr="00265780">
        <w:rPr>
          <w:i/>
          <w:spacing w:val="-75"/>
          <w:w w:val="108"/>
          <w:sz w:val="18"/>
          <w:lang w:val="de-DE"/>
          <w:rPrChange w:id="2860" w:author="SC9986" w:date="2022-08-04T09:20:00Z">
            <w:rPr>
              <w:i/>
              <w:spacing w:val="-75"/>
              <w:w w:val="108"/>
              <w:sz w:val="18"/>
            </w:rPr>
          </w:rPrChange>
        </w:rPr>
        <w:t>a</w:t>
      </w:r>
      <w:r w:rsidRPr="00265780">
        <w:rPr>
          <w:rFonts w:ascii="Lucida Sans Unicode" w:hAnsi="Lucida Sans Unicode"/>
          <w:w w:val="46"/>
          <w:sz w:val="18"/>
          <w:lang w:val="de-DE"/>
          <w:rPrChange w:id="2861" w:author="SC9986" w:date="2022-08-04T09:20:00Z">
            <w:rPr>
              <w:rFonts w:ascii="Lucida Sans Unicode" w:hAnsi="Lucida Sans Unicode"/>
              <w:w w:val="46"/>
              <w:sz w:val="18"/>
            </w:rPr>
          </w:rPrChange>
        </w:rPr>
        <w:t>˙</w:t>
      </w:r>
      <w:r w:rsidRPr="00265780">
        <w:rPr>
          <w:rFonts w:ascii="Lucida Sans Unicode" w:hAnsi="Lucida Sans Unicode"/>
          <w:spacing w:val="-34"/>
          <w:sz w:val="18"/>
          <w:lang w:val="de-DE"/>
          <w:rPrChange w:id="2862" w:author="SC9986" w:date="2022-08-04T09:20:00Z">
            <w:rPr>
              <w:rFonts w:ascii="Lucida Sans Unicode" w:hAnsi="Lucida Sans Unicode"/>
              <w:spacing w:val="-34"/>
              <w:sz w:val="18"/>
            </w:rPr>
          </w:rPrChange>
        </w:rPr>
        <w:t xml:space="preserve"> </w:t>
      </w:r>
      <w:r w:rsidRPr="00265780">
        <w:rPr>
          <w:rFonts w:ascii="Bookman Old Style" w:hAnsi="Bookman Old Style"/>
          <w:spacing w:val="10"/>
          <w:w w:val="96"/>
          <w:sz w:val="18"/>
          <w:vertAlign w:val="subscript"/>
          <w:lang w:val="de-DE"/>
          <w:rPrChange w:id="2863" w:author="SC9986" w:date="2022-08-04T09:20:00Z">
            <w:rPr>
              <w:rFonts w:ascii="Bookman Old Style" w:hAnsi="Bookman Old Style"/>
              <w:spacing w:val="10"/>
              <w:w w:val="96"/>
              <w:sz w:val="18"/>
              <w:vertAlign w:val="subscript"/>
            </w:rPr>
          </w:rPrChange>
        </w:rPr>
        <w:t>1</w:t>
      </w:r>
      <w:r w:rsidRPr="00265780">
        <w:rPr>
          <w:i/>
          <w:w w:val="113"/>
          <w:sz w:val="18"/>
          <w:lang w:val="de-DE"/>
          <w:rPrChange w:id="2864" w:author="SC9986" w:date="2022-08-04T09:20:00Z">
            <w:rPr>
              <w:i/>
              <w:w w:val="113"/>
              <w:sz w:val="18"/>
            </w:rPr>
          </w:rPrChange>
        </w:rPr>
        <w:t>,</w:t>
      </w:r>
      <w:r w:rsidRPr="00265780">
        <w:rPr>
          <w:i/>
          <w:spacing w:val="-15"/>
          <w:sz w:val="18"/>
          <w:lang w:val="de-DE"/>
          <w:rPrChange w:id="2865" w:author="SC9986" w:date="2022-08-04T09:20:00Z">
            <w:rPr>
              <w:i/>
              <w:spacing w:val="-15"/>
              <w:sz w:val="18"/>
            </w:rPr>
          </w:rPrChange>
        </w:rPr>
        <w:t xml:space="preserve"> </w:t>
      </w:r>
      <w:r w:rsidRPr="00265780">
        <w:rPr>
          <w:i/>
          <w:w w:val="124"/>
          <w:sz w:val="18"/>
          <w:lang w:val="de-DE"/>
          <w:rPrChange w:id="2866" w:author="SC9986" w:date="2022-08-04T09:20:00Z">
            <w:rPr>
              <w:i/>
              <w:w w:val="124"/>
              <w:sz w:val="18"/>
            </w:rPr>
          </w:rPrChange>
        </w:rPr>
        <w:t>m</w:t>
      </w:r>
    </w:p>
    <w:p w14:paraId="660151AB" w14:textId="77777777" w:rsidR="00AF434A" w:rsidRPr="00265780" w:rsidRDefault="00000000">
      <w:pPr>
        <w:spacing w:line="225" w:lineRule="exact"/>
        <w:ind w:left="320"/>
        <w:rPr>
          <w:rFonts w:ascii="Bookman Old Style" w:hAnsi="Bookman Old Style"/>
          <w:sz w:val="18"/>
          <w:lang w:val="de-DE"/>
          <w:rPrChange w:id="2867" w:author="SC9986" w:date="2022-08-04T09:20:00Z">
            <w:rPr>
              <w:rFonts w:ascii="Bookman Old Style" w:hAnsi="Bookman Old Style"/>
              <w:sz w:val="18"/>
            </w:rPr>
          </w:rPrChange>
        </w:rPr>
      </w:pPr>
      <w:r w:rsidRPr="00265780">
        <w:rPr>
          <w:lang w:val="de-DE"/>
          <w:rPrChange w:id="2868" w:author="SC9986" w:date="2022-08-04T09:20:00Z">
            <w:rPr/>
          </w:rPrChange>
        </w:rPr>
        <w:br w:type="column"/>
      </w:r>
      <w:r w:rsidRPr="00265780">
        <w:rPr>
          <w:i/>
          <w:spacing w:val="-70"/>
          <w:w w:val="109"/>
          <w:sz w:val="18"/>
          <w:lang w:val="de-DE"/>
          <w:rPrChange w:id="2869"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870" w:author="SC9986" w:date="2022-08-04T09:20:00Z">
            <w:rPr>
              <w:rFonts w:ascii="Lucida Sans Unicode" w:hAnsi="Lucida Sans Unicode"/>
              <w:spacing w:val="18"/>
              <w:w w:val="46"/>
              <w:position w:val="5"/>
              <w:sz w:val="18"/>
            </w:rPr>
          </w:rPrChange>
        </w:rPr>
        <w:t>˙</w:t>
      </w:r>
      <w:r w:rsidRPr="00265780">
        <w:rPr>
          <w:rFonts w:ascii="Arial" w:hAnsi="Arial"/>
          <w:i/>
          <w:w w:val="97"/>
          <w:position w:val="-1"/>
          <w:sz w:val="12"/>
          <w:lang w:val="de-DE"/>
          <w:rPrChange w:id="2871" w:author="SC9986" w:date="2022-08-04T09:20:00Z">
            <w:rPr>
              <w:rFonts w:ascii="Arial" w:hAnsi="Arial"/>
              <w:i/>
              <w:w w:val="97"/>
              <w:position w:val="-1"/>
              <w:sz w:val="12"/>
            </w:rPr>
          </w:rPrChange>
        </w:rPr>
        <w:t>b</w:t>
      </w:r>
      <w:r w:rsidRPr="00265780">
        <w:rPr>
          <w:rFonts w:ascii="Arial" w:hAnsi="Arial"/>
          <w:i/>
          <w:position w:val="-1"/>
          <w:sz w:val="12"/>
          <w:lang w:val="de-DE"/>
          <w:rPrChange w:id="2872" w:author="SC9986" w:date="2022-08-04T09:20:00Z">
            <w:rPr>
              <w:rFonts w:ascii="Arial" w:hAnsi="Arial"/>
              <w:i/>
              <w:position w:val="-1"/>
              <w:sz w:val="12"/>
            </w:rPr>
          </w:rPrChange>
        </w:rPr>
        <w:t xml:space="preserve"> </w:t>
      </w:r>
      <w:r w:rsidRPr="00265780">
        <w:rPr>
          <w:rFonts w:ascii="Arial" w:hAnsi="Arial"/>
          <w:i/>
          <w:spacing w:val="-6"/>
          <w:position w:val="-1"/>
          <w:sz w:val="12"/>
          <w:lang w:val="de-DE"/>
          <w:rPrChange w:id="2873" w:author="SC9986" w:date="2022-08-04T09:20:00Z">
            <w:rPr>
              <w:rFonts w:ascii="Arial" w:hAnsi="Arial"/>
              <w:i/>
              <w:spacing w:val="-6"/>
              <w:position w:val="-1"/>
              <w:sz w:val="12"/>
            </w:rPr>
          </w:rPrChange>
        </w:rPr>
        <w:t xml:space="preserve"> </w:t>
      </w:r>
      <w:r w:rsidRPr="00265780">
        <w:rPr>
          <w:rFonts w:ascii="Lucida Sans Unicode" w:hAnsi="Lucida Sans Unicode"/>
          <w:sz w:val="18"/>
          <w:lang w:val="de-DE"/>
          <w:rPrChange w:id="2874" w:author="SC9986" w:date="2022-08-04T09:20:00Z">
            <w:rPr>
              <w:rFonts w:ascii="Lucida Sans Unicode" w:hAnsi="Lucida Sans Unicode"/>
              <w:sz w:val="18"/>
            </w:rPr>
          </w:rPrChange>
        </w:rPr>
        <w:t xml:space="preserve">=  </w:t>
      </w:r>
      <w:r w:rsidRPr="00265780">
        <w:rPr>
          <w:rFonts w:ascii="Lucida Sans Unicode" w:hAnsi="Lucida Sans Unicode"/>
          <w:spacing w:val="-6"/>
          <w:sz w:val="18"/>
          <w:lang w:val="de-DE"/>
          <w:rPrChange w:id="2875" w:author="SC9986" w:date="2022-08-04T09:20:00Z">
            <w:rPr>
              <w:rFonts w:ascii="Lucida Sans Unicode" w:hAnsi="Lucida Sans Unicode"/>
              <w:spacing w:val="-6"/>
              <w:sz w:val="18"/>
            </w:rPr>
          </w:rPrChange>
        </w:rPr>
        <w:t xml:space="preserve"> </w:t>
      </w:r>
      <w:r w:rsidRPr="00265780">
        <w:rPr>
          <w:rFonts w:ascii="Lucida Sans Unicode" w:hAnsi="Lucida Sans Unicode"/>
          <w:w w:val="99"/>
          <w:sz w:val="18"/>
          <w:lang w:val="de-DE"/>
          <w:rPrChange w:id="2876" w:author="SC9986" w:date="2022-08-04T09:20:00Z">
            <w:rPr>
              <w:rFonts w:ascii="Lucida Sans Unicode" w:hAnsi="Lucida Sans Unicode"/>
              <w:w w:val="99"/>
              <w:sz w:val="18"/>
            </w:rPr>
          </w:rPrChange>
        </w:rPr>
        <w:t>€</w:t>
      </w:r>
      <w:proofErr w:type="spellStart"/>
      <w:r w:rsidRPr="00265780">
        <w:rPr>
          <w:rFonts w:ascii="Arial" w:hAnsi="Arial"/>
          <w:i/>
          <w:w w:val="118"/>
          <w:sz w:val="18"/>
          <w:vertAlign w:val="subscript"/>
          <w:lang w:val="de-DE"/>
          <w:rPrChange w:id="2877" w:author="SC9986" w:date="2022-08-04T09:20:00Z">
            <w:rPr>
              <w:rFonts w:ascii="Arial" w:hAnsi="Arial"/>
              <w:i/>
              <w:w w:val="118"/>
              <w:sz w:val="18"/>
              <w:vertAlign w:val="subscript"/>
            </w:rPr>
          </w:rPrChange>
        </w:rPr>
        <w:t>boundsW</w:t>
      </w:r>
      <w:proofErr w:type="spellEnd"/>
      <w:r w:rsidRPr="00265780">
        <w:rPr>
          <w:rFonts w:ascii="Arial" w:hAnsi="Arial"/>
          <w:i/>
          <w:sz w:val="18"/>
          <w:lang w:val="de-DE"/>
          <w:rPrChange w:id="2878" w:author="SC9986" w:date="2022-08-04T09:20:00Z">
            <w:rPr>
              <w:rFonts w:ascii="Arial" w:hAnsi="Arial"/>
              <w:i/>
              <w:sz w:val="18"/>
            </w:rPr>
          </w:rPrChange>
        </w:rPr>
        <w:t xml:space="preserve"> </w:t>
      </w:r>
      <w:r w:rsidRPr="00265780">
        <w:rPr>
          <w:rFonts w:ascii="Arial" w:hAnsi="Arial"/>
          <w:i/>
          <w:spacing w:val="-20"/>
          <w:sz w:val="18"/>
          <w:lang w:val="de-DE"/>
          <w:rPrChange w:id="2879" w:author="SC9986" w:date="2022-08-04T09:20:00Z">
            <w:rPr>
              <w:rFonts w:ascii="Arial" w:hAnsi="Arial"/>
              <w:i/>
              <w:spacing w:val="-20"/>
              <w:sz w:val="18"/>
            </w:rPr>
          </w:rPrChange>
        </w:rPr>
        <w:t xml:space="preserve"> </w:t>
      </w:r>
      <w:r>
        <w:rPr>
          <w:i/>
          <w:w w:val="111"/>
          <w:sz w:val="18"/>
        </w:rPr>
        <w:t>ρ</w:t>
      </w:r>
      <w:r w:rsidRPr="00265780">
        <w:rPr>
          <w:i/>
          <w:w w:val="111"/>
          <w:sz w:val="18"/>
          <w:lang w:val="de-DE"/>
          <w:rPrChange w:id="2880" w:author="SC9986" w:date="2022-08-04T09:20:00Z">
            <w:rPr>
              <w:i/>
              <w:w w:val="111"/>
              <w:sz w:val="18"/>
            </w:rPr>
          </w:rPrChange>
        </w:rPr>
        <w:t>,</w:t>
      </w:r>
      <w:r w:rsidRPr="00265780">
        <w:rPr>
          <w:i/>
          <w:spacing w:val="-15"/>
          <w:sz w:val="18"/>
          <w:lang w:val="de-DE"/>
          <w:rPrChange w:id="2881" w:author="SC9986" w:date="2022-08-04T09:20:00Z">
            <w:rPr>
              <w:i/>
              <w:spacing w:val="-15"/>
              <w:sz w:val="18"/>
            </w:rPr>
          </w:rPrChange>
        </w:rPr>
        <w:t xml:space="preserve"> </w:t>
      </w:r>
      <w:r w:rsidRPr="00265780">
        <w:rPr>
          <w:i/>
          <w:w w:val="107"/>
          <w:sz w:val="18"/>
          <w:lang w:val="de-DE"/>
          <w:rPrChange w:id="2882" w:author="SC9986" w:date="2022-08-04T09:20:00Z">
            <w:rPr>
              <w:i/>
              <w:w w:val="107"/>
              <w:sz w:val="18"/>
            </w:rPr>
          </w:rPrChange>
        </w:rPr>
        <w:t>e</w:t>
      </w:r>
      <w:r w:rsidRPr="00265780">
        <w:rPr>
          <w:rFonts w:ascii="Bookman Old Style" w:hAnsi="Bookman Old Style"/>
          <w:spacing w:val="9"/>
          <w:w w:val="96"/>
          <w:sz w:val="18"/>
          <w:vertAlign w:val="subscript"/>
          <w:lang w:val="de-DE"/>
          <w:rPrChange w:id="2883" w:author="SC9986" w:date="2022-08-04T09:20:00Z">
            <w:rPr>
              <w:rFonts w:ascii="Bookman Old Style" w:hAnsi="Bookman Old Style"/>
              <w:spacing w:val="9"/>
              <w:w w:val="96"/>
              <w:sz w:val="18"/>
              <w:vertAlign w:val="subscript"/>
            </w:rPr>
          </w:rPrChange>
        </w:rPr>
        <w:t>1</w:t>
      </w:r>
      <w:r w:rsidRPr="00265780">
        <w:rPr>
          <w:i/>
          <w:w w:val="113"/>
          <w:sz w:val="18"/>
          <w:lang w:val="de-DE"/>
          <w:rPrChange w:id="2884" w:author="SC9986" w:date="2022-08-04T09:20:00Z">
            <w:rPr>
              <w:i/>
              <w:w w:val="113"/>
              <w:sz w:val="18"/>
            </w:rPr>
          </w:rPrChange>
        </w:rPr>
        <w:t>,</w:t>
      </w:r>
      <w:r w:rsidRPr="00265780">
        <w:rPr>
          <w:i/>
          <w:spacing w:val="-15"/>
          <w:sz w:val="18"/>
          <w:lang w:val="de-DE"/>
          <w:rPrChange w:id="2885" w:author="SC9986" w:date="2022-08-04T09:20:00Z">
            <w:rPr>
              <w:i/>
              <w:spacing w:val="-15"/>
              <w:sz w:val="18"/>
            </w:rPr>
          </w:rPrChange>
        </w:rPr>
        <w:t xml:space="preserve"> </w:t>
      </w:r>
      <w:proofErr w:type="spellStart"/>
      <w:r w:rsidRPr="00265780">
        <w:rPr>
          <w:w w:val="141"/>
          <w:sz w:val="18"/>
          <w:lang w:val="de-DE"/>
          <w:rPrChange w:id="2886" w:author="SC9986" w:date="2022-08-04T09:20:00Z">
            <w:rPr>
              <w:w w:val="141"/>
              <w:sz w:val="18"/>
            </w:rPr>
          </w:rPrChange>
        </w:rPr>
        <w:t>ptr</w:t>
      </w:r>
      <w:r w:rsidRPr="00265780">
        <w:rPr>
          <w:rFonts w:ascii="Arial" w:hAnsi="Arial"/>
          <w:i/>
          <w:w w:val="136"/>
          <w:sz w:val="18"/>
          <w:vertAlign w:val="superscript"/>
          <w:lang w:val="de-DE"/>
          <w:rPrChange w:id="2887" w:author="SC9986" w:date="2022-08-04T09:20:00Z">
            <w:rPr>
              <w:rFonts w:ascii="Arial" w:hAnsi="Arial"/>
              <w:i/>
              <w:w w:val="136"/>
              <w:sz w:val="18"/>
              <w:vertAlign w:val="superscript"/>
            </w:rPr>
          </w:rPrChange>
        </w:rPr>
        <w:t>m</w:t>
      </w:r>
      <w:proofErr w:type="spellEnd"/>
      <w:r w:rsidRPr="00265780">
        <w:rPr>
          <w:rFonts w:ascii="Arial" w:hAnsi="Arial"/>
          <w:i/>
          <w:spacing w:val="23"/>
          <w:sz w:val="18"/>
          <w:lang w:val="de-DE"/>
          <w:rPrChange w:id="2888" w:author="SC9986" w:date="2022-08-04T09:20:00Z">
            <w:rPr>
              <w:rFonts w:ascii="Arial" w:hAnsi="Arial"/>
              <w:i/>
              <w:spacing w:val="23"/>
              <w:sz w:val="18"/>
            </w:rPr>
          </w:rPrChange>
        </w:rPr>
        <w:t xml:space="preserve"> </w:t>
      </w:r>
      <w:r w:rsidRPr="00265780">
        <w:rPr>
          <w:rFonts w:ascii="Lucida Sans Unicode" w:hAnsi="Lucida Sans Unicode"/>
          <w:w w:val="87"/>
          <w:sz w:val="18"/>
          <w:lang w:val="de-DE"/>
          <w:rPrChange w:id="2889" w:author="SC9986" w:date="2022-08-04T09:20:00Z">
            <w:rPr>
              <w:rFonts w:ascii="Lucida Sans Unicode" w:hAnsi="Lucida Sans Unicode"/>
              <w:w w:val="87"/>
              <w:sz w:val="18"/>
            </w:rPr>
          </w:rPrChange>
        </w:rPr>
        <w:t>[</w:t>
      </w:r>
      <w:r>
        <w:rPr>
          <w:i/>
          <w:w w:val="115"/>
          <w:sz w:val="18"/>
        </w:rPr>
        <w:t>β</w:t>
      </w:r>
      <w:r w:rsidRPr="00265780">
        <w:rPr>
          <w:i/>
          <w:sz w:val="18"/>
          <w:lang w:val="de-DE"/>
          <w:rPrChange w:id="2890" w:author="SC9986" w:date="2022-08-04T09:20:00Z">
            <w:rPr>
              <w:i/>
              <w:sz w:val="18"/>
            </w:rPr>
          </w:rPrChange>
        </w:rPr>
        <w:t xml:space="preserve"> </w:t>
      </w:r>
      <w:r w:rsidRPr="00265780">
        <w:rPr>
          <w:i/>
          <w:spacing w:val="-18"/>
          <w:sz w:val="18"/>
          <w:lang w:val="de-DE"/>
          <w:rPrChange w:id="2891" w:author="SC9986" w:date="2022-08-04T09:20:00Z">
            <w:rPr>
              <w:i/>
              <w:spacing w:val="-18"/>
              <w:sz w:val="18"/>
            </w:rPr>
          </w:rPrChange>
        </w:rPr>
        <w:t xml:space="preserve"> </w:t>
      </w:r>
      <w:r>
        <w:rPr>
          <w:i/>
          <w:w w:val="125"/>
          <w:sz w:val="18"/>
        </w:rPr>
        <w:t>τ</w:t>
      </w:r>
      <w:r w:rsidRPr="00265780">
        <w:rPr>
          <w:i/>
          <w:spacing w:val="-25"/>
          <w:sz w:val="18"/>
          <w:lang w:val="de-DE"/>
          <w:rPrChange w:id="2892" w:author="SC9986" w:date="2022-08-04T09:20:00Z">
            <w:rPr>
              <w:i/>
              <w:spacing w:val="-25"/>
              <w:sz w:val="18"/>
            </w:rPr>
          </w:rPrChange>
        </w:rPr>
        <w:t xml:space="preserve"> </w:t>
      </w:r>
      <w:r w:rsidRPr="00265780">
        <w:rPr>
          <w:rFonts w:ascii="Lucida Sans Unicode" w:hAnsi="Lucida Sans Unicode"/>
          <w:w w:val="87"/>
          <w:sz w:val="18"/>
          <w:lang w:val="de-DE"/>
          <w:rPrChange w:id="2893" w:author="SC9986" w:date="2022-08-04T09:20:00Z">
            <w:rPr>
              <w:rFonts w:ascii="Lucida Sans Unicode" w:hAnsi="Lucida Sans Unicode"/>
              <w:w w:val="87"/>
              <w:sz w:val="18"/>
            </w:rPr>
          </w:rPrChange>
        </w:rPr>
        <w:t>]</w:t>
      </w:r>
      <w:r>
        <w:rPr>
          <w:rFonts w:ascii="Arial" w:hAnsi="Arial"/>
          <w:i/>
          <w:spacing w:val="10"/>
          <w:w w:val="144"/>
          <w:sz w:val="18"/>
          <w:vertAlign w:val="subscript"/>
        </w:rPr>
        <w:t>κ</w:t>
      </w:r>
      <w:r w:rsidRPr="00265780">
        <w:rPr>
          <w:i/>
          <w:w w:val="113"/>
          <w:sz w:val="18"/>
          <w:lang w:val="de-DE"/>
          <w:rPrChange w:id="2894" w:author="SC9986" w:date="2022-08-04T09:20:00Z">
            <w:rPr>
              <w:i/>
              <w:w w:val="113"/>
              <w:sz w:val="18"/>
            </w:rPr>
          </w:rPrChange>
        </w:rPr>
        <w:t>,</w:t>
      </w:r>
      <w:r w:rsidRPr="00265780">
        <w:rPr>
          <w:i/>
          <w:spacing w:val="-15"/>
          <w:sz w:val="18"/>
          <w:lang w:val="de-DE"/>
          <w:rPrChange w:id="2895" w:author="SC9986" w:date="2022-08-04T09:20:00Z">
            <w:rPr>
              <w:i/>
              <w:spacing w:val="-15"/>
              <w:sz w:val="18"/>
            </w:rPr>
          </w:rPrChange>
        </w:rPr>
        <w:t xml:space="preserve"> </w:t>
      </w:r>
      <w:r w:rsidRPr="00265780">
        <w:rPr>
          <w:i/>
          <w:spacing w:val="-75"/>
          <w:w w:val="108"/>
          <w:sz w:val="18"/>
          <w:lang w:val="de-DE"/>
          <w:rPrChange w:id="2896" w:author="SC9986" w:date="2022-08-04T09:20:00Z">
            <w:rPr>
              <w:i/>
              <w:spacing w:val="-75"/>
              <w:w w:val="108"/>
              <w:sz w:val="18"/>
            </w:rPr>
          </w:rPrChange>
        </w:rPr>
        <w:t>a</w:t>
      </w:r>
      <w:r w:rsidRPr="00265780">
        <w:rPr>
          <w:rFonts w:ascii="Lucida Sans Unicode" w:hAnsi="Lucida Sans Unicode"/>
          <w:w w:val="46"/>
          <w:sz w:val="18"/>
          <w:lang w:val="de-DE"/>
          <w:rPrChange w:id="2897" w:author="SC9986" w:date="2022-08-04T09:20:00Z">
            <w:rPr>
              <w:rFonts w:ascii="Lucida Sans Unicode" w:hAnsi="Lucida Sans Unicode"/>
              <w:w w:val="46"/>
              <w:sz w:val="18"/>
            </w:rPr>
          </w:rPrChange>
        </w:rPr>
        <w:t>˙</w:t>
      </w:r>
      <w:r w:rsidRPr="00265780">
        <w:rPr>
          <w:rFonts w:ascii="Lucida Sans Unicode" w:hAnsi="Lucida Sans Unicode"/>
          <w:spacing w:val="-34"/>
          <w:sz w:val="18"/>
          <w:lang w:val="de-DE"/>
          <w:rPrChange w:id="2898" w:author="SC9986" w:date="2022-08-04T09:20:00Z">
            <w:rPr>
              <w:rFonts w:ascii="Lucida Sans Unicode" w:hAnsi="Lucida Sans Unicode"/>
              <w:spacing w:val="-34"/>
              <w:sz w:val="18"/>
            </w:rPr>
          </w:rPrChange>
        </w:rPr>
        <w:t xml:space="preserve"> </w:t>
      </w:r>
      <w:r w:rsidRPr="00265780">
        <w:rPr>
          <w:rFonts w:ascii="Bookman Old Style" w:hAnsi="Bookman Old Style"/>
          <w:w w:val="96"/>
          <w:sz w:val="18"/>
          <w:vertAlign w:val="subscript"/>
          <w:lang w:val="de-DE"/>
          <w:rPrChange w:id="2899" w:author="SC9986" w:date="2022-08-04T09:20:00Z">
            <w:rPr>
              <w:rFonts w:ascii="Bookman Old Style" w:hAnsi="Bookman Old Style"/>
              <w:w w:val="96"/>
              <w:sz w:val="18"/>
              <w:vertAlign w:val="subscript"/>
            </w:rPr>
          </w:rPrChange>
        </w:rPr>
        <w:t>2</w:t>
      </w:r>
    </w:p>
    <w:p w14:paraId="5BA6E8D5" w14:textId="77777777" w:rsidR="00AF434A" w:rsidRPr="00265780" w:rsidRDefault="00AF434A">
      <w:pPr>
        <w:spacing w:line="225" w:lineRule="exact"/>
        <w:rPr>
          <w:rFonts w:ascii="Bookman Old Style" w:hAnsi="Bookman Old Style"/>
          <w:sz w:val="18"/>
          <w:lang w:val="de-DE"/>
          <w:rPrChange w:id="2900" w:author="SC9986" w:date="2022-08-04T09:20:00Z">
            <w:rPr>
              <w:rFonts w:ascii="Bookman Old Style" w:hAnsi="Bookman Old Style"/>
              <w:sz w:val="18"/>
            </w:rPr>
          </w:rPrChange>
        </w:rPr>
        <w:sectPr w:rsidR="00AF434A" w:rsidRPr="00265780">
          <w:type w:val="continuous"/>
          <w:pgSz w:w="12240" w:h="15840"/>
          <w:pgMar w:top="1500" w:right="860" w:bottom="280" w:left="860" w:header="720" w:footer="720" w:gutter="0"/>
          <w:cols w:num="2" w:space="720" w:equalWidth="0">
            <w:col w:w="5152" w:space="40"/>
            <w:col w:w="5328"/>
          </w:cols>
        </w:sectPr>
      </w:pPr>
    </w:p>
    <w:p w14:paraId="2D3F19CF" w14:textId="77777777" w:rsidR="00AF434A" w:rsidRPr="00265780" w:rsidRDefault="00000000">
      <w:pPr>
        <w:tabs>
          <w:tab w:val="left" w:pos="2640"/>
        </w:tabs>
        <w:spacing w:line="260" w:lineRule="exact"/>
        <w:ind w:left="531"/>
        <w:rPr>
          <w:sz w:val="18"/>
          <w:lang w:val="de-DE"/>
          <w:rPrChange w:id="2901" w:author="SC9986" w:date="2022-08-04T09:20:00Z">
            <w:rPr>
              <w:sz w:val="18"/>
            </w:rPr>
          </w:rPrChange>
        </w:rPr>
      </w:pPr>
      <w:r>
        <w:pict w14:anchorId="54B7DE26">
          <v:line id="_x0000_s1029" style="position:absolute;left:0;text-align:left;z-index:-49816;mso-position-horizontal-relative:page" from="69.6pt,13.35pt" to="515.2pt,13.35pt" strokeweight=".38pt">
            <w10:wrap anchorx="page"/>
          </v:line>
        </w:pict>
      </w:r>
      <w:r>
        <w:rPr>
          <w:rFonts w:ascii="Lucida Sans Unicode" w:hAnsi="Lucida Sans Unicode"/>
          <w:w w:val="111"/>
          <w:position w:val="2"/>
          <w:sz w:val="18"/>
        </w:rPr>
        <w:t>Γ</w:t>
      </w:r>
      <w:r w:rsidRPr="00265780">
        <w:rPr>
          <w:rFonts w:ascii="Lucida Sans Unicode" w:hAnsi="Lucida Sans Unicode"/>
          <w:w w:val="111"/>
          <w:position w:val="2"/>
          <w:sz w:val="18"/>
          <w:lang w:val="de-DE"/>
          <w:rPrChange w:id="2902" w:author="SC9986" w:date="2022-08-04T09:20: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903" w:author="SC9986" w:date="2022-08-04T09:20: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904" w:author="SC9986" w:date="2022-08-04T09:20:00Z">
            <w:rPr>
              <w:i/>
              <w:spacing w:val="6"/>
              <w:position w:val="2"/>
              <w:sz w:val="18"/>
            </w:rPr>
          </w:rPrChange>
        </w:rPr>
        <w:t xml:space="preserve"> </w:t>
      </w:r>
      <w:r w:rsidRPr="00265780">
        <w:rPr>
          <w:rFonts w:ascii="Lucida Sans Unicode" w:hAnsi="Lucida Sans Unicode"/>
          <w:w w:val="99"/>
          <w:position w:val="2"/>
          <w:sz w:val="18"/>
          <w:lang w:val="de-DE"/>
          <w:rPrChange w:id="2905" w:author="SC9986" w:date="2022-08-04T09:20: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906" w:author="SC9986" w:date="2022-08-04T09:20:00Z">
            <w:rPr>
              <w:rFonts w:ascii="Lucida Sans Unicode" w:hAnsi="Lucida Sans Unicode"/>
              <w:spacing w:val="-6"/>
              <w:position w:val="2"/>
              <w:sz w:val="18"/>
            </w:rPr>
          </w:rPrChange>
        </w:rPr>
        <w:t xml:space="preserve"> </w:t>
      </w:r>
      <w:r w:rsidRPr="00265780">
        <w:rPr>
          <w:i/>
          <w:w w:val="107"/>
          <w:position w:val="2"/>
          <w:sz w:val="18"/>
          <w:lang w:val="de-DE"/>
          <w:rPrChange w:id="2907" w:author="SC9986" w:date="2022-08-04T09:20:00Z">
            <w:rPr>
              <w:i/>
              <w:w w:val="107"/>
              <w:position w:val="2"/>
              <w:sz w:val="18"/>
            </w:rPr>
          </w:rPrChange>
        </w:rPr>
        <w:t>e</w:t>
      </w:r>
      <w:r w:rsidRPr="00265780">
        <w:rPr>
          <w:rFonts w:ascii="Bookman Old Style" w:hAnsi="Bookman Old Style"/>
          <w:w w:val="98"/>
          <w:sz w:val="12"/>
          <w:lang w:val="de-DE"/>
          <w:rPrChange w:id="2908" w:author="SC9986" w:date="2022-08-04T09:20:00Z">
            <w:rPr>
              <w:rFonts w:ascii="Bookman Old Style" w:hAnsi="Bookman Old Style"/>
              <w:w w:val="98"/>
              <w:sz w:val="12"/>
            </w:rPr>
          </w:rPrChange>
        </w:rPr>
        <w:t>3</w:t>
      </w:r>
      <w:r w:rsidRPr="00265780">
        <w:rPr>
          <w:rFonts w:ascii="Bookman Old Style" w:hAnsi="Bookman Old Style"/>
          <w:sz w:val="12"/>
          <w:lang w:val="de-DE"/>
          <w:rPrChange w:id="2909"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910" w:author="SC9986" w:date="2022-08-04T09:20:00Z">
            <w:rPr>
              <w:rFonts w:ascii="Bookman Old Style" w:hAnsi="Bookman Old Style"/>
              <w:spacing w:val="-16"/>
              <w:sz w:val="12"/>
            </w:rPr>
          </w:rPrChange>
        </w:rPr>
        <w:t xml:space="preserve"> </w:t>
      </w:r>
      <w:r w:rsidRPr="00265780">
        <w:rPr>
          <w:rFonts w:ascii="Lucida Sans Unicode" w:hAnsi="Lucida Sans Unicode"/>
          <w:w w:val="323"/>
          <w:position w:val="2"/>
          <w:sz w:val="18"/>
          <w:lang w:val="de-DE"/>
          <w:rPrChange w:id="2911" w:author="SC9986" w:date="2022-08-04T09:20: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912" w:author="SC9986" w:date="2022-08-04T09:20:00Z">
            <w:rPr>
              <w:rFonts w:ascii="Lucida Sans Unicode" w:hAnsi="Lucida Sans Unicode"/>
              <w:spacing w:val="-6"/>
              <w:position w:val="2"/>
              <w:sz w:val="18"/>
            </w:rPr>
          </w:rPrChange>
        </w:rPr>
        <w:t xml:space="preserve"> </w:t>
      </w:r>
      <w:r w:rsidRPr="00265780">
        <w:rPr>
          <w:i/>
          <w:spacing w:val="-70"/>
          <w:w w:val="109"/>
          <w:position w:val="2"/>
          <w:sz w:val="18"/>
          <w:lang w:val="de-DE"/>
          <w:rPrChange w:id="2913" w:author="SC9986" w:date="2022-08-04T09:20:00Z">
            <w:rPr>
              <w:i/>
              <w:spacing w:val="-70"/>
              <w:w w:val="109"/>
              <w:position w:val="2"/>
              <w:sz w:val="18"/>
            </w:rPr>
          </w:rPrChange>
        </w:rPr>
        <w:t>C</w:t>
      </w:r>
      <w:r w:rsidRPr="00265780">
        <w:rPr>
          <w:rFonts w:ascii="Lucida Sans Unicode" w:hAnsi="Lucida Sans Unicode"/>
          <w:spacing w:val="18"/>
          <w:w w:val="46"/>
          <w:position w:val="7"/>
          <w:sz w:val="18"/>
          <w:lang w:val="de-DE"/>
          <w:rPrChange w:id="2914" w:author="SC9986" w:date="2022-08-04T09:20:00Z">
            <w:rPr>
              <w:rFonts w:ascii="Lucida Sans Unicode" w:hAnsi="Lucida Sans Unicode"/>
              <w:spacing w:val="18"/>
              <w:w w:val="46"/>
              <w:position w:val="7"/>
              <w:sz w:val="18"/>
            </w:rPr>
          </w:rPrChange>
        </w:rPr>
        <w:t>˙</w:t>
      </w:r>
      <w:r w:rsidRPr="00265780">
        <w:rPr>
          <w:rFonts w:ascii="Bookman Old Style" w:hAnsi="Bookman Old Style"/>
          <w:spacing w:val="9"/>
          <w:w w:val="98"/>
          <w:sz w:val="12"/>
          <w:lang w:val="de-DE"/>
          <w:rPrChange w:id="2915" w:author="SC9986" w:date="2022-08-04T09:20:00Z">
            <w:rPr>
              <w:rFonts w:ascii="Bookman Old Style" w:hAnsi="Bookman Old Style"/>
              <w:spacing w:val="9"/>
              <w:w w:val="98"/>
              <w:sz w:val="12"/>
            </w:rPr>
          </w:rPrChange>
        </w:rPr>
        <w:t>3</w:t>
      </w:r>
      <w:r w:rsidRPr="00265780">
        <w:rPr>
          <w:i/>
          <w:w w:val="113"/>
          <w:position w:val="2"/>
          <w:sz w:val="18"/>
          <w:lang w:val="de-DE"/>
          <w:rPrChange w:id="2916" w:author="SC9986" w:date="2022-08-04T09:20:00Z">
            <w:rPr>
              <w:i/>
              <w:w w:val="113"/>
              <w:position w:val="2"/>
              <w:sz w:val="18"/>
            </w:rPr>
          </w:rPrChange>
        </w:rPr>
        <w:t>,</w:t>
      </w:r>
      <w:r w:rsidRPr="00265780">
        <w:rPr>
          <w:i/>
          <w:spacing w:val="-15"/>
          <w:position w:val="2"/>
          <w:sz w:val="18"/>
          <w:lang w:val="de-DE"/>
          <w:rPrChange w:id="2917" w:author="SC9986" w:date="2022-08-04T09:20:00Z">
            <w:rPr>
              <w:i/>
              <w:spacing w:val="-15"/>
              <w:position w:val="2"/>
              <w:sz w:val="18"/>
            </w:rPr>
          </w:rPrChange>
        </w:rPr>
        <w:t xml:space="preserve"> </w:t>
      </w:r>
      <w:r w:rsidRPr="00265780">
        <w:rPr>
          <w:i/>
          <w:spacing w:val="-75"/>
          <w:w w:val="108"/>
          <w:position w:val="2"/>
          <w:sz w:val="18"/>
          <w:lang w:val="de-DE"/>
          <w:rPrChange w:id="2918" w:author="SC9986" w:date="2022-08-04T09:20:00Z">
            <w:rPr>
              <w:i/>
              <w:spacing w:val="-75"/>
              <w:w w:val="108"/>
              <w:position w:val="2"/>
              <w:sz w:val="18"/>
            </w:rPr>
          </w:rPrChange>
        </w:rPr>
        <w:t>a</w:t>
      </w:r>
      <w:r w:rsidRPr="00265780">
        <w:rPr>
          <w:rFonts w:ascii="Lucida Sans Unicode" w:hAnsi="Lucida Sans Unicode"/>
          <w:w w:val="46"/>
          <w:position w:val="2"/>
          <w:sz w:val="18"/>
          <w:lang w:val="de-DE"/>
          <w:rPrChange w:id="2919" w:author="SC9986" w:date="2022-08-04T09:20: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2920" w:author="SC9986" w:date="2022-08-04T09:20: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2921" w:author="SC9986" w:date="2022-08-04T09:20:00Z">
            <w:rPr>
              <w:rFonts w:ascii="Bookman Old Style" w:hAnsi="Bookman Old Style"/>
              <w:w w:val="98"/>
              <w:sz w:val="12"/>
            </w:rPr>
          </w:rPrChange>
        </w:rPr>
        <w:t>3</w:t>
      </w:r>
      <w:r w:rsidRPr="00265780">
        <w:rPr>
          <w:rFonts w:ascii="Bookman Old Style" w:hAnsi="Bookman Old Style"/>
          <w:sz w:val="12"/>
          <w:lang w:val="de-DE"/>
          <w:rPrChange w:id="2922"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923" w:author="SC9986" w:date="2022-08-04T09:20: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2924" w:author="SC9986" w:date="2022-08-04T09:20: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2925" w:author="SC9986" w:date="2022-08-04T09:20:00Z">
            <w:rPr>
              <w:rFonts w:ascii="Lucida Sans Unicode" w:hAnsi="Lucida Sans Unicode"/>
              <w:spacing w:val="-6"/>
              <w:position w:val="2"/>
              <w:sz w:val="18"/>
            </w:rPr>
          </w:rPrChange>
        </w:rPr>
        <w:t xml:space="preserve"> </w:t>
      </w:r>
      <w:r>
        <w:rPr>
          <w:i/>
          <w:w w:val="125"/>
          <w:position w:val="2"/>
          <w:sz w:val="18"/>
        </w:rPr>
        <w:t>τ</w:t>
      </w:r>
      <w:r w:rsidRPr="00265780">
        <w:rPr>
          <w:i/>
          <w:spacing w:val="-25"/>
          <w:position w:val="2"/>
          <w:sz w:val="18"/>
          <w:lang w:val="de-DE"/>
          <w:rPrChange w:id="2926" w:author="SC9986" w:date="2022-08-04T09:20:00Z">
            <w:rPr>
              <w:i/>
              <w:spacing w:val="-25"/>
              <w:position w:val="2"/>
              <w:sz w:val="18"/>
            </w:rPr>
          </w:rPrChange>
        </w:rPr>
        <w:t xml:space="preserve"> </w:t>
      </w:r>
      <w:r w:rsidRPr="00265780">
        <w:rPr>
          <w:rFonts w:ascii="Swis721 Blk BT" w:hAnsi="Swis721 Blk BT"/>
          <w:i/>
          <w:w w:val="113"/>
          <w:position w:val="11"/>
          <w:sz w:val="12"/>
          <w:lang w:val="de-DE"/>
          <w:rPrChange w:id="2927" w:author="SC9986" w:date="2022-08-04T09:20:00Z">
            <w:rPr>
              <w:rFonts w:ascii="Swis721 Blk BT" w:hAnsi="Swis721 Blk BT"/>
              <w:i/>
              <w:w w:val="113"/>
              <w:position w:val="11"/>
              <w:sz w:val="12"/>
            </w:rPr>
          </w:rPrChange>
        </w:rPr>
        <w:t>j</w:t>
      </w:r>
      <w:r w:rsidRPr="00265780">
        <w:rPr>
          <w:rFonts w:ascii="Swis721 Blk BT" w:hAnsi="Swis721 Blk BT"/>
          <w:i/>
          <w:position w:val="11"/>
          <w:sz w:val="12"/>
          <w:lang w:val="de-DE"/>
          <w:rPrChange w:id="2928" w:author="SC9986" w:date="2022-08-04T09:20:00Z">
            <w:rPr>
              <w:rFonts w:ascii="Swis721 Blk BT" w:hAnsi="Swis721 Blk BT"/>
              <w:i/>
              <w:position w:val="11"/>
              <w:sz w:val="12"/>
            </w:rPr>
          </w:rPrChange>
        </w:rPr>
        <w:tab/>
      </w:r>
      <w:r w:rsidRPr="00265780">
        <w:rPr>
          <w:i/>
          <w:w w:val="130"/>
          <w:position w:val="2"/>
          <w:sz w:val="18"/>
          <w:lang w:val="de-DE"/>
          <w:rPrChange w:id="2929" w:author="SC9986" w:date="2022-08-04T09:20:00Z">
            <w:rPr>
              <w:i/>
              <w:w w:val="130"/>
              <w:position w:val="2"/>
              <w:sz w:val="18"/>
            </w:rPr>
          </w:rPrChange>
        </w:rPr>
        <w:t>x</w:t>
      </w:r>
      <w:r w:rsidRPr="00265780">
        <w:rPr>
          <w:rFonts w:ascii="Bookman Old Style" w:hAnsi="Bookman Old Style"/>
          <w:spacing w:val="9"/>
          <w:w w:val="98"/>
          <w:sz w:val="12"/>
          <w:lang w:val="de-DE"/>
          <w:rPrChange w:id="2930" w:author="SC9986" w:date="2022-08-04T09:20:00Z">
            <w:rPr>
              <w:rFonts w:ascii="Bookman Old Style" w:hAnsi="Bookman Old Style"/>
              <w:spacing w:val="9"/>
              <w:w w:val="98"/>
              <w:sz w:val="12"/>
            </w:rPr>
          </w:rPrChange>
        </w:rPr>
        <w:t>4</w:t>
      </w:r>
      <w:r w:rsidRPr="00265780">
        <w:rPr>
          <w:i/>
          <w:w w:val="113"/>
          <w:position w:val="2"/>
          <w:sz w:val="18"/>
          <w:lang w:val="de-DE"/>
          <w:rPrChange w:id="2931" w:author="SC9986" w:date="2022-08-04T09:20:00Z">
            <w:rPr>
              <w:i/>
              <w:w w:val="113"/>
              <w:position w:val="2"/>
              <w:sz w:val="18"/>
            </w:rPr>
          </w:rPrChange>
        </w:rPr>
        <w:t>,</w:t>
      </w:r>
      <w:r w:rsidRPr="00265780">
        <w:rPr>
          <w:i/>
          <w:spacing w:val="-15"/>
          <w:position w:val="2"/>
          <w:sz w:val="18"/>
          <w:lang w:val="de-DE"/>
          <w:rPrChange w:id="2932" w:author="SC9986" w:date="2022-08-04T09:20:00Z">
            <w:rPr>
              <w:i/>
              <w:spacing w:val="-15"/>
              <w:position w:val="2"/>
              <w:sz w:val="18"/>
            </w:rPr>
          </w:rPrChange>
        </w:rPr>
        <w:t xml:space="preserve"> </w:t>
      </w:r>
      <w:r w:rsidRPr="00265780">
        <w:rPr>
          <w:i/>
          <w:w w:val="130"/>
          <w:position w:val="2"/>
          <w:sz w:val="18"/>
          <w:lang w:val="de-DE"/>
          <w:rPrChange w:id="2933" w:author="SC9986" w:date="2022-08-04T09:20:00Z">
            <w:rPr>
              <w:i/>
              <w:w w:val="130"/>
              <w:position w:val="2"/>
              <w:sz w:val="18"/>
            </w:rPr>
          </w:rPrChange>
        </w:rPr>
        <w:t>x</w:t>
      </w:r>
      <w:r w:rsidRPr="00265780">
        <w:rPr>
          <w:rFonts w:ascii="Bookman Old Style" w:hAnsi="Bookman Old Style"/>
          <w:w w:val="98"/>
          <w:sz w:val="12"/>
          <w:lang w:val="de-DE"/>
          <w:rPrChange w:id="2934" w:author="SC9986" w:date="2022-08-04T09:20:00Z">
            <w:rPr>
              <w:rFonts w:ascii="Bookman Old Style" w:hAnsi="Bookman Old Style"/>
              <w:w w:val="98"/>
              <w:sz w:val="12"/>
            </w:rPr>
          </w:rPrChange>
        </w:rPr>
        <w:t>5</w:t>
      </w:r>
      <w:r w:rsidRPr="00265780">
        <w:rPr>
          <w:rFonts w:ascii="Bookman Old Style" w:hAnsi="Bookman Old Style"/>
          <w:sz w:val="12"/>
          <w:lang w:val="de-DE"/>
          <w:rPrChange w:id="2935"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936" w:author="SC9986" w:date="2022-08-04T09:20:00Z">
            <w:rPr>
              <w:rFonts w:ascii="Bookman Old Style" w:hAnsi="Bookman Old Style"/>
              <w:spacing w:val="-16"/>
              <w:sz w:val="12"/>
            </w:rPr>
          </w:rPrChange>
        </w:rPr>
        <w:t xml:space="preserve"> </w:t>
      </w:r>
      <w:r w:rsidRPr="00265780">
        <w:rPr>
          <w:rFonts w:ascii="Lucida Sans Unicode" w:hAnsi="Lucida Sans Unicode"/>
          <w:position w:val="2"/>
          <w:sz w:val="18"/>
          <w:lang w:val="de-DE"/>
          <w:rPrChange w:id="2937" w:author="SC9986" w:date="2022-08-04T09:20:00Z">
            <w:rPr>
              <w:rFonts w:ascii="Lucida Sans Unicode" w:hAnsi="Lucida Sans Unicode"/>
              <w:position w:val="2"/>
              <w:sz w:val="18"/>
            </w:rPr>
          </w:rPrChange>
        </w:rPr>
        <w:t>=</w:t>
      </w:r>
      <w:r w:rsidRPr="00265780">
        <w:rPr>
          <w:rFonts w:ascii="Lucida Sans Unicode" w:hAnsi="Lucida Sans Unicode"/>
          <w:spacing w:val="-6"/>
          <w:position w:val="2"/>
          <w:sz w:val="18"/>
          <w:lang w:val="de-DE"/>
          <w:rPrChange w:id="2938" w:author="SC9986" w:date="2022-08-04T09:20:00Z">
            <w:rPr>
              <w:rFonts w:ascii="Lucida Sans Unicode" w:hAnsi="Lucida Sans Unicode"/>
              <w:spacing w:val="-6"/>
              <w:position w:val="2"/>
              <w:sz w:val="18"/>
            </w:rPr>
          </w:rPrChange>
        </w:rPr>
        <w:t xml:space="preserve"> </w:t>
      </w:r>
      <w:proofErr w:type="spellStart"/>
      <w:r w:rsidRPr="00265780">
        <w:rPr>
          <w:w w:val="130"/>
          <w:position w:val="2"/>
          <w:sz w:val="18"/>
          <w:lang w:val="de-DE"/>
          <w:rPrChange w:id="2939" w:author="SC9986" w:date="2022-08-04T09:20:00Z">
            <w:rPr>
              <w:w w:val="130"/>
              <w:position w:val="2"/>
              <w:sz w:val="18"/>
            </w:rPr>
          </w:rPrChange>
        </w:rPr>
        <w:t>fresh</w:t>
      </w:r>
      <w:proofErr w:type="spellEnd"/>
    </w:p>
    <w:p w14:paraId="68CDD949" w14:textId="77777777" w:rsidR="00AF434A" w:rsidRDefault="00000000">
      <w:pPr>
        <w:tabs>
          <w:tab w:val="left" w:pos="2808"/>
        </w:tabs>
        <w:spacing w:line="260" w:lineRule="exact"/>
        <w:ind w:left="320"/>
        <w:rPr>
          <w:i/>
          <w:sz w:val="18"/>
        </w:rPr>
      </w:pPr>
      <w:r w:rsidRPr="00265780">
        <w:rPr>
          <w:lang w:val="en-GB"/>
          <w:rPrChange w:id="2940" w:author="SC9986" w:date="2022-08-04T09:20:00Z">
            <w:rPr/>
          </w:rPrChange>
        </w:rP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r>
        <w:rPr>
          <w:rFonts w:ascii="Lucida Sans Unicode" w:hAnsi="Lucida Sans Unicode"/>
          <w:position w:val="2"/>
          <w:sz w:val="18"/>
        </w:rPr>
        <w:tab/>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5</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5</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i/>
          <w:w w:val="130"/>
          <w:position w:val="2"/>
          <w:sz w:val="18"/>
        </w:rPr>
        <w:t>x</w:t>
      </w:r>
      <w:r>
        <w:rPr>
          <w:rFonts w:ascii="Bookman Old Style" w:hAnsi="Bookman Old Style"/>
          <w:spacing w:val="9"/>
          <w:w w:val="98"/>
          <w:sz w:val="12"/>
        </w:rPr>
        <w:t>3</w:t>
      </w:r>
      <w:r>
        <w:rPr>
          <w:rFonts w:ascii="Lucida Sans Unicode" w:hAnsi="Lucida Sans Unicode"/>
          <w:position w:val="2"/>
          <w:sz w:val="18"/>
        </w:rPr>
        <w:t>Q</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i/>
          <w:w w:val="125"/>
          <w:position w:val="2"/>
          <w:sz w:val="18"/>
        </w:rPr>
        <w:t>τ</w:t>
      </w:r>
      <w:r>
        <w:rPr>
          <w:i/>
          <w:spacing w:val="-25"/>
          <w:position w:val="2"/>
          <w:sz w:val="18"/>
        </w:rPr>
        <w:t xml:space="preserve"> </w:t>
      </w:r>
      <w:r>
        <w:rPr>
          <w:rFonts w:ascii="Swis721 Blk BT" w:hAnsi="Swis721 Blk BT"/>
          <w:i/>
          <w:w w:val="113"/>
          <w:position w:val="11"/>
          <w:sz w:val="12"/>
        </w:rPr>
        <w:t>j</w:t>
      </w:r>
      <w:r>
        <w:rPr>
          <w:rFonts w:ascii="Swis721 Blk BT" w:hAnsi="Swis721 Blk BT"/>
          <w:i/>
          <w:position w:val="11"/>
          <w:sz w:val="12"/>
        </w:rPr>
        <w:t xml:space="preserve"> </w:t>
      </w:r>
      <w:r>
        <w:rPr>
          <w:rFonts w:ascii="Swis721 Blk BT" w:hAnsi="Swis721 Blk BT"/>
          <w:i/>
          <w:spacing w:val="-18"/>
          <w:position w:val="11"/>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i/>
          <w:w w:val="125"/>
          <w:position w:val="2"/>
          <w:sz w:val="18"/>
        </w:rPr>
        <w:t>τ</w:t>
      </w:r>
    </w:p>
    <w:p w14:paraId="3C15C379" w14:textId="77777777" w:rsidR="00AF434A" w:rsidRDefault="00AF434A">
      <w:pPr>
        <w:spacing w:line="260" w:lineRule="exact"/>
        <w:rPr>
          <w:sz w:val="18"/>
        </w:rPr>
        <w:sectPr w:rsidR="00AF434A">
          <w:type w:val="continuous"/>
          <w:pgSz w:w="12240" w:h="15840"/>
          <w:pgMar w:top="1500" w:right="860" w:bottom="280" w:left="860" w:header="720" w:footer="720" w:gutter="0"/>
          <w:cols w:num="2" w:space="720" w:equalWidth="0">
            <w:col w:w="3814" w:space="40"/>
            <w:col w:w="6666"/>
          </w:cols>
        </w:sectPr>
      </w:pPr>
    </w:p>
    <w:p w14:paraId="29F8DFC3" w14:textId="77777777" w:rsidR="00AF434A" w:rsidRDefault="00AF434A">
      <w:pPr>
        <w:pStyle w:val="BodyText"/>
        <w:rPr>
          <w:i/>
          <w:sz w:val="22"/>
        </w:rPr>
      </w:pPr>
    </w:p>
    <w:p w14:paraId="4BACF768" w14:textId="77777777" w:rsidR="00AF434A" w:rsidRPr="00265780" w:rsidRDefault="00000000">
      <w:pPr>
        <w:spacing w:before="176"/>
        <w:ind w:left="1495"/>
        <w:rPr>
          <w:sz w:val="14"/>
          <w:lang w:val="de-DE"/>
          <w:rPrChange w:id="2941" w:author="SC9986" w:date="2022-08-04T09:20:00Z">
            <w:rPr>
              <w:sz w:val="14"/>
            </w:rPr>
          </w:rPrChange>
        </w:rPr>
      </w:pPr>
      <w:r w:rsidRPr="00265780">
        <w:rPr>
          <w:sz w:val="18"/>
          <w:lang w:val="de-DE"/>
          <w:rPrChange w:id="2942" w:author="SC9986" w:date="2022-08-04T09:20:00Z">
            <w:rPr>
              <w:sz w:val="18"/>
            </w:rPr>
          </w:rPrChange>
        </w:rPr>
        <w:t>C-</w:t>
      </w:r>
      <w:proofErr w:type="spellStart"/>
      <w:r w:rsidRPr="00265780">
        <w:rPr>
          <w:sz w:val="18"/>
          <w:lang w:val="de-DE"/>
          <w:rPrChange w:id="2943" w:author="SC9986" w:date="2022-08-04T09:20:00Z">
            <w:rPr>
              <w:sz w:val="18"/>
            </w:rPr>
          </w:rPrChange>
        </w:rPr>
        <w:t>S</w:t>
      </w:r>
      <w:r w:rsidRPr="00265780">
        <w:rPr>
          <w:sz w:val="14"/>
          <w:lang w:val="de-DE"/>
          <w:rPrChange w:id="2944" w:author="SC9986" w:date="2022-08-04T09:20:00Z">
            <w:rPr>
              <w:sz w:val="14"/>
            </w:rPr>
          </w:rPrChange>
        </w:rPr>
        <w:t>TRUCT</w:t>
      </w:r>
      <w:proofErr w:type="spellEnd"/>
    </w:p>
    <w:p w14:paraId="459C3A21" w14:textId="77777777" w:rsidR="00AF434A" w:rsidRPr="00265780" w:rsidRDefault="00000000">
      <w:pPr>
        <w:ind w:left="1091"/>
        <w:rPr>
          <w:i/>
          <w:sz w:val="18"/>
          <w:lang w:val="de-DE"/>
          <w:rPrChange w:id="2945" w:author="SC9986" w:date="2022-08-04T09:20:00Z">
            <w:rPr>
              <w:i/>
              <w:sz w:val="18"/>
            </w:rPr>
          </w:rPrChange>
        </w:rPr>
      </w:pPr>
      <w:r w:rsidRPr="00265780">
        <w:rPr>
          <w:lang w:val="de-DE"/>
          <w:rPrChange w:id="2946" w:author="SC9986" w:date="2022-08-04T09:20:00Z">
            <w:rPr/>
          </w:rPrChange>
        </w:rPr>
        <w:br w:type="column"/>
      </w:r>
      <w:r>
        <w:rPr>
          <w:rFonts w:ascii="Lucida Sans Unicode" w:hAnsi="Lucida Sans Unicode"/>
          <w:w w:val="111"/>
          <w:sz w:val="18"/>
        </w:rPr>
        <w:t>Γ</w:t>
      </w:r>
      <w:r w:rsidRPr="00265780">
        <w:rPr>
          <w:rFonts w:ascii="Lucida Sans Unicode" w:hAnsi="Lucida Sans Unicode"/>
          <w:w w:val="111"/>
          <w:sz w:val="18"/>
          <w:lang w:val="de-DE"/>
          <w:rPrChange w:id="2947" w:author="SC9986" w:date="2022-08-04T09:20:00Z">
            <w:rPr>
              <w:rFonts w:ascii="Lucida Sans Unicode" w:hAnsi="Lucida Sans Unicode"/>
              <w:w w:val="111"/>
              <w:sz w:val="18"/>
            </w:rPr>
          </w:rPrChange>
        </w:rPr>
        <w:t>;</w:t>
      </w:r>
      <w:r w:rsidRPr="00265780">
        <w:rPr>
          <w:rFonts w:ascii="Lucida Sans Unicode" w:hAnsi="Lucida Sans Unicode"/>
          <w:spacing w:val="-27"/>
          <w:sz w:val="18"/>
          <w:lang w:val="de-DE"/>
          <w:rPrChange w:id="2948" w:author="SC9986" w:date="2022-08-04T09:20:00Z">
            <w:rPr>
              <w:rFonts w:ascii="Lucida Sans Unicode" w:hAnsi="Lucida Sans Unicode"/>
              <w:spacing w:val="-27"/>
              <w:sz w:val="18"/>
            </w:rPr>
          </w:rPrChange>
        </w:rPr>
        <w:t xml:space="preserve"> </w:t>
      </w:r>
      <w:r>
        <w:rPr>
          <w:i/>
          <w:w w:val="109"/>
          <w:sz w:val="18"/>
        </w:rPr>
        <w:t>ρ</w:t>
      </w:r>
      <w:r w:rsidRPr="00265780">
        <w:rPr>
          <w:i/>
          <w:spacing w:val="6"/>
          <w:sz w:val="18"/>
          <w:lang w:val="de-DE"/>
          <w:rPrChange w:id="2949" w:author="SC9986" w:date="2022-08-04T09:20:00Z">
            <w:rPr>
              <w:i/>
              <w:spacing w:val="6"/>
              <w:sz w:val="18"/>
            </w:rPr>
          </w:rPrChange>
        </w:rPr>
        <w:t xml:space="preserve"> </w:t>
      </w:r>
      <w:r w:rsidRPr="00265780">
        <w:rPr>
          <w:rFonts w:ascii="Lucida Sans Unicode" w:hAnsi="Lucida Sans Unicode"/>
          <w:w w:val="99"/>
          <w:sz w:val="18"/>
          <w:lang w:val="de-DE"/>
          <w:rPrChange w:id="2950" w:author="SC9986" w:date="2022-08-04T09:20:00Z">
            <w:rPr>
              <w:rFonts w:ascii="Lucida Sans Unicode" w:hAnsi="Lucida Sans Unicode"/>
              <w:w w:val="99"/>
              <w:sz w:val="18"/>
            </w:rPr>
          </w:rPrChange>
        </w:rPr>
        <w:t>€</w:t>
      </w:r>
      <w:r w:rsidRPr="00265780">
        <w:rPr>
          <w:rFonts w:ascii="Lucida Sans Unicode" w:hAnsi="Lucida Sans Unicode"/>
          <w:spacing w:val="-6"/>
          <w:sz w:val="18"/>
          <w:lang w:val="de-DE"/>
          <w:rPrChange w:id="2951" w:author="SC9986" w:date="2022-08-04T09:20:00Z">
            <w:rPr>
              <w:rFonts w:ascii="Lucida Sans Unicode" w:hAnsi="Lucida Sans Unicode"/>
              <w:spacing w:val="-6"/>
              <w:sz w:val="18"/>
            </w:rPr>
          </w:rPrChange>
        </w:rPr>
        <w:t xml:space="preserve"> </w:t>
      </w:r>
      <w:r w:rsidRPr="00265780">
        <w:rPr>
          <w:w w:val="104"/>
          <w:sz w:val="18"/>
          <w:lang w:val="de-DE"/>
          <w:rPrChange w:id="2952" w:author="SC9986" w:date="2022-08-04T09:20:00Z">
            <w:rPr>
              <w:w w:val="104"/>
              <w:sz w:val="18"/>
            </w:rPr>
          </w:rPrChange>
        </w:rPr>
        <w:t>*</w:t>
      </w:r>
      <w:r w:rsidRPr="00265780">
        <w:rPr>
          <w:spacing w:val="18"/>
          <w:sz w:val="18"/>
          <w:lang w:val="de-DE"/>
          <w:rPrChange w:id="2953" w:author="SC9986" w:date="2022-08-04T09:20:00Z">
            <w:rPr>
              <w:spacing w:val="18"/>
              <w:sz w:val="18"/>
            </w:rPr>
          </w:rPrChange>
        </w:rPr>
        <w:t xml:space="preserve"> </w:t>
      </w:r>
      <w:r w:rsidRPr="00265780">
        <w:rPr>
          <w:rFonts w:ascii="Lucida Sans Unicode" w:hAnsi="Lucida Sans Unicode"/>
          <w:w w:val="122"/>
          <w:sz w:val="18"/>
          <w:lang w:val="de-DE"/>
          <w:rPrChange w:id="2954" w:author="SC9986" w:date="2022-08-04T09:20:00Z">
            <w:rPr>
              <w:rFonts w:ascii="Lucida Sans Unicode" w:hAnsi="Lucida Sans Unicode"/>
              <w:w w:val="122"/>
              <w:sz w:val="18"/>
            </w:rPr>
          </w:rPrChange>
        </w:rPr>
        <w:t>(</w:t>
      </w:r>
      <w:r w:rsidRPr="00265780">
        <w:rPr>
          <w:i/>
          <w:w w:val="107"/>
          <w:sz w:val="18"/>
          <w:lang w:val="de-DE"/>
          <w:rPrChange w:id="2955" w:author="SC9986" w:date="2022-08-04T09:20:00Z">
            <w:rPr>
              <w:i/>
              <w:w w:val="107"/>
              <w:sz w:val="18"/>
            </w:rPr>
          </w:rPrChange>
        </w:rPr>
        <w:t>e</w:t>
      </w:r>
      <w:r w:rsidRPr="00265780">
        <w:rPr>
          <w:rFonts w:ascii="Bookman Old Style" w:hAnsi="Bookman Old Style"/>
          <w:w w:val="96"/>
          <w:sz w:val="18"/>
          <w:vertAlign w:val="subscript"/>
          <w:lang w:val="de-DE"/>
          <w:rPrChange w:id="2956" w:author="SC9986" w:date="2022-08-04T09:20:00Z">
            <w:rPr>
              <w:rFonts w:ascii="Bookman Old Style" w:hAnsi="Bookman Old Style"/>
              <w:w w:val="96"/>
              <w:sz w:val="18"/>
              <w:vertAlign w:val="subscript"/>
            </w:rPr>
          </w:rPrChange>
        </w:rPr>
        <w:t>1</w:t>
      </w:r>
      <w:r w:rsidRPr="00265780">
        <w:rPr>
          <w:rFonts w:ascii="Bookman Old Style" w:hAnsi="Bookman Old Style"/>
          <w:spacing w:val="-7"/>
          <w:sz w:val="18"/>
          <w:lang w:val="de-DE"/>
          <w:rPrChange w:id="2957" w:author="SC9986" w:date="2022-08-04T09:20:00Z">
            <w:rPr>
              <w:rFonts w:ascii="Bookman Old Style" w:hAnsi="Bookman Old Style"/>
              <w:spacing w:val="-7"/>
              <w:sz w:val="18"/>
            </w:rPr>
          </w:rPrChange>
        </w:rPr>
        <w:t xml:space="preserve"> </w:t>
      </w:r>
      <w:r w:rsidRPr="00265780">
        <w:rPr>
          <w:w w:val="92"/>
          <w:sz w:val="18"/>
          <w:lang w:val="de-DE"/>
          <w:rPrChange w:id="2958" w:author="SC9986" w:date="2022-08-04T09:20:00Z">
            <w:rPr>
              <w:w w:val="92"/>
              <w:sz w:val="18"/>
            </w:rPr>
          </w:rPrChange>
        </w:rPr>
        <w:t>+</w:t>
      </w:r>
      <w:r w:rsidRPr="00265780">
        <w:rPr>
          <w:spacing w:val="-5"/>
          <w:sz w:val="18"/>
          <w:lang w:val="de-DE"/>
          <w:rPrChange w:id="2959" w:author="SC9986" w:date="2022-08-04T09:20:00Z">
            <w:rPr>
              <w:spacing w:val="-5"/>
              <w:sz w:val="18"/>
            </w:rPr>
          </w:rPrChange>
        </w:rPr>
        <w:t xml:space="preserve"> </w:t>
      </w:r>
      <w:r w:rsidRPr="00265780">
        <w:rPr>
          <w:i/>
          <w:w w:val="107"/>
          <w:sz w:val="18"/>
          <w:lang w:val="de-DE"/>
          <w:rPrChange w:id="2960" w:author="SC9986" w:date="2022-08-04T09:20:00Z">
            <w:rPr>
              <w:i/>
              <w:w w:val="107"/>
              <w:sz w:val="18"/>
            </w:rPr>
          </w:rPrChange>
        </w:rPr>
        <w:t>e</w:t>
      </w:r>
      <w:r w:rsidRPr="00265780">
        <w:rPr>
          <w:rFonts w:ascii="Bookman Old Style" w:hAnsi="Bookman Old Style"/>
          <w:spacing w:val="9"/>
          <w:w w:val="96"/>
          <w:sz w:val="18"/>
          <w:vertAlign w:val="subscript"/>
          <w:lang w:val="de-DE"/>
          <w:rPrChange w:id="2961" w:author="SC9986" w:date="2022-08-04T09:20:00Z">
            <w:rPr>
              <w:rFonts w:ascii="Bookman Old Style" w:hAnsi="Bookman Old Style"/>
              <w:spacing w:val="9"/>
              <w:w w:val="96"/>
              <w:sz w:val="18"/>
              <w:vertAlign w:val="subscript"/>
            </w:rPr>
          </w:rPrChange>
        </w:rPr>
        <w:t>2</w:t>
      </w:r>
      <w:r w:rsidRPr="00265780">
        <w:rPr>
          <w:rFonts w:ascii="Lucida Sans Unicode" w:hAnsi="Lucida Sans Unicode"/>
          <w:w w:val="122"/>
          <w:sz w:val="18"/>
          <w:lang w:val="de-DE"/>
          <w:rPrChange w:id="2962" w:author="SC9986" w:date="2022-08-04T09:20:00Z">
            <w:rPr>
              <w:rFonts w:ascii="Lucida Sans Unicode" w:hAnsi="Lucida Sans Unicode"/>
              <w:w w:val="122"/>
              <w:sz w:val="18"/>
            </w:rPr>
          </w:rPrChange>
        </w:rPr>
        <w:t>)</w:t>
      </w:r>
      <w:r w:rsidRPr="00265780">
        <w:rPr>
          <w:rFonts w:ascii="Lucida Sans Unicode" w:hAnsi="Lucida Sans Unicode"/>
          <w:spacing w:val="-27"/>
          <w:sz w:val="18"/>
          <w:lang w:val="de-DE"/>
          <w:rPrChange w:id="2963" w:author="SC9986" w:date="2022-08-04T09:20:00Z">
            <w:rPr>
              <w:rFonts w:ascii="Lucida Sans Unicode" w:hAnsi="Lucida Sans Unicode"/>
              <w:spacing w:val="-27"/>
              <w:sz w:val="18"/>
            </w:rPr>
          </w:rPrChange>
        </w:rPr>
        <w:t xml:space="preserve"> </w:t>
      </w:r>
      <w:r w:rsidRPr="00265780">
        <w:rPr>
          <w:w w:val="92"/>
          <w:sz w:val="18"/>
          <w:lang w:val="de-DE"/>
          <w:rPrChange w:id="2964" w:author="SC9986" w:date="2022-08-04T09:20:00Z">
            <w:rPr>
              <w:w w:val="92"/>
              <w:sz w:val="18"/>
            </w:rPr>
          </w:rPrChange>
        </w:rPr>
        <w:t>=</w:t>
      </w:r>
      <w:r w:rsidRPr="00265780">
        <w:rPr>
          <w:spacing w:val="-15"/>
          <w:sz w:val="18"/>
          <w:lang w:val="de-DE"/>
          <w:rPrChange w:id="2965" w:author="SC9986" w:date="2022-08-04T09:20:00Z">
            <w:rPr>
              <w:spacing w:val="-15"/>
              <w:sz w:val="18"/>
            </w:rPr>
          </w:rPrChange>
        </w:rPr>
        <w:t xml:space="preserve"> </w:t>
      </w:r>
      <w:r w:rsidRPr="00265780">
        <w:rPr>
          <w:i/>
          <w:w w:val="107"/>
          <w:sz w:val="18"/>
          <w:lang w:val="de-DE"/>
          <w:rPrChange w:id="2966" w:author="SC9986" w:date="2022-08-04T09:20:00Z">
            <w:rPr>
              <w:i/>
              <w:w w:val="107"/>
              <w:sz w:val="18"/>
            </w:rPr>
          </w:rPrChange>
        </w:rPr>
        <w:t>e</w:t>
      </w:r>
      <w:r w:rsidRPr="00265780">
        <w:rPr>
          <w:rFonts w:ascii="Bookman Old Style" w:hAnsi="Bookman Old Style"/>
          <w:w w:val="96"/>
          <w:sz w:val="18"/>
          <w:vertAlign w:val="subscript"/>
          <w:lang w:val="de-DE"/>
          <w:rPrChange w:id="2967" w:author="SC9986" w:date="2022-08-04T09:20:00Z">
            <w:rPr>
              <w:rFonts w:ascii="Bookman Old Style" w:hAnsi="Bookman Old Style"/>
              <w:w w:val="96"/>
              <w:sz w:val="18"/>
              <w:vertAlign w:val="subscript"/>
            </w:rPr>
          </w:rPrChange>
        </w:rPr>
        <w:t>3</w:t>
      </w:r>
      <w:r w:rsidRPr="00265780">
        <w:rPr>
          <w:rFonts w:ascii="Bookman Old Style" w:hAnsi="Bookman Old Style"/>
          <w:spacing w:val="3"/>
          <w:sz w:val="18"/>
          <w:lang w:val="de-DE"/>
          <w:rPrChange w:id="2968" w:author="SC9986" w:date="2022-08-04T09:20:00Z">
            <w:rPr>
              <w:rFonts w:ascii="Bookman Old Style" w:hAnsi="Bookman Old Style"/>
              <w:spacing w:val="3"/>
              <w:sz w:val="18"/>
            </w:rPr>
          </w:rPrChange>
        </w:rPr>
        <w:t xml:space="preserve"> </w:t>
      </w:r>
      <w:r w:rsidRPr="00265780">
        <w:rPr>
          <w:rFonts w:ascii="Lucida Sans Unicode" w:hAnsi="Lucida Sans Unicode"/>
          <w:w w:val="323"/>
          <w:sz w:val="18"/>
          <w:lang w:val="de-DE"/>
          <w:rPrChange w:id="2969" w:author="SC9986" w:date="2022-08-04T09:20:00Z">
            <w:rPr>
              <w:rFonts w:ascii="Lucida Sans Unicode" w:hAnsi="Lucida Sans Unicode"/>
              <w:w w:val="323"/>
              <w:sz w:val="18"/>
            </w:rPr>
          </w:rPrChange>
        </w:rPr>
        <w:t xml:space="preserve"> </w:t>
      </w:r>
      <w:r w:rsidRPr="00265780">
        <w:rPr>
          <w:rFonts w:ascii="Lucida Sans Unicode" w:hAnsi="Lucida Sans Unicode"/>
          <w:spacing w:val="-6"/>
          <w:sz w:val="18"/>
          <w:lang w:val="de-DE"/>
          <w:rPrChange w:id="2970" w:author="SC9986" w:date="2022-08-04T09:20:00Z">
            <w:rPr>
              <w:rFonts w:ascii="Lucida Sans Unicode" w:hAnsi="Lucida Sans Unicode"/>
              <w:spacing w:val="-6"/>
              <w:sz w:val="18"/>
            </w:rPr>
          </w:rPrChange>
        </w:rPr>
        <w:t xml:space="preserve"> </w:t>
      </w:r>
      <w:r w:rsidRPr="00265780">
        <w:rPr>
          <w:i/>
          <w:spacing w:val="-70"/>
          <w:w w:val="109"/>
          <w:sz w:val="18"/>
          <w:lang w:val="de-DE"/>
          <w:rPrChange w:id="2971"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2972" w:author="SC9986" w:date="2022-08-04T09:20:00Z">
            <w:rPr>
              <w:rFonts w:ascii="Lucida Sans Unicode" w:hAnsi="Lucida Sans Unicode"/>
              <w:spacing w:val="18"/>
              <w:w w:val="46"/>
              <w:position w:val="5"/>
              <w:sz w:val="18"/>
            </w:rPr>
          </w:rPrChange>
        </w:rPr>
        <w:t>˙</w:t>
      </w:r>
      <w:r w:rsidRPr="00265780">
        <w:rPr>
          <w:rFonts w:ascii="Bookman Old Style" w:hAnsi="Bookman Old Style"/>
          <w:w w:val="101"/>
          <w:position w:val="-1"/>
          <w:sz w:val="12"/>
          <w:lang w:val="de-DE"/>
          <w:rPrChange w:id="2973" w:author="SC9986" w:date="2022-08-04T09:20:00Z">
            <w:rPr>
              <w:rFonts w:ascii="Bookman Old Style" w:hAnsi="Bookman Old Style"/>
              <w:w w:val="101"/>
              <w:position w:val="-1"/>
              <w:sz w:val="12"/>
            </w:rPr>
          </w:rPrChange>
        </w:rPr>
        <w:t>1;2;</w:t>
      </w:r>
      <w:r w:rsidRPr="00265780">
        <w:rPr>
          <w:rFonts w:ascii="Arial" w:hAnsi="Arial"/>
          <w:i/>
          <w:w w:val="137"/>
          <w:position w:val="-1"/>
          <w:sz w:val="12"/>
          <w:lang w:val="de-DE"/>
          <w:rPrChange w:id="2974" w:author="SC9986" w:date="2022-08-04T09:20:00Z">
            <w:rPr>
              <w:rFonts w:ascii="Arial" w:hAnsi="Arial"/>
              <w:i/>
              <w:w w:val="137"/>
              <w:position w:val="-1"/>
              <w:sz w:val="12"/>
            </w:rPr>
          </w:rPrChange>
        </w:rPr>
        <w:t>n</w:t>
      </w:r>
      <w:r w:rsidRPr="00265780">
        <w:rPr>
          <w:rFonts w:ascii="Bookman Old Style" w:hAnsi="Bookman Old Style"/>
          <w:w w:val="103"/>
          <w:position w:val="-1"/>
          <w:sz w:val="12"/>
          <w:lang w:val="de-DE"/>
          <w:rPrChange w:id="2975" w:author="SC9986" w:date="2022-08-04T09:20:00Z">
            <w:rPr>
              <w:rFonts w:ascii="Bookman Old Style" w:hAnsi="Bookman Old Style"/>
              <w:w w:val="103"/>
              <w:position w:val="-1"/>
              <w:sz w:val="12"/>
            </w:rPr>
          </w:rPrChange>
        </w:rPr>
        <w:t>;3;4</w:t>
      </w:r>
      <w:r w:rsidRPr="00265780">
        <w:rPr>
          <w:rFonts w:ascii="Bookman Old Style" w:hAnsi="Bookman Old Style"/>
          <w:spacing w:val="-1"/>
          <w:w w:val="103"/>
          <w:position w:val="-1"/>
          <w:sz w:val="12"/>
          <w:lang w:val="de-DE"/>
          <w:rPrChange w:id="2976" w:author="SC9986" w:date="2022-08-04T09:20:00Z">
            <w:rPr>
              <w:rFonts w:ascii="Bookman Old Style" w:hAnsi="Bookman Old Style"/>
              <w:spacing w:val="-1"/>
              <w:w w:val="103"/>
              <w:position w:val="-1"/>
              <w:sz w:val="12"/>
            </w:rPr>
          </w:rPrChange>
        </w:rPr>
        <w:t>;</w:t>
      </w:r>
      <w:r w:rsidRPr="00265780">
        <w:rPr>
          <w:rFonts w:ascii="Arial" w:hAnsi="Arial"/>
          <w:i/>
          <w:w w:val="97"/>
          <w:position w:val="-1"/>
          <w:sz w:val="12"/>
          <w:lang w:val="de-DE"/>
          <w:rPrChange w:id="2977" w:author="SC9986" w:date="2022-08-04T09:20:00Z">
            <w:rPr>
              <w:rFonts w:ascii="Arial" w:hAnsi="Arial"/>
              <w:i/>
              <w:w w:val="97"/>
              <w:position w:val="-1"/>
              <w:sz w:val="12"/>
            </w:rPr>
          </w:rPrChange>
        </w:rPr>
        <w:t>b</w:t>
      </w:r>
      <w:r w:rsidRPr="00265780">
        <w:rPr>
          <w:rFonts w:ascii="Bookman Old Style" w:hAnsi="Bookman Old Style"/>
          <w:w w:val="101"/>
          <w:position w:val="-1"/>
          <w:sz w:val="12"/>
          <w:lang w:val="de-DE"/>
          <w:rPrChange w:id="2978" w:author="SC9986" w:date="2022-08-04T09:20:00Z">
            <w:rPr>
              <w:rFonts w:ascii="Bookman Old Style" w:hAnsi="Bookman Old Style"/>
              <w:w w:val="101"/>
              <w:position w:val="-1"/>
              <w:sz w:val="12"/>
            </w:rPr>
          </w:rPrChange>
        </w:rPr>
        <w:t>;5</w:t>
      </w:r>
      <w:r w:rsidRPr="00265780">
        <w:rPr>
          <w:rFonts w:ascii="Bookman Old Style" w:hAnsi="Bookman Old Style"/>
          <w:position w:val="-1"/>
          <w:sz w:val="12"/>
          <w:lang w:val="de-DE"/>
          <w:rPrChange w:id="2979" w:author="SC9986" w:date="2022-08-04T09:20:00Z">
            <w:rPr>
              <w:rFonts w:ascii="Bookman Old Style" w:hAnsi="Bookman Old Style"/>
              <w:position w:val="-1"/>
              <w:sz w:val="12"/>
            </w:rPr>
          </w:rPrChange>
        </w:rPr>
        <w:t xml:space="preserve"> </w:t>
      </w:r>
      <w:r w:rsidRPr="00265780">
        <w:rPr>
          <w:rFonts w:ascii="Bookman Old Style" w:hAnsi="Bookman Old Style"/>
          <w:spacing w:val="-16"/>
          <w:position w:val="-1"/>
          <w:sz w:val="12"/>
          <w:lang w:val="de-DE"/>
          <w:rPrChange w:id="2980" w:author="SC9986" w:date="2022-08-04T09:20:00Z">
            <w:rPr>
              <w:rFonts w:ascii="Bookman Old Style" w:hAnsi="Bookman Old Style"/>
              <w:spacing w:val="-16"/>
              <w:position w:val="-1"/>
              <w:sz w:val="12"/>
            </w:rPr>
          </w:rPrChange>
        </w:rPr>
        <w:t xml:space="preserve"> </w:t>
      </w:r>
      <w:r w:rsidRPr="00265780">
        <w:rPr>
          <w:rFonts w:ascii="Lucida Sans Unicode" w:hAnsi="Lucida Sans Unicode"/>
          <w:w w:val="89"/>
          <w:sz w:val="18"/>
          <w:lang w:val="de-DE"/>
          <w:rPrChange w:id="2981" w:author="SC9986" w:date="2022-08-04T09:20:00Z">
            <w:rPr>
              <w:rFonts w:ascii="Lucida Sans Unicode" w:hAnsi="Lucida Sans Unicode"/>
              <w:w w:val="89"/>
              <w:sz w:val="18"/>
            </w:rPr>
          </w:rPrChange>
        </w:rPr>
        <w:t>:</w:t>
      </w:r>
      <w:r w:rsidRPr="00265780">
        <w:rPr>
          <w:rFonts w:ascii="Lucida Sans Unicode" w:hAnsi="Lucida Sans Unicode"/>
          <w:spacing w:val="-6"/>
          <w:sz w:val="18"/>
          <w:lang w:val="de-DE"/>
          <w:rPrChange w:id="2982" w:author="SC9986" w:date="2022-08-04T09:20:00Z">
            <w:rPr>
              <w:rFonts w:ascii="Lucida Sans Unicode" w:hAnsi="Lucida Sans Unicode"/>
              <w:spacing w:val="-6"/>
              <w:sz w:val="18"/>
            </w:rPr>
          </w:rPrChange>
        </w:rPr>
        <w:t xml:space="preserve"> </w:t>
      </w:r>
      <w:r>
        <w:rPr>
          <w:i/>
          <w:w w:val="125"/>
          <w:sz w:val="18"/>
        </w:rPr>
        <w:t>τ</w:t>
      </w:r>
    </w:p>
    <w:p w14:paraId="156EECAB" w14:textId="77777777" w:rsidR="00AF434A" w:rsidRPr="00265780" w:rsidRDefault="00000000">
      <w:pPr>
        <w:spacing w:before="227" w:line="292" w:lineRule="exact"/>
        <w:ind w:left="1495"/>
        <w:rPr>
          <w:i/>
          <w:sz w:val="18"/>
          <w:lang w:val="de-DE"/>
          <w:rPrChange w:id="2983" w:author="SC9986" w:date="2022-08-04T09:20:00Z">
            <w:rPr>
              <w:i/>
              <w:sz w:val="18"/>
            </w:rPr>
          </w:rPrChange>
        </w:rPr>
      </w:pPr>
      <w:r>
        <w:rPr>
          <w:rFonts w:ascii="Lucida Sans Unicode" w:hAnsi="Lucida Sans Unicode"/>
          <w:w w:val="111"/>
          <w:position w:val="2"/>
          <w:sz w:val="18"/>
        </w:rPr>
        <w:t>Γ</w:t>
      </w:r>
      <w:r w:rsidRPr="00265780">
        <w:rPr>
          <w:rFonts w:ascii="Lucida Sans Unicode" w:hAnsi="Lucida Sans Unicode"/>
          <w:w w:val="111"/>
          <w:position w:val="2"/>
          <w:sz w:val="18"/>
          <w:lang w:val="de-DE"/>
          <w:rPrChange w:id="2984" w:author="SC9986" w:date="2022-08-04T09:20:00Z">
            <w:rPr>
              <w:rFonts w:ascii="Lucida Sans Unicode" w:hAnsi="Lucida Sans Unicode"/>
              <w:w w:val="111"/>
              <w:position w:val="2"/>
              <w:sz w:val="18"/>
            </w:rPr>
          </w:rPrChange>
        </w:rPr>
        <w:t>;</w:t>
      </w:r>
      <w:r w:rsidRPr="00265780">
        <w:rPr>
          <w:rFonts w:ascii="Lucida Sans Unicode" w:hAnsi="Lucida Sans Unicode"/>
          <w:spacing w:val="-27"/>
          <w:position w:val="2"/>
          <w:sz w:val="18"/>
          <w:lang w:val="de-DE"/>
          <w:rPrChange w:id="2985" w:author="SC9986" w:date="2022-08-04T09:20:00Z">
            <w:rPr>
              <w:rFonts w:ascii="Lucida Sans Unicode" w:hAnsi="Lucida Sans Unicode"/>
              <w:spacing w:val="-27"/>
              <w:position w:val="2"/>
              <w:sz w:val="18"/>
            </w:rPr>
          </w:rPrChange>
        </w:rPr>
        <w:t xml:space="preserve"> </w:t>
      </w:r>
      <w:r>
        <w:rPr>
          <w:i/>
          <w:w w:val="109"/>
          <w:position w:val="2"/>
          <w:sz w:val="18"/>
        </w:rPr>
        <w:t>ρ</w:t>
      </w:r>
      <w:r w:rsidRPr="00265780">
        <w:rPr>
          <w:i/>
          <w:spacing w:val="6"/>
          <w:position w:val="2"/>
          <w:sz w:val="18"/>
          <w:lang w:val="de-DE"/>
          <w:rPrChange w:id="2986" w:author="SC9986" w:date="2022-08-04T09:20:00Z">
            <w:rPr>
              <w:i/>
              <w:spacing w:val="6"/>
              <w:position w:val="2"/>
              <w:sz w:val="18"/>
            </w:rPr>
          </w:rPrChange>
        </w:rPr>
        <w:t xml:space="preserve"> </w:t>
      </w:r>
      <w:r w:rsidRPr="00265780">
        <w:rPr>
          <w:rFonts w:ascii="Lucida Sans Unicode" w:hAnsi="Lucida Sans Unicode"/>
          <w:w w:val="99"/>
          <w:position w:val="2"/>
          <w:sz w:val="18"/>
          <w:lang w:val="de-DE"/>
          <w:rPrChange w:id="2987" w:author="SC9986" w:date="2022-08-04T09:20:00Z">
            <w:rPr>
              <w:rFonts w:ascii="Lucida Sans Unicode" w:hAnsi="Lucida Sans Unicode"/>
              <w:w w:val="99"/>
              <w:position w:val="2"/>
              <w:sz w:val="18"/>
            </w:rPr>
          </w:rPrChange>
        </w:rPr>
        <w:t>€</w:t>
      </w:r>
      <w:r w:rsidRPr="00265780">
        <w:rPr>
          <w:rFonts w:ascii="Lucida Sans Unicode" w:hAnsi="Lucida Sans Unicode"/>
          <w:spacing w:val="-6"/>
          <w:position w:val="2"/>
          <w:sz w:val="18"/>
          <w:lang w:val="de-DE"/>
          <w:rPrChange w:id="2988" w:author="SC9986" w:date="2022-08-04T09:20:00Z">
            <w:rPr>
              <w:rFonts w:ascii="Lucida Sans Unicode" w:hAnsi="Lucida Sans Unicode"/>
              <w:spacing w:val="-6"/>
              <w:position w:val="2"/>
              <w:sz w:val="18"/>
            </w:rPr>
          </w:rPrChange>
        </w:rPr>
        <w:t xml:space="preserve"> </w:t>
      </w:r>
      <w:r w:rsidRPr="00265780">
        <w:rPr>
          <w:i/>
          <w:w w:val="107"/>
          <w:position w:val="2"/>
          <w:sz w:val="18"/>
          <w:lang w:val="de-DE"/>
          <w:rPrChange w:id="2989" w:author="SC9986" w:date="2022-08-04T09:20:00Z">
            <w:rPr>
              <w:i/>
              <w:w w:val="107"/>
              <w:position w:val="2"/>
              <w:sz w:val="18"/>
            </w:rPr>
          </w:rPrChange>
        </w:rPr>
        <w:t>e</w:t>
      </w:r>
      <w:r w:rsidRPr="00265780">
        <w:rPr>
          <w:rFonts w:ascii="Bookman Old Style" w:hAnsi="Bookman Old Style"/>
          <w:w w:val="98"/>
          <w:sz w:val="12"/>
          <w:lang w:val="de-DE"/>
          <w:rPrChange w:id="2990" w:author="SC9986" w:date="2022-08-04T09:20:00Z">
            <w:rPr>
              <w:rFonts w:ascii="Bookman Old Style" w:hAnsi="Bookman Old Style"/>
              <w:w w:val="98"/>
              <w:sz w:val="12"/>
            </w:rPr>
          </w:rPrChange>
        </w:rPr>
        <w:t>1</w:t>
      </w:r>
      <w:r w:rsidRPr="00265780">
        <w:rPr>
          <w:rFonts w:ascii="Bookman Old Style" w:hAnsi="Bookman Old Style"/>
          <w:sz w:val="12"/>
          <w:lang w:val="de-DE"/>
          <w:rPrChange w:id="2991"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2992" w:author="SC9986" w:date="2022-08-04T09:20:00Z">
            <w:rPr>
              <w:rFonts w:ascii="Bookman Old Style" w:hAnsi="Bookman Old Style"/>
              <w:spacing w:val="-16"/>
              <w:sz w:val="12"/>
            </w:rPr>
          </w:rPrChange>
        </w:rPr>
        <w:t xml:space="preserve"> </w:t>
      </w:r>
      <w:r w:rsidRPr="00265780">
        <w:rPr>
          <w:rFonts w:ascii="Lucida Sans Unicode" w:hAnsi="Lucida Sans Unicode"/>
          <w:w w:val="323"/>
          <w:position w:val="2"/>
          <w:sz w:val="18"/>
          <w:lang w:val="de-DE"/>
          <w:rPrChange w:id="2993" w:author="SC9986" w:date="2022-08-04T09:20:00Z">
            <w:rPr>
              <w:rFonts w:ascii="Lucida Sans Unicode" w:hAnsi="Lucida Sans Unicode"/>
              <w:w w:val="323"/>
              <w:position w:val="2"/>
              <w:sz w:val="18"/>
            </w:rPr>
          </w:rPrChange>
        </w:rPr>
        <w:t xml:space="preserve"> </w:t>
      </w:r>
      <w:r w:rsidRPr="00265780">
        <w:rPr>
          <w:rFonts w:ascii="Lucida Sans Unicode" w:hAnsi="Lucida Sans Unicode"/>
          <w:spacing w:val="-6"/>
          <w:position w:val="2"/>
          <w:sz w:val="18"/>
          <w:lang w:val="de-DE"/>
          <w:rPrChange w:id="2994" w:author="SC9986" w:date="2022-08-04T09:20:00Z">
            <w:rPr>
              <w:rFonts w:ascii="Lucida Sans Unicode" w:hAnsi="Lucida Sans Unicode"/>
              <w:spacing w:val="-6"/>
              <w:position w:val="2"/>
              <w:sz w:val="18"/>
            </w:rPr>
          </w:rPrChange>
        </w:rPr>
        <w:t xml:space="preserve"> </w:t>
      </w:r>
      <w:r w:rsidRPr="00265780">
        <w:rPr>
          <w:i/>
          <w:spacing w:val="-70"/>
          <w:w w:val="109"/>
          <w:position w:val="2"/>
          <w:sz w:val="18"/>
          <w:lang w:val="de-DE"/>
          <w:rPrChange w:id="2995" w:author="SC9986" w:date="2022-08-04T09:20:00Z">
            <w:rPr>
              <w:i/>
              <w:spacing w:val="-70"/>
              <w:w w:val="109"/>
              <w:position w:val="2"/>
              <w:sz w:val="18"/>
            </w:rPr>
          </w:rPrChange>
        </w:rPr>
        <w:t>C</w:t>
      </w:r>
      <w:r w:rsidRPr="00265780">
        <w:rPr>
          <w:rFonts w:ascii="Lucida Sans Unicode" w:hAnsi="Lucida Sans Unicode"/>
          <w:spacing w:val="18"/>
          <w:w w:val="46"/>
          <w:position w:val="7"/>
          <w:sz w:val="18"/>
          <w:lang w:val="de-DE"/>
          <w:rPrChange w:id="2996" w:author="SC9986" w:date="2022-08-04T09:20:00Z">
            <w:rPr>
              <w:rFonts w:ascii="Lucida Sans Unicode" w:hAnsi="Lucida Sans Unicode"/>
              <w:spacing w:val="18"/>
              <w:w w:val="46"/>
              <w:position w:val="7"/>
              <w:sz w:val="18"/>
            </w:rPr>
          </w:rPrChange>
        </w:rPr>
        <w:t>˙</w:t>
      </w:r>
      <w:r w:rsidRPr="00265780">
        <w:rPr>
          <w:rFonts w:ascii="Bookman Old Style" w:hAnsi="Bookman Old Style"/>
          <w:spacing w:val="9"/>
          <w:w w:val="98"/>
          <w:sz w:val="12"/>
          <w:lang w:val="de-DE"/>
          <w:rPrChange w:id="2997" w:author="SC9986" w:date="2022-08-04T09:20:00Z">
            <w:rPr>
              <w:rFonts w:ascii="Bookman Old Style" w:hAnsi="Bookman Old Style"/>
              <w:spacing w:val="9"/>
              <w:w w:val="98"/>
              <w:sz w:val="12"/>
            </w:rPr>
          </w:rPrChange>
        </w:rPr>
        <w:t>1</w:t>
      </w:r>
      <w:r w:rsidRPr="00265780">
        <w:rPr>
          <w:i/>
          <w:w w:val="113"/>
          <w:position w:val="2"/>
          <w:sz w:val="18"/>
          <w:lang w:val="de-DE"/>
          <w:rPrChange w:id="2998" w:author="SC9986" w:date="2022-08-04T09:20:00Z">
            <w:rPr>
              <w:i/>
              <w:w w:val="113"/>
              <w:position w:val="2"/>
              <w:sz w:val="18"/>
            </w:rPr>
          </w:rPrChange>
        </w:rPr>
        <w:t>,</w:t>
      </w:r>
      <w:r w:rsidRPr="00265780">
        <w:rPr>
          <w:i/>
          <w:spacing w:val="-15"/>
          <w:position w:val="2"/>
          <w:sz w:val="18"/>
          <w:lang w:val="de-DE"/>
          <w:rPrChange w:id="2999" w:author="SC9986" w:date="2022-08-04T09:20:00Z">
            <w:rPr>
              <w:i/>
              <w:spacing w:val="-15"/>
              <w:position w:val="2"/>
              <w:sz w:val="18"/>
            </w:rPr>
          </w:rPrChange>
        </w:rPr>
        <w:t xml:space="preserve"> </w:t>
      </w:r>
      <w:r w:rsidRPr="00265780">
        <w:rPr>
          <w:i/>
          <w:spacing w:val="-75"/>
          <w:w w:val="108"/>
          <w:position w:val="2"/>
          <w:sz w:val="18"/>
          <w:lang w:val="de-DE"/>
          <w:rPrChange w:id="3000" w:author="SC9986" w:date="2022-08-04T09:20:00Z">
            <w:rPr>
              <w:i/>
              <w:spacing w:val="-75"/>
              <w:w w:val="108"/>
              <w:position w:val="2"/>
              <w:sz w:val="18"/>
            </w:rPr>
          </w:rPrChange>
        </w:rPr>
        <w:t>a</w:t>
      </w:r>
      <w:r w:rsidRPr="00265780">
        <w:rPr>
          <w:rFonts w:ascii="Lucida Sans Unicode" w:hAnsi="Lucida Sans Unicode"/>
          <w:w w:val="46"/>
          <w:position w:val="2"/>
          <w:sz w:val="18"/>
          <w:lang w:val="de-DE"/>
          <w:rPrChange w:id="3001" w:author="SC9986" w:date="2022-08-04T09:20:00Z">
            <w:rPr>
              <w:rFonts w:ascii="Lucida Sans Unicode" w:hAnsi="Lucida Sans Unicode"/>
              <w:w w:val="46"/>
              <w:position w:val="2"/>
              <w:sz w:val="18"/>
            </w:rPr>
          </w:rPrChange>
        </w:rPr>
        <w:t>˙</w:t>
      </w:r>
      <w:r w:rsidRPr="00265780">
        <w:rPr>
          <w:rFonts w:ascii="Lucida Sans Unicode" w:hAnsi="Lucida Sans Unicode"/>
          <w:spacing w:val="-34"/>
          <w:position w:val="2"/>
          <w:sz w:val="18"/>
          <w:lang w:val="de-DE"/>
          <w:rPrChange w:id="3002" w:author="SC9986" w:date="2022-08-04T09:20:00Z">
            <w:rPr>
              <w:rFonts w:ascii="Lucida Sans Unicode" w:hAnsi="Lucida Sans Unicode"/>
              <w:spacing w:val="-34"/>
              <w:position w:val="2"/>
              <w:sz w:val="18"/>
            </w:rPr>
          </w:rPrChange>
        </w:rPr>
        <w:t xml:space="preserve"> </w:t>
      </w:r>
      <w:r w:rsidRPr="00265780">
        <w:rPr>
          <w:rFonts w:ascii="Bookman Old Style" w:hAnsi="Bookman Old Style"/>
          <w:w w:val="98"/>
          <w:sz w:val="12"/>
          <w:lang w:val="de-DE"/>
          <w:rPrChange w:id="3003" w:author="SC9986" w:date="2022-08-04T09:20:00Z">
            <w:rPr>
              <w:rFonts w:ascii="Bookman Old Style" w:hAnsi="Bookman Old Style"/>
              <w:w w:val="98"/>
              <w:sz w:val="12"/>
            </w:rPr>
          </w:rPrChange>
        </w:rPr>
        <w:t>1</w:t>
      </w:r>
      <w:r w:rsidRPr="00265780">
        <w:rPr>
          <w:rFonts w:ascii="Bookman Old Style" w:hAnsi="Bookman Old Style"/>
          <w:sz w:val="12"/>
          <w:lang w:val="de-DE"/>
          <w:rPrChange w:id="3004" w:author="SC9986" w:date="2022-08-04T09:20:00Z">
            <w:rPr>
              <w:rFonts w:ascii="Bookman Old Style" w:hAnsi="Bookman Old Style"/>
              <w:sz w:val="12"/>
            </w:rPr>
          </w:rPrChange>
        </w:rPr>
        <w:t xml:space="preserve"> </w:t>
      </w:r>
      <w:r w:rsidRPr="00265780">
        <w:rPr>
          <w:rFonts w:ascii="Bookman Old Style" w:hAnsi="Bookman Old Style"/>
          <w:spacing w:val="-16"/>
          <w:sz w:val="12"/>
          <w:lang w:val="de-DE"/>
          <w:rPrChange w:id="3005" w:author="SC9986" w:date="2022-08-04T09:20:00Z">
            <w:rPr>
              <w:rFonts w:ascii="Bookman Old Style" w:hAnsi="Bookman Old Style"/>
              <w:spacing w:val="-16"/>
              <w:sz w:val="12"/>
            </w:rPr>
          </w:rPrChange>
        </w:rPr>
        <w:t xml:space="preserve"> </w:t>
      </w:r>
      <w:r w:rsidRPr="00265780">
        <w:rPr>
          <w:rFonts w:ascii="Lucida Sans Unicode" w:hAnsi="Lucida Sans Unicode"/>
          <w:w w:val="89"/>
          <w:position w:val="2"/>
          <w:sz w:val="18"/>
          <w:lang w:val="de-DE"/>
          <w:rPrChange w:id="3006" w:author="SC9986" w:date="2022-08-04T09:20:00Z">
            <w:rPr>
              <w:rFonts w:ascii="Lucida Sans Unicode" w:hAnsi="Lucida Sans Unicode"/>
              <w:w w:val="89"/>
              <w:position w:val="2"/>
              <w:sz w:val="18"/>
            </w:rPr>
          </w:rPrChange>
        </w:rPr>
        <w:t>:</w:t>
      </w:r>
      <w:r w:rsidRPr="00265780">
        <w:rPr>
          <w:rFonts w:ascii="Lucida Sans Unicode" w:hAnsi="Lucida Sans Unicode"/>
          <w:spacing w:val="-6"/>
          <w:position w:val="2"/>
          <w:sz w:val="18"/>
          <w:lang w:val="de-DE"/>
          <w:rPrChange w:id="3007" w:author="SC9986" w:date="2022-08-04T09:20:00Z">
            <w:rPr>
              <w:rFonts w:ascii="Lucida Sans Unicode" w:hAnsi="Lucida Sans Unicode"/>
              <w:spacing w:val="-6"/>
              <w:position w:val="2"/>
              <w:sz w:val="18"/>
            </w:rPr>
          </w:rPrChange>
        </w:rPr>
        <w:t xml:space="preserve"> </w:t>
      </w:r>
      <w:proofErr w:type="spellStart"/>
      <w:r w:rsidRPr="00265780">
        <w:rPr>
          <w:w w:val="141"/>
          <w:position w:val="2"/>
          <w:sz w:val="18"/>
          <w:lang w:val="de-DE"/>
          <w:rPrChange w:id="3008" w:author="SC9986" w:date="2022-08-04T09:20:00Z">
            <w:rPr>
              <w:w w:val="141"/>
              <w:position w:val="2"/>
              <w:sz w:val="18"/>
            </w:rPr>
          </w:rPrChange>
        </w:rPr>
        <w:t>ptr</w:t>
      </w:r>
      <w:proofErr w:type="spellEnd"/>
      <w:r w:rsidRPr="00265780">
        <w:rPr>
          <w:rFonts w:ascii="Arial" w:hAnsi="Arial"/>
          <w:i/>
          <w:w w:val="130"/>
          <w:position w:val="11"/>
          <w:sz w:val="12"/>
          <w:lang w:val="de-DE"/>
          <w:rPrChange w:id="3009" w:author="SC9986" w:date="2022-08-04T09:20:00Z">
            <w:rPr>
              <w:rFonts w:ascii="Arial" w:hAnsi="Arial"/>
              <w:i/>
              <w:w w:val="130"/>
              <w:position w:val="11"/>
              <w:sz w:val="12"/>
            </w:rPr>
          </w:rPrChange>
        </w:rPr>
        <w:t>m</w:t>
      </w:r>
      <w:r w:rsidRPr="00265780">
        <w:rPr>
          <w:rFonts w:ascii="Arial" w:hAnsi="Arial"/>
          <w:i/>
          <w:position w:val="11"/>
          <w:sz w:val="12"/>
          <w:lang w:val="de-DE"/>
          <w:rPrChange w:id="3010" w:author="SC9986" w:date="2022-08-04T09:20:00Z">
            <w:rPr>
              <w:rFonts w:ascii="Arial" w:hAnsi="Arial"/>
              <w:i/>
              <w:position w:val="11"/>
              <w:sz w:val="12"/>
            </w:rPr>
          </w:rPrChange>
        </w:rPr>
        <w:t xml:space="preserve"> </w:t>
      </w:r>
      <w:r w:rsidRPr="00265780">
        <w:rPr>
          <w:rFonts w:ascii="Arial" w:hAnsi="Arial"/>
          <w:i/>
          <w:spacing w:val="6"/>
          <w:position w:val="11"/>
          <w:sz w:val="12"/>
          <w:lang w:val="de-DE"/>
          <w:rPrChange w:id="3011" w:author="SC9986" w:date="2022-08-04T09:20:00Z">
            <w:rPr>
              <w:rFonts w:ascii="Arial" w:hAnsi="Arial"/>
              <w:i/>
              <w:spacing w:val="6"/>
              <w:position w:val="11"/>
              <w:sz w:val="12"/>
            </w:rPr>
          </w:rPrChange>
        </w:rPr>
        <w:t xml:space="preserve"> </w:t>
      </w:r>
      <w:proofErr w:type="spellStart"/>
      <w:r w:rsidRPr="00265780">
        <w:rPr>
          <w:w w:val="141"/>
          <w:position w:val="2"/>
          <w:sz w:val="18"/>
          <w:lang w:val="de-DE"/>
          <w:rPrChange w:id="3012" w:author="SC9986" w:date="2022-08-04T09:20:00Z">
            <w:rPr>
              <w:w w:val="141"/>
              <w:position w:val="2"/>
              <w:sz w:val="18"/>
            </w:rPr>
          </w:rPrChange>
        </w:rPr>
        <w:t>struct</w:t>
      </w:r>
      <w:proofErr w:type="spellEnd"/>
      <w:r w:rsidRPr="00265780">
        <w:rPr>
          <w:spacing w:val="18"/>
          <w:position w:val="2"/>
          <w:sz w:val="18"/>
          <w:lang w:val="de-DE"/>
          <w:rPrChange w:id="3013" w:author="SC9986" w:date="2022-08-04T09:20:00Z">
            <w:rPr>
              <w:spacing w:val="18"/>
              <w:position w:val="2"/>
              <w:sz w:val="18"/>
            </w:rPr>
          </w:rPrChange>
        </w:rPr>
        <w:t xml:space="preserve"> </w:t>
      </w:r>
      <w:r w:rsidRPr="00265780">
        <w:rPr>
          <w:i/>
          <w:w w:val="107"/>
          <w:position w:val="2"/>
          <w:sz w:val="18"/>
          <w:lang w:val="de-DE"/>
          <w:rPrChange w:id="3014" w:author="SC9986" w:date="2022-08-04T09:20:00Z">
            <w:rPr>
              <w:i/>
              <w:w w:val="107"/>
              <w:position w:val="2"/>
              <w:sz w:val="18"/>
            </w:rPr>
          </w:rPrChange>
        </w:rPr>
        <w:t>T</w:t>
      </w:r>
    </w:p>
    <w:p w14:paraId="5B7A0614" w14:textId="77777777" w:rsidR="00AF434A" w:rsidRPr="00265780" w:rsidRDefault="00AF434A">
      <w:pPr>
        <w:spacing w:line="292" w:lineRule="exact"/>
        <w:rPr>
          <w:sz w:val="18"/>
          <w:lang w:val="de-DE"/>
          <w:rPrChange w:id="3015" w:author="SC9986" w:date="2022-08-04T09:20:00Z">
            <w:rPr>
              <w:sz w:val="18"/>
            </w:rPr>
          </w:rPrChange>
        </w:rPr>
        <w:sectPr w:rsidR="00AF434A" w:rsidRPr="00265780">
          <w:type w:val="continuous"/>
          <w:pgSz w:w="12240" w:h="15840"/>
          <w:pgMar w:top="1500" w:right="860" w:bottom="280" w:left="860" w:header="720" w:footer="720" w:gutter="0"/>
          <w:cols w:num="2" w:space="720" w:equalWidth="0">
            <w:col w:w="2305" w:space="40"/>
            <w:col w:w="8175"/>
          </w:cols>
        </w:sectPr>
      </w:pPr>
    </w:p>
    <w:p w14:paraId="734822AD" w14:textId="77777777" w:rsidR="00AF434A" w:rsidRPr="00265780" w:rsidRDefault="00000000">
      <w:pPr>
        <w:spacing w:line="260" w:lineRule="exact"/>
        <w:ind w:left="1514"/>
        <w:rPr>
          <w:i/>
          <w:sz w:val="18"/>
          <w:lang w:val="de-DE"/>
          <w:rPrChange w:id="3016" w:author="SC9986" w:date="2022-08-04T09:20:00Z">
            <w:rPr>
              <w:i/>
              <w:sz w:val="18"/>
            </w:rPr>
          </w:rPrChange>
        </w:rPr>
      </w:pPr>
      <w:r w:rsidRPr="00265780">
        <w:rPr>
          <w:i/>
          <w:w w:val="120"/>
          <w:position w:val="2"/>
          <w:sz w:val="18"/>
          <w:lang w:val="de-DE"/>
          <w:rPrChange w:id="3017" w:author="SC9986" w:date="2022-08-04T09:20:00Z">
            <w:rPr>
              <w:i/>
              <w:w w:val="120"/>
              <w:position w:val="2"/>
              <w:sz w:val="18"/>
            </w:rPr>
          </w:rPrChange>
        </w:rPr>
        <w:t>D</w:t>
      </w:r>
      <w:r w:rsidRPr="00265780">
        <w:rPr>
          <w:rFonts w:ascii="Lucida Sans Unicode" w:hAnsi="Lucida Sans Unicode"/>
          <w:w w:val="120"/>
          <w:position w:val="2"/>
          <w:sz w:val="18"/>
          <w:lang w:val="de-DE"/>
          <w:rPrChange w:id="3018" w:author="SC9986" w:date="2022-08-04T09:20:00Z">
            <w:rPr>
              <w:rFonts w:ascii="Lucida Sans Unicode" w:hAnsi="Lucida Sans Unicode"/>
              <w:w w:val="120"/>
              <w:position w:val="2"/>
              <w:sz w:val="18"/>
            </w:rPr>
          </w:rPrChange>
        </w:rPr>
        <w:t>(</w:t>
      </w:r>
      <w:r w:rsidRPr="00265780">
        <w:rPr>
          <w:i/>
          <w:w w:val="120"/>
          <w:position w:val="2"/>
          <w:sz w:val="18"/>
          <w:lang w:val="de-DE"/>
          <w:rPrChange w:id="3019" w:author="SC9986" w:date="2022-08-04T09:20:00Z">
            <w:rPr>
              <w:i/>
              <w:w w:val="120"/>
              <w:position w:val="2"/>
              <w:sz w:val="18"/>
            </w:rPr>
          </w:rPrChange>
        </w:rPr>
        <w:t>T</w:t>
      </w:r>
      <w:r w:rsidRPr="00265780">
        <w:rPr>
          <w:i/>
          <w:spacing w:val="-32"/>
          <w:w w:val="120"/>
          <w:position w:val="2"/>
          <w:sz w:val="18"/>
          <w:lang w:val="de-DE"/>
          <w:rPrChange w:id="3020" w:author="SC9986" w:date="2022-08-04T09:20:00Z">
            <w:rPr>
              <w:i/>
              <w:spacing w:val="-32"/>
              <w:w w:val="120"/>
              <w:position w:val="2"/>
              <w:sz w:val="18"/>
            </w:rPr>
          </w:rPrChange>
        </w:rPr>
        <w:t xml:space="preserve"> </w:t>
      </w:r>
      <w:r w:rsidRPr="00265780">
        <w:rPr>
          <w:rFonts w:ascii="Lucida Sans Unicode" w:hAnsi="Lucida Sans Unicode"/>
          <w:w w:val="120"/>
          <w:position w:val="2"/>
          <w:sz w:val="18"/>
          <w:lang w:val="de-DE"/>
          <w:rPrChange w:id="3021" w:author="SC9986" w:date="2022-08-04T09:20:00Z">
            <w:rPr>
              <w:rFonts w:ascii="Lucida Sans Unicode" w:hAnsi="Lucida Sans Unicode"/>
              <w:w w:val="120"/>
              <w:position w:val="2"/>
              <w:sz w:val="18"/>
            </w:rPr>
          </w:rPrChange>
        </w:rPr>
        <w:t>)</w:t>
      </w:r>
      <w:r w:rsidRPr="00265780">
        <w:rPr>
          <w:rFonts w:ascii="Lucida Sans Unicode" w:hAnsi="Lucida Sans Unicode"/>
          <w:spacing w:val="-23"/>
          <w:w w:val="120"/>
          <w:position w:val="2"/>
          <w:sz w:val="18"/>
          <w:lang w:val="de-DE"/>
          <w:rPrChange w:id="3022" w:author="SC9986" w:date="2022-08-04T09:20:00Z">
            <w:rPr>
              <w:rFonts w:ascii="Lucida Sans Unicode" w:hAnsi="Lucida Sans Unicode"/>
              <w:spacing w:val="-23"/>
              <w:w w:val="120"/>
              <w:position w:val="2"/>
              <w:sz w:val="18"/>
            </w:rPr>
          </w:rPrChange>
        </w:rPr>
        <w:t xml:space="preserve"> </w:t>
      </w:r>
      <w:r w:rsidRPr="00265780">
        <w:rPr>
          <w:rFonts w:ascii="Lucida Sans Unicode" w:hAnsi="Lucida Sans Unicode"/>
          <w:w w:val="110"/>
          <w:position w:val="2"/>
          <w:sz w:val="18"/>
          <w:lang w:val="de-DE"/>
          <w:rPrChange w:id="3023" w:author="SC9986" w:date="2022-08-04T09:20:00Z">
            <w:rPr>
              <w:rFonts w:ascii="Lucida Sans Unicode" w:hAnsi="Lucida Sans Unicode"/>
              <w:w w:val="110"/>
              <w:position w:val="2"/>
              <w:sz w:val="18"/>
            </w:rPr>
          </w:rPrChange>
        </w:rPr>
        <w:t>=</w:t>
      </w:r>
      <w:r w:rsidRPr="00265780">
        <w:rPr>
          <w:rFonts w:ascii="Lucida Sans Unicode" w:hAnsi="Lucida Sans Unicode"/>
          <w:spacing w:val="-16"/>
          <w:w w:val="110"/>
          <w:position w:val="2"/>
          <w:sz w:val="18"/>
          <w:lang w:val="de-DE"/>
          <w:rPrChange w:id="3024" w:author="SC9986" w:date="2022-08-04T09:20:00Z">
            <w:rPr>
              <w:rFonts w:ascii="Lucida Sans Unicode" w:hAnsi="Lucida Sans Unicode"/>
              <w:spacing w:val="-16"/>
              <w:w w:val="110"/>
              <w:position w:val="2"/>
              <w:sz w:val="18"/>
            </w:rPr>
          </w:rPrChange>
        </w:rPr>
        <w:t xml:space="preserve"> </w:t>
      </w:r>
      <w:r>
        <w:rPr>
          <w:i/>
          <w:w w:val="120"/>
          <w:position w:val="2"/>
          <w:sz w:val="18"/>
        </w:rPr>
        <w:t>τ</w:t>
      </w:r>
      <w:r w:rsidRPr="00265780">
        <w:rPr>
          <w:rFonts w:ascii="Bookman Old Style" w:hAnsi="Bookman Old Style"/>
          <w:w w:val="120"/>
          <w:sz w:val="12"/>
          <w:lang w:val="de-DE"/>
          <w:rPrChange w:id="3025" w:author="SC9986" w:date="2022-08-04T09:20:00Z">
            <w:rPr>
              <w:rFonts w:ascii="Bookman Old Style" w:hAnsi="Bookman Old Style"/>
              <w:w w:val="120"/>
              <w:sz w:val="12"/>
            </w:rPr>
          </w:rPrChange>
        </w:rPr>
        <w:t>0</w:t>
      </w:r>
      <w:r w:rsidRPr="00265780">
        <w:rPr>
          <w:rFonts w:ascii="Bookman Old Style" w:hAnsi="Bookman Old Style"/>
          <w:spacing w:val="19"/>
          <w:w w:val="120"/>
          <w:sz w:val="12"/>
          <w:lang w:val="de-DE"/>
          <w:rPrChange w:id="3026" w:author="SC9986" w:date="2022-08-04T09:20:00Z">
            <w:rPr>
              <w:rFonts w:ascii="Bookman Old Style" w:hAnsi="Bookman Old Style"/>
              <w:spacing w:val="19"/>
              <w:w w:val="120"/>
              <w:sz w:val="12"/>
            </w:rPr>
          </w:rPrChange>
        </w:rPr>
        <w:t xml:space="preserve"> </w:t>
      </w:r>
      <w:r w:rsidRPr="00265780">
        <w:rPr>
          <w:i/>
          <w:w w:val="120"/>
          <w:position w:val="2"/>
          <w:sz w:val="18"/>
          <w:lang w:val="de-DE"/>
          <w:rPrChange w:id="3027" w:author="SC9986" w:date="2022-08-04T09:20:00Z">
            <w:rPr>
              <w:i/>
              <w:w w:val="120"/>
              <w:position w:val="2"/>
              <w:sz w:val="18"/>
            </w:rPr>
          </w:rPrChange>
        </w:rPr>
        <w:t>f</w:t>
      </w:r>
      <w:r w:rsidRPr="00265780">
        <w:rPr>
          <w:rFonts w:ascii="Bookman Old Style" w:hAnsi="Bookman Old Style"/>
          <w:w w:val="120"/>
          <w:sz w:val="12"/>
          <w:lang w:val="de-DE"/>
          <w:rPrChange w:id="3028" w:author="SC9986" w:date="2022-08-04T09:20:00Z">
            <w:rPr>
              <w:rFonts w:ascii="Bookman Old Style" w:hAnsi="Bookman Old Style"/>
              <w:w w:val="120"/>
              <w:sz w:val="12"/>
            </w:rPr>
          </w:rPrChange>
        </w:rPr>
        <w:t>0</w:t>
      </w:r>
      <w:r w:rsidRPr="00265780">
        <w:rPr>
          <w:rFonts w:ascii="Bookman Old Style" w:hAnsi="Bookman Old Style"/>
          <w:spacing w:val="-10"/>
          <w:w w:val="120"/>
          <w:sz w:val="12"/>
          <w:lang w:val="de-DE"/>
          <w:rPrChange w:id="3029" w:author="SC9986" w:date="2022-08-04T09:20:00Z">
            <w:rPr>
              <w:rFonts w:ascii="Bookman Old Style" w:hAnsi="Bookman Old Style"/>
              <w:spacing w:val="-10"/>
              <w:w w:val="120"/>
              <w:sz w:val="12"/>
            </w:rPr>
          </w:rPrChange>
        </w:rPr>
        <w:t xml:space="preserve"> </w:t>
      </w:r>
      <w:r w:rsidRPr="00265780">
        <w:rPr>
          <w:i/>
          <w:w w:val="120"/>
          <w:position w:val="2"/>
          <w:sz w:val="18"/>
          <w:lang w:val="de-DE"/>
          <w:rPrChange w:id="3030" w:author="SC9986" w:date="2022-08-04T09:20:00Z">
            <w:rPr>
              <w:i/>
              <w:w w:val="120"/>
              <w:position w:val="2"/>
              <w:sz w:val="18"/>
            </w:rPr>
          </w:rPrChange>
        </w:rPr>
        <w:t>.</w:t>
      </w:r>
      <w:r w:rsidRPr="00265780">
        <w:rPr>
          <w:i/>
          <w:spacing w:val="-27"/>
          <w:w w:val="120"/>
          <w:position w:val="2"/>
          <w:sz w:val="18"/>
          <w:lang w:val="de-DE"/>
          <w:rPrChange w:id="3031" w:author="SC9986" w:date="2022-08-04T09:20:00Z">
            <w:rPr>
              <w:i/>
              <w:spacing w:val="-27"/>
              <w:w w:val="120"/>
              <w:position w:val="2"/>
              <w:sz w:val="18"/>
            </w:rPr>
          </w:rPrChange>
        </w:rPr>
        <w:t xml:space="preserve"> </w:t>
      </w:r>
      <w:r w:rsidRPr="00265780">
        <w:rPr>
          <w:i/>
          <w:w w:val="120"/>
          <w:position w:val="2"/>
          <w:sz w:val="18"/>
          <w:lang w:val="de-DE"/>
          <w:rPrChange w:id="3032" w:author="SC9986" w:date="2022-08-04T09:20:00Z">
            <w:rPr>
              <w:i/>
              <w:w w:val="120"/>
              <w:position w:val="2"/>
              <w:sz w:val="18"/>
            </w:rPr>
          </w:rPrChange>
        </w:rPr>
        <w:t>.</w:t>
      </w:r>
      <w:r w:rsidRPr="00265780">
        <w:rPr>
          <w:i/>
          <w:spacing w:val="-27"/>
          <w:w w:val="120"/>
          <w:position w:val="2"/>
          <w:sz w:val="18"/>
          <w:lang w:val="de-DE"/>
          <w:rPrChange w:id="3033" w:author="SC9986" w:date="2022-08-04T09:20:00Z">
            <w:rPr>
              <w:i/>
              <w:spacing w:val="-27"/>
              <w:w w:val="120"/>
              <w:position w:val="2"/>
              <w:sz w:val="18"/>
            </w:rPr>
          </w:rPrChange>
        </w:rPr>
        <w:t xml:space="preserve"> </w:t>
      </w:r>
      <w:r w:rsidRPr="00265780">
        <w:rPr>
          <w:i/>
          <w:w w:val="120"/>
          <w:position w:val="2"/>
          <w:sz w:val="18"/>
          <w:lang w:val="de-DE"/>
          <w:rPrChange w:id="3034" w:author="SC9986" w:date="2022-08-04T09:20:00Z">
            <w:rPr>
              <w:i/>
              <w:w w:val="120"/>
              <w:position w:val="2"/>
              <w:sz w:val="18"/>
            </w:rPr>
          </w:rPrChange>
        </w:rPr>
        <w:t>.</w:t>
      </w:r>
      <w:r w:rsidRPr="00265780">
        <w:rPr>
          <w:i/>
          <w:spacing w:val="-27"/>
          <w:w w:val="120"/>
          <w:position w:val="2"/>
          <w:sz w:val="18"/>
          <w:lang w:val="de-DE"/>
          <w:rPrChange w:id="3035" w:author="SC9986" w:date="2022-08-04T09:20:00Z">
            <w:rPr>
              <w:i/>
              <w:spacing w:val="-27"/>
              <w:w w:val="120"/>
              <w:position w:val="2"/>
              <w:sz w:val="18"/>
            </w:rPr>
          </w:rPrChange>
        </w:rPr>
        <w:t xml:space="preserve"> </w:t>
      </w:r>
      <w:r w:rsidRPr="00265780">
        <w:rPr>
          <w:rFonts w:ascii="Lucida Sans Unicode" w:hAnsi="Lucida Sans Unicode"/>
          <w:w w:val="110"/>
          <w:position w:val="2"/>
          <w:sz w:val="18"/>
          <w:lang w:val="de-DE"/>
          <w:rPrChange w:id="3036" w:author="SC9986" w:date="2022-08-04T09:20:00Z">
            <w:rPr>
              <w:rFonts w:ascii="Lucida Sans Unicode" w:hAnsi="Lucida Sans Unicode"/>
              <w:w w:val="110"/>
              <w:position w:val="2"/>
              <w:sz w:val="18"/>
            </w:rPr>
          </w:rPrChange>
        </w:rPr>
        <w:t>;</w:t>
      </w:r>
      <w:r w:rsidRPr="00265780">
        <w:rPr>
          <w:rFonts w:ascii="Lucida Sans Unicode" w:hAnsi="Lucida Sans Unicode"/>
          <w:spacing w:val="-36"/>
          <w:w w:val="110"/>
          <w:position w:val="2"/>
          <w:sz w:val="18"/>
          <w:lang w:val="de-DE"/>
          <w:rPrChange w:id="3037" w:author="SC9986" w:date="2022-08-04T09:20:00Z">
            <w:rPr>
              <w:rFonts w:ascii="Lucida Sans Unicode" w:hAnsi="Lucida Sans Unicode"/>
              <w:spacing w:val="-36"/>
              <w:w w:val="110"/>
              <w:position w:val="2"/>
              <w:sz w:val="18"/>
            </w:rPr>
          </w:rPrChange>
        </w:rPr>
        <w:t xml:space="preserve"> </w:t>
      </w:r>
      <w:r>
        <w:rPr>
          <w:i/>
          <w:w w:val="155"/>
          <w:position w:val="2"/>
          <w:sz w:val="18"/>
        </w:rPr>
        <w:t>τ</w:t>
      </w:r>
      <w:r w:rsidRPr="00265780">
        <w:rPr>
          <w:rFonts w:ascii="Arial" w:hAnsi="Arial"/>
          <w:i/>
          <w:w w:val="155"/>
          <w:sz w:val="12"/>
          <w:lang w:val="de-DE"/>
          <w:rPrChange w:id="3038" w:author="SC9986" w:date="2022-08-04T09:20:00Z">
            <w:rPr>
              <w:rFonts w:ascii="Arial" w:hAnsi="Arial"/>
              <w:i/>
              <w:w w:val="155"/>
              <w:sz w:val="12"/>
            </w:rPr>
          </w:rPrChange>
        </w:rPr>
        <w:t>j</w:t>
      </w:r>
      <w:r w:rsidRPr="00265780">
        <w:rPr>
          <w:rFonts w:ascii="Arial" w:hAnsi="Arial"/>
          <w:i/>
          <w:spacing w:val="20"/>
          <w:w w:val="155"/>
          <w:sz w:val="12"/>
          <w:lang w:val="de-DE"/>
          <w:rPrChange w:id="3039" w:author="SC9986" w:date="2022-08-04T09:20:00Z">
            <w:rPr>
              <w:rFonts w:ascii="Arial" w:hAnsi="Arial"/>
              <w:i/>
              <w:spacing w:val="20"/>
              <w:w w:val="155"/>
              <w:sz w:val="12"/>
            </w:rPr>
          </w:rPrChange>
        </w:rPr>
        <w:t xml:space="preserve"> </w:t>
      </w:r>
      <w:r w:rsidRPr="00265780">
        <w:rPr>
          <w:i/>
          <w:w w:val="155"/>
          <w:position w:val="2"/>
          <w:sz w:val="18"/>
          <w:lang w:val="de-DE"/>
          <w:rPrChange w:id="3040" w:author="SC9986" w:date="2022-08-04T09:20:00Z">
            <w:rPr>
              <w:i/>
              <w:w w:val="155"/>
              <w:position w:val="2"/>
              <w:sz w:val="18"/>
            </w:rPr>
          </w:rPrChange>
        </w:rPr>
        <w:t>f</w:t>
      </w:r>
      <w:r w:rsidRPr="00265780">
        <w:rPr>
          <w:i/>
          <w:spacing w:val="-52"/>
          <w:w w:val="155"/>
          <w:position w:val="2"/>
          <w:sz w:val="18"/>
          <w:lang w:val="de-DE"/>
          <w:rPrChange w:id="3041" w:author="SC9986" w:date="2022-08-04T09:20:00Z">
            <w:rPr>
              <w:i/>
              <w:spacing w:val="-52"/>
              <w:w w:val="155"/>
              <w:position w:val="2"/>
              <w:sz w:val="18"/>
            </w:rPr>
          </w:rPrChange>
        </w:rPr>
        <w:t xml:space="preserve"> </w:t>
      </w:r>
      <w:r w:rsidRPr="00265780">
        <w:rPr>
          <w:rFonts w:ascii="Lucida Sans Unicode" w:hAnsi="Lucida Sans Unicode"/>
          <w:w w:val="110"/>
          <w:position w:val="2"/>
          <w:sz w:val="18"/>
          <w:lang w:val="de-DE"/>
          <w:rPrChange w:id="3042" w:author="SC9986" w:date="2022-08-04T09:20:00Z">
            <w:rPr>
              <w:rFonts w:ascii="Lucida Sans Unicode" w:hAnsi="Lucida Sans Unicode"/>
              <w:w w:val="110"/>
              <w:position w:val="2"/>
              <w:sz w:val="18"/>
            </w:rPr>
          </w:rPrChange>
        </w:rPr>
        <w:t>;</w:t>
      </w:r>
      <w:r w:rsidRPr="00265780">
        <w:rPr>
          <w:rFonts w:ascii="Lucida Sans Unicode" w:hAnsi="Lucida Sans Unicode"/>
          <w:spacing w:val="-36"/>
          <w:w w:val="110"/>
          <w:position w:val="2"/>
          <w:sz w:val="18"/>
          <w:lang w:val="de-DE"/>
          <w:rPrChange w:id="3043" w:author="SC9986" w:date="2022-08-04T09:20:00Z">
            <w:rPr>
              <w:rFonts w:ascii="Lucida Sans Unicode" w:hAnsi="Lucida Sans Unicode"/>
              <w:spacing w:val="-36"/>
              <w:w w:val="110"/>
              <w:position w:val="2"/>
              <w:sz w:val="18"/>
            </w:rPr>
          </w:rPrChange>
        </w:rPr>
        <w:t xml:space="preserve"> </w:t>
      </w:r>
      <w:r w:rsidRPr="00265780">
        <w:rPr>
          <w:i/>
          <w:w w:val="120"/>
          <w:position w:val="2"/>
          <w:sz w:val="18"/>
          <w:lang w:val="de-DE"/>
          <w:rPrChange w:id="3044" w:author="SC9986" w:date="2022-08-04T09:20:00Z">
            <w:rPr>
              <w:i/>
              <w:w w:val="120"/>
              <w:position w:val="2"/>
              <w:sz w:val="18"/>
            </w:rPr>
          </w:rPrChange>
        </w:rPr>
        <w:t>...</w:t>
      </w:r>
    </w:p>
    <w:p w14:paraId="316738E4" w14:textId="77777777" w:rsidR="00AF434A" w:rsidRPr="00265780" w:rsidRDefault="00000000">
      <w:pPr>
        <w:tabs>
          <w:tab w:val="left" w:pos="2022"/>
        </w:tabs>
        <w:spacing w:line="165" w:lineRule="auto"/>
        <w:ind w:left="194"/>
        <w:jc w:val="center"/>
        <w:rPr>
          <w:sz w:val="18"/>
          <w:lang w:val="de-DE"/>
          <w:rPrChange w:id="3045" w:author="SC9986" w:date="2022-08-04T09:20:00Z">
            <w:rPr>
              <w:sz w:val="18"/>
            </w:rPr>
          </w:rPrChange>
        </w:rPr>
      </w:pPr>
      <w:r w:rsidRPr="00265780">
        <w:rPr>
          <w:lang w:val="de-DE"/>
          <w:rPrChange w:id="3046" w:author="SC9986" w:date="2022-08-04T09:20:00Z">
            <w:rPr/>
          </w:rPrChange>
        </w:rPr>
        <w:br w:type="column"/>
      </w:r>
      <w:r w:rsidRPr="00265780">
        <w:rPr>
          <w:i/>
          <w:spacing w:val="-70"/>
          <w:w w:val="109"/>
          <w:sz w:val="18"/>
          <w:lang w:val="de-DE"/>
          <w:rPrChange w:id="3047"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3048" w:author="SC9986" w:date="2022-08-04T09:20:00Z">
            <w:rPr>
              <w:rFonts w:ascii="Lucida Sans Unicode" w:hAnsi="Lucida Sans Unicode"/>
              <w:spacing w:val="18"/>
              <w:w w:val="46"/>
              <w:position w:val="5"/>
              <w:sz w:val="18"/>
            </w:rPr>
          </w:rPrChange>
        </w:rPr>
        <w:t>˙</w:t>
      </w:r>
      <w:r w:rsidRPr="00265780">
        <w:rPr>
          <w:rFonts w:ascii="Arial" w:hAnsi="Arial"/>
          <w:i/>
          <w:w w:val="137"/>
          <w:position w:val="-1"/>
          <w:sz w:val="12"/>
          <w:lang w:val="de-DE"/>
          <w:rPrChange w:id="3049" w:author="SC9986" w:date="2022-08-04T09:20:00Z">
            <w:rPr>
              <w:rFonts w:ascii="Arial" w:hAnsi="Arial"/>
              <w:i/>
              <w:w w:val="137"/>
              <w:position w:val="-1"/>
              <w:sz w:val="12"/>
            </w:rPr>
          </w:rPrChange>
        </w:rPr>
        <w:t>n</w:t>
      </w:r>
      <w:r w:rsidRPr="00265780">
        <w:rPr>
          <w:rFonts w:ascii="Arial" w:hAnsi="Arial"/>
          <w:i/>
          <w:position w:val="-1"/>
          <w:sz w:val="12"/>
          <w:lang w:val="de-DE"/>
          <w:rPrChange w:id="3050" w:author="SC9986" w:date="2022-08-04T09:20:00Z">
            <w:rPr>
              <w:rFonts w:ascii="Arial" w:hAnsi="Arial"/>
              <w:i/>
              <w:position w:val="-1"/>
              <w:sz w:val="12"/>
            </w:rPr>
          </w:rPrChange>
        </w:rPr>
        <w:t xml:space="preserve"> </w:t>
      </w:r>
      <w:r w:rsidRPr="00265780">
        <w:rPr>
          <w:rFonts w:ascii="Arial" w:hAnsi="Arial"/>
          <w:i/>
          <w:spacing w:val="-6"/>
          <w:position w:val="-1"/>
          <w:sz w:val="12"/>
          <w:lang w:val="de-DE"/>
          <w:rPrChange w:id="3051" w:author="SC9986" w:date="2022-08-04T09:20:00Z">
            <w:rPr>
              <w:rFonts w:ascii="Arial" w:hAnsi="Arial"/>
              <w:i/>
              <w:spacing w:val="-6"/>
              <w:position w:val="-1"/>
              <w:sz w:val="12"/>
            </w:rPr>
          </w:rPrChange>
        </w:rPr>
        <w:t xml:space="preserve"> </w:t>
      </w:r>
      <w:r w:rsidRPr="00265780">
        <w:rPr>
          <w:rFonts w:ascii="Lucida Sans Unicode" w:hAnsi="Lucida Sans Unicode"/>
          <w:sz w:val="18"/>
          <w:lang w:val="de-DE"/>
          <w:rPrChange w:id="3052" w:author="SC9986" w:date="2022-08-04T09:20:00Z">
            <w:rPr>
              <w:rFonts w:ascii="Lucida Sans Unicode" w:hAnsi="Lucida Sans Unicode"/>
              <w:sz w:val="18"/>
            </w:rPr>
          </w:rPrChange>
        </w:rPr>
        <w:t xml:space="preserve">=  </w:t>
      </w:r>
      <w:r w:rsidRPr="00265780">
        <w:rPr>
          <w:rFonts w:ascii="Lucida Sans Unicode" w:hAnsi="Lucida Sans Unicode"/>
          <w:spacing w:val="-6"/>
          <w:sz w:val="18"/>
          <w:lang w:val="de-DE"/>
          <w:rPrChange w:id="3053" w:author="SC9986" w:date="2022-08-04T09:20:00Z">
            <w:rPr>
              <w:rFonts w:ascii="Lucida Sans Unicode" w:hAnsi="Lucida Sans Unicode"/>
              <w:spacing w:val="-6"/>
              <w:sz w:val="18"/>
            </w:rPr>
          </w:rPrChange>
        </w:rPr>
        <w:t xml:space="preserve"> </w:t>
      </w:r>
      <w:r w:rsidRPr="00265780">
        <w:rPr>
          <w:rFonts w:ascii="Lucida Sans Unicode" w:hAnsi="Lucida Sans Unicode"/>
          <w:w w:val="99"/>
          <w:sz w:val="18"/>
          <w:lang w:val="de-DE"/>
          <w:rPrChange w:id="3054" w:author="SC9986" w:date="2022-08-04T09:20:00Z">
            <w:rPr>
              <w:rFonts w:ascii="Lucida Sans Unicode" w:hAnsi="Lucida Sans Unicode"/>
              <w:w w:val="99"/>
              <w:sz w:val="18"/>
            </w:rPr>
          </w:rPrChange>
        </w:rPr>
        <w:t>€</w:t>
      </w:r>
      <w:r w:rsidRPr="00265780">
        <w:rPr>
          <w:rFonts w:ascii="Arial" w:hAnsi="Arial"/>
          <w:i/>
          <w:w w:val="147"/>
          <w:sz w:val="18"/>
          <w:vertAlign w:val="subscript"/>
          <w:lang w:val="de-DE"/>
          <w:rPrChange w:id="3055" w:author="SC9986" w:date="2022-08-04T09:20:00Z">
            <w:rPr>
              <w:rFonts w:ascii="Arial" w:hAnsi="Arial"/>
              <w:i/>
              <w:w w:val="147"/>
              <w:sz w:val="18"/>
              <w:vertAlign w:val="subscript"/>
            </w:rPr>
          </w:rPrChange>
        </w:rPr>
        <w:t>null</w:t>
      </w:r>
      <w:r w:rsidRPr="00265780">
        <w:rPr>
          <w:rFonts w:ascii="Arial" w:hAnsi="Arial"/>
          <w:i/>
          <w:spacing w:val="11"/>
          <w:sz w:val="18"/>
          <w:lang w:val="de-DE"/>
          <w:rPrChange w:id="3056" w:author="SC9986" w:date="2022-08-04T09:20:00Z">
            <w:rPr>
              <w:rFonts w:ascii="Arial" w:hAnsi="Arial"/>
              <w:i/>
              <w:spacing w:val="11"/>
              <w:sz w:val="18"/>
            </w:rPr>
          </w:rPrChange>
        </w:rPr>
        <w:t xml:space="preserve"> </w:t>
      </w:r>
      <w:r w:rsidRPr="00265780">
        <w:rPr>
          <w:i/>
          <w:spacing w:val="-75"/>
          <w:w w:val="108"/>
          <w:sz w:val="18"/>
          <w:lang w:val="de-DE"/>
          <w:rPrChange w:id="3057" w:author="SC9986" w:date="2022-08-04T09:20:00Z">
            <w:rPr>
              <w:i/>
              <w:spacing w:val="-75"/>
              <w:w w:val="108"/>
              <w:sz w:val="18"/>
            </w:rPr>
          </w:rPrChange>
        </w:rPr>
        <w:t>a</w:t>
      </w:r>
      <w:r w:rsidRPr="00265780">
        <w:rPr>
          <w:rFonts w:ascii="Lucida Sans Unicode" w:hAnsi="Lucida Sans Unicode"/>
          <w:w w:val="46"/>
          <w:sz w:val="18"/>
          <w:lang w:val="de-DE"/>
          <w:rPrChange w:id="3058" w:author="SC9986" w:date="2022-08-04T09:20:00Z">
            <w:rPr>
              <w:rFonts w:ascii="Lucida Sans Unicode" w:hAnsi="Lucida Sans Unicode"/>
              <w:w w:val="46"/>
              <w:sz w:val="18"/>
            </w:rPr>
          </w:rPrChange>
        </w:rPr>
        <w:t>˙</w:t>
      </w:r>
      <w:r w:rsidRPr="00265780">
        <w:rPr>
          <w:rFonts w:ascii="Lucida Sans Unicode" w:hAnsi="Lucida Sans Unicode"/>
          <w:spacing w:val="-34"/>
          <w:sz w:val="18"/>
          <w:lang w:val="de-DE"/>
          <w:rPrChange w:id="3059" w:author="SC9986" w:date="2022-08-04T09:20:00Z">
            <w:rPr>
              <w:rFonts w:ascii="Lucida Sans Unicode" w:hAnsi="Lucida Sans Unicode"/>
              <w:spacing w:val="-34"/>
              <w:sz w:val="18"/>
            </w:rPr>
          </w:rPrChange>
        </w:rPr>
        <w:t xml:space="preserve"> </w:t>
      </w:r>
      <w:r w:rsidRPr="00265780">
        <w:rPr>
          <w:rFonts w:ascii="Bookman Old Style" w:hAnsi="Bookman Old Style"/>
          <w:spacing w:val="9"/>
          <w:w w:val="96"/>
          <w:sz w:val="18"/>
          <w:vertAlign w:val="subscript"/>
          <w:lang w:val="de-DE"/>
          <w:rPrChange w:id="3060" w:author="SC9986" w:date="2022-08-04T09:20:00Z">
            <w:rPr>
              <w:rFonts w:ascii="Bookman Old Style" w:hAnsi="Bookman Old Style"/>
              <w:spacing w:val="9"/>
              <w:w w:val="96"/>
              <w:sz w:val="18"/>
              <w:vertAlign w:val="subscript"/>
            </w:rPr>
          </w:rPrChange>
        </w:rPr>
        <w:t>1</w:t>
      </w:r>
      <w:r w:rsidRPr="00265780">
        <w:rPr>
          <w:i/>
          <w:w w:val="113"/>
          <w:sz w:val="18"/>
          <w:lang w:val="de-DE"/>
          <w:rPrChange w:id="3061" w:author="SC9986" w:date="2022-08-04T09:20:00Z">
            <w:rPr>
              <w:i/>
              <w:w w:val="113"/>
              <w:sz w:val="18"/>
            </w:rPr>
          </w:rPrChange>
        </w:rPr>
        <w:t>,</w:t>
      </w:r>
      <w:r w:rsidRPr="00265780">
        <w:rPr>
          <w:i/>
          <w:spacing w:val="-15"/>
          <w:sz w:val="18"/>
          <w:lang w:val="de-DE"/>
          <w:rPrChange w:id="3062" w:author="SC9986" w:date="2022-08-04T09:20:00Z">
            <w:rPr>
              <w:i/>
              <w:spacing w:val="-15"/>
              <w:sz w:val="18"/>
            </w:rPr>
          </w:rPrChange>
        </w:rPr>
        <w:t xml:space="preserve"> </w:t>
      </w:r>
      <w:r w:rsidRPr="00265780">
        <w:rPr>
          <w:i/>
          <w:w w:val="124"/>
          <w:sz w:val="18"/>
          <w:lang w:val="de-DE"/>
          <w:rPrChange w:id="3063" w:author="SC9986" w:date="2022-08-04T09:20:00Z">
            <w:rPr>
              <w:i/>
              <w:w w:val="124"/>
              <w:sz w:val="18"/>
            </w:rPr>
          </w:rPrChange>
        </w:rPr>
        <w:t>m</w:t>
      </w:r>
      <w:r w:rsidRPr="00265780">
        <w:rPr>
          <w:i/>
          <w:sz w:val="18"/>
          <w:lang w:val="de-DE"/>
          <w:rPrChange w:id="3064" w:author="SC9986" w:date="2022-08-04T09:20:00Z">
            <w:rPr>
              <w:i/>
              <w:sz w:val="18"/>
            </w:rPr>
          </w:rPrChange>
        </w:rPr>
        <w:tab/>
      </w:r>
      <w:r w:rsidRPr="00265780">
        <w:rPr>
          <w:i/>
          <w:w w:val="130"/>
          <w:sz w:val="18"/>
          <w:lang w:val="de-DE"/>
          <w:rPrChange w:id="3065" w:author="SC9986" w:date="2022-08-04T09:20:00Z">
            <w:rPr>
              <w:i/>
              <w:w w:val="130"/>
              <w:sz w:val="18"/>
            </w:rPr>
          </w:rPrChange>
        </w:rPr>
        <w:t>x</w:t>
      </w:r>
      <w:r w:rsidRPr="00265780">
        <w:rPr>
          <w:rFonts w:ascii="Bookman Old Style" w:hAnsi="Bookman Old Style"/>
          <w:w w:val="96"/>
          <w:sz w:val="18"/>
          <w:vertAlign w:val="subscript"/>
          <w:lang w:val="de-DE"/>
          <w:rPrChange w:id="3066" w:author="SC9986" w:date="2022-08-04T09:20:00Z">
            <w:rPr>
              <w:rFonts w:ascii="Bookman Old Style" w:hAnsi="Bookman Old Style"/>
              <w:w w:val="96"/>
              <w:sz w:val="18"/>
              <w:vertAlign w:val="subscript"/>
            </w:rPr>
          </w:rPrChange>
        </w:rPr>
        <w:t>2</w:t>
      </w:r>
      <w:r w:rsidRPr="00265780">
        <w:rPr>
          <w:rFonts w:ascii="Bookman Old Style" w:hAnsi="Bookman Old Style"/>
          <w:spacing w:val="3"/>
          <w:sz w:val="18"/>
          <w:lang w:val="de-DE"/>
          <w:rPrChange w:id="3067" w:author="SC9986" w:date="2022-08-04T09:20:00Z">
            <w:rPr>
              <w:rFonts w:ascii="Bookman Old Style" w:hAnsi="Bookman Old Style"/>
              <w:spacing w:val="3"/>
              <w:sz w:val="18"/>
            </w:rPr>
          </w:rPrChange>
        </w:rPr>
        <w:t xml:space="preserve"> </w:t>
      </w:r>
      <w:r w:rsidRPr="00265780">
        <w:rPr>
          <w:rFonts w:ascii="Lucida Sans Unicode" w:hAnsi="Lucida Sans Unicode"/>
          <w:sz w:val="18"/>
          <w:lang w:val="de-DE"/>
          <w:rPrChange w:id="3068" w:author="SC9986" w:date="2022-08-04T09:20:00Z">
            <w:rPr>
              <w:rFonts w:ascii="Lucida Sans Unicode" w:hAnsi="Lucida Sans Unicode"/>
              <w:sz w:val="18"/>
            </w:rPr>
          </w:rPrChange>
        </w:rPr>
        <w:t>=</w:t>
      </w:r>
      <w:r w:rsidRPr="00265780">
        <w:rPr>
          <w:rFonts w:ascii="Lucida Sans Unicode" w:hAnsi="Lucida Sans Unicode"/>
          <w:spacing w:val="-6"/>
          <w:sz w:val="18"/>
          <w:lang w:val="de-DE"/>
          <w:rPrChange w:id="3069" w:author="SC9986" w:date="2022-08-04T09:20:00Z">
            <w:rPr>
              <w:rFonts w:ascii="Lucida Sans Unicode" w:hAnsi="Lucida Sans Unicode"/>
              <w:spacing w:val="-6"/>
              <w:sz w:val="18"/>
            </w:rPr>
          </w:rPrChange>
        </w:rPr>
        <w:t xml:space="preserve"> </w:t>
      </w:r>
      <w:proofErr w:type="spellStart"/>
      <w:r w:rsidRPr="00265780">
        <w:rPr>
          <w:w w:val="130"/>
          <w:sz w:val="18"/>
          <w:lang w:val="de-DE"/>
          <w:rPrChange w:id="3070" w:author="SC9986" w:date="2022-08-04T09:20:00Z">
            <w:rPr>
              <w:w w:val="130"/>
              <w:sz w:val="18"/>
            </w:rPr>
          </w:rPrChange>
        </w:rPr>
        <w:t>fresh</w:t>
      </w:r>
      <w:proofErr w:type="spellEnd"/>
    </w:p>
    <w:p w14:paraId="5FFE47FC" w14:textId="77777777" w:rsidR="00AF434A" w:rsidRPr="00265780" w:rsidRDefault="00000000">
      <w:pPr>
        <w:spacing w:line="302" w:lineRule="exact"/>
        <w:ind w:left="199"/>
        <w:jc w:val="center"/>
        <w:rPr>
          <w:rFonts w:ascii="Arial" w:hAnsi="Arial"/>
          <w:i/>
          <w:sz w:val="18"/>
          <w:lang w:val="de-DE"/>
          <w:rPrChange w:id="3071" w:author="SC9986" w:date="2022-08-04T09:20:00Z">
            <w:rPr>
              <w:rFonts w:ascii="Arial" w:hAnsi="Arial"/>
              <w:i/>
              <w:sz w:val="18"/>
            </w:rPr>
          </w:rPrChange>
        </w:rPr>
      </w:pPr>
      <w:r>
        <w:pict w14:anchorId="2CD24427">
          <v:line id="_x0000_s1028" style="position:absolute;left:0;text-align:left;z-index:9352;mso-position-horizontal-relative:page" from="118.75pt,1.55pt" to="493.25pt,1.55pt" strokeweight=".38pt">
            <w10:wrap anchorx="page"/>
          </v:line>
        </w:pict>
      </w:r>
      <w:r>
        <w:rPr>
          <w:rFonts w:ascii="Lucida Sans Unicode" w:hAnsi="Lucida Sans Unicode"/>
          <w:w w:val="111"/>
          <w:sz w:val="18"/>
        </w:rPr>
        <w:t>Γ</w:t>
      </w:r>
      <w:r w:rsidRPr="00265780">
        <w:rPr>
          <w:rFonts w:ascii="Lucida Sans Unicode" w:hAnsi="Lucida Sans Unicode"/>
          <w:w w:val="111"/>
          <w:sz w:val="18"/>
          <w:lang w:val="de-DE"/>
          <w:rPrChange w:id="3072" w:author="SC9986" w:date="2022-08-04T09:20:00Z">
            <w:rPr>
              <w:rFonts w:ascii="Lucida Sans Unicode" w:hAnsi="Lucida Sans Unicode"/>
              <w:w w:val="111"/>
              <w:sz w:val="18"/>
            </w:rPr>
          </w:rPrChange>
        </w:rPr>
        <w:t>;</w:t>
      </w:r>
      <w:r w:rsidRPr="00265780">
        <w:rPr>
          <w:rFonts w:ascii="Lucida Sans Unicode" w:hAnsi="Lucida Sans Unicode"/>
          <w:spacing w:val="-27"/>
          <w:sz w:val="18"/>
          <w:lang w:val="de-DE"/>
          <w:rPrChange w:id="3073" w:author="SC9986" w:date="2022-08-04T09:20:00Z">
            <w:rPr>
              <w:rFonts w:ascii="Lucida Sans Unicode" w:hAnsi="Lucida Sans Unicode"/>
              <w:spacing w:val="-27"/>
              <w:sz w:val="18"/>
            </w:rPr>
          </w:rPrChange>
        </w:rPr>
        <w:t xml:space="preserve"> </w:t>
      </w:r>
      <w:r>
        <w:rPr>
          <w:i/>
          <w:w w:val="109"/>
          <w:sz w:val="18"/>
        </w:rPr>
        <w:t>ρ</w:t>
      </w:r>
      <w:r w:rsidRPr="00265780">
        <w:rPr>
          <w:i/>
          <w:spacing w:val="6"/>
          <w:sz w:val="18"/>
          <w:lang w:val="de-DE"/>
          <w:rPrChange w:id="3074" w:author="SC9986" w:date="2022-08-04T09:20:00Z">
            <w:rPr>
              <w:i/>
              <w:spacing w:val="6"/>
              <w:sz w:val="18"/>
            </w:rPr>
          </w:rPrChange>
        </w:rPr>
        <w:t xml:space="preserve"> </w:t>
      </w:r>
      <w:r w:rsidRPr="00265780">
        <w:rPr>
          <w:rFonts w:ascii="Lucida Sans Unicode" w:hAnsi="Lucida Sans Unicode"/>
          <w:w w:val="99"/>
          <w:sz w:val="18"/>
          <w:lang w:val="de-DE"/>
          <w:rPrChange w:id="3075" w:author="SC9986" w:date="2022-08-04T09:20:00Z">
            <w:rPr>
              <w:rFonts w:ascii="Lucida Sans Unicode" w:hAnsi="Lucida Sans Unicode"/>
              <w:w w:val="99"/>
              <w:sz w:val="18"/>
            </w:rPr>
          </w:rPrChange>
        </w:rPr>
        <w:t>€</w:t>
      </w:r>
      <w:r w:rsidRPr="00265780">
        <w:rPr>
          <w:rFonts w:ascii="Lucida Sans Unicode" w:hAnsi="Lucida Sans Unicode"/>
          <w:spacing w:val="-6"/>
          <w:sz w:val="18"/>
          <w:lang w:val="de-DE"/>
          <w:rPrChange w:id="3076" w:author="SC9986" w:date="2022-08-04T09:20:00Z">
            <w:rPr>
              <w:rFonts w:ascii="Lucida Sans Unicode" w:hAnsi="Lucida Sans Unicode"/>
              <w:spacing w:val="-6"/>
              <w:sz w:val="18"/>
            </w:rPr>
          </w:rPrChange>
        </w:rPr>
        <w:t xml:space="preserve"> </w:t>
      </w:r>
      <w:r w:rsidRPr="00265780">
        <w:rPr>
          <w:rFonts w:ascii="Lucida Sans Unicode" w:hAnsi="Lucida Sans Unicode"/>
          <w:w w:val="114"/>
          <w:sz w:val="18"/>
          <w:lang w:val="de-DE"/>
          <w:rPrChange w:id="3077" w:author="SC9986" w:date="2022-08-04T09:20:00Z">
            <w:rPr>
              <w:rFonts w:ascii="Lucida Sans Unicode" w:hAnsi="Lucida Sans Unicode"/>
              <w:w w:val="114"/>
              <w:sz w:val="18"/>
            </w:rPr>
          </w:rPrChange>
        </w:rPr>
        <w:t>&amp;</w:t>
      </w:r>
      <w:r w:rsidRPr="00265780">
        <w:rPr>
          <w:i/>
          <w:w w:val="107"/>
          <w:sz w:val="18"/>
          <w:lang w:val="de-DE"/>
          <w:rPrChange w:id="3078" w:author="SC9986" w:date="2022-08-04T09:20:00Z">
            <w:rPr>
              <w:i/>
              <w:w w:val="107"/>
              <w:sz w:val="18"/>
            </w:rPr>
          </w:rPrChange>
        </w:rPr>
        <w:t>e</w:t>
      </w:r>
      <w:r w:rsidRPr="00265780">
        <w:rPr>
          <w:rFonts w:ascii="Bookman Old Style" w:hAnsi="Bookman Old Style"/>
          <w:spacing w:val="9"/>
          <w:w w:val="96"/>
          <w:sz w:val="18"/>
          <w:vertAlign w:val="subscript"/>
          <w:lang w:val="de-DE"/>
          <w:rPrChange w:id="3079" w:author="SC9986" w:date="2022-08-04T09:20:00Z">
            <w:rPr>
              <w:rFonts w:ascii="Bookman Old Style" w:hAnsi="Bookman Old Style"/>
              <w:spacing w:val="9"/>
              <w:w w:val="96"/>
              <w:sz w:val="18"/>
              <w:vertAlign w:val="subscript"/>
            </w:rPr>
          </w:rPrChange>
        </w:rPr>
        <w:t>1</w:t>
      </w:r>
      <w:r w:rsidRPr="00265780">
        <w:rPr>
          <w:rFonts w:ascii="Lucida Sans Unicode" w:hAnsi="Lucida Sans Unicode"/>
          <w:w w:val="108"/>
          <w:sz w:val="18"/>
          <w:lang w:val="de-DE"/>
          <w:rPrChange w:id="3080" w:author="SC9986" w:date="2022-08-04T09:20:00Z">
            <w:rPr>
              <w:rFonts w:ascii="Lucida Sans Unicode" w:hAnsi="Lucida Sans Unicode"/>
              <w:w w:val="108"/>
              <w:sz w:val="18"/>
            </w:rPr>
          </w:rPrChange>
        </w:rPr>
        <w:t>→</w:t>
      </w:r>
      <w:r w:rsidRPr="00265780">
        <w:rPr>
          <w:i/>
          <w:w w:val="178"/>
          <w:sz w:val="18"/>
          <w:lang w:val="de-DE"/>
          <w:rPrChange w:id="3081" w:author="SC9986" w:date="2022-08-04T09:20:00Z">
            <w:rPr>
              <w:i/>
              <w:w w:val="178"/>
              <w:sz w:val="18"/>
            </w:rPr>
          </w:rPrChange>
        </w:rPr>
        <w:t>f</w:t>
      </w:r>
      <w:r w:rsidRPr="00265780">
        <w:rPr>
          <w:i/>
          <w:sz w:val="18"/>
          <w:lang w:val="de-DE"/>
          <w:rPrChange w:id="3082" w:author="SC9986" w:date="2022-08-04T09:20:00Z">
            <w:rPr>
              <w:i/>
              <w:sz w:val="18"/>
            </w:rPr>
          </w:rPrChange>
        </w:rPr>
        <w:t xml:space="preserve"> </w:t>
      </w:r>
      <w:r w:rsidRPr="00265780">
        <w:rPr>
          <w:i/>
          <w:spacing w:val="-20"/>
          <w:sz w:val="18"/>
          <w:lang w:val="de-DE"/>
          <w:rPrChange w:id="3083" w:author="SC9986" w:date="2022-08-04T09:20:00Z">
            <w:rPr>
              <w:i/>
              <w:spacing w:val="-20"/>
              <w:sz w:val="18"/>
            </w:rPr>
          </w:rPrChange>
        </w:rPr>
        <w:t xml:space="preserve"> </w:t>
      </w:r>
      <w:r w:rsidRPr="00265780">
        <w:rPr>
          <w:rFonts w:ascii="Lucida Sans Unicode" w:hAnsi="Lucida Sans Unicode"/>
          <w:w w:val="323"/>
          <w:sz w:val="18"/>
          <w:lang w:val="de-DE"/>
          <w:rPrChange w:id="3084" w:author="SC9986" w:date="2022-08-04T09:20:00Z">
            <w:rPr>
              <w:rFonts w:ascii="Lucida Sans Unicode" w:hAnsi="Lucida Sans Unicode"/>
              <w:w w:val="323"/>
              <w:sz w:val="18"/>
            </w:rPr>
          </w:rPrChange>
        </w:rPr>
        <w:t xml:space="preserve"> </w:t>
      </w:r>
      <w:r w:rsidRPr="00265780">
        <w:rPr>
          <w:rFonts w:ascii="Lucida Sans Unicode" w:hAnsi="Lucida Sans Unicode"/>
          <w:spacing w:val="-6"/>
          <w:sz w:val="18"/>
          <w:lang w:val="de-DE"/>
          <w:rPrChange w:id="3085" w:author="SC9986" w:date="2022-08-04T09:20:00Z">
            <w:rPr>
              <w:rFonts w:ascii="Lucida Sans Unicode" w:hAnsi="Lucida Sans Unicode"/>
              <w:spacing w:val="-6"/>
              <w:sz w:val="18"/>
            </w:rPr>
          </w:rPrChange>
        </w:rPr>
        <w:t xml:space="preserve"> </w:t>
      </w:r>
      <w:r w:rsidRPr="00265780">
        <w:rPr>
          <w:i/>
          <w:spacing w:val="-70"/>
          <w:w w:val="109"/>
          <w:sz w:val="18"/>
          <w:lang w:val="de-DE"/>
          <w:rPrChange w:id="3086" w:author="SC9986" w:date="2022-08-04T09:20:00Z">
            <w:rPr>
              <w:i/>
              <w:spacing w:val="-70"/>
              <w:w w:val="109"/>
              <w:sz w:val="18"/>
            </w:rPr>
          </w:rPrChange>
        </w:rPr>
        <w:t>C</w:t>
      </w:r>
      <w:r w:rsidRPr="00265780">
        <w:rPr>
          <w:rFonts w:ascii="Lucida Sans Unicode" w:hAnsi="Lucida Sans Unicode"/>
          <w:spacing w:val="18"/>
          <w:w w:val="46"/>
          <w:position w:val="5"/>
          <w:sz w:val="18"/>
          <w:lang w:val="de-DE"/>
          <w:rPrChange w:id="3087" w:author="SC9986" w:date="2022-08-04T09:20:00Z">
            <w:rPr>
              <w:rFonts w:ascii="Lucida Sans Unicode" w:hAnsi="Lucida Sans Unicode"/>
              <w:spacing w:val="18"/>
              <w:w w:val="46"/>
              <w:position w:val="5"/>
              <w:sz w:val="18"/>
            </w:rPr>
          </w:rPrChange>
        </w:rPr>
        <w:t>˙</w:t>
      </w:r>
      <w:r w:rsidRPr="00265780">
        <w:rPr>
          <w:rFonts w:ascii="Bookman Old Style" w:hAnsi="Bookman Old Style"/>
          <w:spacing w:val="9"/>
          <w:w w:val="98"/>
          <w:position w:val="-1"/>
          <w:sz w:val="12"/>
          <w:lang w:val="de-DE"/>
          <w:rPrChange w:id="3088" w:author="SC9986" w:date="2022-08-04T09:20:00Z">
            <w:rPr>
              <w:rFonts w:ascii="Bookman Old Style" w:hAnsi="Bookman Old Style"/>
              <w:spacing w:val="9"/>
              <w:w w:val="98"/>
              <w:position w:val="-1"/>
              <w:sz w:val="12"/>
            </w:rPr>
          </w:rPrChange>
        </w:rPr>
        <w:t>2</w:t>
      </w:r>
      <w:r w:rsidRPr="00265780">
        <w:rPr>
          <w:i/>
          <w:w w:val="113"/>
          <w:sz w:val="18"/>
          <w:lang w:val="de-DE"/>
          <w:rPrChange w:id="3089" w:author="SC9986" w:date="2022-08-04T09:20:00Z">
            <w:rPr>
              <w:i/>
              <w:w w:val="113"/>
              <w:sz w:val="18"/>
            </w:rPr>
          </w:rPrChange>
        </w:rPr>
        <w:t>,</w:t>
      </w:r>
      <w:r w:rsidRPr="00265780">
        <w:rPr>
          <w:i/>
          <w:spacing w:val="-15"/>
          <w:sz w:val="18"/>
          <w:lang w:val="de-DE"/>
          <w:rPrChange w:id="3090" w:author="SC9986" w:date="2022-08-04T09:20:00Z">
            <w:rPr>
              <w:i/>
              <w:spacing w:val="-15"/>
              <w:sz w:val="18"/>
            </w:rPr>
          </w:rPrChange>
        </w:rPr>
        <w:t xml:space="preserve"> </w:t>
      </w:r>
      <w:r w:rsidRPr="00265780">
        <w:rPr>
          <w:i/>
          <w:w w:val="130"/>
          <w:sz w:val="18"/>
          <w:lang w:val="de-DE"/>
          <w:rPrChange w:id="3091" w:author="SC9986" w:date="2022-08-04T09:20:00Z">
            <w:rPr>
              <w:i/>
              <w:w w:val="130"/>
              <w:sz w:val="18"/>
            </w:rPr>
          </w:rPrChange>
        </w:rPr>
        <w:t>x</w:t>
      </w:r>
      <w:r w:rsidRPr="00265780">
        <w:rPr>
          <w:rFonts w:ascii="Bookman Old Style" w:hAnsi="Bookman Old Style"/>
          <w:w w:val="96"/>
          <w:sz w:val="18"/>
          <w:vertAlign w:val="subscript"/>
          <w:lang w:val="de-DE"/>
          <w:rPrChange w:id="3092" w:author="SC9986" w:date="2022-08-04T09:20:00Z">
            <w:rPr>
              <w:rFonts w:ascii="Bookman Old Style" w:hAnsi="Bookman Old Style"/>
              <w:w w:val="96"/>
              <w:sz w:val="18"/>
              <w:vertAlign w:val="subscript"/>
            </w:rPr>
          </w:rPrChange>
        </w:rPr>
        <w:t>2</w:t>
      </w:r>
      <w:r w:rsidRPr="00265780">
        <w:rPr>
          <w:rFonts w:ascii="Bookman Old Style" w:hAnsi="Bookman Old Style"/>
          <w:spacing w:val="3"/>
          <w:sz w:val="18"/>
          <w:lang w:val="de-DE"/>
          <w:rPrChange w:id="3093" w:author="SC9986" w:date="2022-08-04T09:20:00Z">
            <w:rPr>
              <w:rFonts w:ascii="Bookman Old Style" w:hAnsi="Bookman Old Style"/>
              <w:spacing w:val="3"/>
              <w:sz w:val="18"/>
            </w:rPr>
          </w:rPrChange>
        </w:rPr>
        <w:t xml:space="preserve"> </w:t>
      </w:r>
      <w:r w:rsidRPr="00265780">
        <w:rPr>
          <w:rFonts w:ascii="Lucida Sans Unicode" w:hAnsi="Lucida Sans Unicode"/>
          <w:w w:val="89"/>
          <w:sz w:val="18"/>
          <w:lang w:val="de-DE"/>
          <w:rPrChange w:id="3094" w:author="SC9986" w:date="2022-08-04T09:20:00Z">
            <w:rPr>
              <w:rFonts w:ascii="Lucida Sans Unicode" w:hAnsi="Lucida Sans Unicode"/>
              <w:w w:val="89"/>
              <w:sz w:val="18"/>
            </w:rPr>
          </w:rPrChange>
        </w:rPr>
        <w:t>:</w:t>
      </w:r>
      <w:r w:rsidRPr="00265780">
        <w:rPr>
          <w:rFonts w:ascii="Lucida Sans Unicode" w:hAnsi="Lucida Sans Unicode"/>
          <w:spacing w:val="-6"/>
          <w:sz w:val="18"/>
          <w:lang w:val="de-DE"/>
          <w:rPrChange w:id="3095" w:author="SC9986" w:date="2022-08-04T09:20:00Z">
            <w:rPr>
              <w:rFonts w:ascii="Lucida Sans Unicode" w:hAnsi="Lucida Sans Unicode"/>
              <w:spacing w:val="-6"/>
              <w:sz w:val="18"/>
            </w:rPr>
          </w:rPrChange>
        </w:rPr>
        <w:t xml:space="preserve"> </w:t>
      </w:r>
      <w:proofErr w:type="spellStart"/>
      <w:r w:rsidRPr="00265780">
        <w:rPr>
          <w:w w:val="141"/>
          <w:sz w:val="18"/>
          <w:lang w:val="de-DE"/>
          <w:rPrChange w:id="3096" w:author="SC9986" w:date="2022-08-04T09:20:00Z">
            <w:rPr>
              <w:w w:val="141"/>
              <w:sz w:val="18"/>
            </w:rPr>
          </w:rPrChange>
        </w:rPr>
        <w:t>ptr</w:t>
      </w:r>
      <w:r w:rsidRPr="00265780">
        <w:rPr>
          <w:rFonts w:ascii="Arial" w:hAnsi="Arial"/>
          <w:i/>
          <w:w w:val="136"/>
          <w:sz w:val="18"/>
          <w:vertAlign w:val="superscript"/>
          <w:lang w:val="de-DE"/>
          <w:rPrChange w:id="3097" w:author="SC9986" w:date="2022-08-04T09:20:00Z">
            <w:rPr>
              <w:rFonts w:ascii="Arial" w:hAnsi="Arial"/>
              <w:i/>
              <w:w w:val="136"/>
              <w:sz w:val="18"/>
              <w:vertAlign w:val="superscript"/>
            </w:rPr>
          </w:rPrChange>
        </w:rPr>
        <w:t>m</w:t>
      </w:r>
      <w:proofErr w:type="spellEnd"/>
      <w:r w:rsidRPr="00265780">
        <w:rPr>
          <w:rFonts w:ascii="Arial" w:hAnsi="Arial"/>
          <w:i/>
          <w:spacing w:val="23"/>
          <w:sz w:val="18"/>
          <w:lang w:val="de-DE"/>
          <w:rPrChange w:id="3098" w:author="SC9986" w:date="2022-08-04T09:20:00Z">
            <w:rPr>
              <w:rFonts w:ascii="Arial" w:hAnsi="Arial"/>
              <w:i/>
              <w:spacing w:val="23"/>
              <w:sz w:val="18"/>
            </w:rPr>
          </w:rPrChange>
        </w:rPr>
        <w:t xml:space="preserve"> </w:t>
      </w:r>
      <w:r>
        <w:rPr>
          <w:i/>
          <w:w w:val="125"/>
          <w:sz w:val="18"/>
        </w:rPr>
        <w:t>τ</w:t>
      </w:r>
      <w:r w:rsidRPr="00265780">
        <w:rPr>
          <w:rFonts w:ascii="Arial" w:hAnsi="Arial"/>
          <w:i/>
          <w:w w:val="215"/>
          <w:sz w:val="18"/>
          <w:vertAlign w:val="subscript"/>
          <w:lang w:val="de-DE"/>
          <w:rPrChange w:id="3099" w:author="SC9986" w:date="2022-08-04T09:20:00Z">
            <w:rPr>
              <w:rFonts w:ascii="Arial" w:hAnsi="Arial"/>
              <w:i/>
              <w:w w:val="215"/>
              <w:sz w:val="18"/>
              <w:vertAlign w:val="subscript"/>
            </w:rPr>
          </w:rPrChange>
        </w:rPr>
        <w:t>f</w:t>
      </w:r>
    </w:p>
    <w:p w14:paraId="391C817D" w14:textId="77777777" w:rsidR="00AF434A" w:rsidRDefault="00000000">
      <w:pPr>
        <w:spacing w:before="143" w:line="166" w:lineRule="exact"/>
        <w:ind w:left="416"/>
        <w:rPr>
          <w:sz w:val="14"/>
        </w:rPr>
      </w:pPr>
      <w:r>
        <w:rPr>
          <w:sz w:val="18"/>
        </w:rPr>
        <w:t>C-U</w:t>
      </w:r>
      <w:r>
        <w:rPr>
          <w:sz w:val="14"/>
        </w:rPr>
        <w:t>NCHECKED</w:t>
      </w:r>
    </w:p>
    <w:p w14:paraId="15A06451" w14:textId="77777777" w:rsidR="00AF434A" w:rsidRDefault="00000000">
      <w:pPr>
        <w:spacing w:line="261" w:lineRule="exact"/>
        <w:ind w:left="203"/>
        <w:jc w:val="center"/>
        <w:rPr>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45352AFA" w14:textId="77777777" w:rsidR="00AF434A" w:rsidRDefault="00AF434A">
      <w:pPr>
        <w:pStyle w:val="BodyText"/>
        <w:spacing w:before="4"/>
        <w:rPr>
          <w:i/>
          <w:sz w:val="2"/>
        </w:rPr>
      </w:pPr>
    </w:p>
    <w:p w14:paraId="23BE9176" w14:textId="77777777" w:rsidR="00AF434A" w:rsidRDefault="00000000">
      <w:pPr>
        <w:pStyle w:val="BodyText"/>
        <w:spacing w:line="20" w:lineRule="exact"/>
        <w:ind w:left="431"/>
        <w:rPr>
          <w:sz w:val="2"/>
        </w:rPr>
      </w:pPr>
      <w:r>
        <w:rPr>
          <w:sz w:val="2"/>
        </w:rPr>
      </w:r>
      <w:r>
        <w:rPr>
          <w:sz w:val="2"/>
        </w:rPr>
        <w:pict w14:anchorId="5E8F836B">
          <v:group id="_x0000_s1026" style="width:126.6pt;height:.4pt;mso-position-horizontal-relative:char;mso-position-vertical-relative:line" coordsize="2532,8">
            <v:line id="_x0000_s1027" style="position:absolute" from="0,4" to="2531,4" strokeweight=".38pt"/>
            <w10:anchorlock/>
          </v:group>
        </w:pict>
      </w:r>
    </w:p>
    <w:p w14:paraId="60DF3122" w14:textId="77777777" w:rsidR="00AF434A" w:rsidRDefault="00000000">
      <w:pPr>
        <w:spacing w:line="256" w:lineRule="exact"/>
        <w:ind w:left="203"/>
        <w:jc w:val="center"/>
        <w:rPr>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w w:val="110"/>
          <w:sz w:val="18"/>
        </w:rPr>
        <w:t>unchecked</w:t>
      </w:r>
      <w:r>
        <w:rPr>
          <w:rFonts w:ascii="Lucida Sans Unicode" w:hAnsi="Lucida Sans Unicode"/>
          <w:w w:val="122"/>
          <w:sz w:val="18"/>
        </w:rPr>
        <w:t>(</w:t>
      </w:r>
      <w:r>
        <w:rPr>
          <w:i/>
          <w:w w:val="107"/>
          <w:sz w:val="18"/>
        </w:rPr>
        <w:t>e</w:t>
      </w:r>
      <w:r>
        <w:rPr>
          <w:rFonts w:ascii="Lucida Sans Unicode" w:hAnsi="Lucida Sans Unicode"/>
          <w:w w:val="122"/>
          <w:sz w:val="18"/>
        </w:rPr>
        <w:t>)</w:t>
      </w:r>
      <w:r>
        <w:rPr>
          <w:rFonts w:ascii="Lucida Sans Unicode" w:hAnsi="Lucida Sans Unicode"/>
          <w:w w:val="211"/>
          <w:sz w:val="18"/>
        </w:rPr>
        <w:t>{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6D6CDA50" w14:textId="77777777" w:rsidR="00AF434A" w:rsidRDefault="00000000">
      <w:pPr>
        <w:pStyle w:val="BodyText"/>
        <w:spacing w:before="198"/>
        <w:ind w:left="223"/>
        <w:jc w:val="center"/>
      </w:pPr>
      <w:r>
        <w:t>Figure 27: Compilation (Continued)</w:t>
      </w:r>
    </w:p>
    <w:p w14:paraId="04001DA9" w14:textId="77777777" w:rsidR="00AF434A" w:rsidRDefault="00000000">
      <w:pPr>
        <w:spacing w:line="260" w:lineRule="exact"/>
        <w:ind w:left="194"/>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59"/>
          <w:w w:val="150"/>
          <w:position w:val="2"/>
          <w:sz w:val="18"/>
        </w:rPr>
        <w:t>j</w:t>
      </w:r>
      <w:r>
        <w:rPr>
          <w:rFonts w:ascii="Lucida Sans Unicode" w:hAnsi="Lucida Sans Unicode"/>
          <w:w w:val="46"/>
          <w:position w:val="6"/>
          <w:sz w:val="18"/>
        </w:rPr>
        <w:t>˙</w:t>
      </w:r>
      <w:r>
        <w:rPr>
          <w:rFonts w:ascii="Lucida Sans Unicode" w:hAnsi="Lucida Sans Unicode"/>
          <w:spacing w:val="23"/>
          <w:position w:val="6"/>
          <w:sz w:val="18"/>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sectPr w:rsidR="00AF434A">
      <w:type w:val="continuous"/>
      <w:pgSz w:w="12240" w:h="15840"/>
      <w:pgMar w:top="1500" w:right="860" w:bottom="280" w:left="860" w:header="720" w:footer="720" w:gutter="0"/>
      <w:cols w:num="3" w:space="720" w:equalWidth="0">
        <w:col w:w="3519" w:space="40"/>
        <w:col w:w="3179" w:space="39"/>
        <w:col w:w="3743"/>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49" w:author="SC9986" w:date="2022-08-04T12:09:00Z" w:initials="SC9986">
    <w:p w14:paraId="7E8234FE" w14:textId="77777777" w:rsidR="00B64AFB" w:rsidRDefault="00B64AFB" w:rsidP="00FE1DA7">
      <w:pPr>
        <w:pStyle w:val="CommentText"/>
      </w:pPr>
      <w:r>
        <w:rPr>
          <w:rStyle w:val="CommentReference"/>
        </w:rPr>
        <w:annotationRef/>
      </w:r>
      <w:r>
        <w:t>Since memory is not represented as a flat address space in our model or on real devices, memory corruption caused by spatial safety violations, which Checked C's type system seeks to prevent, may not be expressible.</w:t>
      </w:r>
    </w:p>
  </w:comment>
  <w:comment w:id="1550" w:author="SC9986" w:date="2022-08-04T12:09:00Z" w:initials="SC9986">
    <w:p w14:paraId="12BF773F" w14:textId="77777777" w:rsidR="00B64AFB" w:rsidRDefault="00B64AFB" w:rsidP="003B3CF5">
      <w:pPr>
        <w:pStyle w:val="CommentText"/>
      </w:pPr>
      <w:r>
        <w:rPr>
          <w:rStyle w:val="CommentReference"/>
        </w:rPr>
        <w:annotationRef/>
      </w:r>
      <w:r>
        <w:t>Please copy paste the above sentence here. There is some formatting problem when I try to write the sentence in the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234FE" w15:done="0"/>
  <w15:commentEx w15:paraId="12BF773F" w15:paraIdParent="7E823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355C" w16cex:dateUtc="2022-08-04T06:39:00Z"/>
  <w16cex:commentExtensible w16cex:durableId="26963589" w16cex:dateUtc="2022-08-04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234FE" w16cid:durableId="2696355C"/>
  <w16cid:commentId w16cid:paraId="12BF773F" w16cid:durableId="269635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43" w:usb2="00000009" w:usb3="00000000" w:csb0="000001FF" w:csb1="00000000"/>
  </w:font>
  <w:font w:name="Swis721 Blk BT">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Monotype Corsiva">
    <w:altName w:val="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93C"/>
    <w:multiLevelType w:val="hybridMultilevel"/>
    <w:tmpl w:val="00A40E28"/>
    <w:lvl w:ilvl="0" w:tplc="9A50960A">
      <w:numFmt w:val="bullet"/>
      <w:lvlText w:val="◦"/>
      <w:lvlJc w:val="left"/>
      <w:pPr>
        <w:ind w:left="563" w:hanging="344"/>
      </w:pPr>
      <w:rPr>
        <w:rFonts w:ascii="Lucida Sans Unicode" w:eastAsia="Lucida Sans Unicode" w:hAnsi="Lucida Sans Unicode" w:cs="Lucida Sans Unicode" w:hint="default"/>
        <w:w w:val="91"/>
        <w:sz w:val="18"/>
        <w:szCs w:val="18"/>
      </w:rPr>
    </w:lvl>
    <w:lvl w:ilvl="1" w:tplc="99A620D0">
      <w:numFmt w:val="bullet"/>
      <w:lvlText w:val="•"/>
      <w:lvlJc w:val="left"/>
      <w:pPr>
        <w:ind w:left="899" w:hanging="344"/>
      </w:pPr>
      <w:rPr>
        <w:rFonts w:hint="default"/>
      </w:rPr>
    </w:lvl>
    <w:lvl w:ilvl="2" w:tplc="13E829DE">
      <w:numFmt w:val="bullet"/>
      <w:lvlText w:val="•"/>
      <w:lvlJc w:val="left"/>
      <w:pPr>
        <w:ind w:left="1238" w:hanging="344"/>
      </w:pPr>
      <w:rPr>
        <w:rFonts w:hint="default"/>
      </w:rPr>
    </w:lvl>
    <w:lvl w:ilvl="3" w:tplc="7F1001F4">
      <w:numFmt w:val="bullet"/>
      <w:lvlText w:val="•"/>
      <w:lvlJc w:val="left"/>
      <w:pPr>
        <w:ind w:left="1577" w:hanging="344"/>
      </w:pPr>
      <w:rPr>
        <w:rFonts w:hint="default"/>
      </w:rPr>
    </w:lvl>
    <w:lvl w:ilvl="4" w:tplc="58B6CCDA">
      <w:numFmt w:val="bullet"/>
      <w:lvlText w:val="•"/>
      <w:lvlJc w:val="left"/>
      <w:pPr>
        <w:ind w:left="1916" w:hanging="344"/>
      </w:pPr>
      <w:rPr>
        <w:rFonts w:hint="default"/>
      </w:rPr>
    </w:lvl>
    <w:lvl w:ilvl="5" w:tplc="700AAB84">
      <w:numFmt w:val="bullet"/>
      <w:lvlText w:val="•"/>
      <w:lvlJc w:val="left"/>
      <w:pPr>
        <w:ind w:left="2255" w:hanging="344"/>
      </w:pPr>
      <w:rPr>
        <w:rFonts w:hint="default"/>
      </w:rPr>
    </w:lvl>
    <w:lvl w:ilvl="6" w:tplc="92FA0340">
      <w:numFmt w:val="bullet"/>
      <w:lvlText w:val="•"/>
      <w:lvlJc w:val="left"/>
      <w:pPr>
        <w:ind w:left="2594" w:hanging="344"/>
      </w:pPr>
      <w:rPr>
        <w:rFonts w:hint="default"/>
      </w:rPr>
    </w:lvl>
    <w:lvl w:ilvl="7" w:tplc="089A413E">
      <w:numFmt w:val="bullet"/>
      <w:lvlText w:val="•"/>
      <w:lvlJc w:val="left"/>
      <w:pPr>
        <w:ind w:left="2933" w:hanging="344"/>
      </w:pPr>
      <w:rPr>
        <w:rFonts w:hint="default"/>
      </w:rPr>
    </w:lvl>
    <w:lvl w:ilvl="8" w:tplc="760E6562">
      <w:numFmt w:val="bullet"/>
      <w:lvlText w:val="•"/>
      <w:lvlJc w:val="left"/>
      <w:pPr>
        <w:ind w:left="3272" w:hanging="344"/>
      </w:pPr>
      <w:rPr>
        <w:rFonts w:hint="default"/>
      </w:rPr>
    </w:lvl>
  </w:abstractNum>
  <w:abstractNum w:abstractNumId="1" w15:restartNumberingAfterBreak="0">
    <w:nsid w:val="155D417E"/>
    <w:multiLevelType w:val="hybridMultilevel"/>
    <w:tmpl w:val="9EDCD016"/>
    <w:lvl w:ilvl="0" w:tplc="893AE43C">
      <w:numFmt w:val="bullet"/>
      <w:lvlText w:val="•"/>
      <w:lvlJc w:val="left"/>
      <w:pPr>
        <w:ind w:left="620" w:hanging="182"/>
      </w:pPr>
      <w:rPr>
        <w:rFonts w:ascii="Swis721 Blk BT" w:eastAsia="Swis721 Blk BT" w:hAnsi="Swis721 Blk BT" w:cs="Swis721 Blk BT" w:hint="default"/>
        <w:i/>
        <w:w w:val="98"/>
        <w:sz w:val="14"/>
        <w:szCs w:val="14"/>
      </w:rPr>
    </w:lvl>
    <w:lvl w:ilvl="1" w:tplc="7CD0CCD0">
      <w:numFmt w:val="bullet"/>
      <w:lvlText w:val="•"/>
      <w:lvlJc w:val="left"/>
      <w:pPr>
        <w:ind w:left="1088" w:hanging="182"/>
      </w:pPr>
      <w:rPr>
        <w:rFonts w:hint="default"/>
      </w:rPr>
    </w:lvl>
    <w:lvl w:ilvl="2" w:tplc="F6B89974">
      <w:numFmt w:val="bullet"/>
      <w:lvlText w:val="•"/>
      <w:lvlJc w:val="left"/>
      <w:pPr>
        <w:ind w:left="1556" w:hanging="182"/>
      </w:pPr>
      <w:rPr>
        <w:rFonts w:hint="default"/>
      </w:rPr>
    </w:lvl>
    <w:lvl w:ilvl="3" w:tplc="6F90408A">
      <w:numFmt w:val="bullet"/>
      <w:lvlText w:val="•"/>
      <w:lvlJc w:val="left"/>
      <w:pPr>
        <w:ind w:left="2024" w:hanging="182"/>
      </w:pPr>
      <w:rPr>
        <w:rFonts w:hint="default"/>
      </w:rPr>
    </w:lvl>
    <w:lvl w:ilvl="4" w:tplc="5224A8B2">
      <w:numFmt w:val="bullet"/>
      <w:lvlText w:val="•"/>
      <w:lvlJc w:val="left"/>
      <w:pPr>
        <w:ind w:left="2492" w:hanging="182"/>
      </w:pPr>
      <w:rPr>
        <w:rFonts w:hint="default"/>
      </w:rPr>
    </w:lvl>
    <w:lvl w:ilvl="5" w:tplc="69009C0C">
      <w:numFmt w:val="bullet"/>
      <w:lvlText w:val="•"/>
      <w:lvlJc w:val="left"/>
      <w:pPr>
        <w:ind w:left="2960" w:hanging="182"/>
      </w:pPr>
      <w:rPr>
        <w:rFonts w:hint="default"/>
      </w:rPr>
    </w:lvl>
    <w:lvl w:ilvl="6" w:tplc="E97E0696">
      <w:numFmt w:val="bullet"/>
      <w:lvlText w:val="•"/>
      <w:lvlJc w:val="left"/>
      <w:pPr>
        <w:ind w:left="3428" w:hanging="182"/>
      </w:pPr>
      <w:rPr>
        <w:rFonts w:hint="default"/>
      </w:rPr>
    </w:lvl>
    <w:lvl w:ilvl="7" w:tplc="F836F730">
      <w:numFmt w:val="bullet"/>
      <w:lvlText w:val="•"/>
      <w:lvlJc w:val="left"/>
      <w:pPr>
        <w:ind w:left="3896" w:hanging="182"/>
      </w:pPr>
      <w:rPr>
        <w:rFonts w:hint="default"/>
      </w:rPr>
    </w:lvl>
    <w:lvl w:ilvl="8" w:tplc="8668A3F8">
      <w:numFmt w:val="bullet"/>
      <w:lvlText w:val="•"/>
      <w:lvlJc w:val="left"/>
      <w:pPr>
        <w:ind w:left="4364" w:hanging="182"/>
      </w:pPr>
      <w:rPr>
        <w:rFonts w:hint="default"/>
      </w:rPr>
    </w:lvl>
  </w:abstractNum>
  <w:abstractNum w:abstractNumId="2" w15:restartNumberingAfterBreak="0">
    <w:nsid w:val="37404D72"/>
    <w:multiLevelType w:val="hybridMultilevel"/>
    <w:tmpl w:val="83D868B6"/>
    <w:lvl w:ilvl="0" w:tplc="89B42728">
      <w:start w:val="1"/>
      <w:numFmt w:val="decimal"/>
      <w:lvlText w:val="[%1]"/>
      <w:lvlJc w:val="left"/>
      <w:pPr>
        <w:ind w:left="619" w:hanging="400"/>
        <w:jc w:val="left"/>
      </w:pPr>
      <w:rPr>
        <w:rFonts w:ascii="Times New Roman" w:eastAsia="Times New Roman" w:hAnsi="Times New Roman" w:cs="Times New Roman" w:hint="default"/>
        <w:spacing w:val="-12"/>
        <w:w w:val="99"/>
        <w:sz w:val="18"/>
        <w:szCs w:val="18"/>
      </w:rPr>
    </w:lvl>
    <w:lvl w:ilvl="1" w:tplc="7A28CE7A">
      <w:numFmt w:val="bullet"/>
      <w:lvlText w:val="•"/>
      <w:lvlJc w:val="left"/>
      <w:pPr>
        <w:ind w:left="1070" w:hanging="400"/>
      </w:pPr>
      <w:rPr>
        <w:rFonts w:hint="default"/>
      </w:rPr>
    </w:lvl>
    <w:lvl w:ilvl="2" w:tplc="96FA59EC">
      <w:numFmt w:val="bullet"/>
      <w:lvlText w:val="•"/>
      <w:lvlJc w:val="left"/>
      <w:pPr>
        <w:ind w:left="1520" w:hanging="400"/>
      </w:pPr>
      <w:rPr>
        <w:rFonts w:hint="default"/>
      </w:rPr>
    </w:lvl>
    <w:lvl w:ilvl="3" w:tplc="4316FF0C">
      <w:numFmt w:val="bullet"/>
      <w:lvlText w:val="•"/>
      <w:lvlJc w:val="left"/>
      <w:pPr>
        <w:ind w:left="1970" w:hanging="400"/>
      </w:pPr>
      <w:rPr>
        <w:rFonts w:hint="default"/>
      </w:rPr>
    </w:lvl>
    <w:lvl w:ilvl="4" w:tplc="0074DFA2">
      <w:numFmt w:val="bullet"/>
      <w:lvlText w:val="•"/>
      <w:lvlJc w:val="left"/>
      <w:pPr>
        <w:ind w:left="2420" w:hanging="400"/>
      </w:pPr>
      <w:rPr>
        <w:rFonts w:hint="default"/>
      </w:rPr>
    </w:lvl>
    <w:lvl w:ilvl="5" w:tplc="DD1C1A88">
      <w:numFmt w:val="bullet"/>
      <w:lvlText w:val="•"/>
      <w:lvlJc w:val="left"/>
      <w:pPr>
        <w:ind w:left="2870" w:hanging="400"/>
      </w:pPr>
      <w:rPr>
        <w:rFonts w:hint="default"/>
      </w:rPr>
    </w:lvl>
    <w:lvl w:ilvl="6" w:tplc="15A257E8">
      <w:numFmt w:val="bullet"/>
      <w:lvlText w:val="•"/>
      <w:lvlJc w:val="left"/>
      <w:pPr>
        <w:ind w:left="3320" w:hanging="400"/>
      </w:pPr>
      <w:rPr>
        <w:rFonts w:hint="default"/>
      </w:rPr>
    </w:lvl>
    <w:lvl w:ilvl="7" w:tplc="D3DA06D2">
      <w:numFmt w:val="bullet"/>
      <w:lvlText w:val="•"/>
      <w:lvlJc w:val="left"/>
      <w:pPr>
        <w:ind w:left="3770" w:hanging="400"/>
      </w:pPr>
      <w:rPr>
        <w:rFonts w:hint="default"/>
      </w:rPr>
    </w:lvl>
    <w:lvl w:ilvl="8" w:tplc="12B62E3E">
      <w:numFmt w:val="bullet"/>
      <w:lvlText w:val="•"/>
      <w:lvlJc w:val="left"/>
      <w:pPr>
        <w:ind w:left="4220" w:hanging="400"/>
      </w:pPr>
      <w:rPr>
        <w:rFonts w:hint="default"/>
      </w:rPr>
    </w:lvl>
  </w:abstractNum>
  <w:abstractNum w:abstractNumId="3" w15:restartNumberingAfterBreak="0">
    <w:nsid w:val="41226B07"/>
    <w:multiLevelType w:val="multilevel"/>
    <w:tmpl w:val="5504DF92"/>
    <w:lvl w:ilvl="0">
      <w:start w:val="1"/>
      <w:numFmt w:val="decimal"/>
      <w:lvlText w:val="%1."/>
      <w:lvlJc w:val="left"/>
      <w:pPr>
        <w:ind w:left="520" w:hanging="300"/>
        <w:jc w:val="left"/>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660" w:hanging="440"/>
        <w:jc w:val="left"/>
      </w:pPr>
      <w:rPr>
        <w:rFonts w:ascii="Times New Roman" w:eastAsia="Times New Roman" w:hAnsi="Times New Roman" w:cs="Times New Roman" w:hint="default"/>
        <w:b/>
        <w:bCs/>
        <w:spacing w:val="-28"/>
        <w:w w:val="99"/>
        <w:sz w:val="22"/>
        <w:szCs w:val="22"/>
      </w:rPr>
    </w:lvl>
    <w:lvl w:ilvl="2">
      <w:numFmt w:val="bullet"/>
      <w:lvlText w:val="•"/>
      <w:lvlJc w:val="left"/>
      <w:pPr>
        <w:ind w:left="1155" w:hanging="440"/>
      </w:pPr>
      <w:rPr>
        <w:rFonts w:hint="default"/>
      </w:rPr>
    </w:lvl>
    <w:lvl w:ilvl="3">
      <w:numFmt w:val="bullet"/>
      <w:lvlText w:val="•"/>
      <w:lvlJc w:val="left"/>
      <w:pPr>
        <w:ind w:left="1651" w:hanging="440"/>
      </w:pPr>
      <w:rPr>
        <w:rFonts w:hint="default"/>
      </w:rPr>
    </w:lvl>
    <w:lvl w:ilvl="4">
      <w:numFmt w:val="bullet"/>
      <w:lvlText w:val="•"/>
      <w:lvlJc w:val="left"/>
      <w:pPr>
        <w:ind w:left="2146" w:hanging="440"/>
      </w:pPr>
      <w:rPr>
        <w:rFonts w:hint="default"/>
      </w:rPr>
    </w:lvl>
    <w:lvl w:ilvl="5">
      <w:numFmt w:val="bullet"/>
      <w:lvlText w:val="•"/>
      <w:lvlJc w:val="left"/>
      <w:pPr>
        <w:ind w:left="2642" w:hanging="440"/>
      </w:pPr>
      <w:rPr>
        <w:rFonts w:hint="default"/>
      </w:rPr>
    </w:lvl>
    <w:lvl w:ilvl="6">
      <w:numFmt w:val="bullet"/>
      <w:lvlText w:val="•"/>
      <w:lvlJc w:val="left"/>
      <w:pPr>
        <w:ind w:left="3137" w:hanging="440"/>
      </w:pPr>
      <w:rPr>
        <w:rFonts w:hint="default"/>
      </w:rPr>
    </w:lvl>
    <w:lvl w:ilvl="7">
      <w:numFmt w:val="bullet"/>
      <w:lvlText w:val="•"/>
      <w:lvlJc w:val="left"/>
      <w:pPr>
        <w:ind w:left="3633" w:hanging="440"/>
      </w:pPr>
      <w:rPr>
        <w:rFonts w:hint="default"/>
      </w:rPr>
    </w:lvl>
    <w:lvl w:ilvl="8">
      <w:numFmt w:val="bullet"/>
      <w:lvlText w:val="•"/>
      <w:lvlJc w:val="left"/>
      <w:pPr>
        <w:ind w:left="4128" w:hanging="440"/>
      </w:pPr>
      <w:rPr>
        <w:rFonts w:hint="default"/>
      </w:rPr>
    </w:lvl>
  </w:abstractNum>
  <w:abstractNum w:abstractNumId="4" w15:restartNumberingAfterBreak="0">
    <w:nsid w:val="43386F32"/>
    <w:multiLevelType w:val="hybridMultilevel"/>
    <w:tmpl w:val="415E1BBA"/>
    <w:lvl w:ilvl="0" w:tplc="FA649B70">
      <w:start w:val="5"/>
      <w:numFmt w:val="decimal"/>
      <w:lvlText w:val="%1."/>
      <w:lvlJc w:val="left"/>
      <w:pPr>
        <w:ind w:left="520" w:hanging="300"/>
        <w:jc w:val="left"/>
      </w:pPr>
      <w:rPr>
        <w:rFonts w:ascii="Times New Roman" w:eastAsia="Times New Roman" w:hAnsi="Times New Roman" w:cs="Times New Roman" w:hint="default"/>
        <w:b/>
        <w:bCs/>
        <w:spacing w:val="-3"/>
        <w:w w:val="100"/>
        <w:sz w:val="24"/>
        <w:szCs w:val="24"/>
      </w:rPr>
    </w:lvl>
    <w:lvl w:ilvl="1" w:tplc="A02A00FE">
      <w:numFmt w:val="bullet"/>
      <w:lvlText w:val="•"/>
      <w:lvlJc w:val="left"/>
      <w:pPr>
        <w:ind w:left="620" w:hanging="182"/>
      </w:pPr>
      <w:rPr>
        <w:rFonts w:ascii="Swis721 Blk BT" w:eastAsia="Swis721 Blk BT" w:hAnsi="Swis721 Blk BT" w:cs="Swis721 Blk BT" w:hint="default"/>
        <w:i/>
        <w:w w:val="98"/>
        <w:sz w:val="14"/>
        <w:szCs w:val="14"/>
      </w:rPr>
    </w:lvl>
    <w:lvl w:ilvl="2" w:tplc="5EB0E4DE">
      <w:numFmt w:val="bullet"/>
      <w:lvlText w:val="•"/>
      <w:lvlJc w:val="left"/>
      <w:pPr>
        <w:ind w:left="1120" w:hanging="182"/>
      </w:pPr>
      <w:rPr>
        <w:rFonts w:hint="default"/>
      </w:rPr>
    </w:lvl>
    <w:lvl w:ilvl="3" w:tplc="938E3F7A">
      <w:numFmt w:val="bullet"/>
      <w:lvlText w:val="•"/>
      <w:lvlJc w:val="left"/>
      <w:pPr>
        <w:ind w:left="1620" w:hanging="182"/>
      </w:pPr>
      <w:rPr>
        <w:rFonts w:hint="default"/>
      </w:rPr>
    </w:lvl>
    <w:lvl w:ilvl="4" w:tplc="77E02DE8">
      <w:numFmt w:val="bullet"/>
      <w:lvlText w:val="•"/>
      <w:lvlJc w:val="left"/>
      <w:pPr>
        <w:ind w:left="2120" w:hanging="182"/>
      </w:pPr>
      <w:rPr>
        <w:rFonts w:hint="default"/>
      </w:rPr>
    </w:lvl>
    <w:lvl w:ilvl="5" w:tplc="A01E27C0">
      <w:numFmt w:val="bullet"/>
      <w:lvlText w:val="•"/>
      <w:lvlJc w:val="left"/>
      <w:pPr>
        <w:ind w:left="2620" w:hanging="182"/>
      </w:pPr>
      <w:rPr>
        <w:rFonts w:hint="default"/>
      </w:rPr>
    </w:lvl>
    <w:lvl w:ilvl="6" w:tplc="58BECD56">
      <w:numFmt w:val="bullet"/>
      <w:lvlText w:val="•"/>
      <w:lvlJc w:val="left"/>
      <w:pPr>
        <w:ind w:left="3120" w:hanging="182"/>
      </w:pPr>
      <w:rPr>
        <w:rFonts w:hint="default"/>
      </w:rPr>
    </w:lvl>
    <w:lvl w:ilvl="7" w:tplc="D9148B22">
      <w:numFmt w:val="bullet"/>
      <w:lvlText w:val="•"/>
      <w:lvlJc w:val="left"/>
      <w:pPr>
        <w:ind w:left="3620" w:hanging="182"/>
      </w:pPr>
      <w:rPr>
        <w:rFonts w:hint="default"/>
      </w:rPr>
    </w:lvl>
    <w:lvl w:ilvl="8" w:tplc="01964DB2">
      <w:numFmt w:val="bullet"/>
      <w:lvlText w:val="•"/>
      <w:lvlJc w:val="left"/>
      <w:pPr>
        <w:ind w:left="4120" w:hanging="182"/>
      </w:pPr>
      <w:rPr>
        <w:rFonts w:hint="default"/>
      </w:rPr>
    </w:lvl>
  </w:abstractNum>
  <w:abstractNum w:abstractNumId="5" w15:restartNumberingAfterBreak="0">
    <w:nsid w:val="531819AA"/>
    <w:multiLevelType w:val="hybridMultilevel"/>
    <w:tmpl w:val="69D47F0E"/>
    <w:lvl w:ilvl="0" w:tplc="BCCA0224">
      <w:numFmt w:val="bullet"/>
      <w:lvlText w:val="•"/>
      <w:lvlJc w:val="left"/>
      <w:pPr>
        <w:ind w:left="620" w:hanging="182"/>
      </w:pPr>
      <w:rPr>
        <w:rFonts w:ascii="Swis721 Blk BT" w:eastAsia="Swis721 Blk BT" w:hAnsi="Swis721 Blk BT" w:cs="Swis721 Blk BT" w:hint="default"/>
        <w:i/>
        <w:w w:val="98"/>
        <w:sz w:val="14"/>
        <w:szCs w:val="14"/>
      </w:rPr>
    </w:lvl>
    <w:lvl w:ilvl="1" w:tplc="56428D10">
      <w:numFmt w:val="bullet"/>
      <w:lvlText w:val="•"/>
      <w:lvlJc w:val="left"/>
      <w:pPr>
        <w:ind w:left="1070" w:hanging="182"/>
      </w:pPr>
      <w:rPr>
        <w:rFonts w:hint="default"/>
      </w:rPr>
    </w:lvl>
    <w:lvl w:ilvl="2" w:tplc="338CDAC4">
      <w:numFmt w:val="bullet"/>
      <w:lvlText w:val="•"/>
      <w:lvlJc w:val="left"/>
      <w:pPr>
        <w:ind w:left="1520" w:hanging="182"/>
      </w:pPr>
      <w:rPr>
        <w:rFonts w:hint="default"/>
      </w:rPr>
    </w:lvl>
    <w:lvl w:ilvl="3" w:tplc="0D363538">
      <w:numFmt w:val="bullet"/>
      <w:lvlText w:val="•"/>
      <w:lvlJc w:val="left"/>
      <w:pPr>
        <w:ind w:left="1970" w:hanging="182"/>
      </w:pPr>
      <w:rPr>
        <w:rFonts w:hint="default"/>
      </w:rPr>
    </w:lvl>
    <w:lvl w:ilvl="4" w:tplc="F722723C">
      <w:numFmt w:val="bullet"/>
      <w:lvlText w:val="•"/>
      <w:lvlJc w:val="left"/>
      <w:pPr>
        <w:ind w:left="2420" w:hanging="182"/>
      </w:pPr>
      <w:rPr>
        <w:rFonts w:hint="default"/>
      </w:rPr>
    </w:lvl>
    <w:lvl w:ilvl="5" w:tplc="C0AC0BBC">
      <w:numFmt w:val="bullet"/>
      <w:lvlText w:val="•"/>
      <w:lvlJc w:val="left"/>
      <w:pPr>
        <w:ind w:left="2870" w:hanging="182"/>
      </w:pPr>
      <w:rPr>
        <w:rFonts w:hint="default"/>
      </w:rPr>
    </w:lvl>
    <w:lvl w:ilvl="6" w:tplc="6EFE6C34">
      <w:numFmt w:val="bullet"/>
      <w:lvlText w:val="•"/>
      <w:lvlJc w:val="left"/>
      <w:pPr>
        <w:ind w:left="3320" w:hanging="182"/>
      </w:pPr>
      <w:rPr>
        <w:rFonts w:hint="default"/>
      </w:rPr>
    </w:lvl>
    <w:lvl w:ilvl="7" w:tplc="7AC08B9E">
      <w:numFmt w:val="bullet"/>
      <w:lvlText w:val="•"/>
      <w:lvlJc w:val="left"/>
      <w:pPr>
        <w:ind w:left="3770" w:hanging="182"/>
      </w:pPr>
      <w:rPr>
        <w:rFonts w:hint="default"/>
      </w:rPr>
    </w:lvl>
    <w:lvl w:ilvl="8" w:tplc="D410FD0E">
      <w:numFmt w:val="bullet"/>
      <w:lvlText w:val="•"/>
      <w:lvlJc w:val="left"/>
      <w:pPr>
        <w:ind w:left="4220" w:hanging="182"/>
      </w:pPr>
      <w:rPr>
        <w:rFonts w:hint="default"/>
      </w:rPr>
    </w:lvl>
  </w:abstractNum>
  <w:abstractNum w:abstractNumId="6" w15:restartNumberingAfterBreak="0">
    <w:nsid w:val="5CB13375"/>
    <w:multiLevelType w:val="multilevel"/>
    <w:tmpl w:val="BE5C7B58"/>
    <w:lvl w:ilvl="0">
      <w:start w:val="3"/>
      <w:numFmt w:val="decimal"/>
      <w:lvlText w:val="%1."/>
      <w:lvlJc w:val="left"/>
      <w:pPr>
        <w:ind w:left="220" w:hanging="176"/>
        <w:jc w:val="right"/>
      </w:pPr>
      <w:rPr>
        <w:rFonts w:hint="default"/>
        <w:w w:val="100"/>
      </w:rPr>
    </w:lvl>
    <w:lvl w:ilvl="1">
      <w:start w:val="1"/>
      <w:numFmt w:val="decimal"/>
      <w:lvlText w:val="%1.%2."/>
      <w:lvlJc w:val="left"/>
      <w:pPr>
        <w:ind w:left="660" w:hanging="440"/>
        <w:jc w:val="right"/>
      </w:pPr>
      <w:rPr>
        <w:rFonts w:ascii="Times New Roman" w:eastAsia="Times New Roman" w:hAnsi="Times New Roman" w:cs="Times New Roman" w:hint="default"/>
        <w:b/>
        <w:bCs/>
        <w:spacing w:val="-6"/>
        <w:w w:val="99"/>
        <w:sz w:val="22"/>
        <w:szCs w:val="22"/>
      </w:rPr>
    </w:lvl>
    <w:lvl w:ilvl="2">
      <w:numFmt w:val="bullet"/>
      <w:lvlText w:val="•"/>
      <w:lvlJc w:val="left"/>
      <w:pPr>
        <w:ind w:left="1175" w:hanging="440"/>
      </w:pPr>
      <w:rPr>
        <w:rFonts w:hint="default"/>
      </w:rPr>
    </w:lvl>
    <w:lvl w:ilvl="3">
      <w:numFmt w:val="bullet"/>
      <w:lvlText w:val="•"/>
      <w:lvlJc w:val="left"/>
      <w:pPr>
        <w:ind w:left="1691" w:hanging="440"/>
      </w:pPr>
      <w:rPr>
        <w:rFonts w:hint="default"/>
      </w:rPr>
    </w:lvl>
    <w:lvl w:ilvl="4">
      <w:numFmt w:val="bullet"/>
      <w:lvlText w:val="•"/>
      <w:lvlJc w:val="left"/>
      <w:pPr>
        <w:ind w:left="2206" w:hanging="440"/>
      </w:pPr>
      <w:rPr>
        <w:rFonts w:hint="default"/>
      </w:rPr>
    </w:lvl>
    <w:lvl w:ilvl="5">
      <w:numFmt w:val="bullet"/>
      <w:lvlText w:val="•"/>
      <w:lvlJc w:val="left"/>
      <w:pPr>
        <w:ind w:left="2722" w:hanging="440"/>
      </w:pPr>
      <w:rPr>
        <w:rFonts w:hint="default"/>
      </w:rPr>
    </w:lvl>
    <w:lvl w:ilvl="6">
      <w:numFmt w:val="bullet"/>
      <w:lvlText w:val="•"/>
      <w:lvlJc w:val="left"/>
      <w:pPr>
        <w:ind w:left="3237" w:hanging="440"/>
      </w:pPr>
      <w:rPr>
        <w:rFonts w:hint="default"/>
      </w:rPr>
    </w:lvl>
    <w:lvl w:ilvl="7">
      <w:numFmt w:val="bullet"/>
      <w:lvlText w:val="•"/>
      <w:lvlJc w:val="left"/>
      <w:pPr>
        <w:ind w:left="3753" w:hanging="440"/>
      </w:pPr>
      <w:rPr>
        <w:rFonts w:hint="default"/>
      </w:rPr>
    </w:lvl>
    <w:lvl w:ilvl="8">
      <w:numFmt w:val="bullet"/>
      <w:lvlText w:val="•"/>
      <w:lvlJc w:val="left"/>
      <w:pPr>
        <w:ind w:left="4268" w:hanging="440"/>
      </w:pPr>
      <w:rPr>
        <w:rFonts w:hint="default"/>
      </w:rPr>
    </w:lvl>
  </w:abstractNum>
  <w:abstractNum w:abstractNumId="7" w15:restartNumberingAfterBreak="0">
    <w:nsid w:val="5FD23B64"/>
    <w:multiLevelType w:val="hybridMultilevel"/>
    <w:tmpl w:val="4230859E"/>
    <w:lvl w:ilvl="0" w:tplc="7EDA00F8">
      <w:numFmt w:val="bullet"/>
      <w:lvlText w:val="•"/>
      <w:lvlJc w:val="left"/>
      <w:pPr>
        <w:ind w:left="620" w:hanging="182"/>
      </w:pPr>
      <w:rPr>
        <w:rFonts w:ascii="Swis721 Blk BT" w:eastAsia="Swis721 Blk BT" w:hAnsi="Swis721 Blk BT" w:cs="Swis721 Blk BT" w:hint="default"/>
        <w:i/>
        <w:w w:val="98"/>
        <w:sz w:val="14"/>
        <w:szCs w:val="14"/>
      </w:rPr>
    </w:lvl>
    <w:lvl w:ilvl="1" w:tplc="77125D18">
      <w:numFmt w:val="bullet"/>
      <w:lvlText w:val="•"/>
      <w:lvlJc w:val="left"/>
      <w:pPr>
        <w:ind w:left="1088" w:hanging="182"/>
      </w:pPr>
      <w:rPr>
        <w:rFonts w:hint="default"/>
      </w:rPr>
    </w:lvl>
    <w:lvl w:ilvl="2" w:tplc="FFD8BBBE">
      <w:numFmt w:val="bullet"/>
      <w:lvlText w:val="•"/>
      <w:lvlJc w:val="left"/>
      <w:pPr>
        <w:ind w:left="1556" w:hanging="182"/>
      </w:pPr>
      <w:rPr>
        <w:rFonts w:hint="default"/>
      </w:rPr>
    </w:lvl>
    <w:lvl w:ilvl="3" w:tplc="08864C2A">
      <w:numFmt w:val="bullet"/>
      <w:lvlText w:val="•"/>
      <w:lvlJc w:val="left"/>
      <w:pPr>
        <w:ind w:left="2024" w:hanging="182"/>
      </w:pPr>
      <w:rPr>
        <w:rFonts w:hint="default"/>
      </w:rPr>
    </w:lvl>
    <w:lvl w:ilvl="4" w:tplc="53F200FE">
      <w:numFmt w:val="bullet"/>
      <w:lvlText w:val="•"/>
      <w:lvlJc w:val="left"/>
      <w:pPr>
        <w:ind w:left="2492" w:hanging="182"/>
      </w:pPr>
      <w:rPr>
        <w:rFonts w:hint="default"/>
      </w:rPr>
    </w:lvl>
    <w:lvl w:ilvl="5" w:tplc="7A1E5184">
      <w:numFmt w:val="bullet"/>
      <w:lvlText w:val="•"/>
      <w:lvlJc w:val="left"/>
      <w:pPr>
        <w:ind w:left="2960" w:hanging="182"/>
      </w:pPr>
      <w:rPr>
        <w:rFonts w:hint="default"/>
      </w:rPr>
    </w:lvl>
    <w:lvl w:ilvl="6" w:tplc="C4C673B2">
      <w:numFmt w:val="bullet"/>
      <w:lvlText w:val="•"/>
      <w:lvlJc w:val="left"/>
      <w:pPr>
        <w:ind w:left="3428" w:hanging="182"/>
      </w:pPr>
      <w:rPr>
        <w:rFonts w:hint="default"/>
      </w:rPr>
    </w:lvl>
    <w:lvl w:ilvl="7" w:tplc="0D8ACFE6">
      <w:numFmt w:val="bullet"/>
      <w:lvlText w:val="•"/>
      <w:lvlJc w:val="left"/>
      <w:pPr>
        <w:ind w:left="3896" w:hanging="182"/>
      </w:pPr>
      <w:rPr>
        <w:rFonts w:hint="default"/>
      </w:rPr>
    </w:lvl>
    <w:lvl w:ilvl="8" w:tplc="6026FAEE">
      <w:numFmt w:val="bullet"/>
      <w:lvlText w:val="•"/>
      <w:lvlJc w:val="left"/>
      <w:pPr>
        <w:ind w:left="4364" w:hanging="182"/>
      </w:pPr>
      <w:rPr>
        <w:rFonts w:hint="default"/>
      </w:rPr>
    </w:lvl>
  </w:abstractNum>
  <w:abstractNum w:abstractNumId="8" w15:restartNumberingAfterBreak="0">
    <w:nsid w:val="6FA568AC"/>
    <w:multiLevelType w:val="multilevel"/>
    <w:tmpl w:val="D756894A"/>
    <w:lvl w:ilvl="0">
      <w:start w:val="20"/>
      <w:numFmt w:val="upperLetter"/>
      <w:lvlText w:val="%1"/>
      <w:lvlJc w:val="left"/>
      <w:pPr>
        <w:ind w:left="524" w:hanging="301"/>
        <w:jc w:val="left"/>
      </w:pPr>
      <w:rPr>
        <w:rFonts w:hint="default"/>
      </w:rPr>
    </w:lvl>
    <w:lvl w:ilvl="1">
      <w:start w:val="3"/>
      <w:numFmt w:val="upperLetter"/>
      <w:lvlText w:val="%1-%2"/>
      <w:lvlJc w:val="left"/>
      <w:pPr>
        <w:ind w:left="524" w:hanging="301"/>
        <w:jc w:val="left"/>
      </w:pPr>
      <w:rPr>
        <w:rFonts w:ascii="Times New Roman" w:eastAsia="Times New Roman" w:hAnsi="Times New Roman" w:cs="Times New Roman" w:hint="default"/>
        <w:spacing w:val="-8"/>
        <w:w w:val="99"/>
        <w:sz w:val="16"/>
        <w:szCs w:val="16"/>
      </w:rPr>
    </w:lvl>
    <w:lvl w:ilvl="2">
      <w:numFmt w:val="bullet"/>
      <w:lvlText w:val="•"/>
      <w:lvlJc w:val="left"/>
      <w:pPr>
        <w:ind w:left="635" w:hanging="301"/>
      </w:pPr>
      <w:rPr>
        <w:rFonts w:hint="default"/>
      </w:rPr>
    </w:lvl>
    <w:lvl w:ilvl="3">
      <w:numFmt w:val="bullet"/>
      <w:lvlText w:val="•"/>
      <w:lvlJc w:val="left"/>
      <w:pPr>
        <w:ind w:left="692" w:hanging="301"/>
      </w:pPr>
      <w:rPr>
        <w:rFonts w:hint="default"/>
      </w:rPr>
    </w:lvl>
    <w:lvl w:ilvl="4">
      <w:numFmt w:val="bullet"/>
      <w:lvlText w:val="•"/>
      <w:lvlJc w:val="left"/>
      <w:pPr>
        <w:ind w:left="750" w:hanging="301"/>
      </w:pPr>
      <w:rPr>
        <w:rFonts w:hint="default"/>
      </w:rPr>
    </w:lvl>
    <w:lvl w:ilvl="5">
      <w:numFmt w:val="bullet"/>
      <w:lvlText w:val="•"/>
      <w:lvlJc w:val="left"/>
      <w:pPr>
        <w:ind w:left="808" w:hanging="301"/>
      </w:pPr>
      <w:rPr>
        <w:rFonts w:hint="default"/>
      </w:rPr>
    </w:lvl>
    <w:lvl w:ilvl="6">
      <w:numFmt w:val="bullet"/>
      <w:lvlText w:val="•"/>
      <w:lvlJc w:val="left"/>
      <w:pPr>
        <w:ind w:left="865" w:hanging="301"/>
      </w:pPr>
      <w:rPr>
        <w:rFonts w:hint="default"/>
      </w:rPr>
    </w:lvl>
    <w:lvl w:ilvl="7">
      <w:numFmt w:val="bullet"/>
      <w:lvlText w:val="•"/>
      <w:lvlJc w:val="left"/>
      <w:pPr>
        <w:ind w:left="923" w:hanging="301"/>
      </w:pPr>
      <w:rPr>
        <w:rFonts w:hint="default"/>
      </w:rPr>
    </w:lvl>
    <w:lvl w:ilvl="8">
      <w:numFmt w:val="bullet"/>
      <w:lvlText w:val="•"/>
      <w:lvlJc w:val="left"/>
      <w:pPr>
        <w:ind w:left="981" w:hanging="301"/>
      </w:pPr>
      <w:rPr>
        <w:rFonts w:hint="default"/>
      </w:rPr>
    </w:lvl>
  </w:abstractNum>
  <w:abstractNum w:abstractNumId="9" w15:restartNumberingAfterBreak="0">
    <w:nsid w:val="70BB7DDC"/>
    <w:multiLevelType w:val="hybridMultilevel"/>
    <w:tmpl w:val="7550FBC4"/>
    <w:lvl w:ilvl="0" w:tplc="33F80256">
      <w:start w:val="1"/>
      <w:numFmt w:val="decimal"/>
      <w:lvlText w:val="%1."/>
      <w:lvlJc w:val="left"/>
      <w:pPr>
        <w:ind w:left="495" w:hanging="275"/>
        <w:jc w:val="left"/>
      </w:pPr>
      <w:rPr>
        <w:rFonts w:ascii="Times New Roman" w:eastAsia="Times New Roman" w:hAnsi="Times New Roman" w:cs="Times New Roman" w:hint="default"/>
        <w:b/>
        <w:bCs/>
        <w:spacing w:val="-28"/>
        <w:w w:val="99"/>
        <w:sz w:val="22"/>
        <w:szCs w:val="22"/>
      </w:rPr>
    </w:lvl>
    <w:lvl w:ilvl="1" w:tplc="1E48FEC0">
      <w:numFmt w:val="bullet"/>
      <w:lvlText w:val="•"/>
      <w:lvlJc w:val="left"/>
      <w:pPr>
        <w:ind w:left="620" w:hanging="182"/>
      </w:pPr>
      <w:rPr>
        <w:rFonts w:ascii="Swis721 Blk BT" w:eastAsia="Swis721 Blk BT" w:hAnsi="Swis721 Blk BT" w:cs="Swis721 Blk BT" w:hint="default"/>
        <w:i/>
        <w:w w:val="98"/>
        <w:sz w:val="14"/>
        <w:szCs w:val="14"/>
      </w:rPr>
    </w:lvl>
    <w:lvl w:ilvl="2" w:tplc="B04CF73E">
      <w:numFmt w:val="bullet"/>
      <w:lvlText w:val="•"/>
      <w:lvlJc w:val="left"/>
      <w:pPr>
        <w:ind w:left="540" w:hanging="182"/>
      </w:pPr>
      <w:rPr>
        <w:rFonts w:hint="default"/>
      </w:rPr>
    </w:lvl>
    <w:lvl w:ilvl="3" w:tplc="D080590E">
      <w:numFmt w:val="bullet"/>
      <w:lvlText w:val="•"/>
      <w:lvlJc w:val="left"/>
      <w:pPr>
        <w:ind w:left="460" w:hanging="182"/>
      </w:pPr>
      <w:rPr>
        <w:rFonts w:hint="default"/>
      </w:rPr>
    </w:lvl>
    <w:lvl w:ilvl="4" w:tplc="EA24F892">
      <w:numFmt w:val="bullet"/>
      <w:lvlText w:val="•"/>
      <w:lvlJc w:val="left"/>
      <w:pPr>
        <w:ind w:left="380" w:hanging="182"/>
      </w:pPr>
      <w:rPr>
        <w:rFonts w:hint="default"/>
      </w:rPr>
    </w:lvl>
    <w:lvl w:ilvl="5" w:tplc="AB682DF8">
      <w:numFmt w:val="bullet"/>
      <w:lvlText w:val="•"/>
      <w:lvlJc w:val="left"/>
      <w:pPr>
        <w:ind w:left="300" w:hanging="182"/>
      </w:pPr>
      <w:rPr>
        <w:rFonts w:hint="default"/>
      </w:rPr>
    </w:lvl>
    <w:lvl w:ilvl="6" w:tplc="ECC83DA8">
      <w:numFmt w:val="bullet"/>
      <w:lvlText w:val="•"/>
      <w:lvlJc w:val="left"/>
      <w:pPr>
        <w:ind w:left="220" w:hanging="182"/>
      </w:pPr>
      <w:rPr>
        <w:rFonts w:hint="default"/>
      </w:rPr>
    </w:lvl>
    <w:lvl w:ilvl="7" w:tplc="A8F8AF64">
      <w:numFmt w:val="bullet"/>
      <w:lvlText w:val="•"/>
      <w:lvlJc w:val="left"/>
      <w:pPr>
        <w:ind w:left="140" w:hanging="182"/>
      </w:pPr>
      <w:rPr>
        <w:rFonts w:hint="default"/>
      </w:rPr>
    </w:lvl>
    <w:lvl w:ilvl="8" w:tplc="2DF4641C">
      <w:numFmt w:val="bullet"/>
      <w:lvlText w:val="•"/>
      <w:lvlJc w:val="left"/>
      <w:pPr>
        <w:ind w:left="60" w:hanging="182"/>
      </w:pPr>
      <w:rPr>
        <w:rFonts w:hint="default"/>
      </w:rPr>
    </w:lvl>
  </w:abstractNum>
  <w:num w:numId="1" w16cid:durableId="778456222">
    <w:abstractNumId w:val="1"/>
  </w:num>
  <w:num w:numId="2" w16cid:durableId="198468501">
    <w:abstractNumId w:val="7"/>
  </w:num>
  <w:num w:numId="3" w16cid:durableId="1344935982">
    <w:abstractNumId w:val="0"/>
  </w:num>
  <w:num w:numId="4" w16cid:durableId="1438864844">
    <w:abstractNumId w:val="9"/>
  </w:num>
  <w:num w:numId="5" w16cid:durableId="574241635">
    <w:abstractNumId w:val="2"/>
  </w:num>
  <w:num w:numId="6" w16cid:durableId="830294259">
    <w:abstractNumId w:val="4"/>
  </w:num>
  <w:num w:numId="7" w16cid:durableId="90518565">
    <w:abstractNumId w:val="6"/>
  </w:num>
  <w:num w:numId="8" w16cid:durableId="958608974">
    <w:abstractNumId w:val="8"/>
  </w:num>
  <w:num w:numId="9" w16cid:durableId="1454516991">
    <w:abstractNumId w:val="5"/>
  </w:num>
  <w:num w:numId="10" w16cid:durableId="8934688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9986">
    <w15:presenceInfo w15:providerId="None" w15:userId="SC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F434A"/>
    <w:rsid w:val="00054417"/>
    <w:rsid w:val="00171B91"/>
    <w:rsid w:val="001C16E3"/>
    <w:rsid w:val="00265780"/>
    <w:rsid w:val="00271EA5"/>
    <w:rsid w:val="002B4E3E"/>
    <w:rsid w:val="002C6A6A"/>
    <w:rsid w:val="002F322E"/>
    <w:rsid w:val="0044505A"/>
    <w:rsid w:val="004B6928"/>
    <w:rsid w:val="005E1746"/>
    <w:rsid w:val="005E5282"/>
    <w:rsid w:val="005F2574"/>
    <w:rsid w:val="0065320D"/>
    <w:rsid w:val="006D066A"/>
    <w:rsid w:val="0098474B"/>
    <w:rsid w:val="00A136A3"/>
    <w:rsid w:val="00A61FCF"/>
    <w:rsid w:val="00AF434A"/>
    <w:rsid w:val="00B64AFB"/>
    <w:rsid w:val="00C33C17"/>
    <w:rsid w:val="00C838B6"/>
    <w:rsid w:val="00D013A9"/>
    <w:rsid w:val="00D34C67"/>
    <w:rsid w:val="00DB414A"/>
    <w:rsid w:val="00DE6CBE"/>
    <w:rsid w:val="00EC3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45"/>
    <o:shapelayout v:ext="edit">
      <o:idmap v:ext="edit" data="1"/>
    </o:shapelayout>
  </w:shapeDefaults>
  <w:decimalSymbol w:val="."/>
  <w:listSeparator w:val=","/>
  <w14:docId w14:val="3D4EA5FB"/>
  <w15:docId w15:val="{DE5017BA-07DB-48E8-A9B0-5B391C75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0" w:hanging="300"/>
      <w:outlineLvl w:val="0"/>
    </w:pPr>
    <w:rPr>
      <w:b/>
      <w:bCs/>
      <w:sz w:val="24"/>
      <w:szCs w:val="24"/>
    </w:rPr>
  </w:style>
  <w:style w:type="paragraph" w:styleId="Heading2">
    <w:name w:val="heading 2"/>
    <w:basedOn w:val="Normal"/>
    <w:uiPriority w:val="9"/>
    <w:unhideWhenUsed/>
    <w:qFormat/>
    <w:pPr>
      <w:ind w:left="495" w:hanging="440"/>
      <w:outlineLvl w:val="1"/>
    </w:pPr>
    <w:rPr>
      <w:b/>
      <w:bCs/>
    </w:rPr>
  </w:style>
  <w:style w:type="paragraph" w:styleId="Heading3">
    <w:name w:val="heading 3"/>
    <w:basedOn w:val="Normal"/>
    <w:uiPriority w:val="9"/>
    <w:unhideWhenUsed/>
    <w:qFormat/>
    <w:pPr>
      <w:spacing w:before="32" w:line="226" w:lineRule="exact"/>
      <w:ind w:left="220"/>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9" w:hanging="399"/>
      <w:jc w:val="both"/>
    </w:pPr>
  </w:style>
  <w:style w:type="paragraph" w:customStyle="1" w:styleId="TableParagraph">
    <w:name w:val="Table Paragraph"/>
    <w:basedOn w:val="Normal"/>
    <w:uiPriority w:val="1"/>
    <w:qFormat/>
    <w:pPr>
      <w:spacing w:line="178" w:lineRule="exact"/>
      <w:ind w:left="99"/>
    </w:pPr>
  </w:style>
  <w:style w:type="paragraph" w:styleId="Revision">
    <w:name w:val="Revision"/>
    <w:hidden/>
    <w:uiPriority w:val="99"/>
    <w:semiHidden/>
    <w:rsid w:val="00265780"/>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64AFB"/>
    <w:rPr>
      <w:sz w:val="16"/>
      <w:szCs w:val="16"/>
    </w:rPr>
  </w:style>
  <w:style w:type="paragraph" w:styleId="CommentText">
    <w:name w:val="annotation text"/>
    <w:basedOn w:val="Normal"/>
    <w:link w:val="CommentTextChar"/>
    <w:uiPriority w:val="99"/>
    <w:unhideWhenUsed/>
    <w:rsid w:val="00B64AFB"/>
    <w:rPr>
      <w:sz w:val="20"/>
      <w:szCs w:val="20"/>
    </w:rPr>
  </w:style>
  <w:style w:type="character" w:customStyle="1" w:styleId="CommentTextChar">
    <w:name w:val="Comment Text Char"/>
    <w:basedOn w:val="DefaultParagraphFont"/>
    <w:link w:val="CommentText"/>
    <w:uiPriority w:val="99"/>
    <w:rsid w:val="00B64A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4AFB"/>
    <w:rPr>
      <w:b/>
      <w:bCs/>
    </w:rPr>
  </w:style>
  <w:style w:type="character" w:customStyle="1" w:styleId="CommentSubjectChar">
    <w:name w:val="Comment Subject Char"/>
    <w:basedOn w:val="CommentTextChar"/>
    <w:link w:val="CommentSubject"/>
    <w:uiPriority w:val="99"/>
    <w:semiHidden/>
    <w:rsid w:val="00B64AF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oi.acm.org/10.1145/" TargetMode="External"/><Relationship Id="rId18" Type="http://schemas.openxmlformats.org/officeDocument/2006/relationships/hyperlink" Target="http://www.cvedetails.co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www.zdnet.com/article/" TargetMode="External"/><Relationship Id="rId17" Type="http://schemas.openxmlformats.org/officeDocument/2006/relationships/hyperlink" Target="http://www.cvedetails.com/" TargetMode="External"/><Relationship Id="rId2" Type="http://schemas.openxmlformats.org/officeDocument/2006/relationships/styles" Target="styles.xml"/><Relationship Id="rId16" Type="http://schemas.openxmlformats.org/officeDocument/2006/relationships/hyperlink" Target="http://doi.acm.org/10.1145/32903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x.doi.org/10.1007/" TargetMode="External"/><Relationship Id="rId5" Type="http://schemas.openxmlformats.org/officeDocument/2006/relationships/image" Target="media/image1.png"/><Relationship Id="rId15" Type="http://schemas.openxmlformats.org/officeDocument/2006/relationships/hyperlink" Target="http://doi.acm.org/" TargetMode="External"/><Relationship Id="rId10" Type="http://schemas.microsoft.com/office/2018/08/relationships/commentsExtensible" Target="commentsExtensible.xml"/><Relationship Id="rId19" Type="http://schemas.openxmlformats.org/officeDocument/2006/relationships/hyperlink" Target="http://doi.acm.org/10.114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oi.acm.org/10.11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15348</Words>
  <Characters>87490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SC9986</cp:lastModifiedBy>
  <cp:revision>2</cp:revision>
  <dcterms:created xsi:type="dcterms:W3CDTF">2022-08-04T06:52:00Z</dcterms:created>
  <dcterms:modified xsi:type="dcterms:W3CDTF">2022-08-04T06:52:00Z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2022-08-02T00:00:00Z</vt:filetime>
  </property>
  <property fmtid="{D5CDD505-2E9C-101B-9397-08002B2CF9AE}" pid="3" name="Creator">
    <vt:lpwstr>TeX</vt:lpwstr>
  </property>
  <property fmtid="{D5CDD505-2E9C-101B-9397-08002B2CF9AE}" pid="4" name="LastSaved">
    <vt:filetime>2022-08-04T00:00:00Z</vt:filetime>
  </property>
</Properties>
</file>